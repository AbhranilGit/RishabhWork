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gjdgxs" w:id="0"/>
      <w:bookmarkEnd w:id="0"/>
      <w:r w:rsidDel="00000000" w:rsidR="00000000" w:rsidRPr="00000000">
        <w:rPr>
          <w:rtl w:val="0"/>
        </w:rPr>
        <w:t xml:space="preserve">Module 4: Neuroscience and the Brain in Art Therapy</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4">
          <w:pPr>
            <w:widowControl w:val="0"/>
            <w:spacing w:after="0" w:before="60" w:line="240" w:lineRule="auto"/>
            <w:ind w:left="360" w:firstLine="0"/>
            <w:rPr>
              <w:color w:val="1155cc"/>
              <w:u w:val="single"/>
            </w:rPr>
          </w:pPr>
          <w:hyperlink w:anchor="_1fob9te">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b w:val="0"/>
              <w:color w:val="1155cc"/>
              <w:u w:val="single"/>
            </w:rPr>
          </w:pPr>
          <w:hyperlink w:anchor="_3hl7w02d5u3p">
            <w:r w:rsidDel="00000000" w:rsidR="00000000" w:rsidRPr="00000000">
              <w:rPr>
                <w:b w:val="0"/>
                <w:color w:val="1155cc"/>
                <w:u w:val="single"/>
                <w:rtl w:val="0"/>
              </w:rPr>
              <w:t xml:space="preserve">Basic Principles of Neuroscience</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360" w:firstLine="0"/>
            <w:rPr>
              <w:color w:val="1155cc"/>
              <w:u w:val="single"/>
            </w:rPr>
          </w:pPr>
          <w:hyperlink w:anchor="_gj67w3z09ade">
            <w:r w:rsidDel="00000000" w:rsidR="00000000" w:rsidRPr="00000000">
              <w:rPr>
                <w:color w:val="1155cc"/>
                <w:u w:val="single"/>
                <w:rtl w:val="0"/>
              </w:rPr>
              <w:t xml:space="preserve">Neuroplasticity</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360" w:firstLine="0"/>
            <w:rPr>
              <w:color w:val="1155cc"/>
              <w:u w:val="single"/>
            </w:rPr>
          </w:pPr>
          <w:hyperlink w:anchor="_4ncexzia4nzx">
            <w:r w:rsidDel="00000000" w:rsidR="00000000" w:rsidRPr="00000000">
              <w:rPr>
                <w:color w:val="1155cc"/>
                <w:u w:val="single"/>
                <w:rtl w:val="0"/>
              </w:rPr>
              <w:t xml:space="preserve">Neurotransmitters</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360" w:firstLine="0"/>
            <w:rPr>
              <w:color w:val="1155cc"/>
              <w:u w:val="single"/>
            </w:rPr>
          </w:pPr>
          <w:hyperlink w:anchor="_ehq7qb8198bw">
            <w:r w:rsidDel="00000000" w:rsidR="00000000" w:rsidRPr="00000000">
              <w:rPr>
                <w:color w:val="1155cc"/>
                <w:u w:val="single"/>
                <w:rtl w:val="0"/>
              </w:rPr>
              <w:t xml:space="preserve">The Neural Circuit of Emotions</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360" w:firstLine="0"/>
            <w:rPr>
              <w:color w:val="1155cc"/>
              <w:u w:val="single"/>
            </w:rPr>
          </w:pPr>
          <w:hyperlink w:anchor="_5dh7gppaxfwt">
            <w:r w:rsidDel="00000000" w:rsidR="00000000" w:rsidRPr="00000000">
              <w:rPr>
                <w:color w:val="1155cc"/>
                <w:u w:val="single"/>
                <w:rtl w:val="0"/>
              </w:rPr>
              <w:t xml:space="preserve">How Memories Are Stored and Retrieved in the Brain</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360" w:firstLine="0"/>
            <w:rPr>
              <w:color w:val="1155cc"/>
              <w:u w:val="single"/>
            </w:rPr>
          </w:pPr>
          <w:hyperlink w:anchor="_1p0ous8mwu1w">
            <w:r w:rsidDel="00000000" w:rsidR="00000000" w:rsidRPr="00000000">
              <w:rPr>
                <w:color w:val="1155cc"/>
                <w:u w:val="single"/>
                <w:rtl w:val="0"/>
              </w:rPr>
              <w:t xml:space="preserve">Understanding the Neural Basis of Behavior</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360" w:firstLine="0"/>
            <w:rPr>
              <w:color w:val="1155cc"/>
              <w:u w:val="single"/>
            </w:rPr>
          </w:pPr>
          <w:hyperlink w:anchor="_o74iticgmphn">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color w:val="1155cc"/>
              <w:u w:val="single"/>
            </w:rPr>
          </w:pPr>
          <w:hyperlink w:anchor="_17dp8vu">
            <w:r w:rsidDel="00000000" w:rsidR="00000000" w:rsidRPr="00000000">
              <w:rPr>
                <w:color w:val="1155cc"/>
                <w:u w:val="single"/>
                <w:rtl w:val="0"/>
              </w:rPr>
              <w:t xml:space="preserve">Exercise: Mindfulness Meditations</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firstLine="0"/>
            <w:rPr>
              <w:color w:val="1155cc"/>
              <w:u w:val="single"/>
            </w:rPr>
          </w:pPr>
          <w:hyperlink w:anchor="_2xwlp0688ow9">
            <w:r w:rsidDel="00000000" w:rsidR="00000000" w:rsidRPr="00000000">
              <w:rPr>
                <w:color w:val="1155cc"/>
                <w:u w:val="single"/>
                <w:rtl w:val="0"/>
              </w:rPr>
              <w:t xml:space="preserve">Exercise : Drawing Zentangles</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720" w:firstLine="0"/>
            <w:rPr>
              <w:color w:val="1155cc"/>
              <w:u w:val="single"/>
            </w:rPr>
          </w:pPr>
          <w:hyperlink w:anchor="_8ekypddxwn73">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720" w:firstLine="0"/>
            <w:rPr>
              <w:color w:val="1155cc"/>
              <w:u w:val="single"/>
            </w:rPr>
          </w:pPr>
          <w:hyperlink w:anchor="_y3qtvqdv2t05">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color w:val="1155cc"/>
              <w:u w:val="single"/>
            </w:rPr>
          </w:pPr>
          <w:hyperlink w:anchor="_2w5iuqndk64i">
            <w:r w:rsidDel="00000000" w:rsidR="00000000" w:rsidRPr="00000000">
              <w:rPr>
                <w:color w:val="1155cc"/>
                <w:u w:val="single"/>
                <w:rtl w:val="0"/>
              </w:rPr>
              <w:t xml:space="preserve">Exercise: Coloring Mandalas</w:t>
            </w:r>
          </w:hyperlink>
          <w:r w:rsidDel="00000000" w:rsidR="00000000" w:rsidRPr="00000000">
            <w:rPr>
              <w:rtl w:val="0"/>
            </w:rPr>
          </w:r>
        </w:p>
        <w:p w:rsidR="00000000" w:rsidDel="00000000" w:rsidP="00000000" w:rsidRDefault="00000000" w:rsidRPr="00000000" w14:paraId="00000011">
          <w:pPr>
            <w:widowControl w:val="0"/>
            <w:spacing w:after="0" w:before="60" w:line="240" w:lineRule="auto"/>
            <w:ind w:left="720" w:firstLine="0"/>
            <w:rPr>
              <w:color w:val="1155cc"/>
              <w:u w:val="single"/>
            </w:rPr>
          </w:pPr>
          <w:hyperlink w:anchor="_lpluno2qq2et">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720" w:firstLine="0"/>
            <w:rPr>
              <w:color w:val="1155cc"/>
              <w:u w:val="single"/>
            </w:rPr>
          </w:pPr>
          <w:hyperlink w:anchor="_meac9rd2hs4w">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3">
          <w:pPr>
            <w:widowControl w:val="0"/>
            <w:spacing w:after="0" w:before="60" w:line="240" w:lineRule="auto"/>
            <w:rPr>
              <w:b w:val="0"/>
              <w:color w:val="1155cc"/>
              <w:u w:val="single"/>
            </w:rPr>
          </w:pPr>
          <w:hyperlink w:anchor="_z337ya">
            <w:r w:rsidDel="00000000" w:rsidR="00000000" w:rsidRPr="00000000">
              <w:rPr>
                <w:b w:val="0"/>
                <w:color w:val="1155cc"/>
                <w:u w:val="single"/>
                <w:rtl w:val="0"/>
              </w:rPr>
              <w:t xml:space="preserve">Neuroscience-Informed Art Therapy</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color w:val="1155cc"/>
              <w:u w:val="single"/>
            </w:rPr>
          </w:pPr>
          <w:hyperlink w:anchor="_w2u1png0mb0d">
            <w:r w:rsidDel="00000000" w:rsidR="00000000" w:rsidRPr="00000000">
              <w:rPr>
                <w:color w:val="1155cc"/>
                <w:u w:val="single"/>
                <w:rtl w:val="0"/>
              </w:rPr>
              <w:t xml:space="preserve">Designing an Art therapy Exercise Based on Neuroscience</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720" w:firstLine="0"/>
            <w:rPr>
              <w:color w:val="1155cc"/>
              <w:u w:val="single"/>
            </w:rPr>
          </w:pPr>
          <w:hyperlink w:anchor="_e7kgt29svaar">
            <w:r w:rsidDel="00000000" w:rsidR="00000000" w:rsidRPr="00000000">
              <w:rPr>
                <w:color w:val="1155cc"/>
                <w:u w:val="single"/>
                <w:rtl w:val="0"/>
              </w:rPr>
              <w:t xml:space="preserve">For Perception &amp; Awareness</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720" w:firstLine="0"/>
            <w:rPr>
              <w:color w:val="1155cc"/>
              <w:u w:val="single"/>
            </w:rPr>
          </w:pPr>
          <w:hyperlink w:anchor="_pp4qav4b6w55">
            <w:r w:rsidDel="00000000" w:rsidR="00000000" w:rsidRPr="00000000">
              <w:rPr>
                <w:color w:val="1155cc"/>
                <w:u w:val="single"/>
                <w:rtl w:val="0"/>
              </w:rPr>
              <w:t xml:space="preserve">For Movement/Coordination/Balance</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720" w:firstLine="0"/>
            <w:rPr>
              <w:color w:val="1155cc"/>
              <w:u w:val="single"/>
            </w:rPr>
          </w:pPr>
          <w:hyperlink w:anchor="_1cb33bbfz8nm">
            <w:r w:rsidDel="00000000" w:rsidR="00000000" w:rsidRPr="00000000">
              <w:rPr>
                <w:color w:val="1155cc"/>
                <w:u w:val="single"/>
                <w:rtl w:val="0"/>
              </w:rPr>
              <w:t xml:space="preserve">For Basic Functions (Heart Rate, Breathing, Digestion)</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720" w:firstLine="0"/>
            <w:rPr>
              <w:color w:val="1155cc"/>
              <w:u w:val="single"/>
            </w:rPr>
          </w:pPr>
          <w:hyperlink w:anchor="_2zwlmuyc1xg1">
            <w:r w:rsidDel="00000000" w:rsidR="00000000" w:rsidRPr="00000000">
              <w:rPr>
                <w:color w:val="1155cc"/>
                <w:u w:val="single"/>
                <w:rtl w:val="0"/>
              </w:rPr>
              <w:t xml:space="preserve">For Memory</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720" w:firstLine="0"/>
            <w:rPr>
              <w:color w:val="1155cc"/>
              <w:u w:val="single"/>
            </w:rPr>
          </w:pPr>
          <w:hyperlink w:anchor="_1m8d5v8zpdu2">
            <w:r w:rsidDel="00000000" w:rsidR="00000000" w:rsidRPr="00000000">
              <w:rPr>
                <w:color w:val="1155cc"/>
                <w:u w:val="single"/>
                <w:rtl w:val="0"/>
              </w:rPr>
              <w:t xml:space="preserve">For Navigation of Spatial Information</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720" w:firstLine="0"/>
            <w:rPr>
              <w:color w:val="1155cc"/>
              <w:u w:val="single"/>
            </w:rPr>
          </w:pPr>
          <w:hyperlink w:anchor="_vghaapt1ndzp">
            <w:r w:rsidDel="00000000" w:rsidR="00000000" w:rsidRPr="00000000">
              <w:rPr>
                <w:color w:val="1155cc"/>
                <w:u w:val="single"/>
                <w:rtl w:val="0"/>
              </w:rPr>
              <w:t xml:space="preserve">For Fear and Aggression</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720" w:firstLine="0"/>
            <w:rPr>
              <w:color w:val="1155cc"/>
              <w:u w:val="single"/>
            </w:rPr>
          </w:pPr>
          <w:hyperlink w:anchor="_haqavb3252y1">
            <w:r w:rsidDel="00000000" w:rsidR="00000000" w:rsidRPr="00000000">
              <w:rPr>
                <w:color w:val="1155cc"/>
                <w:u w:val="single"/>
                <w:rtl w:val="0"/>
              </w:rPr>
              <w:t xml:space="preserve">For Integration of Sensory Information with Emotional and Behavioral Responses</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720" w:firstLine="0"/>
            <w:rPr>
              <w:color w:val="1155cc"/>
              <w:u w:val="single"/>
            </w:rPr>
          </w:pPr>
          <w:hyperlink w:anchor="_u0hmu92varzp">
            <w:r w:rsidDel="00000000" w:rsidR="00000000" w:rsidRPr="00000000">
              <w:rPr>
                <w:color w:val="1155cc"/>
                <w:u w:val="single"/>
                <w:rtl w:val="0"/>
              </w:rPr>
              <w:t xml:space="preserve">For Sleep Regulation</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720" w:firstLine="0"/>
            <w:rPr>
              <w:color w:val="1155cc"/>
              <w:u w:val="single"/>
            </w:rPr>
          </w:pPr>
          <w:hyperlink w:anchor="_cumbs9vpkeem">
            <w:r w:rsidDel="00000000" w:rsidR="00000000" w:rsidRPr="00000000">
              <w:rPr>
                <w:color w:val="1155cc"/>
                <w:u w:val="single"/>
                <w:rtl w:val="0"/>
              </w:rPr>
              <w:t xml:space="preserve">For Pain Regulation</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720" w:firstLine="0"/>
            <w:rPr>
              <w:color w:val="1155cc"/>
              <w:u w:val="single"/>
            </w:rPr>
          </w:pPr>
          <w:hyperlink w:anchor="_nlbl3o3gecbq">
            <w:r w:rsidDel="00000000" w:rsidR="00000000" w:rsidRPr="00000000">
              <w:rPr>
                <w:color w:val="1155cc"/>
                <w:u w:val="single"/>
                <w:rtl w:val="0"/>
              </w:rPr>
              <w:t xml:space="preserve">For Reward and Pleasure:</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360" w:firstLine="0"/>
            <w:rPr>
              <w:color w:val="1155cc"/>
              <w:u w:val="single"/>
            </w:rPr>
          </w:pPr>
          <w:hyperlink w:anchor="_xq9j64szcg2m">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360" w:firstLine="0"/>
            <w:rPr>
              <w:color w:val="1155cc"/>
              <w:u w:val="single"/>
            </w:rPr>
          </w:pPr>
          <w:hyperlink w:anchor="_dmp3pwphmo3x">
            <w:r w:rsidDel="00000000" w:rsidR="00000000" w:rsidRPr="00000000">
              <w:rPr>
                <w:color w:val="1155cc"/>
                <w:u w:val="single"/>
                <w:rtl w:val="0"/>
              </w:rPr>
              <w:t xml:space="preserve">Exercise : ​​Memory Box</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720" w:firstLine="0"/>
            <w:rPr>
              <w:color w:val="1155cc"/>
              <w:u w:val="single"/>
            </w:rPr>
          </w:pPr>
          <w:hyperlink w:anchor="_1er4nsuiwapw">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22">
          <w:pPr>
            <w:widowControl w:val="0"/>
            <w:spacing w:after="0" w:before="60" w:line="240" w:lineRule="auto"/>
            <w:ind w:left="720" w:firstLine="0"/>
            <w:rPr>
              <w:color w:val="1155cc"/>
              <w:u w:val="single"/>
            </w:rPr>
          </w:pPr>
          <w:hyperlink w:anchor="_edgv1tibm6rv">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3">
          <w:pPr>
            <w:widowControl w:val="0"/>
            <w:spacing w:after="0" w:before="60" w:line="240" w:lineRule="auto"/>
            <w:ind w:left="360" w:firstLine="0"/>
            <w:rPr>
              <w:color w:val="1155cc"/>
              <w:u w:val="single"/>
            </w:rPr>
          </w:pPr>
          <w:hyperlink w:anchor="_um1lms1lqlbu">
            <w:r w:rsidDel="00000000" w:rsidR="00000000" w:rsidRPr="00000000">
              <w:rPr>
                <w:color w:val="1155cc"/>
                <w:u w:val="single"/>
                <w:rtl w:val="0"/>
              </w:rPr>
              <w:t xml:space="preserve">Exercise: Mood Board</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720" w:firstLine="0"/>
            <w:rPr>
              <w:color w:val="1155cc"/>
              <w:u w:val="single"/>
            </w:rPr>
          </w:pPr>
          <w:hyperlink w:anchor="_ulflbc5wgagt">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25">
          <w:pPr>
            <w:widowControl w:val="0"/>
            <w:spacing w:after="0" w:before="60" w:line="240" w:lineRule="auto"/>
            <w:ind w:left="720" w:firstLine="0"/>
            <w:rPr>
              <w:color w:val="1155cc"/>
              <w:u w:val="single"/>
            </w:rPr>
          </w:pPr>
          <w:hyperlink w:anchor="_cijpk8qu7g0v">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6">
          <w:pPr>
            <w:widowControl w:val="0"/>
            <w:spacing w:after="0" w:before="60" w:line="240" w:lineRule="auto"/>
            <w:ind w:left="360" w:firstLine="0"/>
            <w:rPr>
              <w:color w:val="1155cc"/>
              <w:u w:val="single"/>
            </w:rPr>
          </w:pPr>
          <w:hyperlink w:anchor="_hi796r1pvq62">
            <w:r w:rsidDel="00000000" w:rsidR="00000000" w:rsidRPr="00000000">
              <w:rPr>
                <w:color w:val="1155cc"/>
                <w:u w:val="single"/>
                <w:rtl w:val="0"/>
              </w:rPr>
              <w:t xml:space="preserve">Exercise: Mobiles</w:t>
            </w:r>
          </w:hyperlink>
          <w:r w:rsidDel="00000000" w:rsidR="00000000" w:rsidRPr="00000000">
            <w:rPr>
              <w:rtl w:val="0"/>
            </w:rPr>
          </w:r>
        </w:p>
        <w:p w:rsidR="00000000" w:rsidDel="00000000" w:rsidP="00000000" w:rsidRDefault="00000000" w:rsidRPr="00000000" w14:paraId="00000027">
          <w:pPr>
            <w:widowControl w:val="0"/>
            <w:spacing w:after="0" w:before="60" w:line="240" w:lineRule="auto"/>
            <w:ind w:left="720" w:firstLine="0"/>
            <w:rPr>
              <w:color w:val="1155cc"/>
              <w:u w:val="single"/>
            </w:rPr>
          </w:pPr>
          <w:hyperlink w:anchor="_8fi6888stt4e">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28">
          <w:pPr>
            <w:widowControl w:val="0"/>
            <w:spacing w:after="0" w:before="60" w:line="240" w:lineRule="auto"/>
            <w:ind w:left="720" w:firstLine="0"/>
            <w:rPr>
              <w:color w:val="1155cc"/>
              <w:u w:val="single"/>
            </w:rPr>
          </w:pPr>
          <w:hyperlink w:anchor="_n2i9pzsrphbs">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9">
          <w:pPr>
            <w:widowControl w:val="0"/>
            <w:spacing w:after="0" w:before="60" w:line="240" w:lineRule="auto"/>
            <w:ind w:left="360" w:firstLine="0"/>
            <w:rPr>
              <w:color w:val="1155cc"/>
              <w:u w:val="single"/>
            </w:rPr>
          </w:pPr>
          <w:hyperlink w:anchor="_1y810tw">
            <w:r w:rsidDel="00000000" w:rsidR="00000000" w:rsidRPr="00000000">
              <w:rPr>
                <w:color w:val="1155cc"/>
                <w:u w:val="single"/>
                <w:rtl w:val="0"/>
              </w:rPr>
              <w:t xml:space="preserve">Exercise: Healing from Anxiety &amp; Depression</w:t>
            </w:r>
          </w:hyperlink>
          <w:r w:rsidDel="00000000" w:rsidR="00000000" w:rsidRPr="00000000">
            <w:rPr>
              <w:rtl w:val="0"/>
            </w:rPr>
          </w:r>
        </w:p>
        <w:p w:rsidR="00000000" w:rsidDel="00000000" w:rsidP="00000000" w:rsidRDefault="00000000" w:rsidRPr="00000000" w14:paraId="0000002A">
          <w:pPr>
            <w:widowControl w:val="0"/>
            <w:spacing w:after="0" w:before="60" w:line="240" w:lineRule="auto"/>
            <w:ind w:left="720" w:firstLine="0"/>
            <w:rPr>
              <w:color w:val="1155cc"/>
              <w:u w:val="single"/>
            </w:rPr>
          </w:pPr>
          <w:hyperlink w:anchor="_4i7ojhp">
            <w:r w:rsidDel="00000000" w:rsidR="00000000" w:rsidRPr="00000000">
              <w:rPr>
                <w:color w:val="1155cc"/>
                <w:u w:val="single"/>
                <w:rtl w:val="0"/>
              </w:rPr>
              <w:t xml:space="preserve">Case Study</w:t>
            </w:r>
          </w:hyperlink>
          <w:r w:rsidDel="00000000" w:rsidR="00000000" w:rsidRPr="00000000">
            <w:rPr>
              <w:rtl w:val="0"/>
            </w:rPr>
          </w:r>
        </w:p>
        <w:p w:rsidR="00000000" w:rsidDel="00000000" w:rsidP="00000000" w:rsidRDefault="00000000" w:rsidRPr="00000000" w14:paraId="0000002B">
          <w:pPr>
            <w:widowControl w:val="0"/>
            <w:spacing w:after="0" w:before="60" w:line="240" w:lineRule="auto"/>
            <w:ind w:left="720" w:firstLine="0"/>
            <w:rPr>
              <w:color w:val="1155cc"/>
              <w:u w:val="single"/>
            </w:rPr>
          </w:pPr>
          <w:hyperlink w:anchor="_k9upu26fkaqa">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C">
          <w:pPr>
            <w:widowControl w:val="0"/>
            <w:spacing w:after="0" w:before="60" w:line="240" w:lineRule="auto"/>
            <w:rPr>
              <w:b w:val="0"/>
              <w:color w:val="1155cc"/>
              <w:u w:val="single"/>
            </w:rPr>
          </w:pPr>
          <w:hyperlink w:anchor="_ihv636">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200" w:line="360" w:lineRule="auto"/>
        <w:rPr/>
      </w:pPr>
      <w:bookmarkStart w:colFirst="0" w:colLast="0" w:name="_30j0zll" w:id="1"/>
      <w:bookmarkEnd w:id="1"/>
      <w:r w:rsidDel="00000000" w:rsidR="00000000" w:rsidRPr="00000000">
        <w:rPr>
          <w:rtl w:val="0"/>
        </w:rPr>
        <w:t xml:space="preserve">Module Introduction</w:t>
      </w:r>
    </w:p>
    <w:p w:rsidR="00000000" w:rsidDel="00000000" w:rsidP="00000000" w:rsidRDefault="00000000" w:rsidRPr="00000000" w14:paraId="0000002F">
      <w:pPr>
        <w:spacing w:after="200" w:line="360" w:lineRule="auto"/>
        <w:rPr/>
      </w:pPr>
      <w:r w:rsidDel="00000000" w:rsidR="00000000" w:rsidRPr="00000000">
        <w:rPr>
          <w:rtl w:val="0"/>
        </w:rPr>
        <w:t xml:space="preserve">In this module, we will be exploring the connection between art therapy and neuroscience, and how this connection helps us to better understand the mechanisms behind art therapy and vice versa.</w:t>
      </w:r>
    </w:p>
    <w:p w:rsidR="00000000" w:rsidDel="00000000" w:rsidP="00000000" w:rsidRDefault="00000000" w:rsidRPr="00000000" w14:paraId="00000030">
      <w:pPr>
        <w:spacing w:after="200" w:line="360" w:lineRule="auto"/>
        <w:rPr/>
      </w:pPr>
      <w:r w:rsidDel="00000000" w:rsidR="00000000" w:rsidRPr="00000000">
        <w:rPr>
          <w:rtl w:val="0"/>
        </w:rPr>
        <w:t xml:space="preserve">Neuroscience is the scientific study of the structure and function of the nervous system, including the brain and the rest of the central and peripheral nervous system. </w:t>
      </w:r>
    </w:p>
    <w:p w:rsidR="00000000" w:rsidDel="00000000" w:rsidP="00000000" w:rsidRDefault="00000000" w:rsidRPr="00000000" w14:paraId="00000031">
      <w:pPr>
        <w:spacing w:after="200" w:line="360" w:lineRule="auto"/>
        <w:rPr/>
      </w:pPr>
      <w:r w:rsidDel="00000000" w:rsidR="00000000" w:rsidRPr="00000000">
        <w:rPr>
          <w:rtl w:val="0"/>
        </w:rPr>
        <w:t xml:space="preserve">The goal of neuroscience is to understand how the nervous system develops, how it functions at the molecular, cellular, and systems level, and how it is affected by various factors such as development, aging, injury, and disease.</w:t>
      </w:r>
    </w:p>
    <w:p w:rsidR="00000000" w:rsidDel="00000000" w:rsidP="00000000" w:rsidRDefault="00000000" w:rsidRPr="00000000" w14:paraId="00000032">
      <w:pPr>
        <w:spacing w:after="200" w:line="360" w:lineRule="auto"/>
        <w:rPr/>
      </w:pPr>
      <w:r w:rsidDel="00000000" w:rsidR="00000000" w:rsidRPr="00000000">
        <w:rPr>
          <w:rtl w:val="0"/>
        </w:rPr>
        <w:t xml:space="preserve">Neuroscience research encompasses a wide range of topics, including the structure and function of neurons and other cells in the nervous system, the mechanisms of neural communication, and the development and plasticity of the nervous system. Understanding these fundamental principles of neuroscience can provide art therapy practitioners with a deeper understanding of how the brain processes emotions and memories, and how it responds to creative activities.</w:t>
      </w:r>
    </w:p>
    <w:p w:rsidR="00000000" w:rsidDel="00000000" w:rsidP="00000000" w:rsidRDefault="00000000" w:rsidRPr="00000000" w14:paraId="00000033">
      <w:pPr>
        <w:spacing w:after="200" w:line="360" w:lineRule="auto"/>
        <w:rPr/>
      </w:pPr>
      <w:r w:rsidDel="00000000" w:rsidR="00000000" w:rsidRPr="00000000">
        <w:rPr>
          <w:rtl w:val="0"/>
        </w:rPr>
        <w:t xml:space="preserve">By incorporating this knowledge into art therapy practice, practitioners can develop interventions that target specific areas of the brain and specific emotional or behavioral problems. In contrast, psychology-informed art therapy is often based on theoretical principles, which may not have the same level of precision in targeting the specific problem.</w:t>
      </w:r>
    </w:p>
    <w:p w:rsidR="00000000" w:rsidDel="00000000" w:rsidP="00000000" w:rsidRDefault="00000000" w:rsidRPr="00000000" w14:paraId="00000034">
      <w:pPr>
        <w:spacing w:after="200" w:line="360" w:lineRule="auto"/>
        <w:rPr/>
      </w:pPr>
      <w:r w:rsidDel="00000000" w:rsidR="00000000" w:rsidRPr="00000000">
        <w:rPr>
          <w:rtl w:val="0"/>
        </w:rPr>
        <w:t xml:space="preserve">Through neuroscience-informed art therapy, practitioners can learn to use the principles of neuroscience to develop interventions that are grounded in evidence-based principles. Additionally, incorporating neuroscience does not require clients to revisit past traumas, instead it focuses on the present symptoms and physiological processes that may be involved in the problem, which can lead to a more positive outcome. This will aid you in better managing not only emotional but also physiological issues for your clients.</w:t>
      </w:r>
    </w:p>
    <w:p w:rsidR="00000000" w:rsidDel="00000000" w:rsidP="00000000" w:rsidRDefault="00000000" w:rsidRPr="00000000" w14:paraId="00000035">
      <w:pPr>
        <w:pStyle w:val="Heading2"/>
        <w:spacing w:after="200" w:line="360" w:lineRule="auto"/>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36">
      <w:pPr>
        <w:spacing w:after="200" w:line="360" w:lineRule="auto"/>
        <w:rPr/>
      </w:pPr>
      <w:r w:rsidDel="00000000" w:rsidR="00000000" w:rsidRPr="00000000">
        <w:rPr>
          <w:rtl w:val="0"/>
        </w:rPr>
        <w:t xml:space="preserve">The main goal of this module is to provide you with an understanding of how neuroscience can inform and enhance your art therapy practice. In order to achieve this goal, we have set up the following objectives:</w:t>
      </w:r>
    </w:p>
    <w:p w:rsidR="00000000" w:rsidDel="00000000" w:rsidP="00000000" w:rsidRDefault="00000000" w:rsidRPr="00000000" w14:paraId="00000037">
      <w:pPr>
        <w:numPr>
          <w:ilvl w:val="0"/>
          <w:numId w:val="19"/>
        </w:numPr>
        <w:spacing w:after="200" w:line="360" w:lineRule="auto"/>
        <w:ind w:left="720" w:hanging="360"/>
        <w:rPr/>
      </w:pPr>
      <w:r w:rsidDel="00000000" w:rsidR="00000000" w:rsidRPr="00000000">
        <w:rPr>
          <w:rtl w:val="0"/>
        </w:rPr>
        <w:t xml:space="preserve">To familiarize you with the basic principles of neuroscience, including the structure and function of the brain and nervous system, the mechanisms of neural communication, and the neural basis of behavior and mental processes.</w:t>
      </w:r>
    </w:p>
    <w:p w:rsidR="00000000" w:rsidDel="00000000" w:rsidP="00000000" w:rsidRDefault="00000000" w:rsidRPr="00000000" w14:paraId="00000038">
      <w:pPr>
        <w:numPr>
          <w:ilvl w:val="0"/>
          <w:numId w:val="19"/>
        </w:numPr>
        <w:spacing w:after="200" w:line="360" w:lineRule="auto"/>
        <w:ind w:left="720" w:hanging="360"/>
        <w:rPr/>
      </w:pPr>
      <w:r w:rsidDel="00000000" w:rsidR="00000000" w:rsidRPr="00000000">
        <w:rPr>
          <w:rtl w:val="0"/>
        </w:rPr>
        <w:t xml:space="preserve">To provide you with an understanding of how neuroscience can be used to inform and enhance art therapy practice, including how to develop targeted and evidence-based interventions that address specific emotional or behavioral problems.</w:t>
      </w:r>
      <w:r w:rsidDel="00000000" w:rsidR="00000000" w:rsidRPr="00000000">
        <w:rPr>
          <w:rtl w:val="0"/>
        </w:rPr>
      </w:r>
    </w:p>
    <w:p w:rsidR="00000000" w:rsidDel="00000000" w:rsidP="00000000" w:rsidRDefault="00000000" w:rsidRPr="00000000" w14:paraId="00000039">
      <w:pPr>
        <w:pStyle w:val="Heading1"/>
        <w:spacing w:after="200" w:line="360" w:lineRule="auto"/>
        <w:rPr/>
      </w:pPr>
      <w:bookmarkStart w:colFirst="0" w:colLast="0" w:name="_3hl7w02d5u3p" w:id="3"/>
      <w:bookmarkEnd w:id="3"/>
      <w:r w:rsidDel="00000000" w:rsidR="00000000" w:rsidRPr="00000000">
        <w:rPr>
          <w:rtl w:val="0"/>
        </w:rPr>
        <w:t xml:space="preserve">Basic Principles of Neuroscience</w:t>
      </w:r>
    </w:p>
    <w:p w:rsidR="00000000" w:rsidDel="00000000" w:rsidP="00000000" w:rsidRDefault="00000000" w:rsidRPr="00000000" w14:paraId="0000003A">
      <w:pPr>
        <w:spacing w:after="200" w:line="360" w:lineRule="auto"/>
        <w:rPr/>
      </w:pPr>
      <w:r w:rsidDel="00000000" w:rsidR="00000000" w:rsidRPr="00000000">
        <w:rPr>
          <w:rtl w:val="0"/>
        </w:rPr>
        <w:t xml:space="preserve">Art therapy is a powerful tool for helping individuals to manage a wide range of emotional and behavioral problems, from anxiety and depression to trauma and addiction. However, the full potential of art therapy can only be realized when it is informed by a thorough understanding of the neural basis of emotions, memories, and behaviors. By understanding how the brain generates and regulates these processes, art therapy practitioners can develop interventions that are more targeted and effective.</w:t>
      </w:r>
    </w:p>
    <w:p w:rsidR="00000000" w:rsidDel="00000000" w:rsidP="00000000" w:rsidRDefault="00000000" w:rsidRPr="00000000" w14:paraId="0000003B">
      <w:pPr>
        <w:spacing w:after="200" w:line="360" w:lineRule="auto"/>
        <w:rPr/>
      </w:pPr>
      <w:r w:rsidDel="00000000" w:rsidR="00000000" w:rsidRPr="00000000">
        <w:rPr>
          <w:rtl w:val="0"/>
        </w:rPr>
        <w:t xml:space="preserve">In this section, we will explore the neural basis of emotions, memory, and behavior, and how they relate to art therapy practice. We will begin by looking at the neural circuit of emotions, including the key brain regions and neurotransmitters involved in emotional processing. We will also examine how art therapy interventions can target specific neural mechanisms in order to promote emotional regulation.</w:t>
      </w:r>
    </w:p>
    <w:p w:rsidR="00000000" w:rsidDel="00000000" w:rsidP="00000000" w:rsidRDefault="00000000" w:rsidRPr="00000000" w14:paraId="0000003C">
      <w:pPr>
        <w:spacing w:after="200" w:line="360" w:lineRule="auto"/>
        <w:rPr/>
      </w:pPr>
      <w:r w:rsidDel="00000000" w:rsidR="00000000" w:rsidRPr="00000000">
        <w:rPr>
          <w:rtl w:val="0"/>
        </w:rPr>
        <w:t xml:space="preserve">Next, we will explore the neural basis of memory, including the key brain regions and neurotransmitters involved in memory processing. We will examine how specific art therapy interventions can be used to target memory processing, and how this can help individuals to better manage traumatic memories.</w:t>
      </w:r>
    </w:p>
    <w:p w:rsidR="00000000" w:rsidDel="00000000" w:rsidP="00000000" w:rsidRDefault="00000000" w:rsidRPr="00000000" w14:paraId="0000003D">
      <w:pPr>
        <w:spacing w:after="200" w:line="360" w:lineRule="auto"/>
        <w:rPr/>
      </w:pPr>
      <w:r w:rsidDel="00000000" w:rsidR="00000000" w:rsidRPr="00000000">
        <w:rPr>
          <w:rtl w:val="0"/>
        </w:rPr>
        <w:t xml:space="preserve">Finally, we will explore the neural basis of behavior, including the key brain regions and neurotransmitters involved in behavior regulation. We will also examine how specific art therapy interventions can be used to target behavior regulation.</w:t>
      </w:r>
    </w:p>
    <w:p w:rsidR="00000000" w:rsidDel="00000000" w:rsidP="00000000" w:rsidRDefault="00000000" w:rsidRPr="00000000" w14:paraId="0000003E">
      <w:pPr>
        <w:spacing w:after="200" w:line="360" w:lineRule="auto"/>
        <w:rPr/>
      </w:pPr>
      <w:r w:rsidDel="00000000" w:rsidR="00000000" w:rsidRPr="00000000">
        <w:rPr>
          <w:rtl w:val="0"/>
        </w:rPr>
        <w:t xml:space="preserve">Throughout this section, we will make use of case studies and examples in order to illustrate how the principles of neuroscience can be applied in practice. By the end of this section, practitioners should have a deeper understanding of how the brain processes emotions, memories and behaviors, and how they can use this knowledge to create more effective art therapy interventions.</w:t>
      </w:r>
    </w:p>
    <w:p w:rsidR="00000000" w:rsidDel="00000000" w:rsidP="00000000" w:rsidRDefault="00000000" w:rsidRPr="00000000" w14:paraId="0000003F">
      <w:pPr>
        <w:pStyle w:val="Heading2"/>
        <w:spacing w:after="200" w:line="360" w:lineRule="auto"/>
        <w:rPr/>
      </w:pPr>
      <w:bookmarkStart w:colFirst="0" w:colLast="0" w:name="_gj67w3z09ade" w:id="4"/>
      <w:bookmarkEnd w:id="4"/>
      <w:r w:rsidDel="00000000" w:rsidR="00000000" w:rsidRPr="00000000">
        <w:rPr>
          <w:rtl w:val="0"/>
        </w:rPr>
        <w:t xml:space="preserve">Neuroplasticity</w:t>
      </w:r>
      <w:r w:rsidDel="00000000" w:rsidR="00000000" w:rsidRPr="00000000">
        <w:rPr>
          <w:rtl w:val="0"/>
        </w:rPr>
      </w:r>
    </w:p>
    <w:p w:rsidR="00000000" w:rsidDel="00000000" w:rsidP="00000000" w:rsidRDefault="00000000" w:rsidRPr="00000000" w14:paraId="00000040">
      <w:pPr>
        <w:spacing w:after="200" w:line="360" w:lineRule="auto"/>
        <w:rPr/>
      </w:pPr>
      <w:r w:rsidDel="00000000" w:rsidR="00000000" w:rsidRPr="00000000">
        <w:rPr>
          <w:rtl w:val="0"/>
        </w:rPr>
        <w:t xml:space="preserve">Neuroplasticity refers to the brain's ability to change and adapt in response to new experiences and learning. This can include the formation of new connections between neurons, the strengthening or weakening of existing connections, and the growth of new neurons. Neuroplasticity is a fundamental aspect of brain function and plays a crucial role in learning, memory, and recovery from brain injury.</w:t>
      </w:r>
    </w:p>
    <w:p w:rsidR="00000000" w:rsidDel="00000000" w:rsidP="00000000" w:rsidRDefault="00000000" w:rsidRPr="00000000" w14:paraId="00000041">
      <w:pPr>
        <w:spacing w:after="200" w:line="360" w:lineRule="auto"/>
        <w:rPr/>
      </w:pPr>
      <w:r w:rsidDel="00000000" w:rsidR="00000000" w:rsidRPr="00000000">
        <w:rPr>
          <w:rtl w:val="0"/>
        </w:rPr>
        <w:t xml:space="preserve">There are different types of neuroplasticity, including structural plasticity and functional plasticity. Structural plasticity refers to changes in the physical structure of the brain, such as the formation of new neural connections. Functional plasticity refers to changes in the way that the brain processes information, such as the rerouting of neural activity.</w:t>
      </w:r>
    </w:p>
    <w:p w:rsidR="00000000" w:rsidDel="00000000" w:rsidP="00000000" w:rsidRDefault="00000000" w:rsidRPr="00000000" w14:paraId="00000042">
      <w:pPr>
        <w:spacing w:after="200" w:line="360" w:lineRule="auto"/>
        <w:rPr/>
      </w:pPr>
      <w:r w:rsidDel="00000000" w:rsidR="00000000" w:rsidRPr="00000000">
        <w:rPr>
          <w:rtl w:val="0"/>
        </w:rPr>
        <w:t xml:space="preserve">In terms of art therapy, neuroplasticity can play a critical role in the therapeutic process. Art therapy interventions can target specific neural mechanisms, such as the prefrontal cortex, which is involved in emotional regulation, and the hippocampus, which is involved in memory. By engaging in art-making, participants can promote neuroplastic changes in these areas, which can lead to improvements in emotional regulation and memory processing. Additionally, by engaging in self-expression and creativity, art therapy can also promote neuroplastic changes in other regions of the brain, such as the default mode network, which is associated with self-referential processing, and the mirror neuron system, which is associated with empathy and social cognition.</w:t>
      </w:r>
    </w:p>
    <w:p w:rsidR="00000000" w:rsidDel="00000000" w:rsidP="00000000" w:rsidRDefault="00000000" w:rsidRPr="00000000" w14:paraId="00000043">
      <w:pPr>
        <w:spacing w:after="200" w:line="360" w:lineRule="auto"/>
        <w:rPr/>
      </w:pPr>
      <w:r w:rsidDel="00000000" w:rsidR="00000000" w:rsidRPr="00000000">
        <w:rPr>
          <w:rtl w:val="0"/>
        </w:rPr>
        <w:t xml:space="preserve">Mindfulness practices, often used in art therapy, have also been shown to promote neuroplastic changes in the brain. Mindfulness meditation practices can increase gray matter density in brain regions involved in self-regulation, emotion regulation, and introspection, such as the prefrontal cortex and the anterior cingulate cortex. Furthermore, body movement used in art therapy interventions, such as movement of the brush or the body can also promote neuroplastic changes in brain regions involved in motor control, such as the cerebellum and the basal ganglia, which can have positive effects on behavior regulation.</w:t>
      </w:r>
    </w:p>
    <w:p w:rsidR="00000000" w:rsidDel="00000000" w:rsidP="00000000" w:rsidRDefault="00000000" w:rsidRPr="00000000" w14:paraId="00000044">
      <w:pPr>
        <w:pStyle w:val="Heading2"/>
        <w:spacing w:after="200" w:line="360" w:lineRule="auto"/>
        <w:rPr/>
      </w:pPr>
      <w:bookmarkStart w:colFirst="0" w:colLast="0" w:name="_4ncexzia4nzx" w:id="5"/>
      <w:bookmarkEnd w:id="5"/>
      <w:r w:rsidDel="00000000" w:rsidR="00000000" w:rsidRPr="00000000">
        <w:rPr>
          <w:rtl w:val="0"/>
        </w:rPr>
        <w:t xml:space="preserve">Neurotransmitters</w:t>
      </w:r>
    </w:p>
    <w:p w:rsidR="00000000" w:rsidDel="00000000" w:rsidP="00000000" w:rsidRDefault="00000000" w:rsidRPr="00000000" w14:paraId="00000045">
      <w:pPr>
        <w:spacing w:after="200" w:line="360" w:lineRule="auto"/>
        <w:rPr/>
      </w:pPr>
      <w:r w:rsidDel="00000000" w:rsidR="00000000" w:rsidRPr="00000000">
        <w:rPr>
          <w:rtl w:val="0"/>
        </w:rPr>
        <w:t xml:space="preserve">Neurotransmitters are chemical messenger molecules that transmit signals between nerve cells, or neurons, in the brain and throughout the nervous system. They play a critical role in regulating brain function and behavior, including perception, emotion, memory, and movement.</w:t>
      </w:r>
    </w:p>
    <w:p w:rsidR="00000000" w:rsidDel="00000000" w:rsidP="00000000" w:rsidRDefault="00000000" w:rsidRPr="00000000" w14:paraId="00000046">
      <w:pPr>
        <w:spacing w:after="200" w:line="360" w:lineRule="auto"/>
        <w:rPr/>
      </w:pPr>
      <w:r w:rsidDel="00000000" w:rsidR="00000000" w:rsidRPr="00000000">
        <w:rPr>
          <w:rtl w:val="0"/>
        </w:rPr>
        <w:t xml:space="preserve">When a nerve impulse, or action potential, reaches the end of a neuron (synapse), it triggers the release of neurotransmitters from specialized structures called vesicles. The neurotransmitters then diffuse across a tiny gap called the synaptic cleft and bind to receptors on the surface of the next neuron or a muscle cell. This binding triggers a cascade of chemical reactions that either excite or inhibit the activity of the receiving neuron. The neurotransmitters are then either recycled by the receiving neuron (reuptake), metabolized by enzymes or diffuse away from the synapse.</w:t>
      </w:r>
    </w:p>
    <w:p w:rsidR="00000000" w:rsidDel="00000000" w:rsidP="00000000" w:rsidRDefault="00000000" w:rsidRPr="00000000" w14:paraId="00000047">
      <w:pPr>
        <w:spacing w:after="200" w:line="360" w:lineRule="auto"/>
        <w:rPr/>
      </w:pPr>
      <w:r w:rsidDel="00000000" w:rsidR="00000000" w:rsidRPr="00000000">
        <w:rPr>
          <w:rtl w:val="0"/>
        </w:rPr>
        <w:t xml:space="preserve">There are many different types of neurotransmitters, each with specific functions and effects. Some of the most well-known and studied neurotransmitters include:</w:t>
      </w:r>
    </w:p>
    <w:p w:rsidR="00000000" w:rsidDel="00000000" w:rsidP="00000000" w:rsidRDefault="00000000" w:rsidRPr="00000000" w14:paraId="00000048">
      <w:pPr>
        <w:spacing w:after="200" w:line="360" w:lineRule="auto"/>
        <w:rPr/>
      </w:pPr>
      <w:r w:rsidDel="00000000" w:rsidR="00000000" w:rsidRPr="00000000">
        <w:rPr>
          <w:b w:val="1"/>
          <w:rtl w:val="0"/>
        </w:rPr>
        <w:t xml:space="preserve">Dopamine:</w:t>
      </w:r>
      <w:r w:rsidDel="00000000" w:rsidR="00000000" w:rsidRPr="00000000">
        <w:rPr>
          <w:rtl w:val="0"/>
        </w:rPr>
        <w:t xml:space="preserve"> Dopamine plays a crucial role in motivation, reward, movement, and emotion. It is also involved in the regulation of mood, attention, and the experience of pleasure. Dopamine dysregulation has been associated with a number of psychiatric disorders, including Parkinson's disease, schizophrenia, and addiction.</w:t>
      </w:r>
    </w:p>
    <w:p w:rsidR="00000000" w:rsidDel="00000000" w:rsidP="00000000" w:rsidRDefault="00000000" w:rsidRPr="00000000" w14:paraId="00000049">
      <w:pPr>
        <w:spacing w:after="200" w:line="360" w:lineRule="auto"/>
        <w:rPr/>
      </w:pPr>
      <w:r w:rsidDel="00000000" w:rsidR="00000000" w:rsidRPr="00000000">
        <w:rPr>
          <w:b w:val="1"/>
          <w:rtl w:val="0"/>
        </w:rPr>
        <w:t xml:space="preserve">Serotonin:</w:t>
      </w:r>
      <w:r w:rsidDel="00000000" w:rsidR="00000000" w:rsidRPr="00000000">
        <w:rPr>
          <w:rtl w:val="0"/>
        </w:rPr>
        <w:t xml:space="preserve"> Serotonin is involved in regulating a wide range of functions, including mood, appetite, sleep, and sexuality. It also has a role in the regulation of impulse control, aggression and emotional regulation. Serotonin imbalances have been associated with a number of psychiatric disorders, such as depression, anxiety, and obsessive-compulsive disorder (OCD).</w:t>
      </w:r>
    </w:p>
    <w:p w:rsidR="00000000" w:rsidDel="00000000" w:rsidP="00000000" w:rsidRDefault="00000000" w:rsidRPr="00000000" w14:paraId="0000004A">
      <w:pPr>
        <w:spacing w:after="200" w:line="360" w:lineRule="auto"/>
        <w:rPr/>
      </w:pPr>
      <w:r w:rsidDel="00000000" w:rsidR="00000000" w:rsidRPr="00000000">
        <w:rPr>
          <w:b w:val="1"/>
          <w:rtl w:val="0"/>
        </w:rPr>
        <w:t xml:space="preserve">GABA (gamma-aminobutyric acid):</w:t>
      </w:r>
      <w:r w:rsidDel="00000000" w:rsidR="00000000" w:rsidRPr="00000000">
        <w:rPr>
          <w:rtl w:val="0"/>
        </w:rPr>
        <w:t xml:space="preserve"> GABA is the main inhibitory neurotransmitter in the brain. It counteracts the effects of the excitatory neurotransmitters and helps to keep neuronal activity in balance. It is involved in regulating anxiety, relaxation and sleep. GABA dysfunction has been associated with anxiety disorders and seizure disorders.</w:t>
      </w:r>
    </w:p>
    <w:p w:rsidR="00000000" w:rsidDel="00000000" w:rsidP="00000000" w:rsidRDefault="00000000" w:rsidRPr="00000000" w14:paraId="0000004B">
      <w:pPr>
        <w:spacing w:after="200" w:line="360" w:lineRule="auto"/>
        <w:rPr/>
      </w:pPr>
      <w:r w:rsidDel="00000000" w:rsidR="00000000" w:rsidRPr="00000000">
        <w:rPr>
          <w:b w:val="1"/>
          <w:rtl w:val="0"/>
        </w:rPr>
        <w:t xml:space="preserve">Glutamate:</w:t>
      </w:r>
      <w:r w:rsidDel="00000000" w:rsidR="00000000" w:rsidRPr="00000000">
        <w:rPr>
          <w:rtl w:val="0"/>
        </w:rPr>
        <w:t xml:space="preserve"> Glutamate is the main excitatory neurotransmitter in the brain. It plays a critical role in learning and memory, as well as regulating the activity of other neurotransmitters. Excessive glutamate activity has been linked to neurodegenerative disorders, such as Alzheimer's disease, Huntington's disease, and Amyotrophic lateral sclerosis (ALS).</w:t>
      </w:r>
    </w:p>
    <w:p w:rsidR="00000000" w:rsidDel="00000000" w:rsidP="00000000" w:rsidRDefault="00000000" w:rsidRPr="00000000" w14:paraId="0000004C">
      <w:pPr>
        <w:spacing w:after="200" w:line="360" w:lineRule="auto"/>
        <w:rPr/>
      </w:pPr>
      <w:r w:rsidDel="00000000" w:rsidR="00000000" w:rsidRPr="00000000">
        <w:rPr>
          <w:b w:val="1"/>
          <w:rtl w:val="0"/>
        </w:rPr>
        <w:t xml:space="preserve">Acetylcholine:</w:t>
      </w:r>
      <w:r w:rsidDel="00000000" w:rsidR="00000000" w:rsidRPr="00000000">
        <w:rPr>
          <w:rtl w:val="0"/>
        </w:rPr>
        <w:t xml:space="preserve"> Acetylcholine plays a key role in attention, learning and memory and motor control. It is also involved in the regulation of sleep and arousal. Acetylcholine imbalances have been linked to neurodegenerative disorders such as Alzheimer's disease and Parkinson's disease.</w:t>
      </w:r>
    </w:p>
    <w:p w:rsidR="00000000" w:rsidDel="00000000" w:rsidP="00000000" w:rsidRDefault="00000000" w:rsidRPr="00000000" w14:paraId="0000004D">
      <w:pPr>
        <w:spacing w:after="200" w:line="360" w:lineRule="auto"/>
        <w:rPr/>
      </w:pPr>
      <w:r w:rsidDel="00000000" w:rsidR="00000000" w:rsidRPr="00000000">
        <w:rPr>
          <w:b w:val="1"/>
          <w:rtl w:val="0"/>
        </w:rPr>
        <w:t xml:space="preserve">Oxytocin:</w:t>
      </w:r>
      <w:r w:rsidDel="00000000" w:rsidR="00000000" w:rsidRPr="00000000">
        <w:rPr>
          <w:rtl w:val="0"/>
        </w:rPr>
        <w:t xml:space="preserve"> Oxytocin is known as the “love hormone”, it is involved in social bonding and trust, and it also plays a role in regulating stress and anxiety. Oxytocin has been linked to disorders related to social behavior such as autism and schizophrenia.</w:t>
      </w:r>
    </w:p>
    <w:p w:rsidR="00000000" w:rsidDel="00000000" w:rsidP="00000000" w:rsidRDefault="00000000" w:rsidRPr="00000000" w14:paraId="0000004E">
      <w:pPr>
        <w:spacing w:after="200" w:line="360" w:lineRule="auto"/>
        <w:rPr/>
      </w:pPr>
      <w:r w:rsidDel="00000000" w:rsidR="00000000" w:rsidRPr="00000000">
        <w:rPr>
          <w:rtl w:val="0"/>
        </w:rPr>
        <w:t xml:space="preserve">This list is not exhaustive and many other neurotransmitters exist, each playing their own specific role in the complex network of neural communication, but the ones listed above are considered some of the most well-known and studied in terms of their effect in neural and behavioral processes.</w:t>
      </w:r>
    </w:p>
    <w:p w:rsidR="00000000" w:rsidDel="00000000" w:rsidP="00000000" w:rsidRDefault="00000000" w:rsidRPr="00000000" w14:paraId="0000004F">
      <w:pPr>
        <w:pStyle w:val="Heading2"/>
        <w:spacing w:after="200" w:line="360" w:lineRule="auto"/>
        <w:rPr/>
      </w:pPr>
      <w:bookmarkStart w:colFirst="0" w:colLast="0" w:name="_ehq7qb8198bw" w:id="6"/>
      <w:bookmarkEnd w:id="6"/>
      <w:r w:rsidDel="00000000" w:rsidR="00000000" w:rsidRPr="00000000">
        <w:rPr>
          <w:rtl w:val="0"/>
        </w:rPr>
        <w:t xml:space="preserve">The Neural Circuit of Emotions</w:t>
      </w:r>
    </w:p>
    <w:p w:rsidR="00000000" w:rsidDel="00000000" w:rsidP="00000000" w:rsidRDefault="00000000" w:rsidRPr="00000000" w14:paraId="00000050">
      <w:pPr>
        <w:spacing w:after="200" w:line="360" w:lineRule="auto"/>
        <w:rPr/>
      </w:pPr>
      <w:r w:rsidDel="00000000" w:rsidR="00000000" w:rsidRPr="00000000">
        <w:rPr>
          <w:rtl w:val="0"/>
        </w:rPr>
        <w:t xml:space="preserve">The neural circuit of emotions is a complex network of brain regions and neurotransmitters that are involved in the generation and regulation of emotions. Emotions are a fundamental aspect of our human experience and have a profound impact on our behavior, thoughts, and physical well-being. Understanding the neural basis of emotions is essential for art therapy practitioners, as it can help them to develop interventions that target specific neural mechanisms and promote emotional regulation.</w:t>
      </w:r>
    </w:p>
    <w:p w:rsidR="00000000" w:rsidDel="00000000" w:rsidP="00000000" w:rsidRDefault="00000000" w:rsidRPr="00000000" w14:paraId="00000051">
      <w:pPr>
        <w:spacing w:after="200" w:line="360" w:lineRule="auto"/>
        <w:rPr/>
      </w:pPr>
      <w:r w:rsidDel="00000000" w:rsidR="00000000" w:rsidRPr="00000000">
        <w:rPr>
          <w:rtl w:val="0"/>
        </w:rPr>
        <w:t xml:space="preserve">The key brain regions involved in emotional processing include the amygdala, the prefrontal cortex, and the insula. The amygdala, located in the temporal lobe, plays a critical role in emotional processing, particularly in the processing of negative emotions such as fear, anger, and sadness. The prefrontal cortex, located in the front of the brain, is involved in emotional regulation and the ability to inhibit or override emotional responses. The insula, located deep inside the brain, is responsible for the interoception, the sense of the physiological condition of the body, and it plays a key role in emotional experiences.</w:t>
      </w:r>
    </w:p>
    <w:p w:rsidR="00000000" w:rsidDel="00000000" w:rsidP="00000000" w:rsidRDefault="00000000" w:rsidRPr="00000000" w14:paraId="00000052">
      <w:pPr>
        <w:spacing w:after="200" w:line="360" w:lineRule="auto"/>
        <w:rPr/>
      </w:pPr>
      <w:r w:rsidDel="00000000" w:rsidR="00000000" w:rsidRPr="00000000">
        <w:rPr>
          <w:rtl w:val="0"/>
        </w:rPr>
        <w:t xml:space="preserve">Neurotransmitters such as dopamine, serotonin, and oxytocin also play a crucial role in emotional processing. Dopamine is associated with positive emotions such as pleasure and reward, while serotonin is associated with negative emotions such as anxiety and depression. Oxytocin, known as "the love hormone" is related to social behaviors and emotions such as trust, empathy, and bonding. Imbalances in these neurotransmitters can contribute to emotional problems such as anxiety and depression.</w:t>
      </w:r>
    </w:p>
    <w:p w:rsidR="00000000" w:rsidDel="00000000" w:rsidP="00000000" w:rsidRDefault="00000000" w:rsidRPr="00000000" w14:paraId="00000053">
      <w:pPr>
        <w:spacing w:after="200" w:line="360" w:lineRule="auto"/>
        <w:rPr/>
      </w:pPr>
      <w:r w:rsidDel="00000000" w:rsidR="00000000" w:rsidRPr="00000000">
        <w:rPr>
          <w:rtl w:val="0"/>
        </w:rPr>
        <w:t xml:space="preserve">Art therapy techniques that involve creative self-expression, such as painting, drawing, and sculpting, can be used to target specific neural mechanisms within the emotional processing circuit. For example, creating art that expresses and processes negative emotions can activate the amygdala, prefrontal cortex and insula, allowing for emotional regulation and the integration of interoception, it can also facilitate the release of oxytocin which can promote social behaviors and emotions.</w:t>
      </w:r>
    </w:p>
    <w:p w:rsidR="00000000" w:rsidDel="00000000" w:rsidP="00000000" w:rsidRDefault="00000000" w:rsidRPr="00000000" w14:paraId="00000054">
      <w:pPr>
        <w:spacing w:after="200" w:line="360" w:lineRule="auto"/>
        <w:rPr/>
      </w:pPr>
      <w:r w:rsidDel="00000000" w:rsidR="00000000" w:rsidRPr="00000000">
        <w:rPr>
          <w:rtl w:val="0"/>
        </w:rPr>
        <w:t xml:space="preserve">Additionally, art therapy interventions that promote mindfulness, such as guided imagery and meditation, can help to regulate emotions by reducing activity in the amygdala and increasing activity in the prefrontal cortex. This can lead to a reduction in anxiety and depression symptoms.</w:t>
      </w:r>
    </w:p>
    <w:p w:rsidR="00000000" w:rsidDel="00000000" w:rsidP="00000000" w:rsidRDefault="00000000" w:rsidRPr="00000000" w14:paraId="00000055">
      <w:pPr>
        <w:spacing w:after="200" w:line="360" w:lineRule="auto"/>
        <w:rPr/>
      </w:pPr>
      <w:r w:rsidDel="00000000" w:rsidR="00000000" w:rsidRPr="00000000">
        <w:rPr>
          <w:rtl w:val="0"/>
        </w:rPr>
        <w:t xml:space="preserve">Moreover, art therapy interventions can also modulate the release of neurotransmitters such as dopamine, serotonin, and oxytocin, which can improve emotional regulation. For example, creating art that promotes feelings of pleasure and reward can increase the release of dopamine, while creating art that promotes feelings of trust and empathy can increase the release of oxytocin.</w:t>
      </w:r>
    </w:p>
    <w:p w:rsidR="00000000" w:rsidDel="00000000" w:rsidP="00000000" w:rsidRDefault="00000000" w:rsidRPr="00000000" w14:paraId="00000056">
      <w:pPr>
        <w:spacing w:after="200" w:line="360" w:lineRule="auto"/>
        <w:rPr/>
      </w:pPr>
      <w:r w:rsidDel="00000000" w:rsidR="00000000" w:rsidRPr="00000000">
        <w:rPr>
          <w:rtl w:val="0"/>
        </w:rPr>
        <w:t xml:space="preserve">There are many neurological disorders and pathologies that can affect the emotional circuit of the brain. Some examples include:</w:t>
      </w:r>
    </w:p>
    <w:p w:rsidR="00000000" w:rsidDel="00000000" w:rsidP="00000000" w:rsidRDefault="00000000" w:rsidRPr="00000000" w14:paraId="00000057">
      <w:pPr>
        <w:spacing w:after="200" w:line="360" w:lineRule="auto"/>
        <w:rPr/>
      </w:pPr>
      <w:r w:rsidDel="00000000" w:rsidR="00000000" w:rsidRPr="00000000">
        <w:rPr>
          <w:b w:val="1"/>
          <w:rtl w:val="0"/>
        </w:rPr>
        <w:t xml:space="preserve">Depression:</w:t>
      </w:r>
      <w:r w:rsidDel="00000000" w:rsidR="00000000" w:rsidRPr="00000000">
        <w:rPr>
          <w:rtl w:val="0"/>
        </w:rPr>
        <w:t xml:space="preserve"> A common mood disorder characterized by persistent feelings of sadness and loss of interest in activities that a person once enjoyed. The emotional circuit in depression is related to the limbic system in the brain, specifically involving the activity of the hypothalamus, hippocampus, and amygdala.</w:t>
      </w:r>
    </w:p>
    <w:p w:rsidR="00000000" w:rsidDel="00000000" w:rsidP="00000000" w:rsidRDefault="00000000" w:rsidRPr="00000000" w14:paraId="00000058">
      <w:pPr>
        <w:spacing w:after="200" w:line="360" w:lineRule="auto"/>
        <w:rPr/>
      </w:pPr>
      <w:r w:rsidDel="00000000" w:rsidR="00000000" w:rsidRPr="00000000">
        <w:rPr>
          <w:b w:val="1"/>
          <w:rtl w:val="0"/>
        </w:rPr>
        <w:t xml:space="preserve">Anxiety disorders:</w:t>
      </w:r>
      <w:r w:rsidDel="00000000" w:rsidR="00000000" w:rsidRPr="00000000">
        <w:rPr>
          <w:rtl w:val="0"/>
        </w:rPr>
        <w:t xml:space="preserve"> These are a group of conditions characterized by excessive and irrational fear, worry or anxiety, often in response to a specific situation or trigger. Anxiety disorders may involve the activity of the hypothalamus, hippocampus, and amygdala, as well as the prefrontal cortex and insula.</w:t>
      </w:r>
    </w:p>
    <w:p w:rsidR="00000000" w:rsidDel="00000000" w:rsidP="00000000" w:rsidRDefault="00000000" w:rsidRPr="00000000" w14:paraId="00000059">
      <w:pPr>
        <w:spacing w:after="200" w:line="360" w:lineRule="auto"/>
        <w:rPr/>
      </w:pPr>
      <w:r w:rsidDel="00000000" w:rsidR="00000000" w:rsidRPr="00000000">
        <w:rPr>
          <w:b w:val="1"/>
          <w:rtl w:val="0"/>
        </w:rPr>
        <w:t xml:space="preserve">Post-Traumatic Stress Disorder (PTSD):</w:t>
      </w:r>
      <w:r w:rsidDel="00000000" w:rsidR="00000000" w:rsidRPr="00000000">
        <w:rPr>
          <w:rtl w:val="0"/>
        </w:rPr>
        <w:t xml:space="preserve"> This is a condition that can develop after a person experiences or witnesses a traumatic event. PTSD may be related to changes in the activity of the amygdala, which plays a role in fear response and memory formation.</w:t>
      </w:r>
    </w:p>
    <w:p w:rsidR="00000000" w:rsidDel="00000000" w:rsidP="00000000" w:rsidRDefault="00000000" w:rsidRPr="00000000" w14:paraId="0000005A">
      <w:pPr>
        <w:spacing w:after="200" w:line="360" w:lineRule="auto"/>
        <w:rPr/>
      </w:pPr>
      <w:r w:rsidDel="00000000" w:rsidR="00000000" w:rsidRPr="00000000">
        <w:rPr>
          <w:b w:val="1"/>
          <w:rtl w:val="0"/>
        </w:rPr>
        <w:t xml:space="preserve">Bipolar disorder:</w:t>
      </w:r>
      <w:r w:rsidDel="00000000" w:rsidR="00000000" w:rsidRPr="00000000">
        <w:rPr>
          <w:rtl w:val="0"/>
        </w:rPr>
        <w:t xml:space="preserve"> This is a mental health condition characterized by episodes of mania and depression. It is related to the dysregulation of neurotransmitters, especially involving dopamine, serotonin, and norepinephrine, as well as structural changes in the brain regions that are important for mood regulation such as the prefrontal cortex, and amygdala.</w:t>
      </w:r>
    </w:p>
    <w:p w:rsidR="00000000" w:rsidDel="00000000" w:rsidP="00000000" w:rsidRDefault="00000000" w:rsidRPr="00000000" w14:paraId="0000005B">
      <w:pPr>
        <w:spacing w:after="200" w:line="360" w:lineRule="auto"/>
        <w:rPr/>
      </w:pPr>
      <w:r w:rsidDel="00000000" w:rsidR="00000000" w:rsidRPr="00000000">
        <w:rPr>
          <w:b w:val="1"/>
          <w:rtl w:val="0"/>
        </w:rPr>
        <w:t xml:space="preserve">Schizophrenia:</w:t>
      </w:r>
      <w:r w:rsidDel="00000000" w:rsidR="00000000" w:rsidRPr="00000000">
        <w:rPr>
          <w:rtl w:val="0"/>
        </w:rPr>
        <w:t xml:space="preserve"> Schizophrenia is a chronic mental disorder characterized by hallucinations, delusions, and disordered thinking, involving the abnormal functioning of the prefrontal cortex, temporal lobes and the hippocampus.</w:t>
      </w:r>
    </w:p>
    <w:p w:rsidR="00000000" w:rsidDel="00000000" w:rsidP="00000000" w:rsidRDefault="00000000" w:rsidRPr="00000000" w14:paraId="0000005C">
      <w:pPr>
        <w:spacing w:after="200" w:line="360" w:lineRule="auto"/>
        <w:rPr/>
      </w:pPr>
      <w:r w:rsidDel="00000000" w:rsidR="00000000" w:rsidRPr="00000000">
        <w:rPr>
          <w:b w:val="1"/>
          <w:rtl w:val="0"/>
        </w:rPr>
        <w:t xml:space="preserve">Addiction:</w:t>
      </w:r>
      <w:r w:rsidDel="00000000" w:rsidR="00000000" w:rsidRPr="00000000">
        <w:rPr>
          <w:rtl w:val="0"/>
        </w:rPr>
        <w:t xml:space="preserve"> </w:t>
      </w:r>
      <w:ins w:author="Justin Delli Colli" w:id="0" w:date="2024-03-15T16:29:41Z">
        <w:commentRangeStart w:id="0"/>
        <w:commentRangeStart w:id="1"/>
        <w:commentRangeStart w:id="2"/>
        <w:r w:rsidDel="00000000" w:rsidR="00000000" w:rsidRPr="00000000">
          <w:rPr>
            <w:rtl w:val="0"/>
          </w:rPr>
          <w:t xml:space="preserve">Addiction is a chronic disorder, often influenced by genetic, environmental, and psychological factors where an individual compulsively engages in behavior or substance usage that initially brings pleasure. Despite adverse consequences and potentially harmful outcomes, the individual continues this compulsive behavior. It is characterized by increased tolerance, experiencing withdrawal symptoms upon cessation, and an inability to stop despite it impacting health, relationships, and daily functioning. This can apply to substances like drugs or behaviors like gambling.</w:t>
        </w:r>
      </w:ins>
      <w:del w:author="Justin Delli Colli" w:id="0" w:date="2024-03-15T16:29:4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delText xml:space="preserve">Addiction is a chronic disorder characterized by compulsive drug seeking and use despite harmful consequences. Addiction is associated with alterations in the dopamine reward system, including the activity of the ventral tegmental area, nucleus accumbens, and other regions.</w:delText>
        </w:r>
      </w:del>
      <w:r w:rsidDel="00000000" w:rsidR="00000000" w:rsidRPr="00000000">
        <w:rPr>
          <w:rtl w:val="0"/>
        </w:rPr>
      </w:r>
    </w:p>
    <w:p w:rsidR="00000000" w:rsidDel="00000000" w:rsidP="00000000" w:rsidRDefault="00000000" w:rsidRPr="00000000" w14:paraId="0000005D">
      <w:pPr>
        <w:pStyle w:val="Heading2"/>
        <w:spacing w:after="200" w:line="360" w:lineRule="auto"/>
        <w:rPr/>
      </w:pPr>
      <w:bookmarkStart w:colFirst="0" w:colLast="0" w:name="_5dh7gppaxfwt" w:id="7"/>
      <w:bookmarkEnd w:id="7"/>
      <w:r w:rsidDel="00000000" w:rsidR="00000000" w:rsidRPr="00000000">
        <w:rPr>
          <w:rtl w:val="0"/>
        </w:rPr>
        <w:t xml:space="preserve">How Memories Are Stored and Retrieved in the Brain</w:t>
      </w:r>
      <w:r w:rsidDel="00000000" w:rsidR="00000000" w:rsidRPr="00000000">
        <w:rPr>
          <w:rtl w:val="0"/>
        </w:rPr>
      </w:r>
    </w:p>
    <w:p w:rsidR="00000000" w:rsidDel="00000000" w:rsidP="00000000" w:rsidRDefault="00000000" w:rsidRPr="00000000" w14:paraId="0000005E">
      <w:pPr>
        <w:spacing w:after="200" w:line="360" w:lineRule="auto"/>
        <w:rPr/>
      </w:pPr>
      <w:r w:rsidDel="00000000" w:rsidR="00000000" w:rsidRPr="00000000">
        <w:rPr>
          <w:rtl w:val="0"/>
        </w:rPr>
        <w:t xml:space="preserve">Memories are the foundation of our personal history and identity. They shape our perceptions of the world around us and play a critical role in the way we think, feel, and behave. Understanding how memories are stored and retrieved in the brain is essential for art therapy practitioners, as it can help them to develop interventions that target specific neural mechanisms and promote the management of traumatic memories.</w:t>
      </w:r>
    </w:p>
    <w:p w:rsidR="00000000" w:rsidDel="00000000" w:rsidP="00000000" w:rsidRDefault="00000000" w:rsidRPr="00000000" w14:paraId="0000005F">
      <w:pPr>
        <w:spacing w:after="200" w:line="360" w:lineRule="auto"/>
        <w:rPr/>
      </w:pPr>
      <w:r w:rsidDel="00000000" w:rsidR="00000000" w:rsidRPr="00000000">
        <w:rPr>
          <w:rtl w:val="0"/>
        </w:rPr>
        <w:t xml:space="preserve">The key brain regions involved in memory processing include the hippocampus and the neocortex. The hippocampus, located in the temporal lobe, is responsible for the formation of new memories, particularly those related to events and experiences. The neocortex, located in the front and top of the brain, is responsible for the storage and retrieval of memories, particularly those related to facts and concepts.</w:t>
      </w:r>
    </w:p>
    <w:p w:rsidR="00000000" w:rsidDel="00000000" w:rsidP="00000000" w:rsidRDefault="00000000" w:rsidRPr="00000000" w14:paraId="00000060">
      <w:pPr>
        <w:spacing w:after="200" w:line="360" w:lineRule="auto"/>
        <w:rPr/>
      </w:pPr>
      <w:r w:rsidDel="00000000" w:rsidR="00000000" w:rsidRPr="00000000">
        <w:rPr>
          <w:rtl w:val="0"/>
        </w:rPr>
        <w:t xml:space="preserve">Neurotransmitters such as glutamate and GABA also play a crucial role in memory processing. Glutamate is involved in the formation of new memories, while GABA is involved in the consolidation and retrieval of memories. Imbalances in these neurotransmitters can contribute to memory problems such as amnesia.</w:t>
      </w:r>
    </w:p>
    <w:p w:rsidR="00000000" w:rsidDel="00000000" w:rsidP="00000000" w:rsidRDefault="00000000" w:rsidRPr="00000000" w14:paraId="00000061">
      <w:pPr>
        <w:spacing w:after="200" w:line="360" w:lineRule="auto"/>
        <w:rPr/>
      </w:pPr>
      <w:r w:rsidDel="00000000" w:rsidR="00000000" w:rsidRPr="00000000">
        <w:rPr>
          <w:rtl w:val="0"/>
        </w:rPr>
        <w:t xml:space="preserve">Art therapy techniques that involve the creation of visual narratives such as photo collages, memory journals and memory boxes can be used to target specific neural mechanisms within the memory processing circuit. For example, visually creating a narrative of a traumatic event can activate the hippocampus and neocortex, allowing for memory processing and integration. This can also facilitate the release of GABA which can promote the consolidation and retrieval of memories.</w:t>
      </w:r>
    </w:p>
    <w:p w:rsidR="00000000" w:rsidDel="00000000" w:rsidP="00000000" w:rsidRDefault="00000000" w:rsidRPr="00000000" w14:paraId="00000062">
      <w:pPr>
        <w:spacing w:after="200" w:line="360" w:lineRule="auto"/>
        <w:rPr/>
      </w:pPr>
      <w:r w:rsidDel="00000000" w:rsidR="00000000" w:rsidRPr="00000000">
        <w:rPr>
          <w:rtl w:val="0"/>
        </w:rPr>
        <w:t xml:space="preserve">Additionally, art therapy interventions that involve mindfulness and self-reflection, such as guided imagery and journaling, can help to regulate memories by reducing activity in the amygdala, which can trigger emotional responses to traumatic memories and increase activity in the prefrontal cortex and the hippocampus which can support cognitive control and memory processing.</w:t>
      </w:r>
    </w:p>
    <w:p w:rsidR="00000000" w:rsidDel="00000000" w:rsidP="00000000" w:rsidRDefault="00000000" w:rsidRPr="00000000" w14:paraId="00000063">
      <w:pPr>
        <w:spacing w:after="200" w:line="360" w:lineRule="auto"/>
        <w:rPr/>
      </w:pPr>
      <w:r w:rsidDel="00000000" w:rsidR="00000000" w:rsidRPr="00000000">
        <w:rPr>
          <w:rtl w:val="0"/>
        </w:rPr>
        <w:t xml:space="preserve">Here are some examples of neurological disorders and pathologies that can affect the memory circuit of the brain:</w:t>
      </w:r>
    </w:p>
    <w:p w:rsidR="00000000" w:rsidDel="00000000" w:rsidP="00000000" w:rsidRDefault="00000000" w:rsidRPr="00000000" w14:paraId="00000064">
      <w:pPr>
        <w:spacing w:after="200" w:line="360" w:lineRule="auto"/>
        <w:rPr/>
      </w:pPr>
      <w:r w:rsidDel="00000000" w:rsidR="00000000" w:rsidRPr="00000000">
        <w:rPr>
          <w:b w:val="1"/>
          <w:rtl w:val="0"/>
        </w:rPr>
        <w:t xml:space="preserve">Alzheimer's disease:</w:t>
      </w:r>
      <w:r w:rsidDel="00000000" w:rsidR="00000000" w:rsidRPr="00000000">
        <w:rPr>
          <w:rtl w:val="0"/>
        </w:rPr>
        <w:t xml:space="preserve"> Alzheimer's disease is a progressive brain disorder that affects memory, thinking, and behavior, which is caused by the degeneration of nerve cells in the hippocampus and other regions involved in memory.</w:t>
      </w:r>
    </w:p>
    <w:p w:rsidR="00000000" w:rsidDel="00000000" w:rsidP="00000000" w:rsidRDefault="00000000" w:rsidRPr="00000000" w14:paraId="00000065">
      <w:pPr>
        <w:spacing w:after="200" w:line="360" w:lineRule="auto"/>
        <w:rPr/>
      </w:pPr>
      <w:r w:rsidDel="00000000" w:rsidR="00000000" w:rsidRPr="00000000">
        <w:rPr>
          <w:b w:val="1"/>
          <w:rtl w:val="0"/>
        </w:rPr>
        <w:t xml:space="preserve">Amnesia:</w:t>
      </w:r>
      <w:r w:rsidDel="00000000" w:rsidR="00000000" w:rsidRPr="00000000">
        <w:rPr>
          <w:rtl w:val="0"/>
        </w:rPr>
        <w:t xml:space="preserve"> Amnesia is memory loss caused by damage to the hippocampus, which is responsible for the consolidation of long-term memories, and other regions of the brain such as the temporal lobes</w:t>
      </w:r>
    </w:p>
    <w:p w:rsidR="00000000" w:rsidDel="00000000" w:rsidP="00000000" w:rsidRDefault="00000000" w:rsidRPr="00000000" w14:paraId="00000066">
      <w:pPr>
        <w:spacing w:after="200" w:line="360" w:lineRule="auto"/>
        <w:rPr/>
      </w:pPr>
      <w:r w:rsidDel="00000000" w:rsidR="00000000" w:rsidRPr="00000000">
        <w:rPr>
          <w:b w:val="1"/>
          <w:rtl w:val="0"/>
        </w:rPr>
        <w:t xml:space="preserve">Post-concussion syndrome:</w:t>
      </w:r>
      <w:r w:rsidDel="00000000" w:rsidR="00000000" w:rsidRPr="00000000">
        <w:rPr>
          <w:rtl w:val="0"/>
        </w:rPr>
        <w:t xml:space="preserve"> This is memory loss caused by trauma to the head, which can cause damage to the hippocampus, which is responsible for the formation and consolidation of memories.</w:t>
      </w:r>
    </w:p>
    <w:p w:rsidR="00000000" w:rsidDel="00000000" w:rsidP="00000000" w:rsidRDefault="00000000" w:rsidRPr="00000000" w14:paraId="00000067">
      <w:pPr>
        <w:spacing w:after="200" w:line="360" w:lineRule="auto"/>
        <w:rPr/>
      </w:pPr>
      <w:r w:rsidDel="00000000" w:rsidR="00000000" w:rsidRPr="00000000">
        <w:rPr>
          <w:b w:val="1"/>
          <w:rtl w:val="0"/>
        </w:rPr>
        <w:t xml:space="preserve">Epilepsy:</w:t>
      </w:r>
      <w:r w:rsidDel="00000000" w:rsidR="00000000" w:rsidRPr="00000000">
        <w:rPr>
          <w:rtl w:val="0"/>
        </w:rPr>
        <w:t xml:space="preserve"> Epilepsy characterized by seizures and abnormal electrical activity in the brain. Epilepsy can damage the temporal lobes, which play a key role in memory storage and recall.</w:t>
      </w:r>
    </w:p>
    <w:p w:rsidR="00000000" w:rsidDel="00000000" w:rsidP="00000000" w:rsidRDefault="00000000" w:rsidRPr="00000000" w14:paraId="00000068">
      <w:pPr>
        <w:spacing w:after="200" w:line="360" w:lineRule="auto"/>
        <w:rPr/>
      </w:pPr>
      <w:r w:rsidDel="00000000" w:rsidR="00000000" w:rsidRPr="00000000">
        <w:rPr>
          <w:b w:val="1"/>
          <w:rtl w:val="0"/>
        </w:rPr>
        <w:t xml:space="preserve">PTSD:</w:t>
      </w:r>
      <w:r w:rsidDel="00000000" w:rsidR="00000000" w:rsidRPr="00000000">
        <w:rPr>
          <w:rtl w:val="0"/>
        </w:rPr>
        <w:t xml:space="preserve"> As previously mentioned, PTSD is a condition that can develop after a person experiences or witnesses a traumatic event. PTSD may also be related to changes in the activity of the hippocampus and other regions involved in memory formation and recall.</w:t>
      </w:r>
    </w:p>
    <w:p w:rsidR="00000000" w:rsidDel="00000000" w:rsidP="00000000" w:rsidRDefault="00000000" w:rsidRPr="00000000" w14:paraId="00000069">
      <w:pPr>
        <w:spacing w:after="200" w:line="360" w:lineRule="auto"/>
        <w:rPr/>
      </w:pPr>
      <w:r w:rsidDel="00000000" w:rsidR="00000000" w:rsidRPr="00000000">
        <w:rPr>
          <w:b w:val="1"/>
          <w:rtl w:val="0"/>
        </w:rPr>
        <w:t xml:space="preserve">Schizophrenia:</w:t>
      </w:r>
      <w:r w:rsidDel="00000000" w:rsidR="00000000" w:rsidRPr="00000000">
        <w:rPr>
          <w:rtl w:val="0"/>
        </w:rPr>
        <w:t xml:space="preserve"> As previously mentioned, Schizophrenia is a chronic mental disorder characterized by hallucinations, delusions, and disordered thinking, which may also involve the abnormal functioning of the temporal lobes and the hippocampus</w:t>
      </w:r>
    </w:p>
    <w:p w:rsidR="00000000" w:rsidDel="00000000" w:rsidP="00000000" w:rsidRDefault="00000000" w:rsidRPr="00000000" w14:paraId="0000006A">
      <w:pPr>
        <w:pStyle w:val="Heading2"/>
        <w:spacing w:after="200" w:line="360" w:lineRule="auto"/>
        <w:rPr/>
      </w:pPr>
      <w:bookmarkStart w:colFirst="0" w:colLast="0" w:name="_1p0ous8mwu1w" w:id="8"/>
      <w:bookmarkEnd w:id="8"/>
      <w:r w:rsidDel="00000000" w:rsidR="00000000" w:rsidRPr="00000000">
        <w:rPr>
          <w:rtl w:val="0"/>
        </w:rPr>
        <w:t xml:space="preserve">Understanding the Neural Basis of Behavior</w:t>
      </w:r>
    </w:p>
    <w:p w:rsidR="00000000" w:rsidDel="00000000" w:rsidP="00000000" w:rsidRDefault="00000000" w:rsidRPr="00000000" w14:paraId="0000006B">
      <w:pPr>
        <w:spacing w:after="200" w:line="360" w:lineRule="auto"/>
        <w:rPr/>
      </w:pPr>
      <w:r w:rsidDel="00000000" w:rsidR="00000000" w:rsidRPr="00000000">
        <w:rPr>
          <w:rtl w:val="0"/>
        </w:rPr>
        <w:t xml:space="preserve">Behavior is the result of the complex interplay between our genes, environment, and brain function. Understanding the neural basis of behavior is essential for art therapy practitioners, as it can help them to develop interventions that target specific neural mechanisms and promote behavior regulation.</w:t>
      </w:r>
    </w:p>
    <w:p w:rsidR="00000000" w:rsidDel="00000000" w:rsidP="00000000" w:rsidRDefault="00000000" w:rsidRPr="00000000" w14:paraId="0000006C">
      <w:pPr>
        <w:spacing w:after="200" w:line="360" w:lineRule="auto"/>
        <w:rPr/>
      </w:pPr>
      <w:r w:rsidDel="00000000" w:rsidR="00000000" w:rsidRPr="00000000">
        <w:rPr>
          <w:rtl w:val="0"/>
        </w:rPr>
        <w:t xml:space="preserve">The key brain regions involved in behavior regulation include the basal ganglia and the cerebellum. The basal ganglia, located deep within the brain, play a critical role in motor control and decision-making. The cerebellum, located at the back of the brain, plays a critical role in fine motor control, balance and coordination.</w:t>
      </w:r>
    </w:p>
    <w:p w:rsidR="00000000" w:rsidDel="00000000" w:rsidP="00000000" w:rsidRDefault="00000000" w:rsidRPr="00000000" w14:paraId="0000006D">
      <w:pPr>
        <w:spacing w:after="200" w:line="360" w:lineRule="auto"/>
        <w:rPr/>
      </w:pPr>
      <w:r w:rsidDel="00000000" w:rsidR="00000000" w:rsidRPr="00000000">
        <w:rPr>
          <w:rtl w:val="0"/>
        </w:rPr>
        <w:t xml:space="preserve">Neurotransmitters such as dopamine and serotonin also play a crucial role in behavior regulation. Dopamine is associated with positive behaviors such as reward seeking, while serotonin is associated with negative behaviors such as impulsivity. Imbalances in these neurotransmitters can contribute to behavioral problems such as addiction or impulsivity.</w:t>
      </w:r>
    </w:p>
    <w:p w:rsidR="00000000" w:rsidDel="00000000" w:rsidP="00000000" w:rsidRDefault="00000000" w:rsidRPr="00000000" w14:paraId="0000006E">
      <w:pPr>
        <w:spacing w:after="200" w:line="360" w:lineRule="auto"/>
        <w:rPr/>
      </w:pPr>
      <w:r w:rsidDel="00000000" w:rsidR="00000000" w:rsidRPr="00000000">
        <w:rPr>
          <w:rtl w:val="0"/>
        </w:rPr>
        <w:t xml:space="preserve">Art therapy techniques that involve body movement such as dance or expressive movement can be used to target specific neural mechanisms within the behavior regulation circuit. For example, engaging in expressive movement can activate the basal ganglia and cerebellum, allowing for the regulation of motor control and decision-making. This can also facilitate the release of dopamine and serotonin which can promote positive behaviors and inhibit negative ones.</w:t>
      </w:r>
    </w:p>
    <w:p w:rsidR="00000000" w:rsidDel="00000000" w:rsidP="00000000" w:rsidRDefault="00000000" w:rsidRPr="00000000" w14:paraId="0000006F">
      <w:pPr>
        <w:spacing w:after="200" w:line="360" w:lineRule="auto"/>
        <w:rPr/>
      </w:pPr>
      <w:r w:rsidDel="00000000" w:rsidR="00000000" w:rsidRPr="00000000">
        <w:rPr>
          <w:rtl w:val="0"/>
        </w:rPr>
        <w:t xml:space="preserve">Additionally, art therapy interventions that promote mindfulness and self-reflection, such as meditation and journaling, can help to regulate behavior by reducing activity in the amygdala, which can trigger emotional responses, and increase activity in the prefrontal cortex, which can support cognitive control.</w:t>
      </w:r>
    </w:p>
    <w:p w:rsidR="00000000" w:rsidDel="00000000" w:rsidP="00000000" w:rsidRDefault="00000000" w:rsidRPr="00000000" w14:paraId="00000070">
      <w:pPr>
        <w:spacing w:after="200" w:line="360" w:lineRule="auto"/>
        <w:rPr/>
      </w:pPr>
      <w:r w:rsidDel="00000000" w:rsidR="00000000" w:rsidRPr="00000000">
        <w:rPr>
          <w:rtl w:val="0"/>
        </w:rPr>
        <w:t xml:space="preserve">There are several neurological disorders and pathologies that can affect the behavioral circuit of the brain, here are some examples:</w:t>
      </w:r>
    </w:p>
    <w:p w:rsidR="00000000" w:rsidDel="00000000" w:rsidP="00000000" w:rsidRDefault="00000000" w:rsidRPr="00000000" w14:paraId="00000071">
      <w:pPr>
        <w:spacing w:after="200" w:line="360" w:lineRule="auto"/>
        <w:rPr/>
      </w:pPr>
      <w:r w:rsidDel="00000000" w:rsidR="00000000" w:rsidRPr="00000000">
        <w:rPr>
          <w:b w:val="1"/>
          <w:rtl w:val="0"/>
        </w:rPr>
        <w:t xml:space="preserve">Parkinson's disease</w:t>
      </w:r>
      <w:r w:rsidDel="00000000" w:rsidR="00000000" w:rsidRPr="00000000">
        <w:rPr>
          <w:rtl w:val="0"/>
        </w:rPr>
        <w:t xml:space="preserve">: A progressive disorder of the nervous system that affects movement, caused by the degeneration of dopamine-producing cells in the substantia nigra. Parkinson's disease is associated with changes in the activity of the basal ganglia, which plays a role in motor control and movement.</w:t>
      </w:r>
    </w:p>
    <w:p w:rsidR="00000000" w:rsidDel="00000000" w:rsidP="00000000" w:rsidRDefault="00000000" w:rsidRPr="00000000" w14:paraId="00000072">
      <w:pPr>
        <w:spacing w:after="200" w:line="360" w:lineRule="auto"/>
        <w:rPr/>
      </w:pPr>
      <w:r w:rsidDel="00000000" w:rsidR="00000000" w:rsidRPr="00000000">
        <w:rPr>
          <w:b w:val="1"/>
          <w:rtl w:val="0"/>
        </w:rPr>
        <w:t xml:space="preserve">Huntington's disease:</w:t>
      </w:r>
      <w:r w:rsidDel="00000000" w:rsidR="00000000" w:rsidRPr="00000000">
        <w:rPr>
          <w:rtl w:val="0"/>
        </w:rPr>
        <w:t xml:space="preserve"> An inherited disorder that causes the progressive breakdown of nerve cells in the brain, it leads to uncontrolled movements, loss of intellectual faculties, and emotional disturbance. This disorder is associated with changes in the activity of the basal ganglia and other regions involved in motor control and movement.</w:t>
      </w:r>
    </w:p>
    <w:p w:rsidR="00000000" w:rsidDel="00000000" w:rsidP="00000000" w:rsidRDefault="00000000" w:rsidRPr="00000000" w14:paraId="00000073">
      <w:pPr>
        <w:spacing w:after="200" w:line="360" w:lineRule="auto"/>
        <w:rPr/>
      </w:pPr>
      <w:r w:rsidDel="00000000" w:rsidR="00000000" w:rsidRPr="00000000">
        <w:rPr>
          <w:b w:val="1"/>
          <w:rtl w:val="0"/>
        </w:rPr>
        <w:t xml:space="preserve">Autism Spectrum Disorder (ASD):</w:t>
      </w:r>
      <w:r w:rsidDel="00000000" w:rsidR="00000000" w:rsidRPr="00000000">
        <w:rPr>
          <w:rtl w:val="0"/>
        </w:rPr>
        <w:t xml:space="preserve"> A developmental disorder that affects communication, social interactions and behavior. The behavioral circuit of the brain is related to the cerebellum, which plays a role in motor control, coordination, and learning, as well as other regions such as the prefrontal cortex and temporal lobes.</w:t>
      </w:r>
    </w:p>
    <w:p w:rsidR="00000000" w:rsidDel="00000000" w:rsidP="00000000" w:rsidRDefault="00000000" w:rsidRPr="00000000" w14:paraId="00000074">
      <w:pPr>
        <w:spacing w:after="200" w:line="360" w:lineRule="auto"/>
        <w:rPr/>
      </w:pPr>
      <w:r w:rsidDel="00000000" w:rsidR="00000000" w:rsidRPr="00000000">
        <w:rPr>
          <w:b w:val="1"/>
          <w:rtl w:val="0"/>
        </w:rPr>
        <w:t xml:space="preserve">Tourette syndrome:</w:t>
      </w:r>
      <w:r w:rsidDel="00000000" w:rsidR="00000000" w:rsidRPr="00000000">
        <w:rPr>
          <w:rtl w:val="0"/>
        </w:rPr>
        <w:t xml:space="preserve"> A neurological disorder characterized by repetitive, involuntary movements and vocalizations called tics. Tourette's is associated with changes in the activity of the basal ganglia and other regions involved in motor control and movement.</w:t>
      </w:r>
    </w:p>
    <w:p w:rsidR="00000000" w:rsidDel="00000000" w:rsidP="00000000" w:rsidRDefault="00000000" w:rsidRPr="00000000" w14:paraId="00000075">
      <w:pPr>
        <w:spacing w:after="200" w:line="360" w:lineRule="auto"/>
        <w:rPr/>
      </w:pPr>
      <w:r w:rsidDel="00000000" w:rsidR="00000000" w:rsidRPr="00000000">
        <w:rPr>
          <w:b w:val="1"/>
          <w:rtl w:val="0"/>
        </w:rPr>
        <w:t xml:space="preserve">Attention Deficit Hyperactivity Disorder (ADHD):</w:t>
      </w:r>
      <w:r w:rsidDel="00000000" w:rsidR="00000000" w:rsidRPr="00000000">
        <w:rPr>
          <w:rtl w:val="0"/>
        </w:rPr>
        <w:t xml:space="preserve"> A neurodevelopmental disorder characterized by inattention, impulsivity, and hyperactivity. ADHD is related to changes in the activity of the prefrontal cortex, basal ganglia, and other regions involved in attention, impulse control and motor activity.</w:t>
      </w:r>
    </w:p>
    <w:p w:rsidR="00000000" w:rsidDel="00000000" w:rsidP="00000000" w:rsidRDefault="00000000" w:rsidRPr="00000000" w14:paraId="00000076">
      <w:pPr>
        <w:spacing w:after="200" w:line="360" w:lineRule="auto"/>
        <w:rPr/>
      </w:pPr>
      <w:r w:rsidDel="00000000" w:rsidR="00000000" w:rsidRPr="00000000">
        <w:rPr>
          <w:b w:val="1"/>
          <w:rtl w:val="0"/>
        </w:rPr>
        <w:t xml:space="preserve">Obsessive-compulsive disorder (OCD):</w:t>
      </w:r>
      <w:r w:rsidDel="00000000" w:rsidR="00000000" w:rsidRPr="00000000">
        <w:rPr>
          <w:rtl w:val="0"/>
        </w:rPr>
        <w:t xml:space="preserve"> A disorder characterized by unwanted repetitive thoughts, feelings, and behaviors, is associated with changes in activity of the basal ganglia, the orbitofrontal cortex, and the anterior cingulate cortex which plays a role in motor control, movement, and decision-making.</w:t>
        <w:br w:type="textWrapping"/>
        <w:br w:type="textWrapping"/>
        <w:t xml:space="preserve">It is important to note that using neuroscience-informed art therapy is not limited to severe neurological disorders or mental health conditions. Many people may experience emotional, behavioral, or cognitive difficulties that are not severe enough to be considered a disorder but can still have a significant impact on their daily lives. Art therapy, neuroscience-informed or not, can be useful in addressing these difficulties and promoting emotional regulation, memory processing, and behavior regulation in a wide range of individuals.</w:t>
      </w:r>
    </w:p>
    <w:p w:rsidR="00000000" w:rsidDel="00000000" w:rsidP="00000000" w:rsidRDefault="00000000" w:rsidRPr="00000000" w14:paraId="00000077">
      <w:pPr>
        <w:spacing w:after="200" w:line="360" w:lineRule="auto"/>
        <w:rPr/>
      </w:pPr>
      <w:r w:rsidDel="00000000" w:rsidR="00000000" w:rsidRPr="00000000">
        <w:rPr>
          <w:rtl w:val="0"/>
        </w:rPr>
        <w:t xml:space="preserve">Furthermore, it's important to note that neurological disorders and mental health conditions can be nuanced and subtle in their expressions, and each individual's experience may be unique. Therefore, it's essential to approach each client with a client-centered approach and to consider the individual's specific background, context, and goals. Art therapy, neuroscience-informed or not, is not a one-size-fits-all approach, instead, it should be tailored to the specific needs and goals of each client.</w:t>
      </w:r>
    </w:p>
    <w:p w:rsidR="00000000" w:rsidDel="00000000" w:rsidP="00000000" w:rsidRDefault="00000000" w:rsidRPr="00000000" w14:paraId="00000078">
      <w:pPr>
        <w:spacing w:after="200" w:line="360" w:lineRule="auto"/>
        <w:rPr/>
      </w:pPr>
      <w:r w:rsidDel="00000000" w:rsidR="00000000" w:rsidRPr="00000000">
        <w:rPr>
          <w:rtl w:val="0"/>
        </w:rPr>
        <w:t xml:space="preserve">It's also worth noting that Neuroscience-informed art therapy is not a replacement for other interventions, but can be a complement to other treatments and interventions, as it can provide an alternative perspective and approach to emotional regulation, memory processing, and behavior regulation. Therefore, it is important to consider interdisciplinary collaboration and professional judgement when working with clients.</w:t>
      </w:r>
    </w:p>
    <w:p w:rsidR="00000000" w:rsidDel="00000000" w:rsidP="00000000" w:rsidRDefault="00000000" w:rsidRPr="00000000" w14:paraId="00000079">
      <w:pPr>
        <w:pStyle w:val="Heading2"/>
        <w:spacing w:after="200" w:line="360" w:lineRule="auto"/>
        <w:rPr/>
      </w:pPr>
      <w:bookmarkStart w:colFirst="0" w:colLast="0" w:name="_o74iticgmphn" w:id="9"/>
      <w:bookmarkEnd w:id="9"/>
      <w:r w:rsidDel="00000000" w:rsidR="00000000" w:rsidRPr="00000000">
        <w:rPr>
          <w:rtl w:val="0"/>
        </w:rPr>
        <w:t xml:space="preserve">Summary of Key Points</w:t>
      </w:r>
    </w:p>
    <w:p w:rsidR="00000000" w:rsidDel="00000000" w:rsidP="00000000" w:rsidRDefault="00000000" w:rsidRPr="00000000" w14:paraId="0000007A">
      <w:pPr>
        <w:numPr>
          <w:ilvl w:val="0"/>
          <w:numId w:val="6"/>
        </w:numPr>
        <w:spacing w:after="200" w:line="360" w:lineRule="auto"/>
        <w:ind w:left="720" w:hanging="360"/>
      </w:pPr>
      <w:r w:rsidDel="00000000" w:rsidR="00000000" w:rsidRPr="00000000">
        <w:rPr>
          <w:rtl w:val="0"/>
        </w:rPr>
        <w:t xml:space="preserve">Neuroplasticity: refers to the brain's ability to change and adapt in response to new experiences and learning, including formation of new connections, strengthening/weakening of existing connections, and growth of new neurons. Fundamental aspect of brain function, crucial in learning, memory, and recovery from brain injury.</w:t>
      </w:r>
    </w:p>
    <w:p w:rsidR="00000000" w:rsidDel="00000000" w:rsidP="00000000" w:rsidRDefault="00000000" w:rsidRPr="00000000" w14:paraId="0000007B">
      <w:pPr>
        <w:numPr>
          <w:ilvl w:val="0"/>
          <w:numId w:val="6"/>
        </w:numPr>
        <w:spacing w:after="200" w:before="0" w:line="360" w:lineRule="auto"/>
        <w:ind w:left="720" w:hanging="360"/>
      </w:pPr>
      <w:r w:rsidDel="00000000" w:rsidR="00000000" w:rsidRPr="00000000">
        <w:rPr>
          <w:rtl w:val="0"/>
        </w:rPr>
        <w:t xml:space="preserve">Types of neuroplasticity include structural plasticity (changes in physical structure of brain) and functional plasticity (changes in brain information processing)</w:t>
      </w:r>
    </w:p>
    <w:p w:rsidR="00000000" w:rsidDel="00000000" w:rsidP="00000000" w:rsidRDefault="00000000" w:rsidRPr="00000000" w14:paraId="0000007C">
      <w:pPr>
        <w:numPr>
          <w:ilvl w:val="0"/>
          <w:numId w:val="6"/>
        </w:numPr>
        <w:spacing w:after="200" w:before="0" w:line="360" w:lineRule="auto"/>
        <w:ind w:left="720" w:hanging="360"/>
      </w:pPr>
      <w:r w:rsidDel="00000000" w:rsidR="00000000" w:rsidRPr="00000000">
        <w:rPr>
          <w:rtl w:val="0"/>
        </w:rPr>
        <w:t xml:space="preserve">Art therapy: can target specific neural mechanisms for emotional regulation, memory processing, and behavior regulation, promoting neuroplastic changes in areas such as prefrontal cortex, hippocampus, default mode network, mirror neuron system, and others.</w:t>
      </w:r>
    </w:p>
    <w:p w:rsidR="00000000" w:rsidDel="00000000" w:rsidP="00000000" w:rsidRDefault="00000000" w:rsidRPr="00000000" w14:paraId="0000007D">
      <w:pPr>
        <w:numPr>
          <w:ilvl w:val="0"/>
          <w:numId w:val="6"/>
        </w:numPr>
        <w:spacing w:after="200" w:before="0" w:line="360" w:lineRule="auto"/>
        <w:ind w:left="720" w:hanging="360"/>
      </w:pPr>
      <w:r w:rsidDel="00000000" w:rsidR="00000000" w:rsidRPr="00000000">
        <w:rPr>
          <w:rtl w:val="0"/>
        </w:rPr>
        <w:t xml:space="preserve">Mindfulness practices and body movement in art therapy interventions: can also promote neuroplastic changes in brain regions involved in self-regulation, emotion regulation, introspection, motor control and others.</w:t>
      </w:r>
    </w:p>
    <w:p w:rsidR="00000000" w:rsidDel="00000000" w:rsidP="00000000" w:rsidRDefault="00000000" w:rsidRPr="00000000" w14:paraId="0000007E">
      <w:pPr>
        <w:numPr>
          <w:ilvl w:val="0"/>
          <w:numId w:val="6"/>
        </w:numPr>
        <w:spacing w:after="200" w:before="0" w:line="360" w:lineRule="auto"/>
        <w:ind w:left="720" w:hanging="360"/>
      </w:pPr>
      <w:r w:rsidDel="00000000" w:rsidR="00000000" w:rsidRPr="00000000">
        <w:rPr>
          <w:rtl w:val="0"/>
        </w:rPr>
        <w:t xml:space="preserve">Neurotransmitters: chemical messenger molecules that transmit signals between nerve cells, critical in regulating brain function and behavior. Different types of neurotransmitters have specific functions and effects.</w:t>
      </w:r>
    </w:p>
    <w:p w:rsidR="00000000" w:rsidDel="00000000" w:rsidP="00000000" w:rsidRDefault="00000000" w:rsidRPr="00000000" w14:paraId="0000007F">
      <w:pPr>
        <w:numPr>
          <w:ilvl w:val="1"/>
          <w:numId w:val="6"/>
        </w:numPr>
        <w:spacing w:after="200" w:before="0" w:line="360" w:lineRule="auto"/>
        <w:ind w:left="1440" w:hanging="360"/>
      </w:pPr>
      <w:r w:rsidDel="00000000" w:rsidR="00000000" w:rsidRPr="00000000">
        <w:rPr>
          <w:rtl w:val="0"/>
        </w:rPr>
        <w:t xml:space="preserve">Dopamine: plays a crucial role in motivation, reward, movement, and emotion; linked to psychiatric disorders such as Parkinson's disease, schizophrenia, and addiction.</w:t>
      </w:r>
    </w:p>
    <w:p w:rsidR="00000000" w:rsidDel="00000000" w:rsidP="00000000" w:rsidRDefault="00000000" w:rsidRPr="00000000" w14:paraId="00000080">
      <w:pPr>
        <w:numPr>
          <w:ilvl w:val="1"/>
          <w:numId w:val="6"/>
        </w:numPr>
        <w:spacing w:after="200" w:before="0" w:line="360" w:lineRule="auto"/>
        <w:ind w:left="1440" w:hanging="360"/>
      </w:pPr>
      <w:r w:rsidDel="00000000" w:rsidR="00000000" w:rsidRPr="00000000">
        <w:rPr>
          <w:rtl w:val="0"/>
        </w:rPr>
        <w:t xml:space="preserve">Serotonin: involved in regulating mood, appetite, sleep, and sexuality; linked to psychiatric disorders such as depression, anxiety, and OCD.</w:t>
      </w:r>
    </w:p>
    <w:p w:rsidR="00000000" w:rsidDel="00000000" w:rsidP="00000000" w:rsidRDefault="00000000" w:rsidRPr="00000000" w14:paraId="00000081">
      <w:pPr>
        <w:numPr>
          <w:ilvl w:val="1"/>
          <w:numId w:val="6"/>
        </w:numPr>
        <w:spacing w:after="200" w:before="0" w:line="360" w:lineRule="auto"/>
        <w:ind w:left="1440" w:hanging="360"/>
      </w:pPr>
      <w:r w:rsidDel="00000000" w:rsidR="00000000" w:rsidRPr="00000000">
        <w:rPr>
          <w:rtl w:val="0"/>
        </w:rPr>
        <w:t xml:space="preserve">GABA: inhibitory neurotransmitter in the brain that counteracts the effects of excitatory neurotransmitters; linked to anxiety disorders and seizure disorders</w:t>
      </w:r>
    </w:p>
    <w:p w:rsidR="00000000" w:rsidDel="00000000" w:rsidP="00000000" w:rsidRDefault="00000000" w:rsidRPr="00000000" w14:paraId="00000082">
      <w:pPr>
        <w:numPr>
          <w:ilvl w:val="1"/>
          <w:numId w:val="6"/>
        </w:numPr>
        <w:spacing w:after="200" w:before="0" w:line="360" w:lineRule="auto"/>
        <w:ind w:left="1440" w:hanging="360"/>
      </w:pPr>
      <w:r w:rsidDel="00000000" w:rsidR="00000000" w:rsidRPr="00000000">
        <w:rPr>
          <w:rtl w:val="0"/>
        </w:rPr>
        <w:t xml:space="preserve">Glutamate: main excitatory neurotransmitter in the brain; plays a critical role in learning and memory; linked to neurodegenerative disorders such as Alzheimer's disease, Huntington's disease, and ALS</w:t>
      </w:r>
    </w:p>
    <w:p w:rsidR="00000000" w:rsidDel="00000000" w:rsidP="00000000" w:rsidRDefault="00000000" w:rsidRPr="00000000" w14:paraId="00000083">
      <w:pPr>
        <w:numPr>
          <w:ilvl w:val="1"/>
          <w:numId w:val="6"/>
        </w:numPr>
        <w:spacing w:after="200" w:before="0" w:line="360" w:lineRule="auto"/>
        <w:ind w:left="1440" w:hanging="360"/>
      </w:pPr>
      <w:r w:rsidDel="00000000" w:rsidR="00000000" w:rsidRPr="00000000">
        <w:rPr>
          <w:rtl w:val="0"/>
        </w:rPr>
        <w:t xml:space="preserve">Acetylcholine: key role in attention, learning and memory, motor control, and in the regulation of sleep and arousal; linked to neurodegenerative disorders such as Alzheimer's disease and Parkinson's disease</w:t>
      </w:r>
    </w:p>
    <w:p w:rsidR="00000000" w:rsidDel="00000000" w:rsidP="00000000" w:rsidRDefault="00000000" w:rsidRPr="00000000" w14:paraId="00000084">
      <w:pPr>
        <w:numPr>
          <w:ilvl w:val="1"/>
          <w:numId w:val="6"/>
        </w:numPr>
        <w:spacing w:after="200" w:before="0" w:line="360" w:lineRule="auto"/>
        <w:ind w:left="1440" w:hanging="360"/>
      </w:pPr>
      <w:r w:rsidDel="00000000" w:rsidR="00000000" w:rsidRPr="00000000">
        <w:rPr>
          <w:rtl w:val="0"/>
        </w:rPr>
        <w:t xml:space="preserve">Oxytocin: known as the “love hormone” involved in social bonding and trust, and it also plays a role in regulating stress and anxiety; linked to disorders related to social behavior such as autism and schizophrenia.</w:t>
      </w:r>
    </w:p>
    <w:p w:rsidR="00000000" w:rsidDel="00000000" w:rsidP="00000000" w:rsidRDefault="00000000" w:rsidRPr="00000000" w14:paraId="00000085">
      <w:pPr>
        <w:numPr>
          <w:ilvl w:val="0"/>
          <w:numId w:val="6"/>
        </w:numPr>
        <w:spacing w:after="200" w:before="0" w:line="360" w:lineRule="auto"/>
        <w:ind w:left="720" w:hanging="360"/>
      </w:pPr>
      <w:r w:rsidDel="00000000" w:rsidR="00000000" w:rsidRPr="00000000">
        <w:rPr>
          <w:rtl w:val="0"/>
        </w:rPr>
        <w:t xml:space="preserve">Neural circuit of emotions: a complex network of brain regions and neurotransmitters involved in the generation and regulation of emotions. Understanding neural basis is essential for art therapy practitioners to develop interventions that target specific neural mechanisms to promote emotional regulation</w:t>
      </w:r>
    </w:p>
    <w:p w:rsidR="00000000" w:rsidDel="00000000" w:rsidP="00000000" w:rsidRDefault="00000000" w:rsidRPr="00000000" w14:paraId="00000086">
      <w:pPr>
        <w:numPr>
          <w:ilvl w:val="0"/>
          <w:numId w:val="6"/>
        </w:numPr>
        <w:spacing w:after="200" w:before="0" w:line="360" w:lineRule="auto"/>
        <w:ind w:left="720" w:hanging="360"/>
      </w:pPr>
      <w:r w:rsidDel="00000000" w:rsidR="00000000" w:rsidRPr="00000000">
        <w:rPr>
          <w:rtl w:val="0"/>
        </w:rPr>
        <w:t xml:space="preserve">Key brain regions involved in emotional processing: amygdala, prefrontal cortex, and insula</w:t>
      </w:r>
    </w:p>
    <w:p w:rsidR="00000000" w:rsidDel="00000000" w:rsidP="00000000" w:rsidRDefault="00000000" w:rsidRPr="00000000" w14:paraId="00000087">
      <w:pPr>
        <w:numPr>
          <w:ilvl w:val="0"/>
          <w:numId w:val="6"/>
        </w:numPr>
        <w:spacing w:after="200" w:before="0" w:line="360" w:lineRule="auto"/>
        <w:ind w:left="720" w:hanging="360"/>
      </w:pPr>
      <w:r w:rsidDel="00000000" w:rsidR="00000000" w:rsidRPr="00000000">
        <w:rPr>
          <w:rtl w:val="0"/>
        </w:rPr>
        <w:t xml:space="preserve">Neurotransmitters involved in emotional processing: dopamine, serotonin, and oxytocin</w:t>
      </w:r>
    </w:p>
    <w:p w:rsidR="00000000" w:rsidDel="00000000" w:rsidP="00000000" w:rsidRDefault="00000000" w:rsidRPr="00000000" w14:paraId="00000088">
      <w:pPr>
        <w:numPr>
          <w:ilvl w:val="0"/>
          <w:numId w:val="6"/>
        </w:numPr>
        <w:spacing w:after="200" w:before="0" w:line="360" w:lineRule="auto"/>
        <w:ind w:left="720" w:hanging="360"/>
      </w:pPr>
      <w:r w:rsidDel="00000000" w:rsidR="00000000" w:rsidRPr="00000000">
        <w:rPr>
          <w:rtl w:val="0"/>
        </w:rPr>
        <w:t xml:space="preserve">Imbalances in neurotransmitters can contribute to emotional problems such as anxiety and depression</w:t>
      </w:r>
    </w:p>
    <w:p w:rsidR="00000000" w:rsidDel="00000000" w:rsidP="00000000" w:rsidRDefault="00000000" w:rsidRPr="00000000" w14:paraId="00000089">
      <w:pPr>
        <w:numPr>
          <w:ilvl w:val="0"/>
          <w:numId w:val="6"/>
        </w:numPr>
        <w:spacing w:after="200" w:before="0" w:line="360" w:lineRule="auto"/>
        <w:ind w:left="720" w:hanging="360"/>
      </w:pPr>
      <w:r w:rsidDel="00000000" w:rsidR="00000000" w:rsidRPr="00000000">
        <w:rPr>
          <w:rtl w:val="0"/>
        </w:rPr>
        <w:t xml:space="preserve">Art therapy techniques such as creative self-expression and mindfulness can be used to target specific neural mechanisms and regulate emotions</w:t>
      </w:r>
    </w:p>
    <w:p w:rsidR="00000000" w:rsidDel="00000000" w:rsidP="00000000" w:rsidRDefault="00000000" w:rsidRPr="00000000" w14:paraId="0000008A">
      <w:pPr>
        <w:numPr>
          <w:ilvl w:val="0"/>
          <w:numId w:val="6"/>
        </w:numPr>
        <w:spacing w:after="200" w:before="0" w:line="360" w:lineRule="auto"/>
        <w:ind w:left="720" w:hanging="360"/>
      </w:pPr>
      <w:r w:rsidDel="00000000" w:rsidR="00000000" w:rsidRPr="00000000">
        <w:rPr>
          <w:rtl w:val="0"/>
        </w:rPr>
        <w:t xml:space="preserve">Art therapy interventions can modulate the release of neurotransmitters, promoting emotional regulation</w:t>
      </w:r>
    </w:p>
    <w:p w:rsidR="00000000" w:rsidDel="00000000" w:rsidP="00000000" w:rsidRDefault="00000000" w:rsidRPr="00000000" w14:paraId="0000008B">
      <w:pPr>
        <w:numPr>
          <w:ilvl w:val="0"/>
          <w:numId w:val="6"/>
        </w:numPr>
        <w:spacing w:after="200" w:before="0" w:line="360" w:lineRule="auto"/>
        <w:ind w:left="720" w:hanging="360"/>
      </w:pPr>
      <w:r w:rsidDel="00000000" w:rsidR="00000000" w:rsidRPr="00000000">
        <w:rPr>
          <w:rtl w:val="0"/>
        </w:rPr>
        <w:t xml:space="preserve">Some examples of neurological disorders affecting emotional circuit: Depression, Anxiety disorders, PTSD, Bipolar disorder</w:t>
      </w:r>
    </w:p>
    <w:p w:rsidR="00000000" w:rsidDel="00000000" w:rsidP="00000000" w:rsidRDefault="00000000" w:rsidRPr="00000000" w14:paraId="0000008C">
      <w:pPr>
        <w:numPr>
          <w:ilvl w:val="0"/>
          <w:numId w:val="6"/>
        </w:numPr>
        <w:spacing w:after="200" w:before="0" w:line="360" w:lineRule="auto"/>
        <w:ind w:left="720" w:hanging="360"/>
      </w:pPr>
      <w:r w:rsidDel="00000000" w:rsidR="00000000" w:rsidRPr="00000000">
        <w:rPr>
          <w:rtl w:val="0"/>
        </w:rPr>
        <w:t xml:space="preserve">Understanding neural basis of behavior is essential for art therapy practitioners to develop interventions that target specific neural mechanisms and promote behavior regulation</w:t>
      </w:r>
    </w:p>
    <w:p w:rsidR="00000000" w:rsidDel="00000000" w:rsidP="00000000" w:rsidRDefault="00000000" w:rsidRPr="00000000" w14:paraId="0000008D">
      <w:pPr>
        <w:numPr>
          <w:ilvl w:val="0"/>
          <w:numId w:val="6"/>
        </w:numPr>
        <w:spacing w:after="200" w:before="0" w:line="360" w:lineRule="auto"/>
        <w:ind w:left="720" w:hanging="360"/>
      </w:pPr>
      <w:r w:rsidDel="00000000" w:rsidR="00000000" w:rsidRPr="00000000">
        <w:rPr>
          <w:rtl w:val="0"/>
        </w:rPr>
        <w:t xml:space="preserve">Key brain regions involved in behavior regulation include the basal ganglia and the cerebellum</w:t>
      </w:r>
    </w:p>
    <w:p w:rsidR="00000000" w:rsidDel="00000000" w:rsidP="00000000" w:rsidRDefault="00000000" w:rsidRPr="00000000" w14:paraId="0000008E">
      <w:pPr>
        <w:numPr>
          <w:ilvl w:val="0"/>
          <w:numId w:val="6"/>
        </w:numPr>
        <w:spacing w:after="200" w:before="0" w:line="360" w:lineRule="auto"/>
        <w:ind w:left="720" w:hanging="360"/>
      </w:pPr>
      <w:r w:rsidDel="00000000" w:rsidR="00000000" w:rsidRPr="00000000">
        <w:rPr>
          <w:rtl w:val="0"/>
        </w:rPr>
        <w:t xml:space="preserve">Neurotransmitters involved in behavior regulation: dopamine and serotonin, imbalances can contribute to behavioral problems such as addiction and impulsivity</w:t>
      </w:r>
    </w:p>
    <w:p w:rsidR="00000000" w:rsidDel="00000000" w:rsidP="00000000" w:rsidRDefault="00000000" w:rsidRPr="00000000" w14:paraId="0000008F">
      <w:pPr>
        <w:numPr>
          <w:ilvl w:val="0"/>
          <w:numId w:val="6"/>
        </w:numPr>
        <w:spacing w:after="200" w:before="0" w:line="360" w:lineRule="auto"/>
        <w:ind w:left="720" w:hanging="360"/>
      </w:pPr>
      <w:r w:rsidDel="00000000" w:rsidR="00000000" w:rsidRPr="00000000">
        <w:rPr>
          <w:rtl w:val="0"/>
        </w:rPr>
        <w:t xml:space="preserve">Art therapy techniques that involve body movement can target specific neural mechanisms in the behavior regulation circuit and release of neurotransmitters</w:t>
      </w:r>
    </w:p>
    <w:p w:rsidR="00000000" w:rsidDel="00000000" w:rsidP="00000000" w:rsidRDefault="00000000" w:rsidRPr="00000000" w14:paraId="00000090">
      <w:pPr>
        <w:numPr>
          <w:ilvl w:val="0"/>
          <w:numId w:val="6"/>
        </w:numPr>
        <w:spacing w:after="200" w:before="0" w:line="360" w:lineRule="auto"/>
        <w:ind w:left="720" w:hanging="360"/>
      </w:pPr>
      <w:r w:rsidDel="00000000" w:rsidR="00000000" w:rsidRPr="00000000">
        <w:rPr>
          <w:rtl w:val="0"/>
        </w:rPr>
        <w:t xml:space="preserve">Art therapy interventions that promote mindfulness and self-reflection can also help regulate behavior</w:t>
      </w:r>
    </w:p>
    <w:p w:rsidR="00000000" w:rsidDel="00000000" w:rsidP="00000000" w:rsidRDefault="00000000" w:rsidRPr="00000000" w14:paraId="00000091">
      <w:pPr>
        <w:numPr>
          <w:ilvl w:val="0"/>
          <w:numId w:val="6"/>
        </w:numPr>
        <w:spacing w:after="200" w:before="0" w:line="360" w:lineRule="auto"/>
        <w:ind w:left="720" w:hanging="360"/>
      </w:pPr>
      <w:r w:rsidDel="00000000" w:rsidR="00000000" w:rsidRPr="00000000">
        <w:rPr>
          <w:rtl w:val="0"/>
        </w:rPr>
        <w:t xml:space="preserve">Neurological disorders and pathologies affecting the behavioral circuit of the brain include Parkinson's disease, Huntington's disease, Autism Spectrum Disorder, Tourette syndrome, Attention Deficit Hyperactivity Disorder, and Obsessive-compulsive disorder</w:t>
      </w:r>
    </w:p>
    <w:p w:rsidR="00000000" w:rsidDel="00000000" w:rsidP="00000000" w:rsidRDefault="00000000" w:rsidRPr="00000000" w14:paraId="00000092">
      <w:pPr>
        <w:numPr>
          <w:ilvl w:val="0"/>
          <w:numId w:val="6"/>
        </w:numPr>
        <w:spacing w:after="200" w:before="0" w:line="360" w:lineRule="auto"/>
        <w:ind w:left="720" w:hanging="360"/>
        <w:rPr/>
      </w:pPr>
      <w:r w:rsidDel="00000000" w:rsidR="00000000" w:rsidRPr="00000000">
        <w:rPr>
          <w:rtl w:val="0"/>
        </w:rPr>
        <w:t xml:space="preserve">Understanding the neural basis of emotions, memory, and behaviors is essential for applying art therapy practice to neurophysiological problems.</w:t>
      </w:r>
    </w:p>
    <w:p w:rsidR="00000000" w:rsidDel="00000000" w:rsidP="00000000" w:rsidRDefault="00000000" w:rsidRPr="00000000" w14:paraId="00000093">
      <w:pPr>
        <w:numPr>
          <w:ilvl w:val="0"/>
          <w:numId w:val="6"/>
        </w:numPr>
        <w:spacing w:after="200" w:before="0" w:line="360" w:lineRule="auto"/>
        <w:ind w:left="720" w:hanging="360"/>
        <w:rPr/>
      </w:pPr>
      <w:r w:rsidDel="00000000" w:rsidR="00000000" w:rsidRPr="00000000">
        <w:rPr>
          <w:rtl w:val="0"/>
        </w:rPr>
        <w:t xml:space="preserve">Emotions are generated and regulated in the brain through a complex network of brain regions, such as the amygdala, prefrontal cortex, and insula and neurotransmitters like dopamine, serotonin, and oxytocin.</w:t>
      </w:r>
    </w:p>
    <w:p w:rsidR="00000000" w:rsidDel="00000000" w:rsidP="00000000" w:rsidRDefault="00000000" w:rsidRPr="00000000" w14:paraId="00000094">
      <w:pPr>
        <w:numPr>
          <w:ilvl w:val="0"/>
          <w:numId w:val="6"/>
        </w:numPr>
        <w:spacing w:after="200" w:before="0" w:line="360" w:lineRule="auto"/>
        <w:ind w:left="720" w:hanging="360"/>
        <w:rPr/>
      </w:pPr>
      <w:r w:rsidDel="00000000" w:rsidR="00000000" w:rsidRPr="00000000">
        <w:rPr>
          <w:rtl w:val="0"/>
        </w:rPr>
        <w:t xml:space="preserve">Art therapy interventions can target specific neural mechanisms in order to promote emotional regulation and well-being.</w:t>
      </w:r>
    </w:p>
    <w:p w:rsidR="00000000" w:rsidDel="00000000" w:rsidP="00000000" w:rsidRDefault="00000000" w:rsidRPr="00000000" w14:paraId="00000095">
      <w:pPr>
        <w:numPr>
          <w:ilvl w:val="0"/>
          <w:numId w:val="6"/>
        </w:numPr>
        <w:spacing w:after="200" w:before="0" w:line="360" w:lineRule="auto"/>
        <w:ind w:left="720" w:hanging="360"/>
        <w:rPr/>
      </w:pPr>
      <w:r w:rsidDel="00000000" w:rsidR="00000000" w:rsidRPr="00000000">
        <w:rPr>
          <w:rtl w:val="0"/>
        </w:rPr>
        <w:t xml:space="preserve">Memories are stored and retrieved in the brain through a complex network of brain regions, such as the hippocampus and neocortex and neurotransmitters like glutamate and GABA.</w:t>
      </w:r>
    </w:p>
    <w:p w:rsidR="00000000" w:rsidDel="00000000" w:rsidP="00000000" w:rsidRDefault="00000000" w:rsidRPr="00000000" w14:paraId="00000096">
      <w:pPr>
        <w:numPr>
          <w:ilvl w:val="0"/>
          <w:numId w:val="6"/>
        </w:numPr>
        <w:spacing w:after="200" w:before="0" w:line="360" w:lineRule="auto"/>
        <w:ind w:left="720" w:hanging="360"/>
        <w:rPr/>
      </w:pPr>
      <w:r w:rsidDel="00000000" w:rsidR="00000000" w:rsidRPr="00000000">
        <w:rPr>
          <w:rtl w:val="0"/>
        </w:rPr>
        <w:t xml:space="preserve">Art therapy interventions can target specific neural mechanisms in order to promote memory processing, integration and management of traumatic memories.</w:t>
      </w:r>
    </w:p>
    <w:p w:rsidR="00000000" w:rsidDel="00000000" w:rsidP="00000000" w:rsidRDefault="00000000" w:rsidRPr="00000000" w14:paraId="00000097">
      <w:pPr>
        <w:numPr>
          <w:ilvl w:val="0"/>
          <w:numId w:val="6"/>
        </w:numPr>
        <w:spacing w:after="200" w:before="0" w:line="360" w:lineRule="auto"/>
        <w:ind w:left="720" w:hanging="360"/>
        <w:rPr/>
      </w:pPr>
      <w:r w:rsidDel="00000000" w:rsidR="00000000" w:rsidRPr="00000000">
        <w:rPr>
          <w:rtl w:val="0"/>
        </w:rPr>
        <w:t xml:space="preserve">Behaviors are the result of the complex interplay between our genes, environment, and brain function, specifically through the activation of key brain regions such as basal ganglia and cerebellum and neurotransmitters such as dopamine and serotonin.</w:t>
      </w:r>
    </w:p>
    <w:p w:rsidR="00000000" w:rsidDel="00000000" w:rsidP="00000000" w:rsidRDefault="00000000" w:rsidRPr="00000000" w14:paraId="00000098">
      <w:pPr>
        <w:numPr>
          <w:ilvl w:val="0"/>
          <w:numId w:val="6"/>
        </w:numPr>
        <w:spacing w:after="200" w:before="0" w:line="360" w:lineRule="auto"/>
        <w:ind w:left="720" w:hanging="360"/>
        <w:rPr/>
      </w:pPr>
      <w:r w:rsidDel="00000000" w:rsidR="00000000" w:rsidRPr="00000000">
        <w:rPr>
          <w:rtl w:val="0"/>
        </w:rPr>
        <w:t xml:space="preserve">Art therapy interventions can target specific neural mechanisms in order to promote behavior regulation, reduce impulsivity, addiction and other problems.</w:t>
      </w:r>
    </w:p>
    <w:p w:rsidR="00000000" w:rsidDel="00000000" w:rsidP="00000000" w:rsidRDefault="00000000" w:rsidRPr="00000000" w14:paraId="00000099">
      <w:pPr>
        <w:numPr>
          <w:ilvl w:val="0"/>
          <w:numId w:val="6"/>
        </w:numPr>
        <w:spacing w:after="200" w:before="0" w:line="360" w:lineRule="auto"/>
        <w:ind w:left="720" w:hanging="360"/>
        <w:rPr/>
      </w:pPr>
      <w:r w:rsidDel="00000000" w:rsidR="00000000" w:rsidRPr="00000000">
        <w:rPr>
          <w:rtl w:val="0"/>
        </w:rPr>
        <w:t xml:space="preserve">Art therapy techniques that focus on self-expression and creativity can also promote positive behaviors and foster a greater sense of well-being.</w:t>
      </w:r>
    </w:p>
    <w:p w:rsidR="00000000" w:rsidDel="00000000" w:rsidP="00000000" w:rsidRDefault="00000000" w:rsidRPr="00000000" w14:paraId="0000009A">
      <w:pPr>
        <w:numPr>
          <w:ilvl w:val="0"/>
          <w:numId w:val="6"/>
        </w:numPr>
        <w:spacing w:after="200" w:before="0" w:line="360" w:lineRule="auto"/>
        <w:ind w:left="720" w:hanging="360"/>
        <w:rPr/>
      </w:pPr>
      <w:r w:rsidDel="00000000" w:rsidR="00000000" w:rsidRPr="00000000">
        <w:rPr>
          <w:rtl w:val="0"/>
        </w:rPr>
        <w:t xml:space="preserve">Mindfulness and self-reflection are powerful tools for art therapy to support emotional regulation, memory processing, and behavior regulation.</w:t>
      </w:r>
    </w:p>
    <w:p w:rsidR="00000000" w:rsidDel="00000000" w:rsidP="00000000" w:rsidRDefault="00000000" w:rsidRPr="00000000" w14:paraId="0000009B">
      <w:pPr>
        <w:numPr>
          <w:ilvl w:val="0"/>
          <w:numId w:val="6"/>
        </w:numPr>
        <w:spacing w:after="200" w:line="360" w:lineRule="auto"/>
        <w:ind w:left="720" w:hanging="360"/>
        <w:rPr/>
      </w:pPr>
      <w:r w:rsidDel="00000000" w:rsidR="00000000" w:rsidRPr="00000000">
        <w:rPr>
          <w:rtl w:val="0"/>
        </w:rPr>
        <w:t xml:space="preserve">Use of body movement in art therapy interventions can regulate behavior by targeting specific neural mechanisms.</w:t>
      </w:r>
    </w:p>
    <w:p w:rsidR="00000000" w:rsidDel="00000000" w:rsidP="00000000" w:rsidRDefault="00000000" w:rsidRPr="00000000" w14:paraId="0000009C">
      <w:pPr>
        <w:pStyle w:val="Heading2"/>
        <w:spacing w:after="200" w:line="360" w:lineRule="auto"/>
        <w:rPr/>
      </w:pPr>
      <w:bookmarkStart w:colFirst="0" w:colLast="0" w:name="_17dp8vu" w:id="10"/>
      <w:bookmarkEnd w:id="10"/>
      <w:r w:rsidDel="00000000" w:rsidR="00000000" w:rsidRPr="00000000">
        <w:rPr>
          <w:rtl w:val="0"/>
        </w:rPr>
        <w:t xml:space="preserve">Exercise: Mindfulness Meditations</w:t>
      </w:r>
    </w:p>
    <w:p w:rsidR="00000000" w:rsidDel="00000000" w:rsidP="00000000" w:rsidRDefault="00000000" w:rsidRPr="00000000" w14:paraId="0000009D">
      <w:pPr>
        <w:spacing w:after="200" w:line="360" w:lineRule="auto"/>
        <w:rPr/>
      </w:pPr>
      <w:r w:rsidDel="00000000" w:rsidR="00000000" w:rsidRPr="00000000">
        <w:rPr>
          <w:rtl w:val="0"/>
        </w:rPr>
        <w:t xml:space="preserve">You are about to learn a mindfulness meditation exercise that you can use yourself, as well as with your art therapy clients. The goal of this exercise is to promote mindfulness and relaxation, while incorporating an art-themed visualization. This exercise does not require any materials.</w:t>
        <w:br w:type="textWrapping"/>
        <w:t xml:space="preserve">instructions:</w:t>
      </w:r>
    </w:p>
    <w:p w:rsidR="00000000" w:rsidDel="00000000" w:rsidP="00000000" w:rsidRDefault="00000000" w:rsidRPr="00000000" w14:paraId="0000009E">
      <w:pPr>
        <w:numPr>
          <w:ilvl w:val="0"/>
          <w:numId w:val="21"/>
        </w:numPr>
        <w:spacing w:after="200" w:line="360" w:lineRule="auto"/>
        <w:ind w:left="720" w:hanging="360"/>
        <w:rPr>
          <w:u w:val="none"/>
        </w:rPr>
      </w:pPr>
      <w:r w:rsidDel="00000000" w:rsidR="00000000" w:rsidRPr="00000000">
        <w:rPr>
          <w:rtl w:val="0"/>
        </w:rPr>
        <w:t xml:space="preserve">Start by finding a comfortable seated position in a quiet space.</w:t>
      </w:r>
    </w:p>
    <w:p w:rsidR="00000000" w:rsidDel="00000000" w:rsidP="00000000" w:rsidRDefault="00000000" w:rsidRPr="00000000" w14:paraId="0000009F">
      <w:pPr>
        <w:numPr>
          <w:ilvl w:val="0"/>
          <w:numId w:val="21"/>
        </w:numPr>
        <w:spacing w:after="200" w:before="0" w:line="360" w:lineRule="auto"/>
        <w:ind w:left="720" w:hanging="360"/>
        <w:rPr>
          <w:u w:val="none"/>
        </w:rPr>
      </w:pPr>
      <w:r w:rsidDel="00000000" w:rsidR="00000000" w:rsidRPr="00000000">
        <w:rPr>
          <w:rtl w:val="0"/>
        </w:rPr>
        <w:t xml:space="preserve">Close your eyes and take a deep breath in, hold it for a moment, and then release it slowly.</w:t>
      </w:r>
    </w:p>
    <w:p w:rsidR="00000000" w:rsidDel="00000000" w:rsidP="00000000" w:rsidRDefault="00000000" w:rsidRPr="00000000" w14:paraId="000000A0">
      <w:pPr>
        <w:numPr>
          <w:ilvl w:val="0"/>
          <w:numId w:val="21"/>
        </w:numPr>
        <w:spacing w:after="200" w:before="0" w:line="360" w:lineRule="auto"/>
        <w:ind w:left="720" w:hanging="360"/>
        <w:rPr>
          <w:u w:val="none"/>
        </w:rPr>
      </w:pPr>
      <w:r w:rsidDel="00000000" w:rsidR="00000000" w:rsidRPr="00000000">
        <w:rPr>
          <w:rtl w:val="0"/>
        </w:rPr>
        <w:t xml:space="preserve">Imagine yourself standing in front of a blank canvas.</w:t>
      </w:r>
    </w:p>
    <w:p w:rsidR="00000000" w:rsidDel="00000000" w:rsidP="00000000" w:rsidRDefault="00000000" w:rsidRPr="00000000" w14:paraId="000000A1">
      <w:pPr>
        <w:numPr>
          <w:ilvl w:val="0"/>
          <w:numId w:val="21"/>
        </w:numPr>
        <w:spacing w:after="200" w:before="0" w:line="360" w:lineRule="auto"/>
        <w:ind w:left="720" w:hanging="360"/>
        <w:rPr>
          <w:u w:val="none"/>
        </w:rPr>
      </w:pPr>
      <w:r w:rsidDel="00000000" w:rsidR="00000000" w:rsidRPr="00000000">
        <w:rPr>
          <w:rtl w:val="0"/>
        </w:rPr>
        <w:t xml:space="preserve">As you take another deep breath in, imagine that with each inhale, a burst of vibrant colors fills the canvas.</w:t>
      </w:r>
    </w:p>
    <w:p w:rsidR="00000000" w:rsidDel="00000000" w:rsidP="00000000" w:rsidRDefault="00000000" w:rsidRPr="00000000" w14:paraId="000000A2">
      <w:pPr>
        <w:numPr>
          <w:ilvl w:val="0"/>
          <w:numId w:val="21"/>
        </w:numPr>
        <w:spacing w:after="200" w:before="0" w:line="360" w:lineRule="auto"/>
        <w:ind w:left="720" w:hanging="360"/>
        <w:rPr>
          <w:u w:val="none"/>
        </w:rPr>
      </w:pPr>
      <w:r w:rsidDel="00000000" w:rsidR="00000000" w:rsidRPr="00000000">
        <w:rPr>
          <w:rtl w:val="0"/>
        </w:rPr>
        <w:t xml:space="preserve">With each exhale, imagine the colors blending and swirling together, creating an ever-changing and evolving work of art.</w:t>
      </w:r>
    </w:p>
    <w:p w:rsidR="00000000" w:rsidDel="00000000" w:rsidP="00000000" w:rsidRDefault="00000000" w:rsidRPr="00000000" w14:paraId="000000A3">
      <w:pPr>
        <w:numPr>
          <w:ilvl w:val="0"/>
          <w:numId w:val="21"/>
        </w:numPr>
        <w:spacing w:after="200" w:before="0" w:line="360" w:lineRule="auto"/>
        <w:ind w:left="720" w:hanging="360"/>
        <w:rPr>
          <w:u w:val="none"/>
        </w:rPr>
      </w:pPr>
      <w:r w:rsidDel="00000000" w:rsidR="00000000" w:rsidRPr="00000000">
        <w:rPr>
          <w:rtl w:val="0"/>
        </w:rPr>
        <w:t xml:space="preserve">Let your breath guide the movement of the colors, and allow yourself to become fully immersed in the visualization.</w:t>
      </w:r>
    </w:p>
    <w:p w:rsidR="00000000" w:rsidDel="00000000" w:rsidP="00000000" w:rsidRDefault="00000000" w:rsidRPr="00000000" w14:paraId="000000A4">
      <w:pPr>
        <w:numPr>
          <w:ilvl w:val="0"/>
          <w:numId w:val="21"/>
        </w:numPr>
        <w:spacing w:after="200" w:before="0" w:line="360" w:lineRule="auto"/>
        <w:ind w:left="720" w:hanging="360"/>
        <w:rPr>
          <w:u w:val="none"/>
        </w:rPr>
      </w:pPr>
      <w:r w:rsidDel="00000000" w:rsidR="00000000" w:rsidRPr="00000000">
        <w:rPr>
          <w:rtl w:val="0"/>
        </w:rPr>
        <w:t xml:space="preserve">Notice how the colors and the movement of the art makes you feel.</w:t>
      </w:r>
    </w:p>
    <w:p w:rsidR="00000000" w:rsidDel="00000000" w:rsidP="00000000" w:rsidRDefault="00000000" w:rsidRPr="00000000" w14:paraId="000000A5">
      <w:pPr>
        <w:numPr>
          <w:ilvl w:val="0"/>
          <w:numId w:val="21"/>
        </w:numPr>
        <w:spacing w:after="200" w:before="0" w:line="360" w:lineRule="auto"/>
        <w:ind w:left="720" w:hanging="360"/>
        <w:rPr>
          <w:u w:val="none"/>
        </w:rPr>
      </w:pPr>
      <w:r w:rsidDel="00000000" w:rsidR="00000000" w:rsidRPr="00000000">
        <w:rPr>
          <w:rtl w:val="0"/>
        </w:rPr>
        <w:t xml:space="preserve">As you continue to visualize the painting for several minutes, notice any thoughts that may arise, but instead of engaging with them, simply observe them and release them as you exhale.</w:t>
      </w:r>
    </w:p>
    <w:p w:rsidR="00000000" w:rsidDel="00000000" w:rsidP="00000000" w:rsidRDefault="00000000" w:rsidRPr="00000000" w14:paraId="000000A6">
      <w:pPr>
        <w:numPr>
          <w:ilvl w:val="0"/>
          <w:numId w:val="21"/>
        </w:numPr>
        <w:spacing w:after="200" w:line="360" w:lineRule="auto"/>
        <w:ind w:left="720" w:hanging="360"/>
        <w:rPr>
          <w:u w:val="none"/>
        </w:rPr>
      </w:pPr>
      <w:r w:rsidDel="00000000" w:rsidR="00000000" w:rsidRPr="00000000">
        <w:rPr>
          <w:rtl w:val="0"/>
        </w:rPr>
        <w:t xml:space="preserve">Slowly open your eyes when you feel ready.</w:t>
      </w:r>
    </w:p>
    <w:p w:rsidR="00000000" w:rsidDel="00000000" w:rsidP="00000000" w:rsidRDefault="00000000" w:rsidRPr="00000000" w14:paraId="000000A7">
      <w:pPr>
        <w:spacing w:after="200" w:line="360" w:lineRule="auto"/>
        <w:rPr/>
      </w:pPr>
      <w:r w:rsidDel="00000000" w:rsidR="00000000" w:rsidRPr="00000000">
        <w:rPr>
          <w:rtl w:val="0"/>
        </w:rPr>
        <w:t xml:space="preserve">This mindfulness meditation exercise is a way to promote mindfulness and relaxation by incorporating an art-themed visualization. The act of visualizing the creation of a painting can be a meditative experience and can help to quiet the mind and promote mindfulness. Additionally, visualization can also foster a sense of self-expression and creativity, which can foster a sense of well-being and positive self-esteem.</w:t>
      </w:r>
    </w:p>
    <w:p w:rsidR="00000000" w:rsidDel="00000000" w:rsidP="00000000" w:rsidRDefault="00000000" w:rsidRPr="00000000" w14:paraId="000000A8">
      <w:pPr>
        <w:pStyle w:val="Heading2"/>
        <w:spacing w:after="200" w:line="360" w:lineRule="auto"/>
        <w:rPr/>
      </w:pPr>
      <w:bookmarkStart w:colFirst="0" w:colLast="0" w:name="_2xwlp0688ow9" w:id="11"/>
      <w:bookmarkEnd w:id="11"/>
      <w:r w:rsidDel="00000000" w:rsidR="00000000" w:rsidRPr="00000000">
        <w:rPr>
          <w:rtl w:val="0"/>
        </w:rPr>
        <w:t xml:space="preserve">Exercise : Drawing Zentangles </w:t>
      </w:r>
    </w:p>
    <w:p w:rsidR="00000000" w:rsidDel="00000000" w:rsidP="00000000" w:rsidRDefault="00000000" w:rsidRPr="00000000" w14:paraId="000000A9">
      <w:pPr>
        <w:spacing w:after="200" w:line="360" w:lineRule="auto"/>
        <w:rPr/>
      </w:pPr>
      <w:r w:rsidDel="00000000" w:rsidR="00000000" w:rsidRPr="00000000">
        <w:rPr>
          <w:rtl w:val="0"/>
        </w:rPr>
        <w:t xml:space="preserve">Zentangles are a form of meditative art that involves drawing repetitive patterns. This exercise teaches you how to draw zentangles, which can promote neuroplasticity by quieting the mind and promoting mindfulness through the repetitive nature of drawing lines and shapes. The focus on creating patterns and the non-representational nature of zentangles can help to reduce self-criticism and judgment, allowing the mind to relax and focus on the present moment. Additionally, drawing zentangles can foster self-expression and creativity. The exercise can be done individually or with clients in art therapy sessions as a way to warm-up and prepare the mind for the upcoming session.</w:t>
      </w:r>
    </w:p>
    <w:p w:rsidR="00000000" w:rsidDel="00000000" w:rsidP="00000000" w:rsidRDefault="00000000" w:rsidRPr="00000000" w14:paraId="000000AA">
      <w:pPr>
        <w:pStyle w:val="Heading3"/>
        <w:spacing w:after="200" w:line="360" w:lineRule="auto"/>
        <w:rPr/>
      </w:pPr>
      <w:bookmarkStart w:colFirst="0" w:colLast="0" w:name="_8ekypddxwn73" w:id="12"/>
      <w:bookmarkEnd w:id="12"/>
      <w:r w:rsidDel="00000000" w:rsidR="00000000" w:rsidRPr="00000000">
        <w:rPr>
          <w:rtl w:val="0"/>
        </w:rPr>
        <w:t xml:space="preserve">Materials:</w:t>
      </w:r>
    </w:p>
    <w:p w:rsidR="00000000" w:rsidDel="00000000" w:rsidP="00000000" w:rsidRDefault="00000000" w:rsidRPr="00000000" w14:paraId="000000AB">
      <w:pPr>
        <w:numPr>
          <w:ilvl w:val="0"/>
          <w:numId w:val="16"/>
        </w:numPr>
        <w:spacing w:after="200" w:line="360" w:lineRule="auto"/>
        <w:ind w:left="720" w:hanging="360"/>
        <w:rPr>
          <w:u w:val="none"/>
        </w:rPr>
      </w:pPr>
      <w:r w:rsidDel="00000000" w:rsidR="00000000" w:rsidRPr="00000000">
        <w:rPr>
          <w:rtl w:val="0"/>
        </w:rPr>
        <w:t xml:space="preserve">You will need a pen or pencil</w:t>
      </w:r>
    </w:p>
    <w:p w:rsidR="00000000" w:rsidDel="00000000" w:rsidP="00000000" w:rsidRDefault="00000000" w:rsidRPr="00000000" w14:paraId="000000AC">
      <w:pPr>
        <w:numPr>
          <w:ilvl w:val="0"/>
          <w:numId w:val="16"/>
        </w:numPr>
        <w:spacing w:after="200" w:line="360" w:lineRule="auto"/>
        <w:ind w:left="720" w:hanging="360"/>
        <w:rPr>
          <w:u w:val="none"/>
        </w:rPr>
      </w:pPr>
      <w:r w:rsidDel="00000000" w:rsidR="00000000" w:rsidRPr="00000000">
        <w:rPr>
          <w:shd w:fill="ff9900" w:val="clear"/>
          <w:rtl w:val="0"/>
        </w:rPr>
        <w:t xml:space="preserve">Y</w:t>
      </w:r>
      <w:r w:rsidDel="00000000" w:rsidR="00000000" w:rsidRPr="00000000">
        <w:rPr>
          <w:rtl w:val="0"/>
        </w:rPr>
        <w:t xml:space="preserve">ou will also need a piece of paper to draw on </w:t>
      </w:r>
    </w:p>
    <w:p w:rsidR="00000000" w:rsidDel="00000000" w:rsidP="00000000" w:rsidRDefault="00000000" w:rsidRPr="00000000" w14:paraId="000000AD">
      <w:pPr>
        <w:pStyle w:val="Heading3"/>
        <w:spacing w:after="200" w:line="360" w:lineRule="auto"/>
        <w:rPr/>
      </w:pPr>
      <w:bookmarkStart w:colFirst="0" w:colLast="0" w:name="_y3qtvqdv2t05" w:id="13"/>
      <w:bookmarkEnd w:id="13"/>
      <w:r w:rsidDel="00000000" w:rsidR="00000000" w:rsidRPr="00000000">
        <w:rPr>
          <w:rtl w:val="0"/>
        </w:rPr>
        <w:t xml:space="preserve">Instructions:</w:t>
      </w:r>
    </w:p>
    <w:p w:rsidR="00000000" w:rsidDel="00000000" w:rsidP="00000000" w:rsidRDefault="00000000" w:rsidRPr="00000000" w14:paraId="000000AE">
      <w:pPr>
        <w:numPr>
          <w:ilvl w:val="0"/>
          <w:numId w:val="22"/>
        </w:numPr>
        <w:spacing w:after="200" w:line="360" w:lineRule="auto"/>
        <w:ind w:left="720" w:hanging="360"/>
        <w:rPr>
          <w:u w:val="none"/>
        </w:rPr>
      </w:pPr>
      <w:r w:rsidDel="00000000" w:rsidR="00000000" w:rsidRPr="00000000">
        <w:rPr>
          <w:rtl w:val="0"/>
        </w:rPr>
        <w:t xml:space="preserve">Start by sitting in a comfortable position at a table or desk.</w:t>
      </w:r>
    </w:p>
    <w:p w:rsidR="00000000" w:rsidDel="00000000" w:rsidP="00000000" w:rsidRDefault="00000000" w:rsidRPr="00000000" w14:paraId="000000AF">
      <w:pPr>
        <w:numPr>
          <w:ilvl w:val="0"/>
          <w:numId w:val="22"/>
        </w:numPr>
        <w:spacing w:after="200" w:before="0" w:line="360" w:lineRule="auto"/>
        <w:ind w:left="720" w:hanging="360"/>
        <w:rPr>
          <w:u w:val="none"/>
        </w:rPr>
      </w:pPr>
      <w:r w:rsidDel="00000000" w:rsidR="00000000" w:rsidRPr="00000000">
        <w:rPr>
          <w:rtl w:val="0"/>
        </w:rPr>
        <w:t xml:space="preserve">Take a sheet of paper and your pen or pencil.</w:t>
      </w:r>
    </w:p>
    <w:p w:rsidR="00000000" w:rsidDel="00000000" w:rsidP="00000000" w:rsidRDefault="00000000" w:rsidRPr="00000000" w14:paraId="000000B0">
      <w:pPr>
        <w:numPr>
          <w:ilvl w:val="0"/>
          <w:numId w:val="22"/>
        </w:numPr>
        <w:spacing w:after="200" w:before="0" w:line="360" w:lineRule="auto"/>
        <w:ind w:left="720" w:hanging="360"/>
        <w:rPr>
          <w:u w:val="none"/>
        </w:rPr>
      </w:pPr>
      <w:r w:rsidDel="00000000" w:rsidR="00000000" w:rsidRPr="00000000">
        <w:rPr>
          <w:rtl w:val="0"/>
        </w:rPr>
        <w:t xml:space="preserve">Begin by drawing a small, random shape in the center of the page. This can be a circle, a square, or any other shape that you like.</w:t>
      </w:r>
    </w:p>
    <w:p w:rsidR="00000000" w:rsidDel="00000000" w:rsidP="00000000" w:rsidRDefault="00000000" w:rsidRPr="00000000" w14:paraId="000000B1">
      <w:pPr>
        <w:numPr>
          <w:ilvl w:val="0"/>
          <w:numId w:val="22"/>
        </w:numPr>
        <w:spacing w:after="200" w:before="0" w:line="360" w:lineRule="auto"/>
        <w:ind w:left="720" w:hanging="360"/>
        <w:rPr>
          <w:u w:val="none"/>
        </w:rPr>
      </w:pPr>
      <w:r w:rsidDel="00000000" w:rsidR="00000000" w:rsidRPr="00000000">
        <w:rPr>
          <w:rtl w:val="0"/>
        </w:rPr>
        <w:t xml:space="preserve">From this shape, start to draw lines or shapes that connect to the initial shape. These lines can be straight or curved, and the shapes can be simple or complex.</w:t>
      </w:r>
    </w:p>
    <w:p w:rsidR="00000000" w:rsidDel="00000000" w:rsidP="00000000" w:rsidRDefault="00000000" w:rsidRPr="00000000" w14:paraId="000000B2">
      <w:pPr>
        <w:numPr>
          <w:ilvl w:val="0"/>
          <w:numId w:val="22"/>
        </w:numPr>
        <w:spacing w:after="200" w:before="0" w:line="360" w:lineRule="auto"/>
        <w:ind w:left="720" w:hanging="360"/>
        <w:rPr>
          <w:u w:val="none"/>
        </w:rPr>
      </w:pPr>
      <w:r w:rsidDel="00000000" w:rsidR="00000000" w:rsidRPr="00000000">
        <w:rPr>
          <w:rtl w:val="0"/>
        </w:rPr>
        <w:t xml:space="preserve">As you continue to draw, allow the lines and shapes to flow naturally and organically. Avoid overthinking or planning the design.</w:t>
      </w:r>
    </w:p>
    <w:p w:rsidR="00000000" w:rsidDel="00000000" w:rsidP="00000000" w:rsidRDefault="00000000" w:rsidRPr="00000000" w14:paraId="000000B3">
      <w:pPr>
        <w:numPr>
          <w:ilvl w:val="0"/>
          <w:numId w:val="22"/>
        </w:numPr>
        <w:spacing w:after="200" w:before="0" w:line="360" w:lineRule="auto"/>
        <w:ind w:left="720" w:hanging="360"/>
        <w:rPr>
          <w:u w:val="none"/>
        </w:rPr>
      </w:pPr>
      <w:r w:rsidDel="00000000" w:rsidR="00000000" w:rsidRPr="00000000">
        <w:rPr>
          <w:rtl w:val="0"/>
        </w:rPr>
        <w:t xml:space="preserve">Keep drawing until the entire page is covered with lines and shapes.</w:t>
      </w:r>
    </w:p>
    <w:p w:rsidR="00000000" w:rsidDel="00000000" w:rsidP="00000000" w:rsidRDefault="00000000" w:rsidRPr="00000000" w14:paraId="000000B4">
      <w:pPr>
        <w:numPr>
          <w:ilvl w:val="0"/>
          <w:numId w:val="22"/>
        </w:numPr>
        <w:spacing w:after="200" w:before="0" w:line="360" w:lineRule="auto"/>
        <w:ind w:left="720" w:hanging="360"/>
        <w:rPr>
          <w:u w:val="none"/>
        </w:rPr>
      </w:pPr>
      <w:r w:rsidDel="00000000" w:rsidR="00000000" w:rsidRPr="00000000">
        <w:rPr>
          <w:rtl w:val="0"/>
        </w:rPr>
        <w:t xml:space="preserve">Once you have completed your zentangle, take a moment to look at your work and notice how it makes you feel.</w:t>
      </w:r>
    </w:p>
    <w:p w:rsidR="00000000" w:rsidDel="00000000" w:rsidP="00000000" w:rsidRDefault="00000000" w:rsidRPr="00000000" w14:paraId="000000B5">
      <w:pPr>
        <w:numPr>
          <w:ilvl w:val="0"/>
          <w:numId w:val="22"/>
        </w:numPr>
        <w:spacing w:after="200" w:line="360" w:lineRule="auto"/>
        <w:ind w:left="720" w:hanging="360"/>
        <w:rPr>
          <w:u w:val="none"/>
        </w:rPr>
      </w:pPr>
      <w:r w:rsidDel="00000000" w:rsidR="00000000" w:rsidRPr="00000000">
        <w:rPr>
          <w:rtl w:val="0"/>
        </w:rPr>
        <w:t xml:space="preserve">Repeat the exercise as many times as you like.</w:t>
      </w:r>
    </w:p>
    <w:p w:rsidR="00000000" w:rsidDel="00000000" w:rsidP="00000000" w:rsidRDefault="00000000" w:rsidRPr="00000000" w14:paraId="000000B6">
      <w:pPr>
        <w:spacing w:after="200" w:line="360" w:lineRule="auto"/>
        <w:rPr/>
      </w:pPr>
      <w:r w:rsidDel="00000000" w:rsidR="00000000" w:rsidRPr="00000000">
        <w:rPr>
          <w:rtl w:val="0"/>
        </w:rPr>
        <w:t xml:space="preserve">By practicing this exercise, you will learn how to draw zentangles, but more importantly, you will be promoting neuroplasticity. The repetitive nature of drawing the lines and shapes can help to quiet the mind and promote mindfulness, which can lead to a meditative state. Additionally, the process of creating something with your hands can be very calming and can help to promote relaxation. This exercise can be done as an individual exercise, but it can also be used with clients in art therapy sessions, it can be a great way to warm-up and prepare the mind for the upcoming session. This exercise is not only to promote neuroplasticity but also to foster a sense of self-expression and creativity, which can foster a sense of well-being and positive self-esteem.</w:t>
      </w:r>
    </w:p>
    <w:p w:rsidR="00000000" w:rsidDel="00000000" w:rsidP="00000000" w:rsidRDefault="00000000" w:rsidRPr="00000000" w14:paraId="000000B7">
      <w:pPr>
        <w:spacing w:after="200" w:line="360" w:lineRule="auto"/>
        <w:rPr/>
      </w:pPr>
      <w:r w:rsidDel="00000000" w:rsidR="00000000" w:rsidRPr="00000000">
        <w:rPr>
          <w:rtl w:val="0"/>
        </w:rPr>
        <w:t xml:space="preserve">This exercise can be used as an individual practice, or it can be used with clients in art therapy sessions as a way to prepare the mind and promote mindfulness before the session begins. It can also be used as an exercise to help clients to focus on the present moment, release distracting thoughts, and improve emotional regulation. This exercise can be adapted and modified in various ways to meet the specific needs of different clients. You can experiment with different colors, textures, or even change the type of art you are visualizing, the possibilities are endless. Remember that the most important thing is to find something that resonates with you, that allows you to focus your mind, and that can help you to achieve a meditative state.</w:t>
      </w:r>
    </w:p>
    <w:p w:rsidR="00000000" w:rsidDel="00000000" w:rsidP="00000000" w:rsidRDefault="00000000" w:rsidRPr="00000000" w14:paraId="000000B8">
      <w:pPr>
        <w:pStyle w:val="Heading2"/>
        <w:spacing w:after="200" w:line="360" w:lineRule="auto"/>
        <w:rPr/>
      </w:pPr>
      <w:bookmarkStart w:colFirst="0" w:colLast="0" w:name="_2w5iuqndk64i" w:id="14"/>
      <w:bookmarkEnd w:id="14"/>
      <w:r w:rsidDel="00000000" w:rsidR="00000000" w:rsidRPr="00000000">
        <w:rPr>
          <w:rtl w:val="0"/>
        </w:rPr>
        <w:t xml:space="preserve">Exercise: Coloring Mandalas</w:t>
      </w:r>
    </w:p>
    <w:p w:rsidR="00000000" w:rsidDel="00000000" w:rsidP="00000000" w:rsidRDefault="00000000" w:rsidRPr="00000000" w14:paraId="000000B9">
      <w:pPr>
        <w:spacing w:after="200" w:line="360" w:lineRule="auto"/>
        <w:rPr/>
      </w:pPr>
      <w:r w:rsidDel="00000000" w:rsidR="00000000" w:rsidRPr="00000000">
        <w:rPr>
          <w:rtl w:val="0"/>
        </w:rPr>
        <w:t xml:space="preserve">This mindfulness meditation exercise incorporates coloring mandalas, which are geometric patterns that have been used for centuries in various spiritual and cultural traditions as a means of promoting balance and harmony. Coloring mandalas can be a meditative and relaxing activity that can promote neuroplasticity by quieting the mind and promoting mindfulness. Simply download a mandala, gather your coloring materials, and follow the step-by-step instructions provided. Use it as an individual practice or in art therapy sessions as a way to prepare the mind before the session begins.</w:t>
      </w:r>
    </w:p>
    <w:p w:rsidR="00000000" w:rsidDel="00000000" w:rsidP="00000000" w:rsidRDefault="00000000" w:rsidRPr="00000000" w14:paraId="000000BA">
      <w:pPr>
        <w:pStyle w:val="Heading3"/>
        <w:spacing w:after="200" w:line="360" w:lineRule="auto"/>
        <w:rPr/>
      </w:pPr>
      <w:bookmarkStart w:colFirst="0" w:colLast="0" w:name="_lpluno2qq2et" w:id="15"/>
      <w:bookmarkEnd w:id="15"/>
      <w:r w:rsidDel="00000000" w:rsidR="00000000" w:rsidRPr="00000000">
        <w:rPr>
          <w:rtl w:val="0"/>
        </w:rPr>
        <w:t xml:space="preserve">Materials </w:t>
      </w:r>
    </w:p>
    <w:p w:rsidR="00000000" w:rsidDel="00000000" w:rsidP="00000000" w:rsidRDefault="00000000" w:rsidRPr="00000000" w14:paraId="000000BB">
      <w:pPr>
        <w:numPr>
          <w:ilvl w:val="0"/>
          <w:numId w:val="4"/>
        </w:numPr>
        <w:spacing w:after="200" w:line="360" w:lineRule="auto"/>
        <w:ind w:left="720" w:hanging="360"/>
        <w:rPr>
          <w:u w:val="none"/>
        </w:rPr>
      </w:pPr>
      <w:r w:rsidDel="00000000" w:rsidR="00000000" w:rsidRPr="00000000">
        <w:rPr>
          <w:rtl w:val="0"/>
        </w:rPr>
        <w:t xml:space="preserve">You will need a set of coloured pencils, markers, crayons, or pastels.</w:t>
      </w:r>
    </w:p>
    <w:p w:rsidR="00000000" w:rsidDel="00000000" w:rsidP="00000000" w:rsidRDefault="00000000" w:rsidRPr="00000000" w14:paraId="000000BC">
      <w:pPr>
        <w:pStyle w:val="Heading3"/>
        <w:spacing w:after="200" w:line="360" w:lineRule="auto"/>
        <w:rPr/>
      </w:pPr>
      <w:bookmarkStart w:colFirst="0" w:colLast="0" w:name="_meac9rd2hs4w" w:id="16"/>
      <w:bookmarkEnd w:id="16"/>
      <w:r w:rsidDel="00000000" w:rsidR="00000000" w:rsidRPr="00000000">
        <w:rPr>
          <w:rtl w:val="0"/>
        </w:rPr>
        <w:t xml:space="preserve">Instructions</w:t>
      </w:r>
    </w:p>
    <w:p w:rsidR="00000000" w:rsidDel="00000000" w:rsidP="00000000" w:rsidRDefault="00000000" w:rsidRPr="00000000" w14:paraId="000000BD">
      <w:pPr>
        <w:numPr>
          <w:ilvl w:val="0"/>
          <w:numId w:val="18"/>
        </w:numPr>
        <w:spacing w:after="200" w:line="360" w:lineRule="auto"/>
        <w:ind w:left="720" w:hanging="360"/>
        <w:rPr>
          <w:u w:val="none"/>
        </w:rPr>
      </w:pPr>
      <w:r w:rsidDel="00000000" w:rsidR="00000000" w:rsidRPr="00000000">
        <w:rPr>
          <w:rtl w:val="0"/>
        </w:rPr>
        <w:t xml:space="preserve">Start by finding a comfortable seated position in a quiet space.</w:t>
      </w:r>
    </w:p>
    <w:p w:rsidR="00000000" w:rsidDel="00000000" w:rsidP="00000000" w:rsidRDefault="00000000" w:rsidRPr="00000000" w14:paraId="000000BE">
      <w:pPr>
        <w:numPr>
          <w:ilvl w:val="0"/>
          <w:numId w:val="18"/>
        </w:numPr>
        <w:spacing w:after="200" w:before="0" w:line="360" w:lineRule="auto"/>
        <w:ind w:left="720" w:hanging="360"/>
        <w:rPr>
          <w:u w:val="none"/>
        </w:rPr>
      </w:pPr>
      <w:r w:rsidDel="00000000" w:rsidR="00000000" w:rsidRPr="00000000">
        <w:rPr>
          <w:rtl w:val="0"/>
        </w:rPr>
        <w:t xml:space="preserve">Go online and download a mandala coloring page from the provided file, print it out.</w:t>
      </w:r>
    </w:p>
    <w:p w:rsidR="00000000" w:rsidDel="00000000" w:rsidP="00000000" w:rsidRDefault="00000000" w:rsidRPr="00000000" w14:paraId="000000BF">
      <w:pPr>
        <w:numPr>
          <w:ilvl w:val="0"/>
          <w:numId w:val="18"/>
        </w:numPr>
        <w:spacing w:after="200" w:before="0" w:line="360" w:lineRule="auto"/>
        <w:ind w:left="720" w:hanging="360"/>
        <w:rPr>
          <w:u w:val="none"/>
        </w:rPr>
      </w:pPr>
      <w:r w:rsidDel="00000000" w:rsidR="00000000" w:rsidRPr="00000000">
        <w:rPr>
          <w:rtl w:val="0"/>
        </w:rPr>
        <w:t xml:space="preserve">Gather your coloring materials such as colored pencils, markers, or crayons.</w:t>
      </w:r>
    </w:p>
    <w:p w:rsidR="00000000" w:rsidDel="00000000" w:rsidP="00000000" w:rsidRDefault="00000000" w:rsidRPr="00000000" w14:paraId="000000C0">
      <w:pPr>
        <w:numPr>
          <w:ilvl w:val="0"/>
          <w:numId w:val="18"/>
        </w:numPr>
        <w:spacing w:after="200" w:before="0" w:line="360" w:lineRule="auto"/>
        <w:ind w:left="720" w:hanging="360"/>
        <w:rPr>
          <w:u w:val="none"/>
        </w:rPr>
      </w:pPr>
      <w:r w:rsidDel="00000000" w:rsidR="00000000" w:rsidRPr="00000000">
        <w:rPr>
          <w:rtl w:val="0"/>
        </w:rPr>
        <w:t xml:space="preserve">Take a deep breath in and exhale slowly, allowing your body to relax.</w:t>
      </w:r>
    </w:p>
    <w:p w:rsidR="00000000" w:rsidDel="00000000" w:rsidP="00000000" w:rsidRDefault="00000000" w:rsidRPr="00000000" w14:paraId="000000C1">
      <w:pPr>
        <w:numPr>
          <w:ilvl w:val="0"/>
          <w:numId w:val="18"/>
        </w:numPr>
        <w:spacing w:after="200" w:before="0" w:line="360" w:lineRule="auto"/>
        <w:ind w:left="720" w:hanging="360"/>
        <w:rPr>
          <w:u w:val="none"/>
        </w:rPr>
      </w:pPr>
      <w:r w:rsidDel="00000000" w:rsidR="00000000" w:rsidRPr="00000000">
        <w:rPr>
          <w:rtl w:val="0"/>
        </w:rPr>
        <w:t xml:space="preserve">Begin coloring the mandala.</w:t>
      </w:r>
    </w:p>
    <w:p w:rsidR="00000000" w:rsidDel="00000000" w:rsidP="00000000" w:rsidRDefault="00000000" w:rsidRPr="00000000" w14:paraId="000000C2">
      <w:pPr>
        <w:numPr>
          <w:ilvl w:val="0"/>
          <w:numId w:val="18"/>
        </w:numPr>
        <w:spacing w:after="200" w:before="0" w:line="360" w:lineRule="auto"/>
        <w:ind w:left="720" w:hanging="360"/>
        <w:rPr>
          <w:u w:val="none"/>
        </w:rPr>
      </w:pPr>
      <w:r w:rsidDel="00000000" w:rsidR="00000000" w:rsidRPr="00000000">
        <w:rPr>
          <w:rtl w:val="0"/>
        </w:rPr>
        <w:t xml:space="preserve">As you begin to color, focus on the movement of your hand and the colors you are using.</w:t>
      </w:r>
    </w:p>
    <w:p w:rsidR="00000000" w:rsidDel="00000000" w:rsidP="00000000" w:rsidRDefault="00000000" w:rsidRPr="00000000" w14:paraId="000000C3">
      <w:pPr>
        <w:numPr>
          <w:ilvl w:val="0"/>
          <w:numId w:val="18"/>
        </w:numPr>
        <w:spacing w:after="200" w:before="0" w:line="360" w:lineRule="auto"/>
        <w:ind w:left="720" w:hanging="360"/>
        <w:rPr>
          <w:u w:val="none"/>
        </w:rPr>
      </w:pPr>
      <w:r w:rsidDel="00000000" w:rsidR="00000000" w:rsidRPr="00000000">
        <w:rPr>
          <w:rtl w:val="0"/>
        </w:rPr>
        <w:t xml:space="preserve">Let your breath guide your coloring, inhale as you choose a color and exhale as you apply it to the mandala.</w:t>
      </w:r>
    </w:p>
    <w:p w:rsidR="00000000" w:rsidDel="00000000" w:rsidP="00000000" w:rsidRDefault="00000000" w:rsidRPr="00000000" w14:paraId="000000C4">
      <w:pPr>
        <w:numPr>
          <w:ilvl w:val="0"/>
          <w:numId w:val="18"/>
        </w:numPr>
        <w:spacing w:after="200" w:before="0" w:line="360" w:lineRule="auto"/>
        <w:ind w:left="720" w:hanging="360"/>
        <w:rPr>
          <w:u w:val="none"/>
        </w:rPr>
      </w:pPr>
      <w:r w:rsidDel="00000000" w:rsidR="00000000" w:rsidRPr="00000000">
        <w:rPr>
          <w:rtl w:val="0"/>
        </w:rPr>
        <w:t xml:space="preserve">Allow yourself to become fully immersed in the coloring process, notice the colors and patterns, the way they make you feel.</w:t>
      </w:r>
    </w:p>
    <w:p w:rsidR="00000000" w:rsidDel="00000000" w:rsidP="00000000" w:rsidRDefault="00000000" w:rsidRPr="00000000" w14:paraId="000000C5">
      <w:pPr>
        <w:numPr>
          <w:ilvl w:val="0"/>
          <w:numId w:val="18"/>
        </w:numPr>
        <w:spacing w:after="200" w:before="0" w:line="360" w:lineRule="auto"/>
        <w:ind w:left="720" w:hanging="360"/>
        <w:rPr>
          <w:u w:val="none"/>
        </w:rPr>
      </w:pPr>
      <w:r w:rsidDel="00000000" w:rsidR="00000000" w:rsidRPr="00000000">
        <w:rPr>
          <w:rtl w:val="0"/>
        </w:rPr>
        <w:t xml:space="preserve">As you continue to color, notice any thoughts that may arise, but instead of engaging with them, simply observe them and release them as you exhale.</w:t>
      </w:r>
    </w:p>
    <w:p w:rsidR="00000000" w:rsidDel="00000000" w:rsidP="00000000" w:rsidRDefault="00000000" w:rsidRPr="00000000" w14:paraId="000000C6">
      <w:pPr>
        <w:numPr>
          <w:ilvl w:val="0"/>
          <w:numId w:val="18"/>
        </w:numPr>
        <w:spacing w:after="200" w:line="360" w:lineRule="auto"/>
        <w:ind w:left="720" w:hanging="360"/>
        <w:rPr>
          <w:u w:val="none"/>
        </w:rPr>
      </w:pPr>
      <w:r w:rsidDel="00000000" w:rsidR="00000000" w:rsidRPr="00000000">
        <w:rPr>
          <w:rtl w:val="0"/>
        </w:rPr>
        <w:t xml:space="preserve">Continue coloring for several minutes, or as long as you like.</w:t>
      </w:r>
    </w:p>
    <w:p w:rsidR="00000000" w:rsidDel="00000000" w:rsidP="00000000" w:rsidRDefault="00000000" w:rsidRPr="00000000" w14:paraId="000000C7">
      <w:pPr>
        <w:spacing w:after="200" w:line="360" w:lineRule="auto"/>
        <w:rPr/>
      </w:pPr>
      <w:r w:rsidDel="00000000" w:rsidR="00000000" w:rsidRPr="00000000">
        <w:rPr>
          <w:rtl w:val="0"/>
        </w:rPr>
        <w:t xml:space="preserve">This exercise can be used as an individual practice, or it can be used with clients in art therapy sessions as a way to prepare the mind and promote mindfulness before the session begins. Coloring mandalas can be a meditative and relaxing activity that can promote neuroplasticity by quieting the mind and promoting mindfulness. The repetitive nature of coloring mandalas can help to focus the mind and improve emotional regulation.</w:t>
      </w:r>
      <w:r w:rsidDel="00000000" w:rsidR="00000000" w:rsidRPr="00000000">
        <w:rPr>
          <w:rtl w:val="0"/>
        </w:rPr>
      </w:r>
    </w:p>
    <w:p w:rsidR="00000000" w:rsidDel="00000000" w:rsidP="00000000" w:rsidRDefault="00000000" w:rsidRPr="00000000" w14:paraId="000000C8">
      <w:pPr>
        <w:pStyle w:val="Heading1"/>
        <w:pBdr>
          <w:top w:color="000000" w:space="0" w:sz="0" w:val="none"/>
          <w:bottom w:color="000000" w:space="0" w:sz="0" w:val="none"/>
          <w:right w:color="000000" w:space="0" w:sz="0" w:val="none"/>
          <w:between w:color="000000" w:space="0" w:sz="0" w:val="none"/>
        </w:pBdr>
        <w:spacing w:after="200" w:line="360" w:lineRule="auto"/>
        <w:rPr/>
      </w:pPr>
      <w:bookmarkStart w:colFirst="0" w:colLast="0" w:name="_z337ya" w:id="17"/>
      <w:bookmarkEnd w:id="17"/>
      <w:r w:rsidDel="00000000" w:rsidR="00000000" w:rsidRPr="00000000">
        <w:rPr>
          <w:rtl w:val="0"/>
        </w:rPr>
        <w:t xml:space="preserve">Neuro</w:t>
      </w:r>
      <w:r w:rsidDel="00000000" w:rsidR="00000000" w:rsidRPr="00000000">
        <w:rPr>
          <w:rtl w:val="0"/>
        </w:rPr>
        <w:t xml:space="preserve">science-Informed Art Therapy</w:t>
      </w:r>
    </w:p>
    <w:p w:rsidR="00000000" w:rsidDel="00000000" w:rsidP="00000000" w:rsidRDefault="00000000" w:rsidRPr="00000000" w14:paraId="000000C9">
      <w:pPr>
        <w:spacing w:after="200" w:line="360" w:lineRule="auto"/>
        <w:rPr/>
      </w:pPr>
      <w:r w:rsidDel="00000000" w:rsidR="00000000" w:rsidRPr="00000000">
        <w:rPr>
          <w:rtl w:val="0"/>
        </w:rPr>
        <w:t xml:space="preserve">Current neuroscience research shows that traumatic memories are trapped in unconscious regions of the brain: in some cases of dissociative disorders such as post-traumatic stress disorder, the verbal mode is not sufficient to deal with all the symptoms and the implicit mode becomes a necessity. People who have experienced trauma often suffer from flashbacks, nightmares and constant hypervigilance. They have difficulty concentrating and tend to be irritable and depressed. These symptoms can severely compromise quality of life and in some cases put the person at risk.</w:t>
      </w:r>
    </w:p>
    <w:p w:rsidR="00000000" w:rsidDel="00000000" w:rsidP="00000000" w:rsidRDefault="00000000" w:rsidRPr="00000000" w14:paraId="000000CA">
      <w:pPr>
        <w:spacing w:after="200" w:line="360" w:lineRule="auto"/>
        <w:rPr/>
      </w:pPr>
      <w:r w:rsidDel="00000000" w:rsidR="00000000" w:rsidRPr="00000000">
        <w:rPr>
          <w:rtl w:val="0"/>
        </w:rPr>
        <w:t xml:space="preserve">There is a growing body of scientific evidence that suggests a close relationship between art therapy and neuroscience. This is perhaps not surprising, given that both disciplines deal with the human brain, which is the most complex organ in the human body. Art therapy has been shown to be effective in treating a variety of mental disorders, such as depression, anxiety and post-traumatic stress disorder. Neuroscientists have also made significant progress in understanding the brain mechanisms underlying these disorders.</w:t>
      </w:r>
    </w:p>
    <w:p w:rsidR="00000000" w:rsidDel="00000000" w:rsidP="00000000" w:rsidRDefault="00000000" w:rsidRPr="00000000" w14:paraId="000000CB">
      <w:pPr>
        <w:spacing w:after="200" w:line="360" w:lineRule="auto"/>
        <w:rPr/>
      </w:pPr>
      <w:r w:rsidDel="00000000" w:rsidR="00000000" w:rsidRPr="00000000">
        <w:rPr>
          <w:rtl w:val="0"/>
        </w:rPr>
        <w:t xml:space="preserve">Given the overlap between these two fields, it is clear that these two disciplines can complement each other in the treatment of mental disorders. To date, there is evidence that art therapy can be useful in the treatment of conditions such as stroke, dementia, and even Parkinson's disease. Art therapy helps reduce the symptoms of these mental disorders by providing a creative outlet for emotions. Neuroscientists can then use this information to develop more targeted research questions and treatments for these disorders. </w:t>
      </w:r>
    </w:p>
    <w:p w:rsidR="00000000" w:rsidDel="00000000" w:rsidP="00000000" w:rsidRDefault="00000000" w:rsidRPr="00000000" w14:paraId="000000CC">
      <w:pPr>
        <w:pStyle w:val="Heading2"/>
        <w:spacing w:after="200" w:line="360" w:lineRule="auto"/>
        <w:rPr/>
      </w:pPr>
      <w:bookmarkStart w:colFirst="0" w:colLast="0" w:name="_w2u1png0mb0d" w:id="18"/>
      <w:bookmarkEnd w:id="18"/>
      <w:r w:rsidDel="00000000" w:rsidR="00000000" w:rsidRPr="00000000">
        <w:rPr>
          <w:rtl w:val="0"/>
        </w:rPr>
        <w:t xml:space="preserve">Designing</w:t>
      </w:r>
      <w:r w:rsidDel="00000000" w:rsidR="00000000" w:rsidRPr="00000000">
        <w:rPr>
          <w:rtl w:val="0"/>
        </w:rPr>
        <w:t xml:space="preserve"> an Art therapy Exercise Based on Neuroscience</w:t>
      </w:r>
    </w:p>
    <w:p w:rsidR="00000000" w:rsidDel="00000000" w:rsidP="00000000" w:rsidRDefault="00000000" w:rsidRPr="00000000" w14:paraId="000000CD">
      <w:pPr>
        <w:spacing w:after="200" w:line="360" w:lineRule="auto"/>
        <w:rPr/>
      </w:pPr>
      <w:r w:rsidDel="00000000" w:rsidR="00000000" w:rsidRPr="00000000">
        <w:rPr>
          <w:rtl w:val="0"/>
        </w:rPr>
        <w:t xml:space="preserve">The advantage of applying neuroscience to art therapy is that it allows the art therapy practitioner to better recognize, target, and treat specific symptoms based on the region of the brain that is affecting those symptoms. The practitioner can observe a behavior and link it to a brain structure that is associated with particular functions. They can then build an exercise program based on these functions thereby treating the root of the problem rather than merely the symptom.</w:t>
      </w:r>
    </w:p>
    <w:p w:rsidR="00000000" w:rsidDel="00000000" w:rsidP="00000000" w:rsidRDefault="00000000" w:rsidRPr="00000000" w14:paraId="000000CE">
      <w:pPr>
        <w:spacing w:after="200" w:line="360" w:lineRule="auto"/>
        <w:rPr/>
      </w:pPr>
      <w:r w:rsidDel="00000000" w:rsidR="00000000" w:rsidRPr="00000000">
        <w:rPr>
          <w:rtl w:val="0"/>
        </w:rPr>
        <w:t xml:space="preserve">For example, Let's say that an art therapy practitioner is working with a client who is experiencing difficulty with decision-making and problem-solving. The practitioner knows that these skills are associated with the prefrontal cortex, a region of the brain located in the frontal lobes.</w:t>
      </w:r>
    </w:p>
    <w:p w:rsidR="00000000" w:rsidDel="00000000" w:rsidP="00000000" w:rsidRDefault="00000000" w:rsidRPr="00000000" w14:paraId="000000CF">
      <w:pPr>
        <w:spacing w:after="200" w:line="360" w:lineRule="auto"/>
        <w:rPr/>
      </w:pPr>
      <w:r w:rsidDel="00000000" w:rsidR="00000000" w:rsidRPr="00000000">
        <w:rPr>
          <w:rtl w:val="0"/>
        </w:rPr>
        <w:t xml:space="preserve">Based on this understanding, the practitioner might design an art therapy exercise that involves creating a mind map, which is a visual representation of a person's ideas and the connections between them. This exercise may involve the use of different colors, shapes, and symbols to represent different ideas and the relationships between them.</w:t>
      </w:r>
    </w:p>
    <w:p w:rsidR="00000000" w:rsidDel="00000000" w:rsidP="00000000" w:rsidRDefault="00000000" w:rsidRPr="00000000" w14:paraId="000000D0">
      <w:pPr>
        <w:spacing w:after="200" w:line="360" w:lineRule="auto"/>
        <w:rPr/>
      </w:pPr>
      <w:r w:rsidDel="00000000" w:rsidR="00000000" w:rsidRPr="00000000">
        <w:rPr>
          <w:rtl w:val="0"/>
        </w:rPr>
        <w:t xml:space="preserve">The art therapy practitioner might encourage the client to start by brainstorming a list of ideas related to a specific problem or challenge that they are facing. The practitioner might then help the client to organize these ideas into a mind map, using different colors and shapes to represent different ideas and the connections between them.</w:t>
      </w:r>
    </w:p>
    <w:p w:rsidR="00000000" w:rsidDel="00000000" w:rsidP="00000000" w:rsidRDefault="00000000" w:rsidRPr="00000000" w14:paraId="000000D1">
      <w:pPr>
        <w:spacing w:after="200" w:line="360" w:lineRule="auto"/>
        <w:rPr/>
      </w:pPr>
      <w:r w:rsidDel="00000000" w:rsidR="00000000" w:rsidRPr="00000000">
        <w:rPr>
          <w:rtl w:val="0"/>
        </w:rPr>
        <w:t xml:space="preserve">By engaging the prefrontal cortex in this way, the art therapy practitioner is attempting to stimulate and activate this brain region in order to help the client improve their decision-making and problem-solving skills. This exercise may be particularly useful for clients who are experiencing difficulty with these skills due to a mental health condition or other brain-related issue.</w:t>
      </w:r>
    </w:p>
    <w:p w:rsidR="00000000" w:rsidDel="00000000" w:rsidP="00000000" w:rsidRDefault="00000000" w:rsidRPr="00000000" w14:paraId="000000D2">
      <w:pPr>
        <w:spacing w:after="200" w:line="360" w:lineRule="auto"/>
        <w:rPr/>
      </w:pPr>
      <w:r w:rsidDel="00000000" w:rsidR="00000000" w:rsidRPr="00000000">
        <w:rPr>
          <w:rtl w:val="0"/>
        </w:rPr>
        <w:t xml:space="preserve">This is just one example of how an art therapy practitioner might design an exercise to stimulate a specific area of the brain to help with a specific symptom or issue. There are many other ways in which art therapy exercises can be designed to target specific brain regions and processes in order to address specific symptoms and issues.</w:t>
      </w:r>
    </w:p>
    <w:p w:rsidR="00000000" w:rsidDel="00000000" w:rsidP="00000000" w:rsidRDefault="00000000" w:rsidRPr="00000000" w14:paraId="000000D3">
      <w:pPr>
        <w:spacing w:after="200" w:line="360" w:lineRule="auto"/>
        <w:rPr/>
      </w:pPr>
      <w:r w:rsidDel="00000000" w:rsidR="00000000" w:rsidRPr="00000000">
        <w:rPr>
          <w:rtl w:val="0"/>
        </w:rPr>
        <w:t xml:space="preserve">Here are condensed guides for designing art therapy exercises to address specific brain functions:</w:t>
      </w:r>
    </w:p>
    <w:p w:rsidR="00000000" w:rsidDel="00000000" w:rsidP="00000000" w:rsidRDefault="00000000" w:rsidRPr="00000000" w14:paraId="000000D4">
      <w:pPr>
        <w:pStyle w:val="Heading3"/>
        <w:spacing w:after="200" w:line="360" w:lineRule="auto"/>
        <w:rPr>
          <w:color w:val="000000"/>
        </w:rPr>
      </w:pPr>
      <w:bookmarkStart w:colFirst="0" w:colLast="0" w:name="_e7kgt29svaar" w:id="19"/>
      <w:bookmarkEnd w:id="19"/>
      <w:r w:rsidDel="00000000" w:rsidR="00000000" w:rsidRPr="00000000">
        <w:rPr>
          <w:color w:val="000000"/>
          <w:rtl w:val="0"/>
        </w:rPr>
        <w:t xml:space="preserve">For Perception &amp; Awareness</w:t>
      </w:r>
    </w:p>
    <w:p w:rsidR="00000000" w:rsidDel="00000000" w:rsidP="00000000" w:rsidRDefault="00000000" w:rsidRPr="00000000" w14:paraId="000000D5">
      <w:pPr>
        <w:numPr>
          <w:ilvl w:val="0"/>
          <w:numId w:val="5"/>
        </w:numPr>
        <w:spacing w:after="200" w:line="360" w:lineRule="auto"/>
        <w:ind w:left="720" w:hanging="360"/>
        <w:rPr/>
      </w:pPr>
      <w:r w:rsidDel="00000000" w:rsidR="00000000" w:rsidRPr="00000000">
        <w:rPr>
          <w:rtl w:val="0"/>
        </w:rPr>
        <w:t xml:space="preserve">Use art materials and techniques that allow the client to express their emotions in a safe and non-verbal way, such as painting or sculpture.</w:t>
      </w:r>
    </w:p>
    <w:p w:rsidR="00000000" w:rsidDel="00000000" w:rsidP="00000000" w:rsidRDefault="00000000" w:rsidRPr="00000000" w14:paraId="000000D6">
      <w:pPr>
        <w:numPr>
          <w:ilvl w:val="0"/>
          <w:numId w:val="5"/>
        </w:numPr>
        <w:spacing w:after="200" w:before="0" w:line="360" w:lineRule="auto"/>
        <w:ind w:left="720" w:hanging="360"/>
        <w:rPr/>
      </w:pPr>
      <w:r w:rsidDel="00000000" w:rsidR="00000000" w:rsidRPr="00000000">
        <w:rPr>
          <w:rtl w:val="0"/>
        </w:rPr>
        <w:t xml:space="preserve">Use art-based relaxation techniques, such as coloring or drawing </w:t>
      </w:r>
      <w:r w:rsidDel="00000000" w:rsidR="00000000" w:rsidRPr="00000000">
        <w:rPr>
          <w:rtl w:val="0"/>
        </w:rPr>
        <w:t xml:space="preserve">mandalas</w:t>
      </w:r>
      <w:r w:rsidDel="00000000" w:rsidR="00000000" w:rsidRPr="00000000">
        <w:rPr>
          <w:rtl w:val="0"/>
        </w:rPr>
        <w:t xml:space="preserve">, to help the client manage their emotions and reduce stress.</w:t>
      </w:r>
    </w:p>
    <w:p w:rsidR="00000000" w:rsidDel="00000000" w:rsidP="00000000" w:rsidRDefault="00000000" w:rsidRPr="00000000" w14:paraId="000000D7">
      <w:pPr>
        <w:numPr>
          <w:ilvl w:val="0"/>
          <w:numId w:val="5"/>
        </w:numPr>
        <w:spacing w:after="200" w:line="360" w:lineRule="auto"/>
        <w:ind w:left="720" w:hanging="360"/>
        <w:rPr/>
      </w:pPr>
      <w:r w:rsidDel="00000000" w:rsidR="00000000" w:rsidRPr="00000000">
        <w:rPr>
          <w:rtl w:val="0"/>
        </w:rPr>
        <w:t xml:space="preserve">Use art-based cognitive-behavioral techniques, such as journaling or creating a </w:t>
      </w:r>
      <w:r w:rsidDel="00000000" w:rsidR="00000000" w:rsidRPr="00000000">
        <w:rPr>
          <w:rtl w:val="0"/>
        </w:rPr>
        <w:t xml:space="preserve">mood board</w:t>
      </w:r>
      <w:r w:rsidDel="00000000" w:rsidR="00000000" w:rsidRPr="00000000">
        <w:rPr>
          <w:rtl w:val="0"/>
        </w:rPr>
        <w:t xml:space="preserve">, to help the client identify and change negative thought patterns</w:t>
      </w:r>
    </w:p>
    <w:p w:rsidR="00000000" w:rsidDel="00000000" w:rsidP="00000000" w:rsidRDefault="00000000" w:rsidRPr="00000000" w14:paraId="000000D8">
      <w:pPr>
        <w:pStyle w:val="Heading3"/>
        <w:spacing w:after="200" w:line="360" w:lineRule="auto"/>
        <w:rPr>
          <w:color w:val="000000"/>
        </w:rPr>
      </w:pPr>
      <w:bookmarkStart w:colFirst="0" w:colLast="0" w:name="_pp4qav4b6w55" w:id="20"/>
      <w:bookmarkEnd w:id="20"/>
      <w:r w:rsidDel="00000000" w:rsidR="00000000" w:rsidRPr="00000000">
        <w:rPr>
          <w:color w:val="000000"/>
          <w:rtl w:val="0"/>
        </w:rPr>
        <w:t xml:space="preserve">For Movement/Coordination/Balance</w:t>
      </w:r>
    </w:p>
    <w:p w:rsidR="00000000" w:rsidDel="00000000" w:rsidP="00000000" w:rsidRDefault="00000000" w:rsidRPr="00000000" w14:paraId="000000D9">
      <w:pPr>
        <w:numPr>
          <w:ilvl w:val="0"/>
          <w:numId w:val="23"/>
        </w:numPr>
        <w:spacing w:after="200" w:line="360" w:lineRule="auto"/>
        <w:ind w:left="720" w:hanging="360"/>
        <w:rPr/>
      </w:pPr>
      <w:r w:rsidDel="00000000" w:rsidR="00000000" w:rsidRPr="00000000">
        <w:rPr>
          <w:rtl w:val="0"/>
        </w:rPr>
        <w:t xml:space="preserve">Use art activities that involve physical movement, such as dancing or </w:t>
      </w:r>
      <w:r w:rsidDel="00000000" w:rsidR="00000000" w:rsidRPr="00000000">
        <w:rPr>
          <w:rtl w:val="0"/>
        </w:rPr>
        <w:t xml:space="preserve">making mobiles</w:t>
      </w:r>
      <w:r w:rsidDel="00000000" w:rsidR="00000000" w:rsidRPr="00000000">
        <w:rPr>
          <w:rtl w:val="0"/>
        </w:rPr>
        <w:t xml:space="preserve">, to help the client improve their coordination and balance</w:t>
      </w:r>
    </w:p>
    <w:p w:rsidR="00000000" w:rsidDel="00000000" w:rsidP="00000000" w:rsidRDefault="00000000" w:rsidRPr="00000000" w14:paraId="000000DA">
      <w:pPr>
        <w:numPr>
          <w:ilvl w:val="0"/>
          <w:numId w:val="23"/>
        </w:numPr>
        <w:spacing w:after="200" w:before="0" w:line="360" w:lineRule="auto"/>
        <w:ind w:left="720" w:hanging="360"/>
        <w:rPr/>
      </w:pPr>
      <w:r w:rsidDel="00000000" w:rsidR="00000000" w:rsidRPr="00000000">
        <w:rPr>
          <w:rtl w:val="0"/>
        </w:rPr>
        <w:t xml:space="preserve">Use art materials that require fine motor skills, such as coloring or drawing, to help the client strengthen their hand muscles and improve their dexterity</w:t>
      </w:r>
    </w:p>
    <w:p w:rsidR="00000000" w:rsidDel="00000000" w:rsidP="00000000" w:rsidRDefault="00000000" w:rsidRPr="00000000" w14:paraId="000000DB">
      <w:pPr>
        <w:numPr>
          <w:ilvl w:val="0"/>
          <w:numId w:val="23"/>
        </w:numPr>
        <w:spacing w:after="200" w:line="360" w:lineRule="auto"/>
        <w:ind w:left="720" w:hanging="360"/>
        <w:rPr/>
      </w:pPr>
      <w:r w:rsidDel="00000000" w:rsidR="00000000" w:rsidRPr="00000000">
        <w:rPr>
          <w:rtl w:val="0"/>
        </w:rPr>
        <w:t xml:space="preserve">Use art activities that involve problem-solving, such as building with blocks or puzzles, to help the client develop their spatial awareness and problem-solving skills</w:t>
      </w:r>
    </w:p>
    <w:p w:rsidR="00000000" w:rsidDel="00000000" w:rsidP="00000000" w:rsidRDefault="00000000" w:rsidRPr="00000000" w14:paraId="000000DC">
      <w:pPr>
        <w:pStyle w:val="Heading3"/>
        <w:spacing w:after="200" w:line="360" w:lineRule="auto"/>
        <w:rPr>
          <w:color w:val="000000"/>
        </w:rPr>
      </w:pPr>
      <w:bookmarkStart w:colFirst="0" w:colLast="0" w:name="_1cb33bbfz8nm" w:id="21"/>
      <w:bookmarkEnd w:id="21"/>
      <w:r w:rsidDel="00000000" w:rsidR="00000000" w:rsidRPr="00000000">
        <w:rPr>
          <w:color w:val="000000"/>
          <w:rtl w:val="0"/>
        </w:rPr>
        <w:t xml:space="preserve">For Basic Functions (Heart Rate, Breathing, Digestion)</w:t>
      </w:r>
    </w:p>
    <w:p w:rsidR="00000000" w:rsidDel="00000000" w:rsidP="00000000" w:rsidRDefault="00000000" w:rsidRPr="00000000" w14:paraId="000000DD">
      <w:pPr>
        <w:numPr>
          <w:ilvl w:val="0"/>
          <w:numId w:val="11"/>
        </w:numPr>
        <w:spacing w:after="200" w:line="360" w:lineRule="auto"/>
        <w:ind w:left="720" w:hanging="360"/>
        <w:rPr/>
      </w:pPr>
      <w:r w:rsidDel="00000000" w:rsidR="00000000" w:rsidRPr="00000000">
        <w:rPr>
          <w:rtl w:val="0"/>
        </w:rPr>
        <w:t xml:space="preserve">Use art activities that involve deep breathing and relaxation techniques, such as coloring or drawing mandalas, to help the client regulate their heart rate and breathing</w:t>
      </w:r>
    </w:p>
    <w:p w:rsidR="00000000" w:rsidDel="00000000" w:rsidP="00000000" w:rsidRDefault="00000000" w:rsidRPr="00000000" w14:paraId="000000DE">
      <w:pPr>
        <w:numPr>
          <w:ilvl w:val="0"/>
          <w:numId w:val="11"/>
        </w:numPr>
        <w:spacing w:after="200" w:before="0" w:line="360" w:lineRule="auto"/>
        <w:ind w:left="720" w:hanging="360"/>
        <w:rPr/>
      </w:pPr>
      <w:r w:rsidDel="00000000" w:rsidR="00000000" w:rsidRPr="00000000">
        <w:rPr>
          <w:rtl w:val="0"/>
        </w:rPr>
        <w:t xml:space="preserve">Use art materials that involve touch and sensory awareness, such as clay or sand, to help the client become more aware of their body and its functions</w:t>
      </w:r>
      <w:r w:rsidDel="00000000" w:rsidR="00000000" w:rsidRPr="00000000">
        <w:rPr>
          <w:rtl w:val="0"/>
        </w:rPr>
      </w:r>
    </w:p>
    <w:p w:rsidR="00000000" w:rsidDel="00000000" w:rsidP="00000000" w:rsidRDefault="00000000" w:rsidRPr="00000000" w14:paraId="000000DF">
      <w:pPr>
        <w:numPr>
          <w:ilvl w:val="0"/>
          <w:numId w:val="11"/>
        </w:numPr>
        <w:spacing w:after="200" w:line="360" w:lineRule="auto"/>
        <w:ind w:left="720" w:hanging="360"/>
        <w:rPr/>
      </w:pPr>
      <w:r w:rsidDel="00000000" w:rsidR="00000000" w:rsidRPr="00000000">
        <w:rPr>
          <w:rtl w:val="0"/>
        </w:rPr>
        <w:t xml:space="preserve">Use art activities that involve mindful eating, such as creating </w:t>
      </w:r>
      <w:r w:rsidDel="00000000" w:rsidR="00000000" w:rsidRPr="00000000">
        <w:rPr>
          <w:rtl w:val="0"/>
        </w:rPr>
        <w:t xml:space="preserve">food collages</w:t>
      </w:r>
      <w:r w:rsidDel="00000000" w:rsidR="00000000" w:rsidRPr="00000000">
        <w:rPr>
          <w:rtl w:val="0"/>
        </w:rPr>
        <w:t xml:space="preserve"> (various types of food are arranged</w:t>
      </w:r>
      <w:r w:rsidDel="00000000" w:rsidR="00000000" w:rsidRPr="00000000">
        <w:rPr>
          <w:rtl w:val="0"/>
        </w:rPr>
        <w:t xml:space="preserve"> </w:t>
      </w:r>
      <w:r w:rsidDel="00000000" w:rsidR="00000000" w:rsidRPr="00000000">
        <w:rPr>
          <w:rtl w:val="0"/>
        </w:rPr>
        <w:t xml:space="preserve">to create a visual image or design) or still lifes, to help the client develop healthy eating habits and improve their digestion</w:t>
      </w:r>
    </w:p>
    <w:p w:rsidR="00000000" w:rsidDel="00000000" w:rsidP="00000000" w:rsidRDefault="00000000" w:rsidRPr="00000000" w14:paraId="000000E0">
      <w:pPr>
        <w:pStyle w:val="Heading3"/>
        <w:spacing w:after="200" w:line="360" w:lineRule="auto"/>
        <w:rPr>
          <w:color w:val="000000"/>
        </w:rPr>
      </w:pPr>
      <w:bookmarkStart w:colFirst="0" w:colLast="0" w:name="_2zwlmuyc1xg1" w:id="22"/>
      <w:bookmarkEnd w:id="22"/>
      <w:r w:rsidDel="00000000" w:rsidR="00000000" w:rsidRPr="00000000">
        <w:rPr>
          <w:color w:val="000000"/>
          <w:rtl w:val="0"/>
        </w:rPr>
        <w:t xml:space="preserve">For Memory</w:t>
      </w:r>
    </w:p>
    <w:p w:rsidR="00000000" w:rsidDel="00000000" w:rsidP="00000000" w:rsidRDefault="00000000" w:rsidRPr="00000000" w14:paraId="000000E1">
      <w:pPr>
        <w:numPr>
          <w:ilvl w:val="0"/>
          <w:numId w:val="25"/>
        </w:numPr>
        <w:spacing w:after="200" w:line="360" w:lineRule="auto"/>
        <w:ind w:left="720" w:hanging="360"/>
        <w:rPr/>
      </w:pPr>
      <w:r w:rsidDel="00000000" w:rsidR="00000000" w:rsidRPr="00000000">
        <w:rPr>
          <w:rtl w:val="0"/>
        </w:rPr>
        <w:t xml:space="preserve">Use art activities that involve reminiscing and storytelling, such as creating a family tree or a timeline of events, to help the client recall and process past memories</w:t>
      </w:r>
    </w:p>
    <w:p w:rsidR="00000000" w:rsidDel="00000000" w:rsidP="00000000" w:rsidRDefault="00000000" w:rsidRPr="00000000" w14:paraId="000000E2">
      <w:pPr>
        <w:numPr>
          <w:ilvl w:val="0"/>
          <w:numId w:val="25"/>
        </w:numPr>
        <w:spacing w:after="200" w:before="0" w:line="360" w:lineRule="auto"/>
        <w:ind w:left="720" w:hanging="360"/>
        <w:rPr/>
      </w:pPr>
      <w:r w:rsidDel="00000000" w:rsidR="00000000" w:rsidRPr="00000000">
        <w:rPr>
          <w:rtl w:val="0"/>
        </w:rPr>
        <w:t xml:space="preserve">Use art materials and techniques that involve sensory stimuli, such as collage or mixed media, to help the client connect with their memories through multiple senses</w:t>
      </w:r>
    </w:p>
    <w:p w:rsidR="00000000" w:rsidDel="00000000" w:rsidP="00000000" w:rsidRDefault="00000000" w:rsidRPr="00000000" w14:paraId="000000E3">
      <w:pPr>
        <w:numPr>
          <w:ilvl w:val="0"/>
          <w:numId w:val="25"/>
        </w:numPr>
        <w:spacing w:after="200" w:line="360" w:lineRule="auto"/>
        <w:ind w:left="720" w:hanging="360"/>
        <w:rPr/>
      </w:pPr>
      <w:r w:rsidDel="00000000" w:rsidR="00000000" w:rsidRPr="00000000">
        <w:rPr>
          <w:rtl w:val="0"/>
        </w:rPr>
        <w:t xml:space="preserve">Use art activities that involve creating symbolic representations of memories, such as creating a </w:t>
      </w:r>
      <w:r w:rsidDel="00000000" w:rsidR="00000000" w:rsidRPr="00000000">
        <w:rPr>
          <w:rtl w:val="0"/>
        </w:rPr>
        <w:t xml:space="preserve">memory box</w:t>
      </w:r>
      <w:r w:rsidDel="00000000" w:rsidR="00000000" w:rsidRPr="00000000">
        <w:rPr>
          <w:rtl w:val="0"/>
        </w:rPr>
        <w:t xml:space="preserve">, to help the client process and make meaning of their memories.</w:t>
      </w:r>
    </w:p>
    <w:p w:rsidR="00000000" w:rsidDel="00000000" w:rsidP="00000000" w:rsidRDefault="00000000" w:rsidRPr="00000000" w14:paraId="000000E4">
      <w:pPr>
        <w:pStyle w:val="Heading3"/>
        <w:spacing w:after="200" w:line="360" w:lineRule="auto"/>
        <w:rPr>
          <w:color w:val="000000"/>
        </w:rPr>
      </w:pPr>
      <w:bookmarkStart w:colFirst="0" w:colLast="0" w:name="_1m8d5v8zpdu2" w:id="23"/>
      <w:bookmarkEnd w:id="23"/>
      <w:r w:rsidDel="00000000" w:rsidR="00000000" w:rsidRPr="00000000">
        <w:rPr>
          <w:color w:val="000000"/>
          <w:rtl w:val="0"/>
        </w:rPr>
        <w:t xml:space="preserve">For Navigation of Spatial Information</w:t>
      </w:r>
    </w:p>
    <w:p w:rsidR="00000000" w:rsidDel="00000000" w:rsidP="00000000" w:rsidRDefault="00000000" w:rsidRPr="00000000" w14:paraId="000000E5">
      <w:pPr>
        <w:numPr>
          <w:ilvl w:val="0"/>
          <w:numId w:val="2"/>
        </w:numPr>
        <w:spacing w:after="200" w:line="360" w:lineRule="auto"/>
        <w:ind w:left="720" w:hanging="360"/>
        <w:rPr/>
      </w:pPr>
      <w:r w:rsidDel="00000000" w:rsidR="00000000" w:rsidRPr="00000000">
        <w:rPr>
          <w:rtl w:val="0"/>
        </w:rPr>
        <w:t xml:space="preserve">Art therapy exercises that involve spatial awareness and visualization, such as drawing or painting a map, creating a collage of images from a specific location, or sculpting a three-dimensional model of a familiar space, can help to improve spatial navigation skills.</w:t>
      </w:r>
    </w:p>
    <w:p w:rsidR="00000000" w:rsidDel="00000000" w:rsidP="00000000" w:rsidRDefault="00000000" w:rsidRPr="00000000" w14:paraId="000000E6">
      <w:pPr>
        <w:numPr>
          <w:ilvl w:val="0"/>
          <w:numId w:val="2"/>
        </w:numPr>
        <w:spacing w:after="200" w:line="360" w:lineRule="auto"/>
        <w:ind w:left="720" w:hanging="360"/>
        <w:rPr/>
      </w:pPr>
      <w:r w:rsidDel="00000000" w:rsidR="00000000" w:rsidRPr="00000000">
        <w:rPr>
          <w:rtl w:val="0"/>
        </w:rPr>
        <w:t xml:space="preserve">Incorporating spatial language and vocabulary into art therapy sessions, such as words like "left," "right," "up," and "down," helps to reinforce spatial concepts and improve spatial awareness.</w:t>
      </w:r>
    </w:p>
    <w:p w:rsidR="00000000" w:rsidDel="00000000" w:rsidP="00000000" w:rsidRDefault="00000000" w:rsidRPr="00000000" w14:paraId="000000E7">
      <w:pPr>
        <w:pStyle w:val="Heading3"/>
        <w:spacing w:after="200" w:line="360" w:lineRule="auto"/>
        <w:rPr>
          <w:color w:val="000000"/>
        </w:rPr>
      </w:pPr>
      <w:bookmarkStart w:colFirst="0" w:colLast="0" w:name="_vghaapt1ndzp" w:id="24"/>
      <w:bookmarkEnd w:id="24"/>
      <w:r w:rsidDel="00000000" w:rsidR="00000000" w:rsidRPr="00000000">
        <w:rPr>
          <w:color w:val="000000"/>
          <w:rtl w:val="0"/>
        </w:rPr>
        <w:t xml:space="preserve">For Fear and Aggression</w:t>
      </w:r>
    </w:p>
    <w:p w:rsidR="00000000" w:rsidDel="00000000" w:rsidP="00000000" w:rsidRDefault="00000000" w:rsidRPr="00000000" w14:paraId="000000E8">
      <w:pPr>
        <w:numPr>
          <w:ilvl w:val="0"/>
          <w:numId w:val="15"/>
        </w:numPr>
        <w:spacing w:after="200" w:line="360" w:lineRule="auto"/>
        <w:ind w:left="720" w:hanging="360"/>
        <w:rPr/>
      </w:pPr>
      <w:r w:rsidDel="00000000" w:rsidR="00000000" w:rsidRPr="00000000">
        <w:rPr>
          <w:rtl w:val="0"/>
        </w:rPr>
        <w:t xml:space="preserve">Art therapy exercises that involve the expression of emotions through art, such as drawing or painting one's feelings, is helpful in processing and managing fear and aggression.</w:t>
      </w:r>
    </w:p>
    <w:p w:rsidR="00000000" w:rsidDel="00000000" w:rsidP="00000000" w:rsidRDefault="00000000" w:rsidRPr="00000000" w14:paraId="000000E9">
      <w:pPr>
        <w:numPr>
          <w:ilvl w:val="0"/>
          <w:numId w:val="15"/>
        </w:numPr>
        <w:spacing w:after="200" w:before="0" w:line="360" w:lineRule="auto"/>
        <w:ind w:left="720" w:hanging="360"/>
        <w:rPr/>
      </w:pPr>
      <w:r w:rsidDel="00000000" w:rsidR="00000000" w:rsidRPr="00000000">
        <w:rPr>
          <w:rtl w:val="0"/>
        </w:rPr>
        <w:t xml:space="preserve">Exercises that involve relaxation and mindfulness techniques, such as deep breathing or meditation, can help to regulate the emotional response to fear and aggression.</w:t>
      </w:r>
      <w:r w:rsidDel="00000000" w:rsidR="00000000" w:rsidRPr="00000000">
        <w:rPr>
          <w:rtl w:val="0"/>
        </w:rPr>
      </w:r>
    </w:p>
    <w:p w:rsidR="00000000" w:rsidDel="00000000" w:rsidP="00000000" w:rsidRDefault="00000000" w:rsidRPr="00000000" w14:paraId="000000EA">
      <w:pPr>
        <w:pStyle w:val="Heading3"/>
        <w:spacing w:after="200" w:line="360" w:lineRule="auto"/>
        <w:rPr>
          <w:color w:val="000000"/>
        </w:rPr>
      </w:pPr>
      <w:bookmarkStart w:colFirst="0" w:colLast="0" w:name="_haqavb3252y1" w:id="25"/>
      <w:bookmarkEnd w:id="25"/>
      <w:r w:rsidDel="00000000" w:rsidR="00000000" w:rsidRPr="00000000">
        <w:rPr>
          <w:color w:val="000000"/>
          <w:rtl w:val="0"/>
        </w:rPr>
        <w:t xml:space="preserve">For Integration of Sensory Information with Emotional and Behavioral Responses</w:t>
      </w:r>
    </w:p>
    <w:p w:rsidR="00000000" w:rsidDel="00000000" w:rsidP="00000000" w:rsidRDefault="00000000" w:rsidRPr="00000000" w14:paraId="000000EB">
      <w:pPr>
        <w:numPr>
          <w:ilvl w:val="0"/>
          <w:numId w:val="12"/>
        </w:numPr>
        <w:spacing w:after="200" w:line="360" w:lineRule="auto"/>
        <w:ind w:left="720" w:hanging="360"/>
        <w:rPr/>
      </w:pPr>
      <w:r w:rsidDel="00000000" w:rsidR="00000000" w:rsidRPr="00000000">
        <w:rPr>
          <w:rtl w:val="0"/>
        </w:rPr>
        <w:t xml:space="preserve">Art therapy exercises that involve the integration of multiple senses, such as creating a collage with a variety of textures and materials, can help to improve the integration of sensory information with emotional and behavioral responses.</w:t>
      </w:r>
    </w:p>
    <w:p w:rsidR="00000000" w:rsidDel="00000000" w:rsidP="00000000" w:rsidRDefault="00000000" w:rsidRPr="00000000" w14:paraId="000000EC">
      <w:pPr>
        <w:numPr>
          <w:ilvl w:val="0"/>
          <w:numId w:val="12"/>
        </w:numPr>
        <w:spacing w:after="200" w:before="0" w:line="360" w:lineRule="auto"/>
        <w:ind w:left="720" w:hanging="360"/>
        <w:rPr/>
      </w:pPr>
      <w:r w:rsidDel="00000000" w:rsidR="00000000" w:rsidRPr="00000000">
        <w:rPr>
          <w:rtl w:val="0"/>
        </w:rPr>
        <w:t xml:space="preserve">Exercises that involve the use of music or other auditory stimuli can also be helpful in improving the integration of sensory information with emotional and behavioral responses. For example, in art therapy sessions, clients can listen to music while they work on an art project, or create a piece of art inspired by a piece of music. The use of music can help to create a positive and supportive environment, and can help clients to relax and feel more comfortable.</w:t>
      </w:r>
    </w:p>
    <w:p w:rsidR="00000000" w:rsidDel="00000000" w:rsidP="00000000" w:rsidRDefault="00000000" w:rsidRPr="00000000" w14:paraId="000000ED">
      <w:pPr>
        <w:numPr>
          <w:ilvl w:val="0"/>
          <w:numId w:val="12"/>
        </w:numPr>
        <w:spacing w:after="200" w:line="360" w:lineRule="auto"/>
        <w:ind w:left="720" w:hanging="360"/>
        <w:rPr/>
      </w:pPr>
      <w:r w:rsidDel="00000000" w:rsidR="00000000" w:rsidRPr="00000000">
        <w:rPr>
          <w:rtl w:val="0"/>
        </w:rPr>
        <w:t xml:space="preserve">Incorporating sensory integration techniques, such as deep pressure or proprioceptive input, into art therapy sessions can also be beneficial in improving the integration of sensory information with emotional and behavioral responses.</w:t>
      </w:r>
    </w:p>
    <w:p w:rsidR="00000000" w:rsidDel="00000000" w:rsidP="00000000" w:rsidRDefault="00000000" w:rsidRPr="00000000" w14:paraId="000000EE">
      <w:pPr>
        <w:spacing w:after="200" w:line="360" w:lineRule="auto"/>
        <w:ind w:left="720" w:firstLine="0"/>
        <w:rPr/>
      </w:pPr>
      <w:r w:rsidDel="00000000" w:rsidR="00000000" w:rsidRPr="00000000">
        <w:rPr>
          <w:rtl w:val="0"/>
        </w:rPr>
        <w:t xml:space="preserve">Deep pressure refers to the application of firm, steady pressure to the body, often through the use of weighted blankets, vests, or squeezing balls. This type of pressure can have a calming effect on the nervous system, helping clients to relax and feel more grounded. It can also help to regulate the body's physiological responses, such as heart rate and breathing, which can be beneficial for clients who experience anxiety or stress.</w:t>
      </w:r>
    </w:p>
    <w:p w:rsidR="00000000" w:rsidDel="00000000" w:rsidP="00000000" w:rsidRDefault="00000000" w:rsidRPr="00000000" w14:paraId="000000EF">
      <w:pPr>
        <w:spacing w:after="200" w:line="360" w:lineRule="auto"/>
        <w:ind w:left="720" w:firstLine="0"/>
        <w:rPr/>
      </w:pPr>
      <w:r w:rsidDel="00000000" w:rsidR="00000000" w:rsidRPr="00000000">
        <w:rPr>
          <w:rtl w:val="0"/>
        </w:rPr>
        <w:t xml:space="preserve">Proprioceptive input refers to the input received by the body's proprioceptors, which are located in the muscles, joints, and tendons. These receptors provide information about the body's position and movement in space, and are responsible for the sense of body awareness. Proprioceptive input can be provided through activities such as squeezing balls, pushing or pulling heavy objects, or engaging in weight-bearing exercises. This type of input can help to improve the body's ability to process and integrate sensory information, which can be beneficial for clients who experience difficulty with body awareness or coordination.</w:t>
      </w:r>
    </w:p>
    <w:p w:rsidR="00000000" w:rsidDel="00000000" w:rsidP="00000000" w:rsidRDefault="00000000" w:rsidRPr="00000000" w14:paraId="000000F0">
      <w:pPr>
        <w:pStyle w:val="Heading3"/>
        <w:spacing w:after="200" w:line="360" w:lineRule="auto"/>
        <w:rPr>
          <w:color w:val="000000"/>
        </w:rPr>
      </w:pPr>
      <w:bookmarkStart w:colFirst="0" w:colLast="0" w:name="_u0hmu92varzp" w:id="26"/>
      <w:bookmarkEnd w:id="26"/>
      <w:r w:rsidDel="00000000" w:rsidR="00000000" w:rsidRPr="00000000">
        <w:rPr>
          <w:color w:val="000000"/>
          <w:rtl w:val="0"/>
        </w:rPr>
        <w:t xml:space="preserve">For Sleep Regulation</w:t>
      </w:r>
    </w:p>
    <w:p w:rsidR="00000000" w:rsidDel="00000000" w:rsidP="00000000" w:rsidRDefault="00000000" w:rsidRPr="00000000" w14:paraId="000000F1">
      <w:pPr>
        <w:numPr>
          <w:ilvl w:val="0"/>
          <w:numId w:val="24"/>
        </w:numPr>
        <w:spacing w:after="200" w:line="360" w:lineRule="auto"/>
        <w:ind w:left="720" w:hanging="360"/>
        <w:rPr/>
      </w:pPr>
      <w:r w:rsidDel="00000000" w:rsidR="00000000" w:rsidRPr="00000000">
        <w:rPr>
          <w:rtl w:val="0"/>
        </w:rPr>
        <w:t xml:space="preserve">Art therapy exercises that involve relaxation and mindfulness techniques, such as deep breathing or guided imagery, can be helpful in improving sleep regulation.</w:t>
      </w:r>
    </w:p>
    <w:p w:rsidR="00000000" w:rsidDel="00000000" w:rsidP="00000000" w:rsidRDefault="00000000" w:rsidRPr="00000000" w14:paraId="000000F2">
      <w:pPr>
        <w:numPr>
          <w:ilvl w:val="0"/>
          <w:numId w:val="24"/>
        </w:numPr>
        <w:spacing w:after="200" w:before="0" w:line="360" w:lineRule="auto"/>
        <w:ind w:left="720" w:hanging="360"/>
        <w:rPr/>
      </w:pPr>
      <w:r w:rsidDel="00000000" w:rsidR="00000000" w:rsidRPr="00000000">
        <w:rPr>
          <w:rtl w:val="0"/>
        </w:rPr>
        <w:t xml:space="preserve">Exercises that involve the expression of emotions through art, such as drawing or painting one's feelings, can be beneficial in processing and managing any underlying emotional issues that may be affecting sleep.</w:t>
      </w:r>
    </w:p>
    <w:p w:rsidR="00000000" w:rsidDel="00000000" w:rsidP="00000000" w:rsidRDefault="00000000" w:rsidRPr="00000000" w14:paraId="000000F3">
      <w:pPr>
        <w:numPr>
          <w:ilvl w:val="0"/>
          <w:numId w:val="24"/>
        </w:numPr>
        <w:spacing w:after="200" w:line="360" w:lineRule="auto"/>
        <w:ind w:left="720" w:hanging="360"/>
      </w:pPr>
      <w:r w:rsidDel="00000000" w:rsidR="00000000" w:rsidRPr="00000000">
        <w:rPr>
          <w:rtl w:val="0"/>
        </w:rPr>
        <w:t xml:space="preserve">Encouraging clients to create art pieces that are specifically focused on promoting sleep can be beneficial. For example, creating a dream journal, or an art piece that represents a peaceful and calm environment, can be helpful in promoting sleep.</w:t>
      </w:r>
    </w:p>
    <w:p w:rsidR="00000000" w:rsidDel="00000000" w:rsidP="00000000" w:rsidRDefault="00000000" w:rsidRPr="00000000" w14:paraId="000000F4">
      <w:pPr>
        <w:spacing w:after="200" w:line="360" w:lineRule="auto"/>
        <w:ind w:left="720" w:firstLine="0"/>
        <w:rPr/>
      </w:pPr>
      <w:r w:rsidDel="00000000" w:rsidR="00000000" w:rsidRPr="00000000">
        <w:rPr>
          <w:rtl w:val="0"/>
        </w:rPr>
        <w:t xml:space="preserve">Keeping a visual dream journal can help improve sleep regulation by allowing individuals to process and release any emotions or experiences that may have come up during the night. This can help to reduce anxiety or lingering feelings that may be impacting sleep. Additionally, by identifying patterns in dreams and increasing self-awareness and mindfulness through the act of drawing, individuals may be able to address and make changes to any negative thoughts, emotions or behaviors that may be impacting their sleep. Additionally, the act of drawing may be calming and meditative, promoting relaxation and reducing stress, both of which are important factors in regulating sleep.</w:t>
      </w:r>
    </w:p>
    <w:p w:rsidR="00000000" w:rsidDel="00000000" w:rsidP="00000000" w:rsidRDefault="00000000" w:rsidRPr="00000000" w14:paraId="000000F5">
      <w:pPr>
        <w:pStyle w:val="Heading3"/>
        <w:spacing w:after="200" w:line="360" w:lineRule="auto"/>
        <w:rPr>
          <w:color w:val="000000"/>
        </w:rPr>
      </w:pPr>
      <w:bookmarkStart w:colFirst="0" w:colLast="0" w:name="_cumbs9vpkeem" w:id="27"/>
      <w:bookmarkEnd w:id="27"/>
      <w:r w:rsidDel="00000000" w:rsidR="00000000" w:rsidRPr="00000000">
        <w:rPr>
          <w:color w:val="000000"/>
          <w:rtl w:val="0"/>
        </w:rPr>
        <w:t xml:space="preserve">For Pain Regulation</w:t>
      </w:r>
    </w:p>
    <w:p w:rsidR="00000000" w:rsidDel="00000000" w:rsidP="00000000" w:rsidRDefault="00000000" w:rsidRPr="00000000" w14:paraId="000000F6">
      <w:pPr>
        <w:numPr>
          <w:ilvl w:val="0"/>
          <w:numId w:val="7"/>
        </w:numPr>
        <w:spacing w:after="200" w:line="360" w:lineRule="auto"/>
        <w:ind w:left="720" w:hanging="360"/>
        <w:rPr/>
      </w:pPr>
      <w:r w:rsidDel="00000000" w:rsidR="00000000" w:rsidRPr="00000000">
        <w:rPr>
          <w:rtl w:val="0"/>
        </w:rPr>
        <w:t xml:space="preserve">Art therapy exercises that involve creating art or using the body in a creative way can be helpful in managing pain simply because the mere act of art creation releases endorphins</w:t>
      </w:r>
      <w:r w:rsidDel="00000000" w:rsidR="00000000" w:rsidRPr="00000000">
        <w:rPr>
          <w:rtl w:val="0"/>
        </w:rPr>
        <w:t xml:space="preserve">.</w:t>
      </w:r>
      <w:r w:rsidDel="00000000" w:rsidR="00000000" w:rsidRPr="00000000">
        <w:rPr>
          <w:rtl w:val="0"/>
        </w:rPr>
        <w:t xml:space="preserve"> These special types of neurotransmitters are responsible for combating stress and pain. </w:t>
      </w:r>
    </w:p>
    <w:p w:rsidR="00000000" w:rsidDel="00000000" w:rsidP="00000000" w:rsidRDefault="00000000" w:rsidRPr="00000000" w14:paraId="000000F7">
      <w:pPr>
        <w:numPr>
          <w:ilvl w:val="0"/>
          <w:numId w:val="7"/>
        </w:numPr>
        <w:spacing w:after="200" w:line="360" w:lineRule="auto"/>
        <w:ind w:left="720" w:hanging="360"/>
      </w:pPr>
      <w:r w:rsidDel="00000000" w:rsidR="00000000" w:rsidRPr="00000000">
        <w:rPr>
          <w:shd w:fill="ff9900" w:val="clear"/>
          <w:rtl w:val="0"/>
        </w:rPr>
        <w:t xml:space="preserve">W</w:t>
      </w:r>
      <w:r w:rsidDel="00000000" w:rsidR="00000000" w:rsidRPr="00000000">
        <w:rPr>
          <w:rtl w:val="0"/>
        </w:rPr>
        <w:t xml:space="preserve">orking with three-dimensional materials such as clay or modeling compounds can be an effective way to regulate pain as it allows individuals to manipulate the materials with their hands, providing a sense of control and engagement, as well as a tactile distraction which helps to divert attention from the pain, providing a temporary relief. This can be beneficial for clients who are experiencing chronic pain, as it allows them to focus on the present moment and engage in a creative activity, rather than dwelling on their pain.</w:t>
      </w:r>
    </w:p>
    <w:p w:rsidR="00000000" w:rsidDel="00000000" w:rsidP="00000000" w:rsidRDefault="00000000" w:rsidRPr="00000000" w14:paraId="000000F8">
      <w:pPr>
        <w:spacing w:after="200" w:line="360" w:lineRule="auto"/>
        <w:ind w:left="720" w:firstLine="0"/>
        <w:rPr/>
      </w:pPr>
      <w:r w:rsidDel="00000000" w:rsidR="00000000" w:rsidRPr="00000000">
        <w:rPr>
          <w:rtl w:val="0"/>
        </w:rPr>
        <w:t xml:space="preserve">It's also important to note that this type of exercise should be used in conjunction with medical treatment, and it's important to evaluate the client's progress and adapt the exercise accordingly.</w:t>
      </w:r>
    </w:p>
    <w:p w:rsidR="00000000" w:rsidDel="00000000" w:rsidP="00000000" w:rsidRDefault="00000000" w:rsidRPr="00000000" w14:paraId="000000F9">
      <w:pPr>
        <w:pStyle w:val="Heading3"/>
        <w:spacing w:after="200" w:line="360" w:lineRule="auto"/>
        <w:rPr>
          <w:color w:val="000000"/>
        </w:rPr>
      </w:pPr>
      <w:bookmarkStart w:colFirst="0" w:colLast="0" w:name="_nlbl3o3gecbq" w:id="28"/>
      <w:bookmarkEnd w:id="28"/>
      <w:r w:rsidDel="00000000" w:rsidR="00000000" w:rsidRPr="00000000">
        <w:rPr>
          <w:color w:val="000000"/>
          <w:rtl w:val="0"/>
        </w:rPr>
        <w:t xml:space="preserve">For Reward and Pleasure:</w:t>
      </w:r>
    </w:p>
    <w:p w:rsidR="00000000" w:rsidDel="00000000" w:rsidP="00000000" w:rsidRDefault="00000000" w:rsidRPr="00000000" w14:paraId="000000FA">
      <w:pPr>
        <w:numPr>
          <w:ilvl w:val="0"/>
          <w:numId w:val="3"/>
        </w:numPr>
        <w:spacing w:after="200" w:line="360" w:lineRule="auto"/>
        <w:ind w:left="720" w:hanging="360"/>
      </w:pPr>
      <w:r w:rsidDel="00000000" w:rsidR="00000000" w:rsidRPr="00000000">
        <w:rPr>
          <w:rtl w:val="0"/>
        </w:rPr>
        <w:t xml:space="preserve">Dopamine down-regulation can be a contributing factor to issues with the reward and pleasure centers of the brain. One strategy for addressing this issue is to reduce or eliminate activities that lead to excessive dopamine release, such as drug use or certain types of compulsive behaviors.</w:t>
      </w:r>
    </w:p>
    <w:p w:rsidR="00000000" w:rsidDel="00000000" w:rsidP="00000000" w:rsidRDefault="00000000" w:rsidRPr="00000000" w14:paraId="000000FB">
      <w:pPr>
        <w:numPr>
          <w:ilvl w:val="0"/>
          <w:numId w:val="3"/>
        </w:numPr>
        <w:spacing w:after="200" w:line="360" w:lineRule="auto"/>
        <w:ind w:left="720" w:hanging="360"/>
      </w:pPr>
      <w:r w:rsidDel="00000000" w:rsidR="00000000" w:rsidRPr="00000000">
        <w:rPr>
          <w:rtl w:val="0"/>
        </w:rPr>
        <w:t xml:space="preserve">In terms of an art therapy exercise, it is possible to create an activity that is challenging or uncomfortable, in order to help reset the reward and pleasure centers of the brain. One example could be an exercise that involves working with an uncomfortable or challenging medium, such as charcoal or sand. The process of working with these materials may be physically or mentally challenging, but the end result of creating something beautiful, even if it is hard, can help to activate the reward centers of the brain in a healthy way.</w:t>
      </w:r>
    </w:p>
    <w:p w:rsidR="00000000" w:rsidDel="00000000" w:rsidP="00000000" w:rsidRDefault="00000000" w:rsidRPr="00000000" w14:paraId="000000FC">
      <w:pPr>
        <w:numPr>
          <w:ilvl w:val="0"/>
          <w:numId w:val="3"/>
        </w:numPr>
        <w:spacing w:after="200" w:line="360" w:lineRule="auto"/>
        <w:ind w:left="720" w:hanging="360"/>
      </w:pPr>
      <w:r w:rsidDel="00000000" w:rsidR="00000000" w:rsidRPr="00000000">
        <w:rPr>
          <w:rtl w:val="0"/>
        </w:rPr>
        <w:t xml:space="preserve">Another example could be an exercise that involves creating a piece of art with a specific challenging theme, such as a traumatic experience or a difficult emotion, that is hard for the clients to face. But by facing this difficulty, the client can process and integrate these experiences, and achieve a sense of accomplishment and sense of self-discovery, which in turn can help to activate the reward centers of the brain in a healthy way.</w:t>
      </w:r>
    </w:p>
    <w:p w:rsidR="00000000" w:rsidDel="00000000" w:rsidP="00000000" w:rsidRDefault="00000000" w:rsidRPr="00000000" w14:paraId="000000FD">
      <w:pPr>
        <w:pStyle w:val="Heading2"/>
        <w:spacing w:after="200" w:line="360" w:lineRule="auto"/>
        <w:rPr/>
      </w:pPr>
      <w:bookmarkStart w:colFirst="0" w:colLast="0" w:name="_xq9j64szcg2m" w:id="29"/>
      <w:bookmarkEnd w:id="29"/>
      <w:r w:rsidDel="00000000" w:rsidR="00000000" w:rsidRPr="00000000">
        <w:rPr>
          <w:rtl w:val="0"/>
        </w:rPr>
        <w:t xml:space="preserve">Summary of Key Points</w:t>
      </w:r>
      <w:r w:rsidDel="00000000" w:rsidR="00000000" w:rsidRPr="00000000">
        <w:rPr>
          <w:rtl w:val="0"/>
        </w:rPr>
      </w:r>
    </w:p>
    <w:p w:rsidR="00000000" w:rsidDel="00000000" w:rsidP="00000000" w:rsidRDefault="00000000" w:rsidRPr="00000000" w14:paraId="000000FE">
      <w:pPr>
        <w:numPr>
          <w:ilvl w:val="0"/>
          <w:numId w:val="14"/>
        </w:numPr>
        <w:spacing w:after="200" w:line="360" w:lineRule="auto"/>
        <w:ind w:left="720" w:hanging="360"/>
        <w:rPr/>
      </w:pPr>
      <w:r w:rsidDel="00000000" w:rsidR="00000000" w:rsidRPr="00000000">
        <w:rPr>
          <w:rtl w:val="0"/>
        </w:rPr>
        <w:t xml:space="preserve">The advantage of applying neuroscience to art therapy is that it allows the </w:t>
      </w:r>
      <w:r w:rsidDel="00000000" w:rsidR="00000000" w:rsidRPr="00000000">
        <w:rPr>
          <w:rtl w:val="0"/>
        </w:rPr>
        <w:t xml:space="preserve">practitioner</w:t>
      </w:r>
      <w:r w:rsidDel="00000000" w:rsidR="00000000" w:rsidRPr="00000000">
        <w:rPr>
          <w:rtl w:val="0"/>
        </w:rPr>
        <w:t xml:space="preserve"> to recognize, target, and treat specific symptoms based on the region of the brain that is affecting them.</w:t>
      </w:r>
    </w:p>
    <w:p w:rsidR="00000000" w:rsidDel="00000000" w:rsidP="00000000" w:rsidRDefault="00000000" w:rsidRPr="00000000" w14:paraId="000000FF">
      <w:pPr>
        <w:numPr>
          <w:ilvl w:val="0"/>
          <w:numId w:val="14"/>
        </w:numPr>
        <w:spacing w:after="200" w:line="360" w:lineRule="auto"/>
        <w:ind w:left="720" w:hanging="360"/>
        <w:rPr/>
      </w:pPr>
      <w:r w:rsidDel="00000000" w:rsidR="00000000" w:rsidRPr="00000000">
        <w:rPr>
          <w:rtl w:val="0"/>
        </w:rPr>
        <w:t xml:space="preserve">The </w:t>
      </w:r>
      <w:r w:rsidDel="00000000" w:rsidR="00000000" w:rsidRPr="00000000">
        <w:rPr>
          <w:rtl w:val="0"/>
        </w:rPr>
        <w:t xml:space="preserve">practitioner</w:t>
      </w:r>
      <w:r w:rsidDel="00000000" w:rsidR="00000000" w:rsidRPr="00000000">
        <w:rPr>
          <w:rtl w:val="0"/>
        </w:rPr>
        <w:t xml:space="preserve"> can observe a behavior and link it to a brain structure associated with particular functions, and then design an exercise program based on these functions to treat the root of the problem rather than just the symptom.</w:t>
      </w:r>
    </w:p>
    <w:p w:rsidR="00000000" w:rsidDel="00000000" w:rsidP="00000000" w:rsidRDefault="00000000" w:rsidRPr="00000000" w14:paraId="00000100">
      <w:pPr>
        <w:numPr>
          <w:ilvl w:val="0"/>
          <w:numId w:val="14"/>
        </w:numPr>
        <w:spacing w:after="200" w:line="360" w:lineRule="auto"/>
        <w:ind w:left="720" w:hanging="360"/>
        <w:rPr/>
      </w:pPr>
      <w:r w:rsidDel="00000000" w:rsidR="00000000" w:rsidRPr="00000000">
        <w:rPr>
          <w:rtl w:val="0"/>
        </w:rPr>
        <w:t xml:space="preserve">For a client experiencing difficulty with decision-making and problem-solving (associated with the prefrontal cortex), the </w:t>
      </w:r>
      <w:r w:rsidDel="00000000" w:rsidR="00000000" w:rsidRPr="00000000">
        <w:rPr>
          <w:rtl w:val="0"/>
        </w:rPr>
        <w:t xml:space="preserve">practitioner</w:t>
      </w:r>
      <w:r w:rsidDel="00000000" w:rsidR="00000000" w:rsidRPr="00000000">
        <w:rPr>
          <w:rtl w:val="0"/>
        </w:rPr>
        <w:t xml:space="preserve"> might design a mind map exercise using colors, shapes, and symbols to represent different ideas and the connections between them.</w:t>
      </w:r>
    </w:p>
    <w:p w:rsidR="00000000" w:rsidDel="00000000" w:rsidP="00000000" w:rsidRDefault="00000000" w:rsidRPr="00000000" w14:paraId="00000101">
      <w:pPr>
        <w:numPr>
          <w:ilvl w:val="0"/>
          <w:numId w:val="14"/>
        </w:numPr>
        <w:spacing w:after="200" w:line="360" w:lineRule="auto"/>
        <w:ind w:left="720" w:hanging="360"/>
        <w:rPr/>
      </w:pPr>
      <w:r w:rsidDel="00000000" w:rsidR="00000000" w:rsidRPr="00000000">
        <w:rPr>
          <w:rtl w:val="0"/>
        </w:rPr>
        <w:t xml:space="preserve">For a client experiencing difficulty with perception and awareness, the </w:t>
      </w:r>
      <w:r w:rsidDel="00000000" w:rsidR="00000000" w:rsidRPr="00000000">
        <w:rPr>
          <w:rtl w:val="0"/>
        </w:rPr>
        <w:t xml:space="preserve">practitioner</w:t>
      </w:r>
      <w:r w:rsidDel="00000000" w:rsidR="00000000" w:rsidRPr="00000000">
        <w:rPr>
          <w:rtl w:val="0"/>
        </w:rPr>
        <w:t xml:space="preserve"> might use visual arts techniques (drawing, painting) or sensory art materials (clay, sand) to engage the client's senses and spatial awareness, or use mindfulness techniques (guided meditation, deep breathing) to help the client focus on the present moment.</w:t>
      </w:r>
    </w:p>
    <w:p w:rsidR="00000000" w:rsidDel="00000000" w:rsidP="00000000" w:rsidRDefault="00000000" w:rsidRPr="00000000" w14:paraId="00000102">
      <w:pPr>
        <w:numPr>
          <w:ilvl w:val="0"/>
          <w:numId w:val="14"/>
        </w:numPr>
        <w:spacing w:after="200" w:line="360" w:lineRule="auto"/>
        <w:ind w:left="720" w:hanging="360"/>
        <w:rPr/>
      </w:pPr>
      <w:r w:rsidDel="00000000" w:rsidR="00000000" w:rsidRPr="00000000">
        <w:rPr>
          <w:rtl w:val="0"/>
        </w:rPr>
        <w:t xml:space="preserve">For a client experiencing difficulty with emotions, the </w:t>
      </w:r>
      <w:r w:rsidDel="00000000" w:rsidR="00000000" w:rsidRPr="00000000">
        <w:rPr>
          <w:rtl w:val="0"/>
        </w:rPr>
        <w:t xml:space="preserve">practitioner</w:t>
      </w:r>
      <w:r w:rsidDel="00000000" w:rsidR="00000000" w:rsidRPr="00000000">
        <w:rPr>
          <w:rtl w:val="0"/>
        </w:rPr>
        <w:t xml:space="preserve"> might use art materials and techniques that allow for non-verbal expression of emotions (painting, sculpture), art-based relaxation techniques (coloring, drawing mandalas), or art-based cognitive-behavioral techniques (journaling, mood board) to help the client manage and change negative thought patterns.</w:t>
      </w:r>
    </w:p>
    <w:p w:rsidR="00000000" w:rsidDel="00000000" w:rsidP="00000000" w:rsidRDefault="00000000" w:rsidRPr="00000000" w14:paraId="00000103">
      <w:pPr>
        <w:numPr>
          <w:ilvl w:val="0"/>
          <w:numId w:val="14"/>
        </w:numPr>
        <w:spacing w:after="200" w:line="360" w:lineRule="auto"/>
        <w:ind w:left="720" w:hanging="360"/>
        <w:rPr/>
      </w:pPr>
      <w:r w:rsidDel="00000000" w:rsidR="00000000" w:rsidRPr="00000000">
        <w:rPr>
          <w:rtl w:val="0"/>
        </w:rPr>
        <w:t xml:space="preserve">For a client experiencing difficulty with movement, coordination, or balance, the </w:t>
      </w:r>
      <w:r w:rsidDel="00000000" w:rsidR="00000000" w:rsidRPr="00000000">
        <w:rPr>
          <w:rtl w:val="0"/>
        </w:rPr>
        <w:t xml:space="preserve">practitioner</w:t>
      </w:r>
      <w:r w:rsidDel="00000000" w:rsidR="00000000" w:rsidRPr="00000000">
        <w:rPr>
          <w:rtl w:val="0"/>
        </w:rPr>
        <w:t xml:space="preserve"> might use art activities involving physical movement (dancing, making mobiles), fine motor skills (coloring, drawing), or problem-solving (building with blocks, puzzles) to improve these skills.</w:t>
      </w:r>
    </w:p>
    <w:p w:rsidR="00000000" w:rsidDel="00000000" w:rsidP="00000000" w:rsidRDefault="00000000" w:rsidRPr="00000000" w14:paraId="00000104">
      <w:pPr>
        <w:numPr>
          <w:ilvl w:val="0"/>
          <w:numId w:val="14"/>
        </w:numPr>
        <w:spacing w:after="200" w:line="360" w:lineRule="auto"/>
        <w:ind w:left="720" w:hanging="360"/>
        <w:rPr/>
      </w:pPr>
      <w:r w:rsidDel="00000000" w:rsidR="00000000" w:rsidRPr="00000000">
        <w:rPr>
          <w:rtl w:val="0"/>
        </w:rPr>
        <w:t xml:space="preserve">For a client experiencing difficulty with basic functions (heart rate, breathing, digestion), the </w:t>
      </w:r>
      <w:r w:rsidDel="00000000" w:rsidR="00000000" w:rsidRPr="00000000">
        <w:rPr>
          <w:rtl w:val="0"/>
        </w:rPr>
        <w:t xml:space="preserve">practitioner</w:t>
      </w:r>
      <w:r w:rsidDel="00000000" w:rsidR="00000000" w:rsidRPr="00000000">
        <w:rPr>
          <w:rtl w:val="0"/>
        </w:rPr>
        <w:t xml:space="preserve"> might use art activities involving deep breathing and relaxation techniques, touch and sensory awareness, or mindful eating to help the client regulate these functions.</w:t>
      </w:r>
    </w:p>
    <w:p w:rsidR="00000000" w:rsidDel="00000000" w:rsidP="00000000" w:rsidRDefault="00000000" w:rsidRPr="00000000" w14:paraId="00000105">
      <w:pPr>
        <w:numPr>
          <w:ilvl w:val="0"/>
          <w:numId w:val="14"/>
        </w:numPr>
        <w:spacing w:after="200" w:line="360" w:lineRule="auto"/>
        <w:ind w:left="720" w:hanging="360"/>
        <w:rPr/>
      </w:pPr>
      <w:r w:rsidDel="00000000" w:rsidR="00000000" w:rsidRPr="00000000">
        <w:rPr>
          <w:rtl w:val="0"/>
        </w:rPr>
        <w:t xml:space="preserve">For a client experiencing difficulty with memories, the </w:t>
      </w:r>
      <w:r w:rsidDel="00000000" w:rsidR="00000000" w:rsidRPr="00000000">
        <w:rPr>
          <w:rtl w:val="0"/>
        </w:rPr>
        <w:t xml:space="preserve">practitioner</w:t>
      </w:r>
      <w:r w:rsidDel="00000000" w:rsidR="00000000" w:rsidRPr="00000000">
        <w:rPr>
          <w:rtl w:val="0"/>
        </w:rPr>
        <w:t xml:space="preserve"> might use art activities involving memory recall (journaling, creating a memory book), visualization (drawing memories), or sensory stimulation (scents, music) to help the client access and process their memories.</w:t>
      </w:r>
    </w:p>
    <w:p w:rsidR="00000000" w:rsidDel="00000000" w:rsidP="00000000" w:rsidRDefault="00000000" w:rsidRPr="00000000" w14:paraId="00000106">
      <w:pPr>
        <w:numPr>
          <w:ilvl w:val="0"/>
          <w:numId w:val="14"/>
        </w:numPr>
        <w:spacing w:after="200" w:line="360" w:lineRule="auto"/>
        <w:ind w:left="720" w:hanging="360"/>
        <w:rPr/>
      </w:pPr>
      <w:r w:rsidDel="00000000" w:rsidR="00000000" w:rsidRPr="00000000">
        <w:rPr>
          <w:rtl w:val="0"/>
        </w:rPr>
        <w:t xml:space="preserve">For a client experiencing difficulty with spatial navigation, the </w:t>
      </w:r>
      <w:r w:rsidDel="00000000" w:rsidR="00000000" w:rsidRPr="00000000">
        <w:rPr>
          <w:rtl w:val="0"/>
        </w:rPr>
        <w:t xml:space="preserve">practitioner</w:t>
      </w:r>
      <w:r w:rsidDel="00000000" w:rsidR="00000000" w:rsidRPr="00000000">
        <w:rPr>
          <w:rtl w:val="0"/>
        </w:rPr>
        <w:t xml:space="preserve"> might use art activities involving spatial awareness (perspective drawing, map-making) or spatial problem-solving (puzzles, mazes) to help the client develop these skills.</w:t>
      </w:r>
    </w:p>
    <w:p w:rsidR="00000000" w:rsidDel="00000000" w:rsidP="00000000" w:rsidRDefault="00000000" w:rsidRPr="00000000" w14:paraId="00000107">
      <w:pPr>
        <w:numPr>
          <w:ilvl w:val="0"/>
          <w:numId w:val="14"/>
        </w:numPr>
        <w:spacing w:after="200" w:line="360" w:lineRule="auto"/>
        <w:ind w:left="720" w:hanging="360"/>
        <w:rPr/>
      </w:pPr>
      <w:r w:rsidDel="00000000" w:rsidR="00000000" w:rsidRPr="00000000">
        <w:rPr>
          <w:rtl w:val="0"/>
        </w:rPr>
        <w:t xml:space="preserve">For a client experiencing difficulty with fear and aggression, the </w:t>
      </w:r>
      <w:r w:rsidDel="00000000" w:rsidR="00000000" w:rsidRPr="00000000">
        <w:rPr>
          <w:rtl w:val="0"/>
        </w:rPr>
        <w:t xml:space="preserve">practitioner</w:t>
      </w:r>
      <w:r w:rsidDel="00000000" w:rsidR="00000000" w:rsidRPr="00000000">
        <w:rPr>
          <w:rtl w:val="0"/>
        </w:rPr>
        <w:t xml:space="preserve"> might use art activities involving self-expression (painting, sculpture) or relaxation techniques (coloring, drawing mandalas) to help the client manage and regulate these emotions.</w:t>
      </w:r>
    </w:p>
    <w:p w:rsidR="00000000" w:rsidDel="00000000" w:rsidP="00000000" w:rsidRDefault="00000000" w:rsidRPr="00000000" w14:paraId="00000108">
      <w:pPr>
        <w:numPr>
          <w:ilvl w:val="0"/>
          <w:numId w:val="14"/>
        </w:numPr>
        <w:spacing w:after="200" w:line="360" w:lineRule="auto"/>
        <w:ind w:left="720" w:hanging="360"/>
        <w:rPr/>
      </w:pPr>
      <w:r w:rsidDel="00000000" w:rsidR="00000000" w:rsidRPr="00000000">
        <w:rPr>
          <w:rtl w:val="0"/>
        </w:rPr>
        <w:t xml:space="preserve">For a client experiencing difficulty with integration of sensory information with emotional and behavioral responses, the </w:t>
      </w:r>
      <w:r w:rsidDel="00000000" w:rsidR="00000000" w:rsidRPr="00000000">
        <w:rPr>
          <w:rtl w:val="0"/>
        </w:rPr>
        <w:t xml:space="preserve">practitioner</w:t>
      </w:r>
      <w:r w:rsidDel="00000000" w:rsidR="00000000" w:rsidRPr="00000000">
        <w:rPr>
          <w:rtl w:val="0"/>
        </w:rPr>
        <w:t xml:space="preserve"> might use art activities involving sensory awareness (touch, sound, sight) and emotional expression (painting, sculpture) to help the client connect and process these experiences.</w:t>
      </w:r>
    </w:p>
    <w:p w:rsidR="00000000" w:rsidDel="00000000" w:rsidP="00000000" w:rsidRDefault="00000000" w:rsidRPr="00000000" w14:paraId="00000109">
      <w:pPr>
        <w:numPr>
          <w:ilvl w:val="0"/>
          <w:numId w:val="14"/>
        </w:numPr>
        <w:spacing w:after="200" w:line="360" w:lineRule="auto"/>
        <w:ind w:left="720" w:hanging="360"/>
        <w:rPr/>
      </w:pPr>
      <w:r w:rsidDel="00000000" w:rsidR="00000000" w:rsidRPr="00000000">
        <w:rPr>
          <w:rtl w:val="0"/>
        </w:rPr>
        <w:t xml:space="preserve">For a client experiencing difficulty with sleep regulation, the </w:t>
      </w:r>
      <w:r w:rsidDel="00000000" w:rsidR="00000000" w:rsidRPr="00000000">
        <w:rPr>
          <w:rtl w:val="0"/>
        </w:rPr>
        <w:t xml:space="preserve">practitioner</w:t>
      </w:r>
      <w:r w:rsidDel="00000000" w:rsidR="00000000" w:rsidRPr="00000000">
        <w:rPr>
          <w:rtl w:val="0"/>
        </w:rPr>
        <w:t xml:space="preserve"> might use art activities involving relaxation techniques (coloring, drawing mandalas) or visualization (guided imagery) to help the client improve their sleep patterns.</w:t>
      </w:r>
    </w:p>
    <w:p w:rsidR="00000000" w:rsidDel="00000000" w:rsidP="00000000" w:rsidRDefault="00000000" w:rsidRPr="00000000" w14:paraId="0000010A">
      <w:pPr>
        <w:numPr>
          <w:ilvl w:val="0"/>
          <w:numId w:val="14"/>
        </w:numPr>
        <w:spacing w:after="200" w:line="360" w:lineRule="auto"/>
        <w:ind w:left="720" w:hanging="360"/>
        <w:rPr/>
      </w:pPr>
      <w:r w:rsidDel="00000000" w:rsidR="00000000" w:rsidRPr="00000000">
        <w:rPr>
          <w:rtl w:val="0"/>
        </w:rPr>
        <w:t xml:space="preserve">For a client experiencing difficulty with pain regulation, the </w:t>
      </w:r>
      <w:r w:rsidDel="00000000" w:rsidR="00000000" w:rsidRPr="00000000">
        <w:rPr>
          <w:rtl w:val="0"/>
        </w:rPr>
        <w:t xml:space="preserve">practitioner</w:t>
      </w:r>
      <w:r w:rsidDel="00000000" w:rsidR="00000000" w:rsidRPr="00000000">
        <w:rPr>
          <w:rtl w:val="0"/>
        </w:rPr>
        <w:t xml:space="preserve"> might use art activities involving relaxation techniques (coloring, drawing mandalas), visualization (guided imagery), or sensory awareness (touch, sound) to help the client manage their pain.</w:t>
      </w:r>
    </w:p>
    <w:p w:rsidR="00000000" w:rsidDel="00000000" w:rsidP="00000000" w:rsidRDefault="00000000" w:rsidRPr="00000000" w14:paraId="0000010B">
      <w:pPr>
        <w:numPr>
          <w:ilvl w:val="0"/>
          <w:numId w:val="14"/>
        </w:numPr>
        <w:spacing w:after="200" w:line="360" w:lineRule="auto"/>
        <w:ind w:left="720" w:hanging="360"/>
        <w:rPr/>
      </w:pPr>
      <w:r w:rsidDel="00000000" w:rsidR="00000000" w:rsidRPr="00000000">
        <w:rPr>
          <w:rtl w:val="0"/>
        </w:rPr>
        <w:t xml:space="preserve">For reward and pleasure: Art therapy exercises involving self-expression, collaboration, and sensory elements can provide a sense of personal fulfillment, social connection, and pleasure.</w:t>
      </w:r>
    </w:p>
    <w:p w:rsidR="00000000" w:rsidDel="00000000" w:rsidP="00000000" w:rsidRDefault="00000000" w:rsidRPr="00000000" w14:paraId="0000010C">
      <w:pPr>
        <w:pStyle w:val="Heading2"/>
        <w:spacing w:after="200" w:line="360" w:lineRule="auto"/>
        <w:rPr/>
      </w:pPr>
      <w:bookmarkStart w:colFirst="0" w:colLast="0" w:name="_dmp3pwphmo3x" w:id="30"/>
      <w:bookmarkEnd w:id="30"/>
      <w:r w:rsidDel="00000000" w:rsidR="00000000" w:rsidRPr="00000000">
        <w:rPr>
          <w:rtl w:val="0"/>
        </w:rPr>
        <w:t xml:space="preserve">Exercise : </w:t>
      </w:r>
      <w:r w:rsidDel="00000000" w:rsidR="00000000" w:rsidRPr="00000000">
        <w:rPr>
          <w:rtl w:val="0"/>
        </w:rPr>
        <w:t xml:space="preserve">​​Memory Box</w:t>
      </w:r>
    </w:p>
    <w:p w:rsidR="00000000" w:rsidDel="00000000" w:rsidP="00000000" w:rsidRDefault="00000000" w:rsidRPr="00000000" w14:paraId="0000010D">
      <w:pPr>
        <w:spacing w:after="200" w:line="360" w:lineRule="auto"/>
        <w:rPr/>
      </w:pPr>
      <w:r w:rsidDel="00000000" w:rsidR="00000000" w:rsidRPr="00000000">
        <w:rPr>
          <w:rtl w:val="0"/>
        </w:rPr>
        <w:t xml:space="preserve">This exercise is designed to help you process and make meaning of past memories through the creation of a symbolic representation of a memory box. A memory box is a creative project or art therapy exercise that involves creating a physical container, often a box, and filling it with a collection of items that symbolize or represent specific memories or experiences. This can include things like photographs, mementos, keepsakes, and other sentimental items. The act of creating the memory box itself can help to activate neural pathways associated with memory and emotional processing, providing a sense of accomplishment and fulfillment.</w:t>
      </w:r>
    </w:p>
    <w:p w:rsidR="00000000" w:rsidDel="00000000" w:rsidP="00000000" w:rsidRDefault="00000000" w:rsidRPr="00000000" w14:paraId="0000010E">
      <w:pPr>
        <w:pStyle w:val="Heading3"/>
        <w:spacing w:after="200" w:line="360" w:lineRule="auto"/>
        <w:rPr/>
      </w:pPr>
      <w:bookmarkStart w:colFirst="0" w:colLast="0" w:name="_1er4nsuiwapw" w:id="31"/>
      <w:bookmarkEnd w:id="31"/>
      <w:r w:rsidDel="00000000" w:rsidR="00000000" w:rsidRPr="00000000">
        <w:rPr>
          <w:rtl w:val="0"/>
        </w:rPr>
        <w:t xml:space="preserve">Materials:</w:t>
      </w:r>
    </w:p>
    <w:p w:rsidR="00000000" w:rsidDel="00000000" w:rsidP="00000000" w:rsidRDefault="00000000" w:rsidRPr="00000000" w14:paraId="0000010F">
      <w:pPr>
        <w:numPr>
          <w:ilvl w:val="0"/>
          <w:numId w:val="10"/>
        </w:numPr>
        <w:spacing w:after="200" w:line="360" w:lineRule="auto"/>
        <w:ind w:left="720" w:hanging="360"/>
        <w:rPr>
          <w:u w:val="none"/>
        </w:rPr>
      </w:pPr>
      <w:r w:rsidDel="00000000" w:rsidR="00000000" w:rsidRPr="00000000">
        <w:rPr>
          <w:rtl w:val="0"/>
        </w:rPr>
        <w:t xml:space="preserve">Cardboard or paper box (if working with a client, you can use a physical box)</w:t>
      </w:r>
    </w:p>
    <w:p w:rsidR="00000000" w:rsidDel="00000000" w:rsidP="00000000" w:rsidRDefault="00000000" w:rsidRPr="00000000" w14:paraId="00000110">
      <w:pPr>
        <w:numPr>
          <w:ilvl w:val="0"/>
          <w:numId w:val="10"/>
        </w:numPr>
        <w:spacing w:after="200" w:before="0" w:line="360" w:lineRule="auto"/>
        <w:ind w:left="720" w:hanging="360"/>
        <w:rPr>
          <w:u w:val="none"/>
        </w:rPr>
      </w:pPr>
      <w:r w:rsidDel="00000000" w:rsidR="00000000" w:rsidRPr="00000000">
        <w:rPr>
          <w:rtl w:val="0"/>
        </w:rPr>
        <w:t xml:space="preserve">Scissors</w:t>
      </w:r>
    </w:p>
    <w:p w:rsidR="00000000" w:rsidDel="00000000" w:rsidP="00000000" w:rsidRDefault="00000000" w:rsidRPr="00000000" w14:paraId="00000111">
      <w:pPr>
        <w:numPr>
          <w:ilvl w:val="0"/>
          <w:numId w:val="10"/>
        </w:numPr>
        <w:spacing w:after="200" w:before="0" w:line="360" w:lineRule="auto"/>
        <w:ind w:left="720" w:hanging="360"/>
        <w:rPr>
          <w:u w:val="none"/>
        </w:rPr>
      </w:pPr>
      <w:r w:rsidDel="00000000" w:rsidR="00000000" w:rsidRPr="00000000">
        <w:rPr>
          <w:rtl w:val="0"/>
        </w:rPr>
        <w:t xml:space="preserve">Glue or tape</w:t>
      </w:r>
    </w:p>
    <w:p w:rsidR="00000000" w:rsidDel="00000000" w:rsidP="00000000" w:rsidRDefault="00000000" w:rsidRPr="00000000" w14:paraId="00000112">
      <w:pPr>
        <w:numPr>
          <w:ilvl w:val="0"/>
          <w:numId w:val="10"/>
        </w:numPr>
        <w:spacing w:after="200" w:before="0" w:line="360" w:lineRule="auto"/>
        <w:ind w:left="720" w:hanging="360"/>
        <w:rPr>
          <w:u w:val="none"/>
        </w:rPr>
      </w:pPr>
      <w:r w:rsidDel="00000000" w:rsidR="00000000" w:rsidRPr="00000000">
        <w:rPr>
          <w:rtl w:val="0"/>
        </w:rPr>
        <w:t xml:space="preserve">Magazines, newspapers, or other collage materials</w:t>
      </w:r>
    </w:p>
    <w:p w:rsidR="00000000" w:rsidDel="00000000" w:rsidP="00000000" w:rsidRDefault="00000000" w:rsidRPr="00000000" w14:paraId="00000113">
      <w:pPr>
        <w:numPr>
          <w:ilvl w:val="0"/>
          <w:numId w:val="10"/>
        </w:numPr>
        <w:spacing w:after="200" w:line="360" w:lineRule="auto"/>
        <w:ind w:left="720" w:hanging="360"/>
        <w:rPr>
          <w:u w:val="none"/>
        </w:rPr>
      </w:pPr>
      <w:r w:rsidDel="00000000" w:rsidR="00000000" w:rsidRPr="00000000">
        <w:rPr>
          <w:rtl w:val="0"/>
        </w:rPr>
        <w:t xml:space="preserve">Optional: markers, colored pencils, or paint for additional decoration</w:t>
      </w:r>
    </w:p>
    <w:p w:rsidR="00000000" w:rsidDel="00000000" w:rsidP="00000000" w:rsidRDefault="00000000" w:rsidRPr="00000000" w14:paraId="00000114">
      <w:pPr>
        <w:pStyle w:val="Heading3"/>
        <w:spacing w:after="200" w:line="360" w:lineRule="auto"/>
        <w:rPr/>
      </w:pPr>
      <w:bookmarkStart w:colFirst="0" w:colLast="0" w:name="_edgv1tibm6rv" w:id="32"/>
      <w:bookmarkEnd w:id="32"/>
      <w:r w:rsidDel="00000000" w:rsidR="00000000" w:rsidRPr="00000000">
        <w:rPr>
          <w:rtl w:val="0"/>
        </w:rPr>
        <w:t xml:space="preserve">Instructions:</w:t>
      </w:r>
    </w:p>
    <w:p w:rsidR="00000000" w:rsidDel="00000000" w:rsidP="00000000" w:rsidRDefault="00000000" w:rsidRPr="00000000" w14:paraId="00000115">
      <w:pPr>
        <w:numPr>
          <w:ilvl w:val="0"/>
          <w:numId w:val="9"/>
        </w:numPr>
        <w:spacing w:after="200" w:line="360" w:lineRule="auto"/>
        <w:ind w:left="720" w:hanging="360"/>
        <w:rPr>
          <w:u w:val="none"/>
        </w:rPr>
      </w:pPr>
      <w:r w:rsidDel="00000000" w:rsidR="00000000" w:rsidRPr="00000000">
        <w:rPr>
          <w:rtl w:val="0"/>
        </w:rPr>
        <w:t xml:space="preserve">Begin by selecting a specific memory or event that you would like to focus on. It can be a happy memory, a difficult experience, or anything in between.</w:t>
      </w:r>
    </w:p>
    <w:p w:rsidR="00000000" w:rsidDel="00000000" w:rsidP="00000000" w:rsidRDefault="00000000" w:rsidRPr="00000000" w14:paraId="00000116">
      <w:pPr>
        <w:numPr>
          <w:ilvl w:val="0"/>
          <w:numId w:val="9"/>
        </w:numPr>
        <w:spacing w:after="200" w:before="0" w:line="360" w:lineRule="auto"/>
        <w:ind w:left="720" w:hanging="360"/>
        <w:rPr>
          <w:u w:val="none"/>
        </w:rPr>
      </w:pPr>
      <w:r w:rsidDel="00000000" w:rsidR="00000000" w:rsidRPr="00000000">
        <w:rPr>
          <w:rtl w:val="0"/>
        </w:rPr>
        <w:t xml:space="preserve">Using the materials provided, begin creating a representation of the items you would put in a memory box. You can create images or symbols that represent the memory or event you have chosen.</w:t>
      </w:r>
    </w:p>
    <w:p w:rsidR="00000000" w:rsidDel="00000000" w:rsidP="00000000" w:rsidRDefault="00000000" w:rsidRPr="00000000" w14:paraId="00000117">
      <w:pPr>
        <w:numPr>
          <w:ilvl w:val="0"/>
          <w:numId w:val="9"/>
        </w:numPr>
        <w:spacing w:after="200" w:before="0" w:line="360" w:lineRule="auto"/>
        <w:ind w:left="720" w:hanging="360"/>
        <w:rPr>
          <w:u w:val="none"/>
        </w:rPr>
      </w:pPr>
      <w:r w:rsidDel="00000000" w:rsidR="00000000" w:rsidRPr="00000000">
        <w:rPr>
          <w:rtl w:val="0"/>
        </w:rPr>
        <w:t xml:space="preserve">Once you have created the representations of the items, place them inside the box. If you are using a physical box, you can glue or tape the representations inside.</w:t>
      </w:r>
    </w:p>
    <w:p w:rsidR="00000000" w:rsidDel="00000000" w:rsidP="00000000" w:rsidRDefault="00000000" w:rsidRPr="00000000" w14:paraId="00000118">
      <w:pPr>
        <w:numPr>
          <w:ilvl w:val="0"/>
          <w:numId w:val="9"/>
        </w:numPr>
        <w:spacing w:after="200" w:before="0" w:line="360" w:lineRule="auto"/>
        <w:ind w:left="720" w:hanging="360"/>
        <w:rPr>
          <w:u w:val="none"/>
        </w:rPr>
      </w:pPr>
      <w:r w:rsidDel="00000000" w:rsidR="00000000" w:rsidRPr="00000000">
        <w:rPr>
          <w:rtl w:val="0"/>
        </w:rPr>
        <w:t xml:space="preserve">If you like, you can also decorate the outside of the box with additional materials such as paint or markers.</w:t>
      </w:r>
    </w:p>
    <w:p w:rsidR="00000000" w:rsidDel="00000000" w:rsidP="00000000" w:rsidRDefault="00000000" w:rsidRPr="00000000" w14:paraId="00000119">
      <w:pPr>
        <w:numPr>
          <w:ilvl w:val="0"/>
          <w:numId w:val="9"/>
        </w:numPr>
        <w:spacing w:after="200" w:line="360" w:lineRule="auto"/>
        <w:ind w:left="720" w:hanging="360"/>
        <w:rPr>
          <w:u w:val="none"/>
        </w:rPr>
      </w:pPr>
      <w:r w:rsidDel="00000000" w:rsidR="00000000" w:rsidRPr="00000000">
        <w:rPr>
          <w:rtl w:val="0"/>
        </w:rPr>
        <w:t xml:space="preserve">Once your memory box is complete, take some time to reflect on the memory or event represented in the box and consider how this exercise has helped you process and make meaning of this memory.</w:t>
      </w:r>
    </w:p>
    <w:p w:rsidR="00000000" w:rsidDel="00000000" w:rsidP="00000000" w:rsidRDefault="00000000" w:rsidRPr="00000000" w14:paraId="0000011A">
      <w:pPr>
        <w:spacing w:after="200" w:line="360" w:lineRule="auto"/>
        <w:rPr/>
      </w:pPr>
      <w:r w:rsidDel="00000000" w:rsidR="00000000" w:rsidRPr="00000000">
        <w:rPr>
          <w:rtl w:val="0"/>
        </w:rPr>
        <w:t xml:space="preserve">This exercise can be a powerful tool for emotional expression and reflection. It can help to activate neural pathways associated with memory and emotional processing, providing a sense of accomplishment and fulfillment. Remember that you can use this exercise as many times as you want, focusing on different memories each time. And if you are doing this with a client, encourage them to share their memory box with you, as it can be a great way to start a conversation and process the represented memories.</w:t>
      </w:r>
    </w:p>
    <w:p w:rsidR="00000000" w:rsidDel="00000000" w:rsidP="00000000" w:rsidRDefault="00000000" w:rsidRPr="00000000" w14:paraId="0000011B">
      <w:pPr>
        <w:pStyle w:val="Heading2"/>
        <w:spacing w:after="200" w:line="360" w:lineRule="auto"/>
        <w:rPr/>
      </w:pPr>
      <w:bookmarkStart w:colFirst="0" w:colLast="0" w:name="_um1lms1lqlbu" w:id="33"/>
      <w:bookmarkEnd w:id="33"/>
      <w:r w:rsidDel="00000000" w:rsidR="00000000" w:rsidRPr="00000000">
        <w:rPr>
          <w:rtl w:val="0"/>
        </w:rPr>
        <w:t xml:space="preserve">Exercise: </w:t>
      </w:r>
      <w:r w:rsidDel="00000000" w:rsidR="00000000" w:rsidRPr="00000000">
        <w:rPr>
          <w:rtl w:val="0"/>
        </w:rPr>
        <w:t xml:space="preserve">Mood Board</w:t>
      </w:r>
    </w:p>
    <w:p w:rsidR="00000000" w:rsidDel="00000000" w:rsidP="00000000" w:rsidRDefault="00000000" w:rsidRPr="00000000" w14:paraId="0000011C">
      <w:pPr>
        <w:spacing w:line="360" w:lineRule="auto"/>
        <w:rPr/>
      </w:pPr>
      <w:r w:rsidDel="00000000" w:rsidR="00000000" w:rsidRPr="00000000">
        <w:rPr>
          <w:rtl w:val="0"/>
        </w:rPr>
        <w:t xml:space="preserve">A mood board is a visual representation of a specific theme or emotion, often used in the fields of fashion, interior design, and advertising. This exercise is designed to help you use the concept of a mood board to identify and change negative thought patterns by creating a visual representation of a specific emotion or feeling. This exercise can be done individually or with a group, and is a useful tool for exploring emotions and gaining insight into your thought patterns. </w:t>
      </w:r>
    </w:p>
    <w:p w:rsidR="00000000" w:rsidDel="00000000" w:rsidP="00000000" w:rsidRDefault="00000000" w:rsidRPr="00000000" w14:paraId="0000011D">
      <w:pPr>
        <w:pStyle w:val="Heading3"/>
        <w:spacing w:line="360" w:lineRule="auto"/>
        <w:rPr/>
      </w:pPr>
      <w:bookmarkStart w:colFirst="0" w:colLast="0" w:name="_ulflbc5wgagt" w:id="34"/>
      <w:bookmarkEnd w:id="34"/>
      <w:r w:rsidDel="00000000" w:rsidR="00000000" w:rsidRPr="00000000">
        <w:rPr>
          <w:rtl w:val="0"/>
        </w:rPr>
        <w:t xml:space="preserve">Materials</w:t>
      </w:r>
    </w:p>
    <w:p w:rsidR="00000000" w:rsidDel="00000000" w:rsidP="00000000" w:rsidRDefault="00000000" w:rsidRPr="00000000" w14:paraId="0000011E">
      <w:pPr>
        <w:numPr>
          <w:ilvl w:val="0"/>
          <w:numId w:val="1"/>
        </w:numPr>
        <w:spacing w:after="0" w:afterAutospacing="0" w:line="360" w:lineRule="auto"/>
        <w:ind w:left="720" w:hanging="360"/>
        <w:rPr>
          <w:u w:val="none"/>
        </w:rPr>
      </w:pPr>
      <w:r w:rsidDel="00000000" w:rsidR="00000000" w:rsidRPr="00000000">
        <w:rPr>
          <w:rtl w:val="0"/>
        </w:rPr>
        <w:t xml:space="preserve">A l</w:t>
      </w:r>
      <w:r w:rsidDel="00000000" w:rsidR="00000000" w:rsidRPr="00000000">
        <w:rPr>
          <w:rtl w:val="0"/>
        </w:rPr>
        <w:t xml:space="preserve">arge poster board or foam board</w:t>
      </w:r>
    </w:p>
    <w:p w:rsidR="00000000" w:rsidDel="00000000" w:rsidP="00000000" w:rsidRDefault="00000000" w:rsidRPr="00000000" w14:paraId="0000011F">
      <w:pPr>
        <w:numPr>
          <w:ilvl w:val="0"/>
          <w:numId w:val="1"/>
        </w:numPr>
        <w:spacing w:after="0" w:afterAutospacing="0" w:line="360" w:lineRule="auto"/>
        <w:ind w:left="720" w:hanging="360"/>
        <w:rPr>
          <w:u w:val="none"/>
        </w:rPr>
      </w:pPr>
      <w:r w:rsidDel="00000000" w:rsidR="00000000" w:rsidRPr="00000000">
        <w:rPr>
          <w:rtl w:val="0"/>
        </w:rPr>
        <w:t xml:space="preserve">Magazines, newspapers, or other collage materials</w:t>
      </w:r>
    </w:p>
    <w:p w:rsidR="00000000" w:rsidDel="00000000" w:rsidP="00000000" w:rsidRDefault="00000000" w:rsidRPr="00000000" w14:paraId="00000120">
      <w:pPr>
        <w:numPr>
          <w:ilvl w:val="0"/>
          <w:numId w:val="1"/>
        </w:numPr>
        <w:spacing w:after="0" w:afterAutospacing="0" w:line="360" w:lineRule="auto"/>
        <w:ind w:left="720" w:hanging="360"/>
        <w:rPr>
          <w:u w:val="none"/>
        </w:rPr>
      </w:pPr>
      <w:r w:rsidDel="00000000" w:rsidR="00000000" w:rsidRPr="00000000">
        <w:rPr>
          <w:rtl w:val="0"/>
        </w:rPr>
        <w:t xml:space="preserve">A pair of scissors</w:t>
      </w:r>
    </w:p>
    <w:p w:rsidR="00000000" w:rsidDel="00000000" w:rsidP="00000000" w:rsidRDefault="00000000" w:rsidRPr="00000000" w14:paraId="00000121">
      <w:pPr>
        <w:numPr>
          <w:ilvl w:val="0"/>
          <w:numId w:val="1"/>
        </w:numPr>
        <w:spacing w:after="0" w:afterAutospacing="0" w:line="360" w:lineRule="auto"/>
        <w:ind w:left="720" w:hanging="360"/>
        <w:rPr>
          <w:u w:val="none"/>
        </w:rPr>
      </w:pPr>
      <w:r w:rsidDel="00000000" w:rsidR="00000000" w:rsidRPr="00000000">
        <w:rPr>
          <w:rtl w:val="0"/>
        </w:rPr>
        <w:t xml:space="preserve">Glue or tape</w:t>
      </w:r>
    </w:p>
    <w:p w:rsidR="00000000" w:rsidDel="00000000" w:rsidP="00000000" w:rsidRDefault="00000000" w:rsidRPr="00000000" w14:paraId="00000122">
      <w:pPr>
        <w:numPr>
          <w:ilvl w:val="0"/>
          <w:numId w:val="1"/>
        </w:numPr>
        <w:spacing w:line="360" w:lineRule="auto"/>
        <w:ind w:left="720" w:hanging="360"/>
        <w:rPr>
          <w:u w:val="none"/>
        </w:rPr>
      </w:pPr>
      <w:r w:rsidDel="00000000" w:rsidR="00000000" w:rsidRPr="00000000">
        <w:rPr>
          <w:rtl w:val="0"/>
        </w:rPr>
        <w:t xml:space="preserve">Optionally you can also use markers, colored pencils, or paint for additional decoration</w:t>
      </w:r>
    </w:p>
    <w:p w:rsidR="00000000" w:rsidDel="00000000" w:rsidP="00000000" w:rsidRDefault="00000000" w:rsidRPr="00000000" w14:paraId="00000123">
      <w:pPr>
        <w:pStyle w:val="Heading3"/>
        <w:spacing w:line="360" w:lineRule="auto"/>
        <w:rPr/>
      </w:pPr>
      <w:bookmarkStart w:colFirst="0" w:colLast="0" w:name="_cijpk8qu7g0v" w:id="35"/>
      <w:bookmarkEnd w:id="35"/>
      <w:r w:rsidDel="00000000" w:rsidR="00000000" w:rsidRPr="00000000">
        <w:rPr>
          <w:rtl w:val="0"/>
        </w:rPr>
        <w:t xml:space="preserve">Instructions</w:t>
      </w:r>
    </w:p>
    <w:p w:rsidR="00000000" w:rsidDel="00000000" w:rsidP="00000000" w:rsidRDefault="00000000" w:rsidRPr="00000000" w14:paraId="00000124">
      <w:pPr>
        <w:numPr>
          <w:ilvl w:val="0"/>
          <w:numId w:val="17"/>
        </w:numPr>
        <w:spacing w:after="0" w:afterAutospacing="0" w:line="360" w:lineRule="auto"/>
        <w:ind w:left="720" w:hanging="360"/>
        <w:rPr>
          <w:u w:val="none"/>
        </w:rPr>
      </w:pPr>
      <w:r w:rsidDel="00000000" w:rsidR="00000000" w:rsidRPr="00000000">
        <w:rPr>
          <w:rtl w:val="0"/>
        </w:rPr>
        <w:t xml:space="preserve">Begin by setting a specific emotion or feeling that you would like to focus on. It can be a positive emotion, a negative one, or anything in between.</w:t>
      </w:r>
    </w:p>
    <w:p w:rsidR="00000000" w:rsidDel="00000000" w:rsidP="00000000" w:rsidRDefault="00000000" w:rsidRPr="00000000" w14:paraId="00000125">
      <w:pPr>
        <w:numPr>
          <w:ilvl w:val="0"/>
          <w:numId w:val="17"/>
        </w:numPr>
        <w:spacing w:after="0" w:afterAutospacing="0" w:line="360" w:lineRule="auto"/>
        <w:ind w:left="720" w:hanging="360"/>
        <w:rPr>
          <w:u w:val="none"/>
        </w:rPr>
      </w:pPr>
      <w:r w:rsidDel="00000000" w:rsidR="00000000" w:rsidRPr="00000000">
        <w:rPr>
          <w:rtl w:val="0"/>
        </w:rPr>
        <w:t xml:space="preserve">Using the materials provided, begin looking for images and words that represent this emotion or feeling. Cut them out and place them on the poster board.</w:t>
      </w:r>
    </w:p>
    <w:p w:rsidR="00000000" w:rsidDel="00000000" w:rsidP="00000000" w:rsidRDefault="00000000" w:rsidRPr="00000000" w14:paraId="00000126">
      <w:pPr>
        <w:numPr>
          <w:ilvl w:val="0"/>
          <w:numId w:val="17"/>
        </w:numPr>
        <w:spacing w:after="0" w:afterAutospacing="0" w:line="360" w:lineRule="auto"/>
        <w:ind w:left="720" w:hanging="360"/>
        <w:rPr>
          <w:u w:val="none"/>
        </w:rPr>
      </w:pPr>
      <w:r w:rsidDel="00000000" w:rsidR="00000000" w:rsidRPr="00000000">
        <w:rPr>
          <w:rtl w:val="0"/>
        </w:rPr>
        <w:t xml:space="preserve">Once you have a good collection of images and words, begin arranging them on the poster board in a way that feels meaningful to you. You can group similar images together, create patterns, or arrange them in any other way that feels appropriate.</w:t>
      </w:r>
    </w:p>
    <w:p w:rsidR="00000000" w:rsidDel="00000000" w:rsidP="00000000" w:rsidRDefault="00000000" w:rsidRPr="00000000" w14:paraId="00000127">
      <w:pPr>
        <w:numPr>
          <w:ilvl w:val="0"/>
          <w:numId w:val="17"/>
        </w:numPr>
        <w:spacing w:after="0" w:afterAutospacing="0" w:line="360" w:lineRule="auto"/>
        <w:ind w:left="720" w:hanging="360"/>
        <w:rPr>
          <w:u w:val="none"/>
        </w:rPr>
      </w:pPr>
      <w:r w:rsidDel="00000000" w:rsidR="00000000" w:rsidRPr="00000000">
        <w:rPr>
          <w:rtl w:val="0"/>
        </w:rPr>
        <w:t xml:space="preserve">If you like, you can also decorate the poster board with additional materials such as paint or markers.</w:t>
      </w:r>
    </w:p>
    <w:p w:rsidR="00000000" w:rsidDel="00000000" w:rsidP="00000000" w:rsidRDefault="00000000" w:rsidRPr="00000000" w14:paraId="00000128">
      <w:pPr>
        <w:numPr>
          <w:ilvl w:val="0"/>
          <w:numId w:val="17"/>
        </w:numPr>
        <w:spacing w:line="360" w:lineRule="auto"/>
        <w:ind w:left="720" w:hanging="360"/>
        <w:rPr>
          <w:u w:val="none"/>
        </w:rPr>
      </w:pPr>
      <w:r w:rsidDel="00000000" w:rsidR="00000000" w:rsidRPr="00000000">
        <w:rPr>
          <w:rtl w:val="0"/>
        </w:rPr>
        <w:t xml:space="preserve">Once your mood board is complete, take some time to reflect on the emotion or feeling represented on the board and consider how this exercise has helped you identify and change any negative thought patterns.</w:t>
      </w:r>
    </w:p>
    <w:p w:rsidR="00000000" w:rsidDel="00000000" w:rsidP="00000000" w:rsidRDefault="00000000" w:rsidRPr="00000000" w14:paraId="00000129">
      <w:pPr>
        <w:spacing w:line="360" w:lineRule="auto"/>
        <w:rPr/>
      </w:pPr>
      <w:r w:rsidDel="00000000" w:rsidR="00000000" w:rsidRPr="00000000">
        <w:rPr>
          <w:rtl w:val="0"/>
        </w:rPr>
        <w:t xml:space="preserve">This exercise can be a powerful tool for emotional exploration and reflection. It can help you gain insight into your emotions and thought patterns, and help you identify any negative thought patterns that may be affecting your mood and well-being. Remember that you can use this exercise as many times as you want, focusing on different emotions or feelings each time. Encourage your clients to share their mood board with you, as it can be a great way to start a conversation and process the represented emotions.</w:t>
      </w:r>
    </w:p>
    <w:p w:rsidR="00000000" w:rsidDel="00000000" w:rsidP="00000000" w:rsidRDefault="00000000" w:rsidRPr="00000000" w14:paraId="0000012A">
      <w:pPr>
        <w:pStyle w:val="Heading2"/>
        <w:spacing w:after="200" w:line="360" w:lineRule="auto"/>
        <w:rPr/>
      </w:pPr>
      <w:bookmarkStart w:colFirst="0" w:colLast="0" w:name="_hi796r1pvq62" w:id="36"/>
      <w:bookmarkEnd w:id="36"/>
      <w:r w:rsidDel="00000000" w:rsidR="00000000" w:rsidRPr="00000000">
        <w:rPr>
          <w:rtl w:val="0"/>
        </w:rPr>
        <w:t xml:space="preserve">Exercise: </w:t>
      </w:r>
      <w:r w:rsidDel="00000000" w:rsidR="00000000" w:rsidRPr="00000000">
        <w:rPr>
          <w:rtl w:val="0"/>
        </w:rPr>
        <w:t xml:space="preserve">Mobiles</w:t>
      </w:r>
    </w:p>
    <w:p w:rsidR="00000000" w:rsidDel="00000000" w:rsidP="00000000" w:rsidRDefault="00000000" w:rsidRPr="00000000" w14:paraId="0000012B">
      <w:pPr>
        <w:spacing w:line="360" w:lineRule="auto"/>
        <w:rPr/>
      </w:pPr>
      <w:r w:rsidDel="00000000" w:rsidR="00000000" w:rsidRPr="00000000">
        <w:rPr>
          <w:rtl w:val="0"/>
        </w:rPr>
        <w:t xml:space="preserve">This exercise is designed to help you explore your emotions and thoughts through the creation of a mobile. A mobile is a type of sculpture that hangs from a single point and is made up of multiple elements that move and interact with each other. This exercise can be done individually or with a group, and is a useful tool for gaining insight into your emotions and thoughts.</w:t>
      </w:r>
    </w:p>
    <w:p w:rsidR="00000000" w:rsidDel="00000000" w:rsidP="00000000" w:rsidRDefault="00000000" w:rsidRPr="00000000" w14:paraId="0000012C">
      <w:pPr>
        <w:pStyle w:val="Heading3"/>
        <w:spacing w:line="360" w:lineRule="auto"/>
        <w:rPr/>
      </w:pPr>
      <w:bookmarkStart w:colFirst="0" w:colLast="0" w:name="_8fi6888stt4e" w:id="37"/>
      <w:bookmarkEnd w:id="37"/>
      <w:r w:rsidDel="00000000" w:rsidR="00000000" w:rsidRPr="00000000">
        <w:rPr>
          <w:rtl w:val="0"/>
        </w:rPr>
        <w:t xml:space="preserve">Materials</w:t>
      </w:r>
    </w:p>
    <w:p w:rsidR="00000000" w:rsidDel="00000000" w:rsidP="00000000" w:rsidRDefault="00000000" w:rsidRPr="00000000" w14:paraId="0000012D">
      <w:pPr>
        <w:numPr>
          <w:ilvl w:val="0"/>
          <w:numId w:val="20"/>
        </w:numPr>
        <w:spacing w:after="0" w:afterAutospacing="0" w:line="360" w:lineRule="auto"/>
        <w:ind w:left="720" w:hanging="360"/>
        <w:rPr>
          <w:u w:val="none"/>
        </w:rPr>
      </w:pPr>
      <w:r w:rsidDel="00000000" w:rsidR="00000000" w:rsidRPr="00000000">
        <w:rPr>
          <w:rtl w:val="0"/>
        </w:rPr>
        <w:t xml:space="preserve">Wire or string</w:t>
      </w:r>
    </w:p>
    <w:p w:rsidR="00000000" w:rsidDel="00000000" w:rsidP="00000000" w:rsidRDefault="00000000" w:rsidRPr="00000000" w14:paraId="0000012E">
      <w:pPr>
        <w:numPr>
          <w:ilvl w:val="0"/>
          <w:numId w:val="20"/>
        </w:numPr>
        <w:spacing w:after="0" w:afterAutospacing="0" w:line="360" w:lineRule="auto"/>
        <w:ind w:left="720" w:hanging="360"/>
        <w:rPr>
          <w:u w:val="none"/>
        </w:rPr>
      </w:pPr>
      <w:r w:rsidDel="00000000" w:rsidR="00000000" w:rsidRPr="00000000">
        <w:rPr>
          <w:rtl w:val="0"/>
        </w:rPr>
        <w:t xml:space="preserve">Scissors</w:t>
      </w:r>
    </w:p>
    <w:p w:rsidR="00000000" w:rsidDel="00000000" w:rsidP="00000000" w:rsidRDefault="00000000" w:rsidRPr="00000000" w14:paraId="0000012F">
      <w:pPr>
        <w:numPr>
          <w:ilvl w:val="0"/>
          <w:numId w:val="20"/>
        </w:numPr>
        <w:spacing w:after="0" w:afterAutospacing="0" w:line="360" w:lineRule="auto"/>
        <w:ind w:left="720" w:hanging="360"/>
        <w:rPr>
          <w:u w:val="none"/>
        </w:rPr>
      </w:pPr>
      <w:r w:rsidDel="00000000" w:rsidR="00000000" w:rsidRPr="00000000">
        <w:rPr>
          <w:rtl w:val="0"/>
        </w:rPr>
        <w:t xml:space="preserve">Assorted materials such as paper, fabric, beads, feathers, or other lightweight objects</w:t>
      </w:r>
    </w:p>
    <w:p w:rsidR="00000000" w:rsidDel="00000000" w:rsidP="00000000" w:rsidRDefault="00000000" w:rsidRPr="00000000" w14:paraId="00000130">
      <w:pPr>
        <w:numPr>
          <w:ilvl w:val="0"/>
          <w:numId w:val="20"/>
        </w:numPr>
        <w:spacing w:line="360" w:lineRule="auto"/>
        <w:ind w:left="720" w:hanging="360"/>
        <w:rPr>
          <w:u w:val="none"/>
        </w:rPr>
      </w:pPr>
      <w:r w:rsidDel="00000000" w:rsidR="00000000" w:rsidRPr="00000000">
        <w:rPr>
          <w:rtl w:val="0"/>
        </w:rPr>
        <w:t xml:space="preserve">Optionally you can also use glue, tape, or other adhesives for attaching materials to the wire or string.</w:t>
      </w:r>
    </w:p>
    <w:p w:rsidR="00000000" w:rsidDel="00000000" w:rsidP="00000000" w:rsidRDefault="00000000" w:rsidRPr="00000000" w14:paraId="00000131">
      <w:pPr>
        <w:pStyle w:val="Heading3"/>
        <w:spacing w:line="360" w:lineRule="auto"/>
        <w:rPr/>
      </w:pPr>
      <w:bookmarkStart w:colFirst="0" w:colLast="0" w:name="_n2i9pzsrphbs" w:id="38"/>
      <w:bookmarkEnd w:id="38"/>
      <w:r w:rsidDel="00000000" w:rsidR="00000000" w:rsidRPr="00000000">
        <w:rPr>
          <w:rtl w:val="0"/>
        </w:rPr>
        <w:t xml:space="preserve">Instructions:</w:t>
      </w:r>
    </w:p>
    <w:p w:rsidR="00000000" w:rsidDel="00000000" w:rsidP="00000000" w:rsidRDefault="00000000" w:rsidRPr="00000000" w14:paraId="00000132">
      <w:pPr>
        <w:numPr>
          <w:ilvl w:val="0"/>
          <w:numId w:val="8"/>
        </w:numPr>
        <w:spacing w:after="0" w:afterAutospacing="0" w:line="360" w:lineRule="auto"/>
        <w:ind w:left="720" w:hanging="360"/>
        <w:rPr>
          <w:u w:val="none"/>
        </w:rPr>
      </w:pPr>
      <w:r w:rsidDel="00000000" w:rsidR="00000000" w:rsidRPr="00000000">
        <w:rPr>
          <w:rtl w:val="0"/>
        </w:rPr>
        <w:t xml:space="preserve">Begin by setting a specific emotion or thought that you would like to focus on. It can be a positive emotion, a negative one, or anything in between.</w:t>
      </w:r>
    </w:p>
    <w:p w:rsidR="00000000" w:rsidDel="00000000" w:rsidP="00000000" w:rsidRDefault="00000000" w:rsidRPr="00000000" w14:paraId="00000133">
      <w:pPr>
        <w:numPr>
          <w:ilvl w:val="0"/>
          <w:numId w:val="8"/>
        </w:numPr>
        <w:spacing w:after="0" w:afterAutospacing="0" w:line="360" w:lineRule="auto"/>
        <w:ind w:left="720" w:hanging="360"/>
        <w:rPr>
          <w:u w:val="none"/>
        </w:rPr>
      </w:pPr>
      <w:r w:rsidDel="00000000" w:rsidR="00000000" w:rsidRPr="00000000">
        <w:rPr>
          <w:rtl w:val="0"/>
        </w:rPr>
        <w:t xml:space="preserve">Using the materials provided, begin creating the individual elements of your mobile. These can be made from a variety of materials such as paper, fabric, beads, feathers, or other lightweight objects.</w:t>
      </w:r>
    </w:p>
    <w:p w:rsidR="00000000" w:rsidDel="00000000" w:rsidP="00000000" w:rsidRDefault="00000000" w:rsidRPr="00000000" w14:paraId="00000134">
      <w:pPr>
        <w:numPr>
          <w:ilvl w:val="0"/>
          <w:numId w:val="8"/>
        </w:numPr>
        <w:spacing w:after="0" w:afterAutospacing="0" w:line="360" w:lineRule="auto"/>
        <w:ind w:left="720" w:hanging="360"/>
        <w:rPr>
          <w:u w:val="none"/>
        </w:rPr>
      </w:pPr>
      <w:r w:rsidDel="00000000" w:rsidR="00000000" w:rsidRPr="00000000">
        <w:rPr>
          <w:rtl w:val="0"/>
        </w:rPr>
        <w:t xml:space="preserve">Once you have created the individual elements, begin attaching them to the wire or string using glue, tape, or other adhesives. Be sure to adjust the lengths of the wire or string so that the elements are balanced and move freely.</w:t>
      </w:r>
    </w:p>
    <w:p w:rsidR="00000000" w:rsidDel="00000000" w:rsidP="00000000" w:rsidRDefault="00000000" w:rsidRPr="00000000" w14:paraId="00000135">
      <w:pPr>
        <w:numPr>
          <w:ilvl w:val="0"/>
          <w:numId w:val="8"/>
        </w:numPr>
        <w:spacing w:line="360" w:lineRule="auto"/>
        <w:ind w:left="720" w:hanging="360"/>
        <w:rPr>
          <w:u w:val="none"/>
        </w:rPr>
      </w:pPr>
      <w:r w:rsidDel="00000000" w:rsidR="00000000" w:rsidRPr="00000000">
        <w:rPr>
          <w:rtl w:val="0"/>
        </w:rPr>
        <w:t xml:space="preserve">Once your mobile is complete, hang it in a place where it can move freely and be observed. Take some time to reflect on the emotion or thought represented on the mobile and consider how this exercise has helped you gain insight into your emotions and thoughts.</w:t>
      </w:r>
    </w:p>
    <w:p w:rsidR="00000000" w:rsidDel="00000000" w:rsidP="00000000" w:rsidRDefault="00000000" w:rsidRPr="00000000" w14:paraId="00000136">
      <w:pPr>
        <w:spacing w:line="360" w:lineRule="auto"/>
        <w:rPr/>
      </w:pPr>
      <w:r w:rsidDel="00000000" w:rsidR="00000000" w:rsidRPr="00000000">
        <w:rPr>
          <w:rtl w:val="0"/>
        </w:rPr>
        <w:t xml:space="preserve">This exercise can be a powerful tool for emotional and cognitive exploration. It can help you gain insight into your emotions and thoughts by allowing you to express them in a visual and physical way. Remember that you can use this exercise as many times as you want, focusing on different emotions or thoughts each time, and encourage your clients to share their mobile with you as it can be a great way to start a conversation and process the represented emotions and thoughts.</w:t>
      </w:r>
    </w:p>
    <w:p w:rsidR="00000000" w:rsidDel="00000000" w:rsidP="00000000" w:rsidRDefault="00000000" w:rsidRPr="00000000" w14:paraId="00000137">
      <w:pPr>
        <w:pStyle w:val="Heading2"/>
        <w:spacing w:after="200" w:line="360" w:lineRule="auto"/>
        <w:rPr>
          <w:sz w:val="28"/>
          <w:szCs w:val="28"/>
        </w:rPr>
      </w:pPr>
      <w:bookmarkStart w:colFirst="0" w:colLast="0" w:name="_1y810tw" w:id="39"/>
      <w:bookmarkEnd w:id="39"/>
      <w:r w:rsidDel="00000000" w:rsidR="00000000" w:rsidRPr="00000000">
        <w:rPr>
          <w:rtl w:val="0"/>
        </w:rPr>
        <w:t xml:space="preserve">Exercise: Healing from </w:t>
      </w:r>
      <w:r w:rsidDel="00000000" w:rsidR="00000000" w:rsidRPr="00000000">
        <w:rPr>
          <w:rtl w:val="0"/>
        </w:rPr>
        <w:t xml:space="preserve">Anxiety &amp; Depression</w:t>
      </w:r>
      <w:r w:rsidDel="00000000" w:rsidR="00000000" w:rsidRPr="00000000">
        <w:rPr>
          <w:rtl w:val="0"/>
        </w:rPr>
      </w:r>
    </w:p>
    <w:p w:rsidR="00000000" w:rsidDel="00000000" w:rsidP="00000000" w:rsidRDefault="00000000" w:rsidRPr="00000000" w14:paraId="00000138">
      <w:pPr>
        <w:spacing w:after="200" w:line="360" w:lineRule="auto"/>
        <w:rPr/>
      </w:pPr>
      <w:r w:rsidDel="00000000" w:rsidR="00000000" w:rsidRPr="00000000">
        <w:rPr>
          <w:rtl w:val="0"/>
        </w:rPr>
        <w:t xml:space="preserve">The following case study exercise is designed to challenge you to think critically and apply your knowledge of neuroscience-informed art therapy in a real-world scenario. You will be presented with a fictional client's background and symptoms, and your task will be to design a plan for an art therapy intervention that addresses the client's specific needs. This exercise will require you to think about the different ways in which art therapy can be used to target specific areas of the brain and to consider the unique needs and goals of the individual client. Remember to keep in mind the criteria for preparing and conducting art therapy interventions that you have learned in your training. As you work through this exercise, you will have the opportunity to demonstrate your understanding of how art therapy can be used to promote neuroplasticity and improve overall well-being.</w:t>
      </w:r>
    </w:p>
    <w:p w:rsidR="00000000" w:rsidDel="00000000" w:rsidP="00000000" w:rsidRDefault="00000000" w:rsidRPr="00000000" w14:paraId="00000139">
      <w:pPr>
        <w:pStyle w:val="Heading3"/>
        <w:spacing w:after="200" w:line="360" w:lineRule="auto"/>
        <w:rPr/>
      </w:pPr>
      <w:bookmarkStart w:colFirst="0" w:colLast="0" w:name="_4i7ojhp" w:id="40"/>
      <w:bookmarkEnd w:id="40"/>
      <w:r w:rsidDel="00000000" w:rsidR="00000000" w:rsidRPr="00000000">
        <w:rPr>
          <w:color w:val="000000"/>
          <w:rtl w:val="0"/>
        </w:rPr>
        <w:t xml:space="preserve">Case Study</w:t>
      </w:r>
      <w:r w:rsidDel="00000000" w:rsidR="00000000" w:rsidRPr="00000000">
        <w:rPr>
          <w:rtl w:val="0"/>
        </w:rPr>
      </w:r>
    </w:p>
    <w:p w:rsidR="00000000" w:rsidDel="00000000" w:rsidP="00000000" w:rsidRDefault="00000000" w:rsidRPr="00000000" w14:paraId="0000013A">
      <w:pPr>
        <w:spacing w:after="200" w:line="360" w:lineRule="auto"/>
        <w:rPr/>
      </w:pPr>
      <w:r w:rsidDel="00000000" w:rsidR="00000000" w:rsidRPr="00000000">
        <w:rPr>
          <w:rtl w:val="0"/>
        </w:rPr>
        <w:t xml:space="preserve">Meet Jane, a 32-year-old woman who has been struggling with anxiety and depression for the past few years. She has been seeing a </w:t>
      </w:r>
      <w:r w:rsidDel="00000000" w:rsidR="00000000" w:rsidRPr="00000000">
        <w:rPr>
          <w:rtl w:val="0"/>
        </w:rPr>
        <w:t xml:space="preserve">practitioner</w:t>
      </w:r>
      <w:r w:rsidDel="00000000" w:rsidR="00000000" w:rsidRPr="00000000">
        <w:rPr>
          <w:rtl w:val="0"/>
        </w:rPr>
        <w:t xml:space="preserve"> for some time and has tried different forms of therapy, but she hasn't found anything that really works for her. Her </w:t>
      </w:r>
      <w:r w:rsidDel="00000000" w:rsidR="00000000" w:rsidRPr="00000000">
        <w:rPr>
          <w:rtl w:val="0"/>
        </w:rPr>
        <w:t xml:space="preserve">practitioner</w:t>
      </w:r>
      <w:r w:rsidDel="00000000" w:rsidR="00000000" w:rsidRPr="00000000">
        <w:rPr>
          <w:rtl w:val="0"/>
        </w:rPr>
        <w:t xml:space="preserve"> suggested that she try art therapy as a way to express her emotions in a non-verbal way.</w:t>
      </w:r>
    </w:p>
    <w:p w:rsidR="00000000" w:rsidDel="00000000" w:rsidP="00000000" w:rsidRDefault="00000000" w:rsidRPr="00000000" w14:paraId="0000013B">
      <w:pPr>
        <w:spacing w:after="200" w:line="360" w:lineRule="auto"/>
        <w:rPr/>
      </w:pPr>
      <w:r w:rsidDel="00000000" w:rsidR="00000000" w:rsidRPr="00000000">
        <w:rPr>
          <w:rtl w:val="0"/>
        </w:rPr>
        <w:t xml:space="preserve">Jane is an artist by hobby, but she hasn't picked up a paintbrush in years due to her mental health struggles. She is hesitant to try art therapy, but she is willing to give it a try in the hopes that it will help her feel better.</w:t>
      </w:r>
    </w:p>
    <w:p w:rsidR="00000000" w:rsidDel="00000000" w:rsidP="00000000" w:rsidRDefault="00000000" w:rsidRPr="00000000" w14:paraId="0000013C">
      <w:pPr>
        <w:spacing w:after="200" w:line="360" w:lineRule="auto"/>
        <w:rPr/>
      </w:pPr>
      <w:r w:rsidDel="00000000" w:rsidR="00000000" w:rsidRPr="00000000">
        <w:rPr>
          <w:rtl w:val="0"/>
        </w:rPr>
        <w:t xml:space="preserve">During the initial phone call with you, the art therapy practitioner, Jane opened up about her struggles with anxiety and depression. She explained that her thoughts often spiral out of control and she feels overwhelmed by them. She talked about how she feels trapped in her own mind and how she has a hard time expressing her emotions. She also mentioned that she has been feeling disconnected from her body and has been struggling with physical symptoms such as headaches and fatigue. She also said that she has been feeling like she's stuck in a rut and can't seem to make any progress in her life. You listened attentively and acknowledged her struggles, and they discussed the possibility of using art as a way to explore and express her emotions. You also talked about the benefits of using art as a tool for self-discovery and healing.</w:t>
      </w:r>
    </w:p>
    <w:p w:rsidR="00000000" w:rsidDel="00000000" w:rsidP="00000000" w:rsidRDefault="00000000" w:rsidRPr="00000000" w14:paraId="0000013D">
      <w:pPr>
        <w:spacing w:after="200" w:line="360" w:lineRule="auto"/>
        <w:rPr/>
      </w:pPr>
      <w:r w:rsidDel="00000000" w:rsidR="00000000" w:rsidRPr="00000000">
        <w:rPr>
          <w:rtl w:val="0"/>
        </w:rPr>
        <w:t xml:space="preserve">Jane was hesitant at first, but she agreed to give it a try, so scheduled her first in-person session with you.</w:t>
      </w:r>
    </w:p>
    <w:p w:rsidR="00000000" w:rsidDel="00000000" w:rsidP="00000000" w:rsidRDefault="00000000" w:rsidRPr="00000000" w14:paraId="0000013E">
      <w:pPr>
        <w:pStyle w:val="Heading3"/>
        <w:spacing w:line="360" w:lineRule="auto"/>
        <w:rPr/>
      </w:pPr>
      <w:bookmarkStart w:colFirst="0" w:colLast="0" w:name="_k9upu26fkaqa" w:id="41"/>
      <w:bookmarkEnd w:id="41"/>
      <w:r w:rsidDel="00000000" w:rsidR="00000000" w:rsidRPr="00000000">
        <w:rPr>
          <w:rtl w:val="0"/>
        </w:rPr>
        <w:t xml:space="preserve">Instructions</w:t>
      </w:r>
    </w:p>
    <w:p w:rsidR="00000000" w:rsidDel="00000000" w:rsidP="00000000" w:rsidRDefault="00000000" w:rsidRPr="00000000" w14:paraId="0000013F">
      <w:pPr>
        <w:numPr>
          <w:ilvl w:val="0"/>
          <w:numId w:val="13"/>
        </w:numPr>
        <w:spacing w:after="200" w:line="360" w:lineRule="auto"/>
        <w:ind w:left="720" w:hanging="360"/>
      </w:pPr>
      <w:r w:rsidDel="00000000" w:rsidR="00000000" w:rsidRPr="00000000">
        <w:rPr>
          <w:rtl w:val="0"/>
        </w:rPr>
        <w:t xml:space="preserve">Using the information provided in the case study, create a narrative of a successful art therapy intervention for the hypothetical client</w:t>
      </w:r>
    </w:p>
    <w:p w:rsidR="00000000" w:rsidDel="00000000" w:rsidP="00000000" w:rsidRDefault="00000000" w:rsidRPr="00000000" w14:paraId="00000140">
      <w:pPr>
        <w:numPr>
          <w:ilvl w:val="0"/>
          <w:numId w:val="13"/>
        </w:numPr>
        <w:spacing w:after="200" w:line="360" w:lineRule="auto"/>
        <w:ind w:left="720" w:hanging="360"/>
      </w:pPr>
      <w:r w:rsidDel="00000000" w:rsidR="00000000" w:rsidRPr="00000000">
        <w:rPr>
          <w:rtl w:val="0"/>
        </w:rPr>
        <w:t xml:space="preserve">The intervention should be based in neuroscience.</w:t>
      </w:r>
    </w:p>
    <w:p w:rsidR="00000000" w:rsidDel="00000000" w:rsidP="00000000" w:rsidRDefault="00000000" w:rsidRPr="00000000" w14:paraId="00000141">
      <w:pPr>
        <w:numPr>
          <w:ilvl w:val="0"/>
          <w:numId w:val="13"/>
        </w:numPr>
        <w:spacing w:after="200" w:line="360" w:lineRule="auto"/>
        <w:ind w:left="720" w:hanging="360"/>
      </w:pPr>
      <w:r w:rsidDel="00000000" w:rsidR="00000000" w:rsidRPr="00000000">
        <w:rPr>
          <w:rtl w:val="0"/>
        </w:rPr>
        <w:t xml:space="preserve">Begin by describing the first meeting with the client, including introductions and setting of goals</w:t>
      </w:r>
    </w:p>
    <w:p w:rsidR="00000000" w:rsidDel="00000000" w:rsidP="00000000" w:rsidRDefault="00000000" w:rsidRPr="00000000" w14:paraId="00000142">
      <w:pPr>
        <w:numPr>
          <w:ilvl w:val="0"/>
          <w:numId w:val="13"/>
        </w:numPr>
        <w:spacing w:after="200" w:line="360" w:lineRule="auto"/>
        <w:ind w:left="720" w:hanging="360"/>
      </w:pPr>
      <w:r w:rsidDel="00000000" w:rsidR="00000000" w:rsidRPr="00000000">
        <w:rPr>
          <w:rtl w:val="0"/>
        </w:rPr>
        <w:t xml:space="preserve">Describe the art therapy intervention, including any exercises or art-making activities used</w:t>
      </w:r>
    </w:p>
    <w:p w:rsidR="00000000" w:rsidDel="00000000" w:rsidP="00000000" w:rsidRDefault="00000000" w:rsidRPr="00000000" w14:paraId="00000143">
      <w:pPr>
        <w:numPr>
          <w:ilvl w:val="0"/>
          <w:numId w:val="13"/>
        </w:numPr>
        <w:spacing w:after="200" w:line="360" w:lineRule="auto"/>
        <w:ind w:left="720" w:hanging="360"/>
      </w:pPr>
      <w:r w:rsidDel="00000000" w:rsidR="00000000" w:rsidRPr="00000000">
        <w:rPr>
          <w:rtl w:val="0"/>
        </w:rPr>
        <w:t xml:space="preserve">Detail any interesting exchanges or challenges that may have occurred during the intervention</w:t>
      </w:r>
    </w:p>
    <w:p w:rsidR="00000000" w:rsidDel="00000000" w:rsidP="00000000" w:rsidRDefault="00000000" w:rsidRPr="00000000" w14:paraId="00000144">
      <w:pPr>
        <w:numPr>
          <w:ilvl w:val="0"/>
          <w:numId w:val="13"/>
        </w:numPr>
        <w:spacing w:after="200" w:line="360" w:lineRule="auto"/>
        <w:ind w:left="720" w:hanging="360"/>
      </w:pPr>
      <w:r w:rsidDel="00000000" w:rsidR="00000000" w:rsidRPr="00000000">
        <w:rPr>
          <w:rtl w:val="0"/>
        </w:rPr>
        <w:t xml:space="preserve">Analyze the </w:t>
      </w:r>
      <w:r w:rsidDel="00000000" w:rsidR="00000000" w:rsidRPr="00000000">
        <w:rPr>
          <w:rtl w:val="0"/>
        </w:rPr>
        <w:t xml:space="preserve">artwork</w:t>
      </w:r>
      <w:r w:rsidDel="00000000" w:rsidR="00000000" w:rsidRPr="00000000">
        <w:rPr>
          <w:rtl w:val="0"/>
        </w:rPr>
        <w:t xml:space="preserve"> produced and explain how it informed adjustments in the intervention</w:t>
      </w:r>
    </w:p>
    <w:p w:rsidR="00000000" w:rsidDel="00000000" w:rsidP="00000000" w:rsidRDefault="00000000" w:rsidRPr="00000000" w14:paraId="00000145">
      <w:pPr>
        <w:numPr>
          <w:ilvl w:val="0"/>
          <w:numId w:val="13"/>
        </w:numPr>
        <w:spacing w:after="200" w:line="360" w:lineRule="auto"/>
        <w:ind w:left="720" w:hanging="360"/>
      </w:pPr>
      <w:r w:rsidDel="00000000" w:rsidR="00000000" w:rsidRPr="00000000">
        <w:rPr>
          <w:rtl w:val="0"/>
        </w:rPr>
        <w:t xml:space="preserve">Conclude with a description of the final result and progress made by the client</w:t>
      </w:r>
    </w:p>
    <w:p w:rsidR="00000000" w:rsidDel="00000000" w:rsidP="00000000" w:rsidRDefault="00000000" w:rsidRPr="00000000" w14:paraId="00000146">
      <w:pPr>
        <w:spacing w:after="200" w:line="360" w:lineRule="auto"/>
        <w:rPr/>
      </w:pPr>
      <w:r w:rsidDel="00000000" w:rsidR="00000000" w:rsidRPr="00000000">
        <w:rPr>
          <w:rtl w:val="0"/>
        </w:rPr>
        <w:t xml:space="preserve">This exercise provides you an opportunity to practice your skills in creating a neuroscience-informed art therapy plan. By using a detailed case study, you can apply the knowledge you have gained in the course and use it to create a personalized plan for a hypothetical client. This exercise allows you to practice developing a therapeutic relationship, setting goals, and creating a plan that addresses the specific needs of the client. It also emphasizes the importance of ongoing assessment and adaptation in the art therapy process.</w:t>
      </w:r>
    </w:p>
    <w:p w:rsidR="00000000" w:rsidDel="00000000" w:rsidP="00000000" w:rsidRDefault="00000000" w:rsidRPr="00000000" w14:paraId="00000147">
      <w:pPr>
        <w:pStyle w:val="Heading1"/>
        <w:spacing w:after="200" w:line="360" w:lineRule="auto"/>
        <w:rPr/>
      </w:pPr>
      <w:bookmarkStart w:colFirst="0" w:colLast="0" w:name="_ihv636" w:id="42"/>
      <w:bookmarkEnd w:id="42"/>
      <w:r w:rsidDel="00000000" w:rsidR="00000000" w:rsidRPr="00000000">
        <w:rPr>
          <w:rtl w:val="0"/>
        </w:rPr>
        <w:t xml:space="preserve">Module </w:t>
      </w:r>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148">
      <w:pPr>
        <w:spacing w:after="200" w:line="360" w:lineRule="auto"/>
        <w:rPr/>
      </w:pPr>
      <w:r w:rsidDel="00000000" w:rsidR="00000000" w:rsidRPr="00000000">
        <w:rPr>
          <w:rtl w:val="0"/>
        </w:rPr>
        <w:t xml:space="preserve">In conclusion, this module has provided you with a comprehensive understanding of neuroplasticity, the brain's ability to change and adapt in response to new experiences and learning. You have learned about the different types of neuroplasticity and how art therapy can target specific neural mechanisms to promote emotional regulation, memory processing, and behavior regulation. You have also gained knowledge on the various neurotransmitters and their role in regulating brain function and behavior, as well as the key brain regions involved in emotional and behavior regulation.</w:t>
      </w:r>
    </w:p>
    <w:p w:rsidR="00000000" w:rsidDel="00000000" w:rsidP="00000000" w:rsidRDefault="00000000" w:rsidRPr="00000000" w14:paraId="00000149">
      <w:pPr>
        <w:spacing w:after="200" w:line="360" w:lineRule="auto"/>
        <w:rPr/>
      </w:pPr>
      <w:r w:rsidDel="00000000" w:rsidR="00000000" w:rsidRPr="00000000">
        <w:rPr>
          <w:rtl w:val="0"/>
        </w:rPr>
        <w:t xml:space="preserve">Through the exercises and hands-on practice, you have developed new skills in using art and mindfulness practices to promote neuroplastic changes in the brain. You have also learned how imbalances in neurotransmitters can contribute to emotional and behavioral problems and how art therapy interventions can modulate the release of neurotransmitters to promote emotional and behavioral regulation.</w:t>
      </w:r>
    </w:p>
    <w:p w:rsidR="00000000" w:rsidDel="00000000" w:rsidP="00000000" w:rsidRDefault="00000000" w:rsidRPr="00000000" w14:paraId="0000014A">
      <w:pPr>
        <w:spacing w:after="200" w:line="360" w:lineRule="auto"/>
        <w:rPr/>
      </w:pPr>
      <w:r w:rsidDel="00000000" w:rsidR="00000000" w:rsidRPr="00000000">
        <w:rPr>
          <w:rtl w:val="0"/>
        </w:rPr>
        <w:t xml:space="preserve">This module has provided you with a valuable framework to apply in your art therapy practice, allowing you to better understand and work with clients who may be experiencing emotional, behavioral, or cognitive difficulties. By incorporating the knowledge and skills you have acquired in this module, you can develop more effective and tailored interventions for your clients, promoting their emotional and behavioral well-being.</w:t>
      </w:r>
    </w:p>
    <w:p w:rsidR="00000000" w:rsidDel="00000000" w:rsidP="00000000" w:rsidRDefault="00000000" w:rsidRPr="00000000" w14:paraId="0000014B">
      <w:pPr>
        <w:spacing w:after="200" w:line="360" w:lineRule="auto"/>
        <w:rPr/>
      </w:pPr>
      <w:r w:rsidDel="00000000" w:rsidR="00000000" w:rsidRPr="00000000">
        <w:rPr>
          <w:rtl w:val="0"/>
        </w:rPr>
      </w:r>
    </w:p>
    <w:p w:rsidR="00000000" w:rsidDel="00000000" w:rsidP="00000000" w:rsidRDefault="00000000" w:rsidRPr="00000000" w14:paraId="0000014C">
      <w:pPr>
        <w:spacing w:after="200" w:line="360" w:lineRule="auto"/>
        <w:rPr/>
      </w:pPr>
      <w:r w:rsidDel="00000000" w:rsidR="00000000" w:rsidRPr="00000000">
        <w:rPr>
          <w:rtl w:val="0"/>
        </w:rPr>
      </w:r>
    </w:p>
    <w:p w:rsidR="00000000" w:rsidDel="00000000" w:rsidP="00000000" w:rsidRDefault="00000000" w:rsidRPr="00000000" w14:paraId="0000014D">
      <w:pPr>
        <w:spacing w:after="200" w:line="36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3-15T16:30:26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@sandrajfrevel@gmail.com @elisadobruna19@gmail.com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edit this in all languages for the doc and in the LMS</w:t>
      </w:r>
    </w:p>
  </w:comment>
  <w:comment w:author="Chequille Struger" w:id="1" w:date="2024-03-16T17:17:43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Sandra Frevel" w:id="2" w:date="2024-03-18T07:37:38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