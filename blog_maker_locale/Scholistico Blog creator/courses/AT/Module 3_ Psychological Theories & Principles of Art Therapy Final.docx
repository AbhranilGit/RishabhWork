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240" w:line="276" w:lineRule="auto"/>
        <w:rPr>
          <w:b w:val="1"/>
          <w:u w:val="single"/>
        </w:rPr>
      </w:pPr>
      <w:bookmarkStart w:colFirst="0" w:colLast="0" w:name="_3am7t5l78f6x" w:id="0"/>
      <w:bookmarkEnd w:id="0"/>
      <w:r w:rsidDel="00000000" w:rsidR="00000000" w:rsidRPr="00000000">
        <w:rPr>
          <w:b w:val="1"/>
          <w:u w:val="single"/>
          <w:rtl w:val="0"/>
        </w:rPr>
        <w:t xml:space="preserve">Module 3: Theories &amp; Principles of Art Therapy</w:t>
      </w:r>
    </w:p>
    <w:p w:rsidR="00000000" w:rsidDel="00000000" w:rsidP="00000000" w:rsidRDefault="00000000" w:rsidRPr="00000000" w14:paraId="00000002">
      <w:pPr>
        <w:spacing w:after="200"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q6uerqlrxdzi">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360" w:firstLine="0"/>
            <w:rPr>
              <w:color w:val="1155cc"/>
              <w:u w:val="single"/>
            </w:rPr>
          </w:pPr>
          <w:hyperlink w:anchor="_513iflgatsle">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vmzw25q0pqtx">
            <w:r w:rsidDel="00000000" w:rsidR="00000000" w:rsidRPr="00000000">
              <w:rPr>
                <w:b w:val="0"/>
                <w:color w:val="1155cc"/>
                <w:u w:val="single"/>
                <w:rtl w:val="0"/>
              </w:rPr>
              <w:t xml:space="preserve">First Principles of Art Therapy</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rPr>
              <w:color w:val="1155cc"/>
              <w:u w:val="single"/>
            </w:rPr>
          </w:pPr>
          <w:hyperlink w:anchor="_gv5lvddvbibd">
            <w:r w:rsidDel="00000000" w:rsidR="00000000" w:rsidRPr="00000000">
              <w:rPr>
                <w:color w:val="1155cc"/>
                <w:u w:val="single"/>
                <w:rtl w:val="0"/>
              </w:rPr>
              <w:t xml:space="preserve">Psyche</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rPr>
              <w:color w:val="1155cc"/>
              <w:u w:val="single"/>
            </w:rPr>
          </w:pPr>
          <w:hyperlink w:anchor="_smy11zk52glu">
            <w:r w:rsidDel="00000000" w:rsidR="00000000" w:rsidRPr="00000000">
              <w:rPr>
                <w:color w:val="1155cc"/>
                <w:u w:val="single"/>
                <w:rtl w:val="0"/>
              </w:rPr>
              <w:t xml:space="preserve">Subconscious</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rPr>
              <w:color w:val="1155cc"/>
              <w:u w:val="single"/>
            </w:rPr>
          </w:pPr>
          <w:hyperlink w:anchor="_306x6whwvjza">
            <w:r w:rsidDel="00000000" w:rsidR="00000000" w:rsidRPr="00000000">
              <w:rPr>
                <w:color w:val="1155cc"/>
                <w:u w:val="single"/>
                <w:rtl w:val="0"/>
              </w:rPr>
              <w:t xml:space="preserve">Self Expression</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color w:val="1155cc"/>
              <w:u w:val="single"/>
            </w:rPr>
          </w:pPr>
          <w:hyperlink w:anchor="_5lb7cmxghrio">
            <w:r w:rsidDel="00000000" w:rsidR="00000000" w:rsidRPr="00000000">
              <w:rPr>
                <w:color w:val="1155cc"/>
                <w:u w:val="single"/>
                <w:rtl w:val="0"/>
              </w:rPr>
              <w:t xml:space="preserve">Symbolism</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360" w:firstLine="0"/>
            <w:rPr>
              <w:color w:val="1155cc"/>
              <w:u w:val="single"/>
            </w:rPr>
          </w:pPr>
          <w:hyperlink w:anchor="_o00ww6vwjsr4">
            <w:r w:rsidDel="00000000" w:rsidR="00000000" w:rsidRPr="00000000">
              <w:rPr>
                <w:color w:val="1155cc"/>
                <w:u w:val="single"/>
                <w:rtl w:val="0"/>
              </w:rPr>
              <w:t xml:space="preserve">The Therapeutic Relationship</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360" w:firstLine="0"/>
            <w:rPr>
              <w:color w:val="1155cc"/>
              <w:u w:val="single"/>
            </w:rPr>
          </w:pPr>
          <w:hyperlink w:anchor="_pvatv1lxk5ux">
            <w:r w:rsidDel="00000000" w:rsidR="00000000" w:rsidRPr="00000000">
              <w:rPr>
                <w:color w:val="1155cc"/>
                <w:u w:val="single"/>
                <w:rtl w:val="0"/>
              </w:rPr>
              <w:t xml:space="preserve">Catharsis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7i7mojtmijs4">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rPr>
              <w:color w:val="1155cc"/>
              <w:u w:val="single"/>
            </w:rPr>
          </w:pPr>
          <w:hyperlink w:anchor="_sc6497whc6nb">
            <w:r w:rsidDel="00000000" w:rsidR="00000000" w:rsidRPr="00000000">
              <w:rPr>
                <w:color w:val="1155cc"/>
                <w:u w:val="single"/>
                <w:rtl w:val="0"/>
              </w:rPr>
              <w:t xml:space="preserve">Exercise: Exploring the Principles of Art Therapy through Personal Artistic Expression</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720" w:firstLine="0"/>
            <w:rPr>
              <w:color w:val="1155cc"/>
              <w:u w:val="single"/>
            </w:rPr>
          </w:pPr>
          <w:hyperlink w:anchor="_zf6u9mmkav5p">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F">
          <w:pPr>
            <w:widowControl w:val="0"/>
            <w:spacing w:after="0" w:before="60" w:line="240" w:lineRule="auto"/>
            <w:rPr>
              <w:b w:val="0"/>
              <w:color w:val="1155cc"/>
              <w:u w:val="single"/>
            </w:rPr>
          </w:pPr>
          <w:hyperlink w:anchor="_pg7rjgv4r1ou">
            <w:r w:rsidDel="00000000" w:rsidR="00000000" w:rsidRPr="00000000">
              <w:rPr>
                <w:b w:val="0"/>
                <w:color w:val="1155cc"/>
                <w:u w:val="single"/>
                <w:rtl w:val="0"/>
              </w:rPr>
              <w:t xml:space="preserve">Applying Psychological Theories to Art Therapy</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twf7pe3nfqg1">
            <w:r w:rsidDel="00000000" w:rsidR="00000000" w:rsidRPr="00000000">
              <w:rPr>
                <w:color w:val="1155cc"/>
                <w:u w:val="single"/>
                <w:rtl w:val="0"/>
              </w:rPr>
              <w:t xml:space="preserve">Humanism</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720" w:firstLine="0"/>
            <w:rPr>
              <w:color w:val="1155cc"/>
              <w:u w:val="single"/>
            </w:rPr>
          </w:pPr>
          <w:hyperlink w:anchor="_qpbflhcpcze7">
            <w:r w:rsidDel="00000000" w:rsidR="00000000" w:rsidRPr="00000000">
              <w:rPr>
                <w:color w:val="1155cc"/>
                <w:u w:val="single"/>
                <w:rtl w:val="0"/>
              </w:rPr>
              <w:t xml:space="preserve">The Inherent Value of Each Individual</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720" w:firstLine="0"/>
            <w:rPr>
              <w:color w:val="1155cc"/>
              <w:u w:val="single"/>
            </w:rPr>
          </w:pPr>
          <w:hyperlink w:anchor="_yutcn6ke8umh">
            <w:r w:rsidDel="00000000" w:rsidR="00000000" w:rsidRPr="00000000">
              <w:rPr>
                <w:color w:val="1155cc"/>
                <w:u w:val="single"/>
                <w:rtl w:val="0"/>
              </w:rPr>
              <w:t xml:space="preserve">Self-Actualization</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720" w:firstLine="0"/>
            <w:rPr>
              <w:color w:val="1155cc"/>
              <w:u w:val="single"/>
            </w:rPr>
          </w:pPr>
          <w:hyperlink w:anchor="_gh59h7qp3wx7">
            <w:r w:rsidDel="00000000" w:rsidR="00000000" w:rsidRPr="00000000">
              <w:rPr>
                <w:color w:val="1155cc"/>
                <w:u w:val="single"/>
                <w:rtl w:val="0"/>
              </w:rPr>
              <w:t xml:space="preserve">Intrinsic Motivation</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color w:val="1155cc"/>
              <w:u w:val="single"/>
            </w:rPr>
          </w:pPr>
          <w:hyperlink w:anchor="_7cpglay7eq4e">
            <w:r w:rsidDel="00000000" w:rsidR="00000000" w:rsidRPr="00000000">
              <w:rPr>
                <w:color w:val="1155cc"/>
                <w:u w:val="single"/>
                <w:rtl w:val="0"/>
              </w:rPr>
              <w:t xml:space="preserve">Behaviorism</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color w:val="1155cc"/>
              <w:u w:val="single"/>
            </w:rPr>
          </w:pPr>
          <w:hyperlink w:anchor="_ufk1jd1npgxr">
            <w:r w:rsidDel="00000000" w:rsidR="00000000" w:rsidRPr="00000000">
              <w:rPr>
                <w:color w:val="1155cc"/>
                <w:u w:val="single"/>
                <w:rtl w:val="0"/>
              </w:rPr>
              <w:t xml:space="preserve">Classical Conditioning</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720" w:firstLine="0"/>
            <w:rPr>
              <w:color w:val="1155cc"/>
              <w:u w:val="single"/>
            </w:rPr>
          </w:pPr>
          <w:hyperlink w:anchor="_7z2t4mao48ub">
            <w:r w:rsidDel="00000000" w:rsidR="00000000" w:rsidRPr="00000000">
              <w:rPr>
                <w:color w:val="1155cc"/>
                <w:u w:val="single"/>
                <w:rtl w:val="0"/>
              </w:rPr>
              <w:t xml:space="preserve">Operant Conditioning</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color w:val="1155cc"/>
              <w:u w:val="single"/>
            </w:rPr>
          </w:pPr>
          <w:hyperlink w:anchor="_hxh4gx197myv">
            <w:r w:rsidDel="00000000" w:rsidR="00000000" w:rsidRPr="00000000">
              <w:rPr>
                <w:color w:val="1155cc"/>
                <w:u w:val="single"/>
                <w:rtl w:val="0"/>
              </w:rPr>
              <w:t xml:space="preserve">Psychodynamics &amp; Psychoanalysis</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720" w:firstLine="0"/>
            <w:rPr>
              <w:color w:val="1155cc"/>
              <w:u w:val="single"/>
            </w:rPr>
          </w:pPr>
          <w:hyperlink w:anchor="_a1s2n8a4p41g">
            <w:r w:rsidDel="00000000" w:rsidR="00000000" w:rsidRPr="00000000">
              <w:rPr>
                <w:color w:val="1155cc"/>
                <w:u w:val="single"/>
                <w:rtl w:val="0"/>
              </w:rPr>
              <w:t xml:space="preserve">Id, Ego, &amp; Superego</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720" w:firstLine="0"/>
            <w:rPr>
              <w:color w:val="1155cc"/>
              <w:u w:val="single"/>
            </w:rPr>
          </w:pPr>
          <w:hyperlink w:anchor="_kgf71pha3wst">
            <w:r w:rsidDel="00000000" w:rsidR="00000000" w:rsidRPr="00000000">
              <w:rPr>
                <w:color w:val="1155cc"/>
                <w:u w:val="single"/>
                <w:rtl w:val="0"/>
              </w:rPr>
              <w:t xml:space="preserve">Defense Mechanisms</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720" w:firstLine="0"/>
            <w:rPr>
              <w:color w:val="1155cc"/>
              <w:u w:val="single"/>
            </w:rPr>
          </w:pPr>
          <w:hyperlink w:anchor="_rzzsyz864ncv">
            <w:r w:rsidDel="00000000" w:rsidR="00000000" w:rsidRPr="00000000">
              <w:rPr>
                <w:color w:val="1155cc"/>
                <w:u w:val="single"/>
                <w:rtl w:val="0"/>
              </w:rPr>
              <w:t xml:space="preserve">The Stages of Psychosexual Development</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rPr>
              <w:color w:val="1155cc"/>
              <w:u w:val="single"/>
            </w:rPr>
          </w:pPr>
          <w:hyperlink w:anchor="_tz5yxkpkbygg">
            <w:r w:rsidDel="00000000" w:rsidR="00000000" w:rsidRPr="00000000">
              <w:rPr>
                <w:color w:val="1155cc"/>
                <w:u w:val="single"/>
                <w:rtl w:val="0"/>
              </w:rPr>
              <w:t xml:space="preserve">Dream analysis</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720" w:firstLine="0"/>
            <w:rPr>
              <w:color w:val="1155cc"/>
              <w:u w:val="single"/>
            </w:rPr>
          </w:pPr>
          <w:hyperlink w:anchor="_6qaobi2exuef">
            <w:r w:rsidDel="00000000" w:rsidR="00000000" w:rsidRPr="00000000">
              <w:rPr>
                <w:color w:val="1155cc"/>
                <w:u w:val="single"/>
                <w:rtl w:val="0"/>
              </w:rPr>
              <w:t xml:space="preserve">Free Association</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720" w:firstLine="0"/>
            <w:rPr>
              <w:color w:val="1155cc"/>
              <w:u w:val="single"/>
            </w:rPr>
          </w:pPr>
          <w:hyperlink w:anchor="_lwfsduxg4u6c">
            <w:r w:rsidDel="00000000" w:rsidR="00000000" w:rsidRPr="00000000">
              <w:rPr>
                <w:color w:val="1155cc"/>
                <w:u w:val="single"/>
                <w:rtl w:val="0"/>
              </w:rPr>
              <w:t xml:space="preserve">Transference</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360" w:firstLine="0"/>
            <w:rPr>
              <w:color w:val="1155cc"/>
              <w:u w:val="single"/>
            </w:rPr>
          </w:pPr>
          <w:hyperlink w:anchor="_sgalkjigxned">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360" w:firstLine="0"/>
            <w:rPr>
              <w:color w:val="1155cc"/>
              <w:u w:val="single"/>
            </w:rPr>
          </w:pPr>
          <w:hyperlink w:anchor="_o76pacdzxm7e">
            <w:r w:rsidDel="00000000" w:rsidR="00000000" w:rsidRPr="00000000">
              <w:rPr>
                <w:color w:val="1155cc"/>
                <w:u w:val="single"/>
                <w:rtl w:val="0"/>
              </w:rPr>
              <w:t xml:space="preserve">Exercise: Using Psychological Theory in Your Practice</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720" w:firstLine="0"/>
            <w:rPr>
              <w:color w:val="1155cc"/>
              <w:u w:val="single"/>
            </w:rPr>
          </w:pPr>
          <w:hyperlink w:anchor="_jgtfo0u9bej2">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1">
          <w:pPr>
            <w:widowControl w:val="0"/>
            <w:spacing w:after="0" w:before="60" w:line="240" w:lineRule="auto"/>
            <w:rPr>
              <w:b w:val="0"/>
              <w:color w:val="1155cc"/>
              <w:u w:val="single"/>
            </w:rPr>
          </w:pPr>
          <w:hyperlink w:anchor="_wsmcu9ujbzwg">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200" w:line="276" w:lineRule="auto"/>
        <w:rPr/>
      </w:pPr>
      <w:r w:rsidDel="00000000" w:rsidR="00000000" w:rsidRPr="00000000">
        <w:rPr>
          <w:rtl w:val="0"/>
        </w:rPr>
      </w:r>
    </w:p>
    <w:p w:rsidR="00000000" w:rsidDel="00000000" w:rsidP="00000000" w:rsidRDefault="00000000" w:rsidRPr="00000000" w14:paraId="00000023">
      <w:pPr>
        <w:spacing w:after="200" w:line="276" w:lineRule="auto"/>
        <w:rPr/>
      </w:pPr>
      <w:r w:rsidDel="00000000" w:rsidR="00000000" w:rsidRPr="00000000">
        <w:rPr>
          <w:rtl w:val="0"/>
        </w:rPr>
      </w:r>
    </w:p>
    <w:p w:rsidR="00000000" w:rsidDel="00000000" w:rsidP="00000000" w:rsidRDefault="00000000" w:rsidRPr="00000000" w14:paraId="00000024">
      <w:pPr>
        <w:pStyle w:val="Heading1"/>
        <w:spacing w:after="200" w:line="276" w:lineRule="auto"/>
        <w:rPr>
          <w:b w:val="1"/>
        </w:rPr>
      </w:pPr>
      <w:bookmarkStart w:colFirst="0" w:colLast="0" w:name="_q6uerqlrxdzi" w:id="1"/>
      <w:bookmarkEnd w:id="1"/>
      <w:r w:rsidDel="00000000" w:rsidR="00000000" w:rsidRPr="00000000">
        <w:rPr>
          <w:rtl w:val="0"/>
        </w:rPr>
        <w:t xml:space="preserve">Module Introduction</w:t>
      </w:r>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rtl w:val="0"/>
        </w:rPr>
        <w:t xml:space="preserve">Art therapy is a form of psychotherapy that uses creative self-expression and the creative process to improve mental health and well-being. It is based on the belief that the creative process has the power to heal, to transform, and to bring about personal growth and self-discovery. Through the use of art materials and the creative process, clients are able to explore their thoughts, feelings, and emotions in a safe and supportive environment, and to find new ways of coping with difficult experiences.</w:t>
      </w:r>
    </w:p>
    <w:p w:rsidR="00000000" w:rsidDel="00000000" w:rsidP="00000000" w:rsidRDefault="00000000" w:rsidRPr="00000000" w14:paraId="00000026">
      <w:pPr>
        <w:spacing w:after="200" w:lineRule="auto"/>
        <w:rPr/>
      </w:pPr>
      <w:r w:rsidDel="00000000" w:rsidR="00000000" w:rsidRPr="00000000">
        <w:rPr>
          <w:rtl w:val="0"/>
        </w:rPr>
        <w:t xml:space="preserve">In this module, we will explore several psychological theories and principles that inform the practice of art therapy. We will learn about the psyche, the subconscious mind, and the importance of self-expression in art therapy. We will also examine the therapeutic relationship and the role of catharsis in the art therapy process.</w:t>
      </w:r>
    </w:p>
    <w:p w:rsidR="00000000" w:rsidDel="00000000" w:rsidP="00000000" w:rsidRDefault="00000000" w:rsidRPr="00000000" w14:paraId="00000027">
      <w:pPr>
        <w:spacing w:after="200" w:lineRule="auto"/>
        <w:rPr/>
      </w:pPr>
      <w:r w:rsidDel="00000000" w:rsidR="00000000" w:rsidRPr="00000000">
        <w:rPr>
          <w:rtl w:val="0"/>
        </w:rPr>
        <w:t xml:space="preserve">We will also explore several specific approaches to art therapy, including humanism, behaviorism, psychodynamics and psychoanalysis, </w:t>
      </w:r>
      <w:commentRangeStart w:id="0"/>
      <w:r w:rsidDel="00000000" w:rsidR="00000000" w:rsidRPr="00000000">
        <w:rPr>
          <w:rtl w:val="0"/>
        </w:rPr>
        <w:t xml:space="preserve">cognitive-behavioral therapy, and existential therapy</w:t>
      </w:r>
      <w:commentRangeEnd w:id="0"/>
      <w:r w:rsidDel="00000000" w:rsidR="00000000" w:rsidRPr="00000000">
        <w:commentReference w:id="0"/>
      </w:r>
      <w:r w:rsidDel="00000000" w:rsidR="00000000" w:rsidRPr="00000000">
        <w:rPr>
          <w:rtl w:val="0"/>
        </w:rPr>
        <w:t xml:space="preserve">. Each of these approaches has its own unique set of concepts and principles that inform the way in which the </w:t>
      </w:r>
      <w:r w:rsidDel="00000000" w:rsidR="00000000" w:rsidRPr="00000000">
        <w:rPr>
          <w:rtl w:val="0"/>
        </w:rPr>
        <w:t xml:space="preserve">art therapy practitioner</w:t>
      </w:r>
      <w:r w:rsidDel="00000000" w:rsidR="00000000" w:rsidRPr="00000000">
        <w:rPr>
          <w:rtl w:val="0"/>
        </w:rPr>
        <w:t xml:space="preserve"> works with clients.</w:t>
      </w:r>
    </w:p>
    <w:p w:rsidR="00000000" w:rsidDel="00000000" w:rsidP="00000000" w:rsidRDefault="00000000" w:rsidRPr="00000000" w14:paraId="00000028">
      <w:pPr>
        <w:spacing w:after="200" w:lineRule="auto"/>
        <w:rPr/>
      </w:pPr>
      <w:r w:rsidDel="00000000" w:rsidR="00000000" w:rsidRPr="00000000">
        <w:rPr>
          <w:rtl w:val="0"/>
        </w:rPr>
        <w:t xml:space="preserve">By understanding these theories and principles, we can gain a better understanding of how art therapy works, and how we can use it to help clients achieve their therapeutic goals. By applying what we have learned in this module, we can be more effective in our art therapy practice, and we can help our clients to lead more fulfilling and self-aware lives.</w:t>
      </w:r>
      <w:r w:rsidDel="00000000" w:rsidR="00000000" w:rsidRPr="00000000">
        <w:rPr>
          <w:rtl w:val="0"/>
        </w:rPr>
      </w:r>
    </w:p>
    <w:p w:rsidR="00000000" w:rsidDel="00000000" w:rsidP="00000000" w:rsidRDefault="00000000" w:rsidRPr="00000000" w14:paraId="00000029">
      <w:pPr>
        <w:pStyle w:val="Heading2"/>
        <w:keepNext w:val="0"/>
        <w:keepLines w:val="0"/>
        <w:spacing w:after="200" w:line="276" w:lineRule="auto"/>
        <w:rPr/>
      </w:pPr>
      <w:bookmarkStart w:colFirst="0" w:colLast="0" w:name="_513iflgatsle" w:id="2"/>
      <w:bookmarkEnd w:id="2"/>
      <w:r w:rsidDel="00000000" w:rsidR="00000000" w:rsidRPr="00000000">
        <w:rPr>
          <w:rtl w:val="0"/>
        </w:rPr>
        <w:t xml:space="preserve">Module Objectives</w:t>
      </w:r>
    </w:p>
    <w:p w:rsidR="00000000" w:rsidDel="00000000" w:rsidP="00000000" w:rsidRDefault="00000000" w:rsidRPr="00000000" w14:paraId="0000002A">
      <w:pPr>
        <w:spacing w:after="200" w:before="240" w:line="276" w:lineRule="auto"/>
        <w:rPr/>
      </w:pPr>
      <w:r w:rsidDel="00000000" w:rsidR="00000000" w:rsidRPr="00000000">
        <w:rPr>
          <w:rtl w:val="0"/>
        </w:rPr>
        <w:t xml:space="preserve">The primary goal of this module is to provide a comprehensive overview of the various psychological theories and principles that inform art therapy practice and to provide practical guidance on how to apply these theories and principles in your work with clients.</w:t>
      </w:r>
      <w:r w:rsidDel="00000000" w:rsidR="00000000" w:rsidRPr="00000000">
        <w:rPr>
          <w:rtl w:val="0"/>
        </w:rPr>
      </w:r>
    </w:p>
    <w:p w:rsidR="00000000" w:rsidDel="00000000" w:rsidP="00000000" w:rsidRDefault="00000000" w:rsidRPr="00000000" w14:paraId="0000002B">
      <w:pPr>
        <w:spacing w:after="200" w:before="240" w:line="276" w:lineRule="auto"/>
        <w:rPr/>
      </w:pPr>
      <w:r w:rsidDel="00000000" w:rsidR="00000000" w:rsidRPr="00000000">
        <w:rPr>
          <w:rtl w:val="0"/>
        </w:rPr>
        <w:t xml:space="preserve">By the end of this module you will:</w:t>
      </w:r>
    </w:p>
    <w:p w:rsidR="00000000" w:rsidDel="00000000" w:rsidP="00000000" w:rsidRDefault="00000000" w:rsidRPr="00000000" w14:paraId="0000002C">
      <w:pPr>
        <w:numPr>
          <w:ilvl w:val="0"/>
          <w:numId w:val="3"/>
        </w:numPr>
        <w:spacing w:after="200" w:before="240" w:line="276" w:lineRule="auto"/>
        <w:ind w:left="720" w:hanging="360"/>
        <w:rPr>
          <w:u w:val="none"/>
        </w:rPr>
      </w:pPr>
      <w:r w:rsidDel="00000000" w:rsidR="00000000" w:rsidRPr="00000000">
        <w:rPr>
          <w:rtl w:val="0"/>
        </w:rPr>
        <w:t xml:space="preserve">Understand and experience first hand the principles guiding the practice of art therapy</w:t>
      </w:r>
    </w:p>
    <w:p w:rsidR="00000000" w:rsidDel="00000000" w:rsidP="00000000" w:rsidRDefault="00000000" w:rsidRPr="00000000" w14:paraId="0000002D">
      <w:pPr>
        <w:numPr>
          <w:ilvl w:val="0"/>
          <w:numId w:val="3"/>
        </w:numPr>
        <w:spacing w:after="200" w:before="240" w:line="276" w:lineRule="auto"/>
        <w:ind w:left="720" w:hanging="360"/>
      </w:pPr>
      <w:r w:rsidDel="00000000" w:rsidR="00000000" w:rsidRPr="00000000">
        <w:rPr>
          <w:rtl w:val="0"/>
        </w:rPr>
        <w:t xml:space="preserve">Understand and apply the primary psychological theories and concepts upon which art therapy is built.</w:t>
      </w:r>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after="200" w:before="100" w:line="276" w:lineRule="auto"/>
        <w:ind w:left="0" w:right="100" w:firstLine="0"/>
        <w:rPr>
          <w:b w:val="1"/>
          <w:u w:val="single"/>
        </w:rPr>
      </w:pPr>
      <w:bookmarkStart w:colFirst="0" w:colLast="0" w:name="_vmzw25q0pqtx" w:id="3"/>
      <w:bookmarkEnd w:id="3"/>
      <w:r w:rsidDel="00000000" w:rsidR="00000000" w:rsidRPr="00000000">
        <w:rPr>
          <w:rFonts w:ascii="Roboto" w:cs="Roboto" w:eastAsia="Roboto" w:hAnsi="Roboto"/>
          <w:color w:val="23282d"/>
          <w:sz w:val="44"/>
          <w:szCs w:val="44"/>
          <w:rtl w:val="0"/>
        </w:rPr>
        <w:t xml:space="preserve">First Principles of </w:t>
      </w:r>
      <w:r w:rsidDel="00000000" w:rsidR="00000000" w:rsidRPr="00000000">
        <w:rPr>
          <w:rFonts w:ascii="Roboto" w:cs="Roboto" w:eastAsia="Roboto" w:hAnsi="Roboto"/>
          <w:b w:val="1"/>
          <w:color w:val="23282d"/>
          <w:sz w:val="44"/>
          <w:szCs w:val="44"/>
          <w:u w:val="single"/>
          <w:rtl w:val="0"/>
        </w:rPr>
        <w:t xml:space="preserve">Art Therapy</w:t>
      </w: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t xml:space="preserve">Art therapy is a form of psychotherapy that uses the creative process of art-making to support personal growth and self-discovery. It is based on the understanding that the psyche, or the mind and its various functions, is interconnected with artistic expression, and that the subconscious mind can be accessed and understood through symbolism and metaphor in art. The therapeutic relationship, characterized by empathy and active listening, provides a safe and supportive environment for self-expression and the exploration of subconscious thoughts and feelings. The goal of art therapy is to support individuals in achieving catharsis, or the release of strong or repressed emotions, and in gaining insight into their own psychological and emotional states, ultimately leading to a more fulfilling and self-aware life.</w:t>
      </w:r>
    </w:p>
    <w:p w:rsidR="00000000" w:rsidDel="00000000" w:rsidP="00000000" w:rsidRDefault="00000000" w:rsidRPr="00000000" w14:paraId="00000030">
      <w:pPr>
        <w:pStyle w:val="Heading2"/>
        <w:spacing w:after="200" w:before="240" w:line="276" w:lineRule="auto"/>
        <w:rPr/>
      </w:pPr>
      <w:bookmarkStart w:colFirst="0" w:colLast="0" w:name="_gv5lvddvbibd" w:id="4"/>
      <w:bookmarkEnd w:id="4"/>
      <w:r w:rsidDel="00000000" w:rsidR="00000000" w:rsidRPr="00000000">
        <w:rPr>
          <w:rtl w:val="0"/>
        </w:rPr>
        <w:t xml:space="preserve">Psyche</w:t>
      </w:r>
    </w:p>
    <w:p w:rsidR="00000000" w:rsidDel="00000000" w:rsidP="00000000" w:rsidRDefault="00000000" w:rsidRPr="00000000" w14:paraId="00000031">
      <w:pPr>
        <w:spacing w:after="200" w:before="240" w:line="276" w:lineRule="auto"/>
        <w:rPr/>
      </w:pPr>
      <w:r w:rsidDel="00000000" w:rsidR="00000000" w:rsidRPr="00000000">
        <w:rPr>
          <w:rtl w:val="0"/>
        </w:rPr>
        <w:t xml:space="preserve">The term "psyche" has its origin in Greek mythology. It is typically used to refer to the psychological and emotional aspects of an individual's being, including their thoughts, feelings, and personality. The concept of the psyche is central to many theories of psychology, and it is often used to understand and explain the various mental processes that shape an individual's behavior and experience.</w:t>
        <w:br w:type="textWrapping"/>
        <w:br w:type="textWrapping"/>
        <w:t xml:space="preserve">The psyche, or the idea of the mind as an integrated whole, is often considered a first principle or assumption in the field of art therapy. This is because art therapy recognizes the inherent connection between the psychological and emotional states of an individual and their artistic expression.</w:t>
      </w:r>
    </w:p>
    <w:p w:rsidR="00000000" w:rsidDel="00000000" w:rsidP="00000000" w:rsidRDefault="00000000" w:rsidRPr="00000000" w14:paraId="00000032">
      <w:pPr>
        <w:spacing w:after="200" w:before="240" w:line="276" w:lineRule="auto"/>
        <w:rPr/>
      </w:pPr>
      <w:r w:rsidDel="00000000" w:rsidR="00000000" w:rsidRPr="00000000">
        <w:rPr>
          <w:rtl w:val="0"/>
        </w:rPr>
        <w:t xml:space="preserve">Through the creation of art, individuals have the opportunity to explore their inner thoughts and feelings in a way that may be difficult to communicate through verbal language alone. The art therapy practitioner, through their training and understanding of the psyche, is able to interpret and understand the underlying emotional content of the art created by the client.</w:t>
      </w:r>
    </w:p>
    <w:p w:rsidR="00000000" w:rsidDel="00000000" w:rsidP="00000000" w:rsidRDefault="00000000" w:rsidRPr="00000000" w14:paraId="00000033">
      <w:pPr>
        <w:spacing w:after="200" w:before="240" w:line="276" w:lineRule="auto"/>
        <w:rPr/>
      </w:pPr>
      <w:r w:rsidDel="00000000" w:rsidR="00000000" w:rsidRPr="00000000">
        <w:rPr>
          <w:rtl w:val="0"/>
        </w:rPr>
        <w:t xml:space="preserve">In art therapy, the psyche is understood to be a complex and multifaceted entity, comprising not only conscious thoughts and feelings, but also the unconscious mind and the body. It is by integrating these principles into a cohesive therapeutic framework that we can promote healing and personal growth through the creation of art. By addressing the psyche through the creative process of art-making, art therapy aims to support individuals in gaining insight into their own psychological and emotional states, and ultimately, in leading a more fulfilling and self-aware life.</w:t>
      </w:r>
    </w:p>
    <w:p w:rsidR="00000000" w:rsidDel="00000000" w:rsidP="00000000" w:rsidRDefault="00000000" w:rsidRPr="00000000" w14:paraId="00000034">
      <w:pPr>
        <w:pStyle w:val="Heading2"/>
        <w:keepNext w:val="0"/>
        <w:keepLines w:val="0"/>
        <w:spacing w:after="200" w:line="276" w:lineRule="auto"/>
        <w:rPr>
          <w:b w:val="1"/>
          <w:sz w:val="34"/>
          <w:szCs w:val="34"/>
        </w:rPr>
      </w:pPr>
      <w:bookmarkStart w:colFirst="0" w:colLast="0" w:name="_smy11zk52glu" w:id="5"/>
      <w:bookmarkEnd w:id="5"/>
      <w:r w:rsidDel="00000000" w:rsidR="00000000" w:rsidRPr="00000000">
        <w:rPr>
          <w:b w:val="1"/>
          <w:sz w:val="34"/>
          <w:szCs w:val="34"/>
          <w:rtl w:val="0"/>
        </w:rPr>
        <w:t xml:space="preserve">Subconscious</w:t>
      </w:r>
      <w:r w:rsidDel="00000000" w:rsidR="00000000" w:rsidRPr="00000000">
        <w:rPr>
          <w:rtl w:val="0"/>
        </w:rPr>
      </w:r>
    </w:p>
    <w:p w:rsidR="00000000" w:rsidDel="00000000" w:rsidP="00000000" w:rsidRDefault="00000000" w:rsidRPr="00000000" w14:paraId="00000035">
      <w:pPr>
        <w:spacing w:after="200" w:before="240" w:line="276" w:lineRule="auto"/>
        <w:rPr/>
      </w:pPr>
      <w:r w:rsidDel="00000000" w:rsidR="00000000" w:rsidRPr="00000000">
        <w:rPr>
          <w:rtl w:val="0"/>
        </w:rPr>
        <w:t xml:space="preserve">The concept of the subconscious is often considered a key principle or assumption in the field of art therapy. The subconscious is understood to be the part of the mind that operates outside of conscious awareness, but still influences thoughts, feelings, and behaviors. It is believed to contain memories, feelings, and desires that are not currently in conscious awareness, but which may still have a significant impact on an individual's life.</w:t>
      </w:r>
    </w:p>
    <w:p w:rsidR="00000000" w:rsidDel="00000000" w:rsidP="00000000" w:rsidRDefault="00000000" w:rsidRPr="00000000" w14:paraId="00000036">
      <w:pPr>
        <w:spacing w:after="200" w:before="240" w:line="276" w:lineRule="auto"/>
        <w:rPr/>
      </w:pPr>
      <w:r w:rsidDel="00000000" w:rsidR="00000000" w:rsidRPr="00000000">
        <w:rPr>
          <w:rtl w:val="0"/>
        </w:rPr>
        <w:t xml:space="preserve">In art therapy, the subconscious is often accessed through the use of symbolism and metaphor in the art created by the client. The </w:t>
      </w:r>
      <w:r w:rsidDel="00000000" w:rsidR="00000000" w:rsidRPr="00000000">
        <w:rPr>
          <w:rtl w:val="0"/>
        </w:rPr>
        <w:t xml:space="preserve">art therapy practitioner</w:t>
      </w:r>
      <w:r w:rsidDel="00000000" w:rsidR="00000000" w:rsidRPr="00000000">
        <w:rPr>
          <w:rtl w:val="0"/>
        </w:rPr>
        <w:t xml:space="preserve">, through their training and understanding of the psyche, is able to interpret and understand the underlying meanings and emotions represented in the art. This process of exploration and self-discovery can help individuals gain insight into their own subconscious thoughts and feelings, and can ultimately lead to greater self-awareness and personal growth.</w:t>
      </w:r>
    </w:p>
    <w:p w:rsidR="00000000" w:rsidDel="00000000" w:rsidP="00000000" w:rsidRDefault="00000000" w:rsidRPr="00000000" w14:paraId="00000037">
      <w:pPr>
        <w:spacing w:after="200" w:before="240" w:line="276" w:lineRule="auto"/>
        <w:rPr/>
      </w:pPr>
      <w:r w:rsidDel="00000000" w:rsidR="00000000" w:rsidRPr="00000000">
        <w:rPr>
          <w:rtl w:val="0"/>
        </w:rPr>
        <w:t xml:space="preserve">The idea of the subconscious is central to many theories of human psychology and is often considered a key element in the process of personal development and growth. By acknowledging and exploring the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 through the creative process of art-making, art therapy aims to support individuals in gaining a deeper understanding of themselves and their motivations, and in ultimately leading a more fulfilling and self-aware life.</w:t>
      </w:r>
    </w:p>
    <w:p w:rsidR="00000000" w:rsidDel="00000000" w:rsidP="00000000" w:rsidRDefault="00000000" w:rsidRPr="00000000" w14:paraId="00000038">
      <w:pPr>
        <w:pStyle w:val="Heading2"/>
        <w:spacing w:after="200" w:lineRule="auto"/>
        <w:rPr/>
      </w:pPr>
      <w:bookmarkStart w:colFirst="0" w:colLast="0" w:name="_306x6whwvjza" w:id="6"/>
      <w:bookmarkEnd w:id="6"/>
      <w:r w:rsidDel="00000000" w:rsidR="00000000" w:rsidRPr="00000000">
        <w:rPr>
          <w:rtl w:val="0"/>
        </w:rPr>
        <w:t xml:space="preserve">Self Expression</w:t>
      </w:r>
    </w:p>
    <w:p w:rsidR="00000000" w:rsidDel="00000000" w:rsidP="00000000" w:rsidRDefault="00000000" w:rsidRPr="00000000" w14:paraId="00000039">
      <w:pPr>
        <w:spacing w:after="200" w:lineRule="auto"/>
        <w:rPr/>
      </w:pPr>
      <w:r w:rsidDel="00000000" w:rsidR="00000000" w:rsidRPr="00000000">
        <w:rPr>
          <w:rtl w:val="0"/>
        </w:rPr>
        <w:t xml:space="preserve">The principle of self-expression is a fundamental aspect of art therapy, as it values the individual's right to express themselves and their thoughts, feelings, and experiences through the creative process. In art therapy, the creative process itself is considered therapeutic, as it allows individuals to explore and understand their own emotions and thoughts in a safe and supportive environment.</w:t>
      </w:r>
    </w:p>
    <w:p w:rsidR="00000000" w:rsidDel="00000000" w:rsidP="00000000" w:rsidRDefault="00000000" w:rsidRPr="00000000" w14:paraId="0000003A">
      <w:pPr>
        <w:spacing w:after="200" w:lineRule="auto"/>
        <w:rPr/>
      </w:pPr>
      <w:r w:rsidDel="00000000" w:rsidR="00000000" w:rsidRPr="00000000">
        <w:rPr>
          <w:rtl w:val="0"/>
        </w:rPr>
        <w:t xml:space="preserve">The art therapy practitioner serves as a facilitator, providing guidance and support to the client as they engage in the art-making process. The art therapy practitioner may use a variety of techniques and approaches to support the client in their self-expression, such as encouraging the use of symbolism and metaphor, or using art as a means of processing and making sense of difficult experiences.</w:t>
      </w:r>
    </w:p>
    <w:p w:rsidR="00000000" w:rsidDel="00000000" w:rsidP="00000000" w:rsidRDefault="00000000" w:rsidRPr="00000000" w14:paraId="0000003B">
      <w:pPr>
        <w:spacing w:after="200" w:lineRule="auto"/>
        <w:rPr/>
      </w:pPr>
      <w:r w:rsidDel="00000000" w:rsidR="00000000" w:rsidRPr="00000000">
        <w:rPr>
          <w:rtl w:val="0"/>
        </w:rPr>
        <w:t xml:space="preserve">Through the process of self-expression, clients have the opportunity to explore their own emotions and thoughts, and to gain insight into their psychological and emotional states. This process can be particularly beneficial for individuals who may have difficulty communicating their thoughts and feelings through verbal language alone.</w:t>
      </w:r>
    </w:p>
    <w:p w:rsidR="00000000" w:rsidDel="00000000" w:rsidP="00000000" w:rsidRDefault="00000000" w:rsidRPr="00000000" w14:paraId="0000003C">
      <w:pPr>
        <w:spacing w:after="200" w:lineRule="auto"/>
        <w:rPr/>
      </w:pPr>
      <w:r w:rsidDel="00000000" w:rsidR="00000000" w:rsidRPr="00000000">
        <w:rPr>
          <w:rtl w:val="0"/>
        </w:rPr>
        <w:t xml:space="preserve">The principle of self-expression is central to the goals of art therapy, as it supports the development of self-awareness and personal growth. By valuing the individual's right to self-expression and supporting the exploration of their thoughts and feelings through the creative process, art therapy aims to empower individuals to lead a more fulfilling and self-aware life.</w:t>
      </w:r>
    </w:p>
    <w:p w:rsidR="00000000" w:rsidDel="00000000" w:rsidP="00000000" w:rsidRDefault="00000000" w:rsidRPr="00000000" w14:paraId="0000003D">
      <w:pPr>
        <w:pStyle w:val="Heading2"/>
        <w:keepNext w:val="0"/>
        <w:keepLines w:val="0"/>
        <w:spacing w:after="200" w:line="276" w:lineRule="auto"/>
        <w:rPr>
          <w:b w:val="1"/>
          <w:sz w:val="34"/>
          <w:szCs w:val="34"/>
        </w:rPr>
      </w:pPr>
      <w:bookmarkStart w:colFirst="0" w:colLast="0" w:name="_5lb7cmxghrio" w:id="7"/>
      <w:bookmarkEnd w:id="7"/>
      <w:r w:rsidDel="00000000" w:rsidR="00000000" w:rsidRPr="00000000">
        <w:rPr>
          <w:b w:val="1"/>
          <w:sz w:val="34"/>
          <w:szCs w:val="34"/>
          <w:rtl w:val="0"/>
        </w:rPr>
        <w:t xml:space="preserve">Symboli</w:t>
      </w:r>
      <w:r w:rsidDel="00000000" w:rsidR="00000000" w:rsidRPr="00000000">
        <w:rPr>
          <w:rtl w:val="0"/>
        </w:rPr>
        <w:t xml:space="preserve">sm</w:t>
      </w:r>
      <w:r w:rsidDel="00000000" w:rsidR="00000000" w:rsidRPr="00000000">
        <w:rPr>
          <w:rtl w:val="0"/>
        </w:rPr>
      </w:r>
    </w:p>
    <w:p w:rsidR="00000000" w:rsidDel="00000000" w:rsidP="00000000" w:rsidRDefault="00000000" w:rsidRPr="00000000" w14:paraId="0000003E">
      <w:pPr>
        <w:spacing w:after="200" w:before="240" w:line="276" w:lineRule="auto"/>
        <w:rPr/>
      </w:pPr>
      <w:r w:rsidDel="00000000" w:rsidR="00000000" w:rsidRPr="00000000">
        <w:rPr>
          <w:rtl w:val="0"/>
        </w:rPr>
        <w:t xml:space="preserve">The principle of symbolism is a fundamental principle in psychology. It is a theory according to which human beings represent what they think and perceive through symbols. It allows us to understand how people interpret and process the information they perceive</w:t>
      </w:r>
    </w:p>
    <w:p w:rsidR="00000000" w:rsidDel="00000000" w:rsidP="00000000" w:rsidRDefault="00000000" w:rsidRPr="00000000" w14:paraId="0000003F">
      <w:pPr>
        <w:spacing w:after="200" w:before="240" w:line="276" w:lineRule="auto"/>
        <w:rPr/>
      </w:pPr>
      <w:r w:rsidDel="00000000" w:rsidR="00000000" w:rsidRPr="00000000">
        <w:rPr>
          <w:rtl w:val="0"/>
        </w:rPr>
        <w:t xml:space="preserve">The principle of symbolism gives human beings the ability to attribute meaning to the things around them according to their color, shape, texture, etc... This allows them to distinguish objects and concepts, and to categorize them mentally. It is a principle which intervenes at several levels in particular thought, perception, imagination and language</w:t>
      </w:r>
    </w:p>
    <w:p w:rsidR="00000000" w:rsidDel="00000000" w:rsidP="00000000" w:rsidRDefault="00000000" w:rsidRPr="00000000" w14:paraId="00000040">
      <w:pPr>
        <w:spacing w:after="200" w:before="240" w:line="276" w:lineRule="auto"/>
        <w:rPr/>
      </w:pPr>
      <w:r w:rsidDel="00000000" w:rsidR="00000000" w:rsidRPr="00000000">
        <w:rPr>
          <w:rtl w:val="0"/>
        </w:rPr>
        <w:t xml:space="preserve">The use of symbols has a special meaning for patients in art therapy. Through symbols, they express subconscious aspects of their personality, which helps art therapy practitioners to better understand them and to give them the help they need. Symbols can be represented through words, images, gestures, objects or any other sign. These symbols allow us to share a story and connect to our identity and culture.</w:t>
      </w:r>
    </w:p>
    <w:p w:rsidR="00000000" w:rsidDel="00000000" w:rsidP="00000000" w:rsidRDefault="00000000" w:rsidRPr="00000000" w14:paraId="00000041">
      <w:pPr>
        <w:spacing w:after="200" w:before="240" w:line="276" w:lineRule="auto"/>
        <w:rPr/>
      </w:pPr>
      <w:r w:rsidDel="00000000" w:rsidR="00000000" w:rsidRPr="00000000">
        <w:rPr>
          <w:rtl w:val="0"/>
        </w:rPr>
        <w:t xml:space="preserve">There is a great theory on the principle of symbolism which is based on the interpretation of dreams. Dreams are subconscious expressions of repressed desires. By deciphering the symbols of these dreams, one learns to better understand the subconscious desires of a person. This process has a great influence in the field of human psychology. It applies to many branches of psychology: communication, learning, knowledge, memory... Applying the principle of symbolism in the field of art therapy is essential to allow patients to express their thoughts and emotions</w:t>
      </w:r>
    </w:p>
    <w:p w:rsidR="00000000" w:rsidDel="00000000" w:rsidP="00000000" w:rsidRDefault="00000000" w:rsidRPr="00000000" w14:paraId="00000042">
      <w:pPr>
        <w:pStyle w:val="Heading2"/>
        <w:spacing w:after="200" w:before="240" w:lineRule="auto"/>
        <w:rPr/>
      </w:pPr>
      <w:bookmarkStart w:colFirst="0" w:colLast="0" w:name="_o00ww6vwjsr4" w:id="8"/>
      <w:bookmarkEnd w:id="8"/>
      <w:r w:rsidDel="00000000" w:rsidR="00000000" w:rsidRPr="00000000">
        <w:rPr>
          <w:rtl w:val="0"/>
        </w:rPr>
        <w:t xml:space="preserve">The Therapeutic Relationship</w:t>
      </w:r>
    </w:p>
    <w:p w:rsidR="00000000" w:rsidDel="00000000" w:rsidP="00000000" w:rsidRDefault="00000000" w:rsidRPr="00000000" w14:paraId="00000043">
      <w:pPr>
        <w:spacing w:after="200" w:lineRule="auto"/>
        <w:rPr/>
      </w:pPr>
      <w:r w:rsidDel="00000000" w:rsidR="00000000" w:rsidRPr="00000000">
        <w:rPr>
          <w:rtl w:val="0"/>
        </w:rPr>
        <w:t xml:space="preserve">The therapeutic relationship is a fundamental principle of art therapy, as it provides a safe and supportive environment for personal growth and self-discovery. The therapeutic relationship is characterized by the empathetic connection between the art therapy practitioner and the client, and involves the art therapy practitioner actively listening to and understanding the client's thoughts, feelings, and experiences.</w:t>
      </w:r>
    </w:p>
    <w:p w:rsidR="00000000" w:rsidDel="00000000" w:rsidP="00000000" w:rsidRDefault="00000000" w:rsidRPr="00000000" w14:paraId="00000044">
      <w:pPr>
        <w:spacing w:after="200" w:lineRule="auto"/>
        <w:rPr/>
      </w:pPr>
      <w:r w:rsidDel="00000000" w:rsidR="00000000" w:rsidRPr="00000000">
        <w:rPr>
          <w:rtl w:val="0"/>
        </w:rPr>
        <w:t xml:space="preserve">Empathy is an essential aspect of the therapeutic relationship in art therapy, as it allows the art therapy practitioners to understand and connect with the client on an emotional level. The art therapy practitioner works to create a non-judgmental and accepting environment, in which the client feels comfortable exploring their thoughts and feelings through the creative process.</w:t>
      </w:r>
    </w:p>
    <w:p w:rsidR="00000000" w:rsidDel="00000000" w:rsidP="00000000" w:rsidRDefault="00000000" w:rsidRPr="00000000" w14:paraId="00000045">
      <w:pPr>
        <w:spacing w:after="200" w:lineRule="auto"/>
        <w:rPr/>
      </w:pPr>
      <w:r w:rsidDel="00000000" w:rsidR="00000000" w:rsidRPr="00000000">
        <w:rPr>
          <w:rtl w:val="0"/>
        </w:rPr>
        <w:t xml:space="preserve">The therapeutic relationship is considered an important factor in the effectiveness of art therapy, as it allows the client to feel understood and supported in their personal growth and self-discovery. By establishing a strong, empathetic connection with the client, the art therapy practitioner is able to facilitate the exploration of subconscious thoughts and feelings, and to support the client in gaining insight into their own psychological and emotional states.</w:t>
      </w:r>
    </w:p>
    <w:p w:rsidR="00000000" w:rsidDel="00000000" w:rsidP="00000000" w:rsidRDefault="00000000" w:rsidRPr="00000000" w14:paraId="00000046">
      <w:pPr>
        <w:pStyle w:val="Heading2"/>
        <w:keepNext w:val="0"/>
        <w:keepLines w:val="0"/>
        <w:spacing w:after="200" w:line="276" w:lineRule="auto"/>
        <w:rPr/>
      </w:pPr>
      <w:bookmarkStart w:colFirst="0" w:colLast="0" w:name="_pvatv1lxk5ux" w:id="9"/>
      <w:bookmarkEnd w:id="9"/>
      <w:r w:rsidDel="00000000" w:rsidR="00000000" w:rsidRPr="00000000">
        <w:rPr>
          <w:b w:val="1"/>
          <w:sz w:val="34"/>
          <w:szCs w:val="34"/>
          <w:rtl w:val="0"/>
        </w:rPr>
        <w:t xml:space="preserve">Catharsis</w:t>
      </w:r>
      <w:r w:rsidDel="00000000" w:rsidR="00000000" w:rsidRPr="00000000">
        <w:rPr>
          <w:rtl w:val="0"/>
        </w:rPr>
      </w:r>
    </w:p>
    <w:p w:rsidR="00000000" w:rsidDel="00000000" w:rsidP="00000000" w:rsidRDefault="00000000" w:rsidRPr="00000000" w14:paraId="00000047">
      <w:pPr>
        <w:spacing w:after="200" w:before="240" w:line="276" w:lineRule="auto"/>
        <w:rPr/>
      </w:pPr>
      <w:r w:rsidDel="00000000" w:rsidR="00000000" w:rsidRPr="00000000">
        <w:rPr>
          <w:rtl w:val="0"/>
        </w:rPr>
        <w:t xml:space="preserve">Catharsis is the process of releasing, and thereby providing relief from, strong or repressed emotions. It is often considered a key principle or assumption of art therapy, as the creative process can provide an outlet for the expression and exploration of emotions that may be difficult to process or express through verbal language alone.</w:t>
      </w:r>
    </w:p>
    <w:p w:rsidR="00000000" w:rsidDel="00000000" w:rsidP="00000000" w:rsidRDefault="00000000" w:rsidRPr="00000000" w14:paraId="00000048">
      <w:pPr>
        <w:spacing w:after="200" w:before="240" w:line="276" w:lineRule="auto"/>
        <w:rPr/>
      </w:pPr>
      <w:r w:rsidDel="00000000" w:rsidR="00000000" w:rsidRPr="00000000">
        <w:rPr>
          <w:rtl w:val="0"/>
        </w:rPr>
        <w:t xml:space="preserve">In art therapy, catharsis is often achieved through the creation of art that reflects or represents the client's thoughts, feelings, and experiences. The act of creating art can provide a sense of release or relief, as it allows the individual to externalize their emotions in a safe and supportive environment.</w:t>
      </w:r>
    </w:p>
    <w:p w:rsidR="00000000" w:rsidDel="00000000" w:rsidP="00000000" w:rsidRDefault="00000000" w:rsidRPr="00000000" w14:paraId="00000049">
      <w:pPr>
        <w:spacing w:after="200" w:before="240" w:line="276" w:lineRule="auto"/>
        <w:rPr/>
      </w:pPr>
      <w:r w:rsidDel="00000000" w:rsidR="00000000" w:rsidRPr="00000000">
        <w:rPr>
          <w:rtl w:val="0"/>
        </w:rPr>
        <w:t xml:space="preserve">The </w:t>
      </w:r>
      <w:r w:rsidDel="00000000" w:rsidR="00000000" w:rsidRPr="00000000">
        <w:rPr>
          <w:rtl w:val="0"/>
        </w:rPr>
        <w:t xml:space="preserve">art therapy practitioner</w:t>
      </w:r>
      <w:r w:rsidDel="00000000" w:rsidR="00000000" w:rsidRPr="00000000">
        <w:rPr>
          <w:rtl w:val="0"/>
        </w:rPr>
        <w:t xml:space="preserve">, through their training and understanding of the therapeutic process, is able to support the client in achieving catharsis through the use of various techniques and approaches. These may include encouraging the use of symbolism and metaphor in the art, or using art as a means of processing and making sense of difficult experiences.</w:t>
      </w:r>
    </w:p>
    <w:p w:rsidR="00000000" w:rsidDel="00000000" w:rsidP="00000000" w:rsidRDefault="00000000" w:rsidRPr="00000000" w14:paraId="0000004A">
      <w:pPr>
        <w:spacing w:after="200" w:before="240" w:line="276" w:lineRule="auto"/>
        <w:rPr/>
      </w:pPr>
      <w:r w:rsidDel="00000000" w:rsidR="00000000" w:rsidRPr="00000000">
        <w:rPr>
          <w:rtl w:val="0"/>
        </w:rPr>
        <w:t xml:space="preserve">Catharsis is considered an important aspect of the art therapy process, as it supports the release of strong or repressed emotions and can lead to a sense of emotional relief and healing. By providing a safe and supportive environment for the expression of emotions through art, art therapy aims to support individuals in gaining insight into their own psychological and emotional states, and ultimately, in leading a more fulfilling and self-aware life.</w:t>
      </w:r>
    </w:p>
    <w:p w:rsidR="00000000" w:rsidDel="00000000" w:rsidP="00000000" w:rsidRDefault="00000000" w:rsidRPr="00000000" w14:paraId="0000004B">
      <w:pPr>
        <w:spacing w:after="200" w:before="240" w:line="276" w:lineRule="auto"/>
        <w:rPr/>
      </w:pPr>
      <w:r w:rsidDel="00000000" w:rsidR="00000000" w:rsidRPr="00000000">
        <w:rPr>
          <w:rtl w:val="0"/>
        </w:rPr>
        <w:t xml:space="preserve">Art therapy is based on the understanding that the psyche, or the mind and its various functions, is interconnected through artistic expression, and that the subconscious mind can be accessed and understood through symbolism and metaphor in art. The therapeutic relationship, characterized by empathy and active listening, provides a safe and supportive environment for self-expression and the exploration of subconscious</w:t>
      </w:r>
      <w:r w:rsidDel="00000000" w:rsidR="00000000" w:rsidRPr="00000000">
        <w:rPr>
          <w:rtl w:val="0"/>
        </w:rPr>
        <w:t xml:space="preserve"> </w:t>
      </w:r>
      <w:r w:rsidDel="00000000" w:rsidR="00000000" w:rsidRPr="00000000">
        <w:rPr>
          <w:rtl w:val="0"/>
        </w:rPr>
        <w:t xml:space="preserve">thoughts and feelings. The goal of art therapy is to support individuals in achieving catharsis, or the release of strong or repressed emotions, and in gaining insight into their own psychological and emotional states, ultimately leading to a more fulfilling and self-aware life.</w:t>
      </w:r>
    </w:p>
    <w:p w:rsidR="00000000" w:rsidDel="00000000" w:rsidP="00000000" w:rsidRDefault="00000000" w:rsidRPr="00000000" w14:paraId="0000004C">
      <w:pPr>
        <w:spacing w:after="200" w:before="240" w:line="276" w:lineRule="auto"/>
        <w:rPr/>
      </w:pPr>
      <w:r w:rsidDel="00000000" w:rsidR="00000000" w:rsidRPr="00000000">
        <w:rPr>
          <w:rtl w:val="0"/>
        </w:rPr>
      </w:r>
    </w:p>
    <w:p w:rsidR="00000000" w:rsidDel="00000000" w:rsidP="00000000" w:rsidRDefault="00000000" w:rsidRPr="00000000" w14:paraId="0000004D">
      <w:pPr>
        <w:pStyle w:val="Heading2"/>
        <w:keepNext w:val="0"/>
        <w:keepLines w:val="0"/>
        <w:spacing w:after="200" w:line="276" w:lineRule="auto"/>
        <w:rPr>
          <w:b w:val="1"/>
          <w:sz w:val="34"/>
          <w:szCs w:val="34"/>
        </w:rPr>
      </w:pPr>
      <w:bookmarkStart w:colFirst="0" w:colLast="0" w:name="_7i7mojtmijs4" w:id="10"/>
      <w:bookmarkEnd w:id="10"/>
      <w:r w:rsidDel="00000000" w:rsidR="00000000" w:rsidRPr="00000000">
        <w:rPr>
          <w:b w:val="1"/>
          <w:sz w:val="34"/>
          <w:szCs w:val="34"/>
          <w:rtl w:val="0"/>
        </w:rPr>
        <w:t xml:space="preserve">Summary of Key Points</w:t>
      </w:r>
    </w:p>
    <w:p w:rsidR="00000000" w:rsidDel="00000000" w:rsidP="00000000" w:rsidRDefault="00000000" w:rsidRPr="00000000" w14:paraId="0000004E">
      <w:pPr>
        <w:numPr>
          <w:ilvl w:val="0"/>
          <w:numId w:val="4"/>
        </w:numPr>
        <w:spacing w:after="200" w:before="240" w:line="276" w:lineRule="auto"/>
        <w:ind w:left="720" w:hanging="360"/>
      </w:pPr>
      <w:r w:rsidDel="00000000" w:rsidR="00000000" w:rsidRPr="00000000">
        <w:rPr>
          <w:rtl w:val="0"/>
        </w:rPr>
        <w:t xml:space="preserve">The psyche refers to the psychological and emotional aspects of an individual, including their thoughts, feelings, and personality. It is a central principle in art therapy as it recognizes the connection between psychological and emotional states and artistic expression.</w:t>
      </w:r>
    </w:p>
    <w:p w:rsidR="00000000" w:rsidDel="00000000" w:rsidP="00000000" w:rsidRDefault="00000000" w:rsidRPr="00000000" w14:paraId="0000004F">
      <w:pPr>
        <w:numPr>
          <w:ilvl w:val="0"/>
          <w:numId w:val="4"/>
        </w:numPr>
        <w:spacing w:after="200" w:before="240" w:line="276" w:lineRule="auto"/>
        <w:ind w:left="720" w:hanging="360"/>
      </w:pPr>
      <w:r w:rsidDel="00000000" w:rsidR="00000000" w:rsidRPr="00000000">
        <w:rPr>
          <w:rtl w:val="0"/>
        </w:rPr>
        <w:t xml:space="preserve">The subconscious is the part of the mind that operates outside of conscious awareness, but still influences thoughts, feelings, and behaviors. It is accessed in art therapy through the use of symbolism and metaphor in art.</w:t>
      </w:r>
    </w:p>
    <w:p w:rsidR="00000000" w:rsidDel="00000000" w:rsidP="00000000" w:rsidRDefault="00000000" w:rsidRPr="00000000" w14:paraId="00000050">
      <w:pPr>
        <w:numPr>
          <w:ilvl w:val="0"/>
          <w:numId w:val="4"/>
        </w:numPr>
        <w:spacing w:after="200" w:before="240" w:line="276" w:lineRule="auto"/>
        <w:ind w:left="720" w:hanging="360"/>
      </w:pPr>
      <w:r w:rsidDel="00000000" w:rsidR="00000000" w:rsidRPr="00000000">
        <w:rPr>
          <w:rtl w:val="0"/>
        </w:rPr>
        <w:t xml:space="preserve">Self-expression is a fundamental aspect of art therapy, as it values the individual's right to express themselves through the creative process. The </w:t>
      </w:r>
      <w:r w:rsidDel="00000000" w:rsidR="00000000" w:rsidRPr="00000000">
        <w:rPr>
          <w:rtl w:val="0"/>
        </w:rPr>
        <w:t xml:space="preserve">art therapy practitioner</w:t>
      </w:r>
      <w:r w:rsidDel="00000000" w:rsidR="00000000" w:rsidRPr="00000000">
        <w:rPr>
          <w:rtl w:val="0"/>
        </w:rPr>
        <w:t xml:space="preserve"> serves as a facilitator, supporting the client in their self-expression through techniques such as the use of symbolism and the processing of difficult experiences.</w:t>
      </w:r>
    </w:p>
    <w:p w:rsidR="00000000" w:rsidDel="00000000" w:rsidP="00000000" w:rsidRDefault="00000000" w:rsidRPr="00000000" w14:paraId="00000051">
      <w:pPr>
        <w:numPr>
          <w:ilvl w:val="0"/>
          <w:numId w:val="4"/>
        </w:numPr>
        <w:spacing w:after="200" w:before="240" w:line="276" w:lineRule="auto"/>
        <w:ind w:left="720" w:hanging="360"/>
      </w:pPr>
      <w:r w:rsidDel="00000000" w:rsidR="00000000" w:rsidRPr="00000000">
        <w:rPr>
          <w:rtl w:val="0"/>
        </w:rPr>
        <w:t xml:space="preserve">The therapeutic relationship is a key principle of art therapy, characterized by the empathetic connection between the </w:t>
      </w:r>
      <w:r w:rsidDel="00000000" w:rsidR="00000000" w:rsidRPr="00000000">
        <w:rPr>
          <w:rtl w:val="0"/>
        </w:rPr>
        <w:t xml:space="preserve">art therapy practitioner</w:t>
      </w:r>
      <w:r w:rsidDel="00000000" w:rsidR="00000000" w:rsidRPr="00000000">
        <w:rPr>
          <w:rtl w:val="0"/>
        </w:rPr>
        <w:t xml:space="preserve"> and the client. It provides a safe and supportive environment for personal growth and self-discovery.</w:t>
      </w:r>
    </w:p>
    <w:p w:rsidR="00000000" w:rsidDel="00000000" w:rsidP="00000000" w:rsidRDefault="00000000" w:rsidRPr="00000000" w14:paraId="00000052">
      <w:pPr>
        <w:numPr>
          <w:ilvl w:val="0"/>
          <w:numId w:val="4"/>
        </w:numPr>
        <w:spacing w:after="200" w:before="240" w:line="276" w:lineRule="auto"/>
        <w:ind w:left="720" w:hanging="360"/>
      </w:pPr>
      <w:r w:rsidDel="00000000" w:rsidR="00000000" w:rsidRPr="00000000">
        <w:rPr>
          <w:rtl w:val="0"/>
        </w:rPr>
        <w:t xml:space="preserve">Catharsis is the process of releasing and providing relief from strong or repressed emotions. It is achieved in art therapy through the creation of art that reflects and processes emotions, and through the establishment of a safe and supportive environment for emotional expression.</w:t>
      </w:r>
    </w:p>
    <w:p w:rsidR="00000000" w:rsidDel="00000000" w:rsidP="00000000" w:rsidRDefault="00000000" w:rsidRPr="00000000" w14:paraId="00000053">
      <w:pPr>
        <w:numPr>
          <w:ilvl w:val="0"/>
          <w:numId w:val="4"/>
        </w:numPr>
        <w:spacing w:after="200" w:before="240" w:line="276" w:lineRule="auto"/>
        <w:ind w:left="720" w:hanging="360"/>
      </w:pPr>
      <w:r w:rsidDel="00000000" w:rsidR="00000000" w:rsidRPr="00000000">
        <w:rPr>
          <w:rtl w:val="0"/>
        </w:rPr>
        <w:t xml:space="preserve">The psyche is interconnected with artistic expression and the subconscious mind can be accessed and understood through symbolism and metaphor in art.</w:t>
      </w:r>
    </w:p>
    <w:p w:rsidR="00000000" w:rsidDel="00000000" w:rsidP="00000000" w:rsidRDefault="00000000" w:rsidRPr="00000000" w14:paraId="00000054">
      <w:pPr>
        <w:numPr>
          <w:ilvl w:val="0"/>
          <w:numId w:val="4"/>
        </w:numPr>
        <w:spacing w:after="200" w:before="240" w:line="276" w:lineRule="auto"/>
        <w:ind w:left="720" w:hanging="360"/>
      </w:pPr>
      <w:r w:rsidDel="00000000" w:rsidR="00000000" w:rsidRPr="00000000">
        <w:rPr>
          <w:rtl w:val="0"/>
        </w:rPr>
        <w:t xml:space="preserve">The therapeutic relationship provides a safe and supportive environment for self-expression and exploration of the subconscious, and catharsis (release of strong or repressed emotions) leads to insight into psychological and emotional states and a more fulfilling and self-aware life.</w:t>
      </w:r>
      <w:r w:rsidDel="00000000" w:rsidR="00000000" w:rsidRPr="00000000">
        <w:rPr>
          <w:rtl w:val="0"/>
        </w:rPr>
      </w:r>
    </w:p>
    <w:p w:rsidR="00000000" w:rsidDel="00000000" w:rsidP="00000000" w:rsidRDefault="00000000" w:rsidRPr="00000000" w14:paraId="00000055">
      <w:pPr>
        <w:pStyle w:val="Heading2"/>
        <w:spacing w:after="200" w:lineRule="auto"/>
        <w:rPr/>
      </w:pPr>
      <w:bookmarkStart w:colFirst="0" w:colLast="0" w:name="_sc6497whc6nb" w:id="11"/>
      <w:bookmarkEnd w:id="11"/>
      <w:r w:rsidDel="00000000" w:rsidR="00000000" w:rsidRPr="00000000">
        <w:rPr>
          <w:rtl w:val="0"/>
        </w:rPr>
        <w:t xml:space="preserve">Exercise: Exploring the Principles of Art Therapy through Personal Artistic Expression</w:t>
      </w:r>
    </w:p>
    <w:p w:rsidR="00000000" w:rsidDel="00000000" w:rsidP="00000000" w:rsidRDefault="00000000" w:rsidRPr="00000000" w14:paraId="00000056">
      <w:pPr>
        <w:spacing w:after="200" w:before="240" w:line="276" w:lineRule="auto"/>
        <w:rPr/>
      </w:pPr>
      <w:r w:rsidDel="00000000" w:rsidR="00000000" w:rsidRPr="00000000">
        <w:rPr>
          <w:rtl w:val="0"/>
        </w:rPr>
        <w:t xml:space="preserve">In this exercise, you will have the opportunity to experience and apply the principles of the psyche, the subconscious, self-expression, the therapeutic relationship, and catharsis in an art therapy setting.</w:t>
      </w:r>
    </w:p>
    <w:p w:rsidR="00000000" w:rsidDel="00000000" w:rsidP="00000000" w:rsidRDefault="00000000" w:rsidRPr="00000000" w14:paraId="00000057">
      <w:pPr>
        <w:pStyle w:val="Heading3"/>
        <w:spacing w:after="200" w:lineRule="auto"/>
        <w:rPr/>
      </w:pPr>
      <w:bookmarkStart w:colFirst="0" w:colLast="0" w:name="_zf6u9mmkav5p" w:id="12"/>
      <w:bookmarkEnd w:id="12"/>
      <w:r w:rsidDel="00000000" w:rsidR="00000000" w:rsidRPr="00000000">
        <w:rPr>
          <w:rtl w:val="0"/>
        </w:rPr>
        <w:t xml:space="preserve">Instructions</w:t>
      </w:r>
    </w:p>
    <w:p w:rsidR="00000000" w:rsidDel="00000000" w:rsidP="00000000" w:rsidRDefault="00000000" w:rsidRPr="00000000" w14:paraId="00000058">
      <w:pPr>
        <w:numPr>
          <w:ilvl w:val="0"/>
          <w:numId w:val="2"/>
        </w:numPr>
        <w:spacing w:after="200" w:lineRule="auto"/>
        <w:ind w:left="720" w:hanging="360"/>
        <w:rPr>
          <w:u w:val="none"/>
        </w:rPr>
      </w:pPr>
      <w:r w:rsidDel="00000000" w:rsidR="00000000" w:rsidRPr="00000000">
        <w:rPr>
          <w:rtl w:val="0"/>
        </w:rPr>
        <w:t xml:space="preserve">Create a piece of art that reflects a personal emotion or experience. Use symbolism and metaphor to represent subconscious thoughts and feelings.</w:t>
      </w:r>
    </w:p>
    <w:p w:rsidR="00000000" w:rsidDel="00000000" w:rsidP="00000000" w:rsidRDefault="00000000" w:rsidRPr="00000000" w14:paraId="00000059">
      <w:pPr>
        <w:numPr>
          <w:ilvl w:val="0"/>
          <w:numId w:val="2"/>
        </w:numPr>
        <w:spacing w:after="200" w:before="0" w:line="276" w:lineRule="auto"/>
        <w:ind w:left="720" w:hanging="360"/>
        <w:rPr>
          <w:u w:val="none"/>
        </w:rPr>
      </w:pPr>
      <w:r w:rsidDel="00000000" w:rsidR="00000000" w:rsidRPr="00000000">
        <w:rPr>
          <w:rtl w:val="0"/>
        </w:rPr>
        <w:t xml:space="preserve">After completing your art, reflect on your experience and the emotions that arose during the process.</w:t>
      </w:r>
    </w:p>
    <w:p w:rsidR="00000000" w:rsidDel="00000000" w:rsidP="00000000" w:rsidRDefault="00000000" w:rsidRPr="00000000" w14:paraId="0000005A">
      <w:pPr>
        <w:numPr>
          <w:ilvl w:val="0"/>
          <w:numId w:val="2"/>
        </w:numPr>
        <w:spacing w:after="200" w:before="0" w:line="276" w:lineRule="auto"/>
        <w:ind w:left="720" w:hanging="360"/>
        <w:rPr>
          <w:u w:val="none"/>
        </w:rPr>
      </w:pPr>
      <w:r w:rsidDel="00000000" w:rsidR="00000000" w:rsidRPr="00000000">
        <w:rPr>
          <w:rtl w:val="0"/>
        </w:rPr>
        <w:t xml:space="preserve">Consider the concept of catharsis and how the art-making process may have facilitated the release of strong or repressed emotions.</w:t>
      </w:r>
    </w:p>
    <w:p w:rsidR="00000000" w:rsidDel="00000000" w:rsidP="00000000" w:rsidRDefault="00000000" w:rsidRPr="00000000" w14:paraId="0000005B">
      <w:pPr>
        <w:numPr>
          <w:ilvl w:val="0"/>
          <w:numId w:val="2"/>
        </w:numPr>
        <w:spacing w:after="200" w:before="0" w:line="276" w:lineRule="auto"/>
        <w:ind w:left="720" w:hanging="360"/>
        <w:rPr>
          <w:u w:val="none"/>
        </w:rPr>
      </w:pPr>
      <w:r w:rsidDel="00000000" w:rsidR="00000000" w:rsidRPr="00000000">
        <w:rPr>
          <w:rtl w:val="0"/>
        </w:rPr>
        <w:t xml:space="preserve">Think about how the principles of the psyche, the subconscious mind, self-expression, and the therapeutic relationship were present in your art-making experience.</w:t>
      </w:r>
    </w:p>
    <w:p w:rsidR="00000000" w:rsidDel="00000000" w:rsidP="00000000" w:rsidRDefault="00000000" w:rsidRPr="00000000" w14:paraId="0000005C">
      <w:pPr>
        <w:numPr>
          <w:ilvl w:val="0"/>
          <w:numId w:val="2"/>
        </w:numPr>
        <w:spacing w:after="200" w:before="240" w:line="276" w:lineRule="auto"/>
        <w:ind w:left="720" w:hanging="360"/>
        <w:rPr>
          <w:u w:val="none"/>
        </w:rPr>
      </w:pPr>
      <w:r w:rsidDel="00000000" w:rsidR="00000000" w:rsidRPr="00000000">
        <w:rPr>
          <w:rtl w:val="0"/>
        </w:rPr>
        <w:t xml:space="preserve">By completing this exercise, you will have the opportunity to experience and apply the principles of art therapy in a practical setting, and to gain a deeper understanding of how these principles support personal growth and self-discovery.</w:t>
      </w:r>
    </w:p>
    <w:p w:rsidR="00000000" w:rsidDel="00000000" w:rsidP="00000000" w:rsidRDefault="00000000" w:rsidRPr="00000000" w14:paraId="0000005D">
      <w:pPr>
        <w:pStyle w:val="Heading1"/>
        <w:spacing w:after="200" w:line="276" w:lineRule="auto"/>
        <w:rPr>
          <w:u w:val="none"/>
        </w:rPr>
      </w:pPr>
      <w:bookmarkStart w:colFirst="0" w:colLast="0" w:name="_pg7rjgv4r1ou" w:id="13"/>
      <w:bookmarkEnd w:id="13"/>
      <w:r w:rsidDel="00000000" w:rsidR="00000000" w:rsidRPr="00000000">
        <w:rPr>
          <w:u w:val="none"/>
          <w:rtl w:val="0"/>
        </w:rPr>
        <w:t xml:space="preserve">Applying Psychological Theories to Art Therapy</w:t>
      </w:r>
      <w:r w:rsidDel="00000000" w:rsidR="00000000" w:rsidRPr="00000000">
        <w:rPr>
          <w:rtl w:val="0"/>
        </w:rPr>
      </w:r>
    </w:p>
    <w:p w:rsidR="00000000" w:rsidDel="00000000" w:rsidP="00000000" w:rsidRDefault="00000000" w:rsidRPr="00000000" w14:paraId="0000005E">
      <w:pPr>
        <w:spacing w:after="200" w:before="240" w:line="276" w:lineRule="auto"/>
        <w:rPr/>
      </w:pPr>
      <w:r w:rsidDel="00000000" w:rsidR="00000000" w:rsidRPr="00000000">
        <w:rPr>
          <w:rtl w:val="0"/>
        </w:rPr>
        <w:t xml:space="preserve">Applying psychological theories to art therapy is essential for understanding and interpreting the motivations and emotions behind a client's art. Without a solid understanding of psychology, an </w:t>
      </w:r>
      <w:r w:rsidDel="00000000" w:rsidR="00000000" w:rsidRPr="00000000">
        <w:rPr>
          <w:shd w:fill="ff9900" w:val="clear"/>
          <w:rtl w:val="0"/>
        </w:rPr>
        <w:t xml:space="preserve">art therapy practitioner</w:t>
      </w:r>
      <w:r w:rsidDel="00000000" w:rsidR="00000000" w:rsidRPr="00000000">
        <w:rPr>
          <w:rtl w:val="0"/>
        </w:rPr>
        <w:t xml:space="preserve"> may not be able to fully understand the deeper meanings and emotions conveyed in a client's artwork.</w:t>
      </w:r>
    </w:p>
    <w:p w:rsidR="00000000" w:rsidDel="00000000" w:rsidP="00000000" w:rsidRDefault="00000000" w:rsidRPr="00000000" w14:paraId="0000005F">
      <w:pPr>
        <w:spacing w:after="200" w:before="240" w:line="276" w:lineRule="auto"/>
        <w:rPr/>
      </w:pPr>
      <w:r w:rsidDel="00000000" w:rsidR="00000000" w:rsidRPr="00000000">
        <w:rPr>
          <w:rtl w:val="0"/>
        </w:rPr>
        <w:t xml:space="preserve">Psychology is a different science from the classical sciences (with all the arsenal, i.e. test tubes, lab coats...). It focuses its attention on the study of mental processes and human behavior. It relies on data analysis and experiments to explore the complexity of the human being. In addition to human behavior, it studies the various internal mechanisms of the mind.</w:t>
      </w:r>
    </w:p>
    <w:p w:rsidR="00000000" w:rsidDel="00000000" w:rsidP="00000000" w:rsidRDefault="00000000" w:rsidRPr="00000000" w14:paraId="00000060">
      <w:pPr>
        <w:spacing w:after="200" w:before="240" w:line="276" w:lineRule="auto"/>
        <w:rPr/>
      </w:pPr>
      <w:r w:rsidDel="00000000" w:rsidR="00000000" w:rsidRPr="00000000">
        <w:rPr>
          <w:rtl w:val="0"/>
        </w:rPr>
        <w:t xml:space="preserve">It takes into account emotions, thoughts, decision making, relationships, and everything related to the internal functioning of the mind. From the founding fathers of psychotherapy, such as Jung and Freud, to the recent studies on decision-making and memory, it continues to make its contribution to human evolution</w:t>
      </w:r>
    </w:p>
    <w:p w:rsidR="00000000" w:rsidDel="00000000" w:rsidP="00000000" w:rsidRDefault="00000000" w:rsidRPr="00000000" w14:paraId="00000061">
      <w:pPr>
        <w:spacing w:after="200" w:before="240" w:line="276" w:lineRule="auto"/>
        <w:rPr/>
      </w:pPr>
      <w:r w:rsidDel="00000000" w:rsidR="00000000" w:rsidRPr="00000000">
        <w:rPr>
          <w:rtl w:val="0"/>
        </w:rPr>
        <w:t xml:space="preserve">As you can imagine, psychology has undergone several evolutions over time. The understanding of the human mind has evolved significantly, from Freud's theories of </w:t>
      </w:r>
      <w:ins w:author="Justin Delli Colli" w:id="0" w:date="2023-04-03T16:36:00Z">
        <w:r w:rsidDel="00000000" w:rsidR="00000000" w:rsidRPr="00000000">
          <w:rPr>
            <w:rtl w:val="0"/>
          </w:rPr>
          <w:t xml:space="preserve">psychodynamics</w:t>
        </w:r>
      </w:ins>
      <w:del w:author="Justin Delli Colli" w:id="0" w:date="2023-04-03T16:36:00Z">
        <w:r w:rsidDel="00000000" w:rsidR="00000000" w:rsidRPr="00000000">
          <w:rPr>
            <w:rtl w:val="0"/>
          </w:rPr>
          <w:delText xml:space="preserve">psychoanalysis</w:delText>
        </w:r>
      </w:del>
      <w:r w:rsidDel="00000000" w:rsidR="00000000" w:rsidRPr="00000000">
        <w:rPr>
          <w:rtl w:val="0"/>
        </w:rPr>
        <w:t xml:space="preserve"> to the current theories of mental development.</w:t>
      </w:r>
    </w:p>
    <w:p w:rsidR="00000000" w:rsidDel="00000000" w:rsidP="00000000" w:rsidRDefault="00000000" w:rsidRPr="00000000" w14:paraId="00000062">
      <w:pPr>
        <w:spacing w:after="200" w:before="240" w:line="276" w:lineRule="auto"/>
        <w:rPr/>
      </w:pPr>
      <w:r w:rsidDel="00000000" w:rsidR="00000000" w:rsidRPr="00000000">
        <w:rPr>
          <w:rtl w:val="0"/>
        </w:rPr>
        <w:t xml:space="preserve">Over the decade, new concepts have emerged, including the importance of mindfulness and neuroplasticity. When we consider neuroplasticity, for example, it refers to the ability of the human brain to shape itself over time and through experience</w:t>
      </w:r>
    </w:p>
    <w:p w:rsidR="00000000" w:rsidDel="00000000" w:rsidP="00000000" w:rsidRDefault="00000000" w:rsidRPr="00000000" w14:paraId="00000063">
      <w:pPr>
        <w:spacing w:after="200" w:before="240" w:line="276" w:lineRule="auto"/>
        <w:rPr/>
      </w:pPr>
      <w:r w:rsidDel="00000000" w:rsidR="00000000" w:rsidRPr="00000000">
        <w:rPr>
          <w:rtl w:val="0"/>
        </w:rPr>
        <w:t xml:space="preserve">As is often said, "the more things change, the more they stay the same". The same is true for psychology. Despite all known advances, things remain constant. Psychologists still have more questions than answers</w:t>
      </w:r>
    </w:p>
    <w:p w:rsidR="00000000" w:rsidDel="00000000" w:rsidP="00000000" w:rsidRDefault="00000000" w:rsidRPr="00000000" w14:paraId="00000064">
      <w:pPr>
        <w:spacing w:after="200" w:before="240" w:line="276" w:lineRule="auto"/>
        <w:rPr/>
      </w:pPr>
      <w:r w:rsidDel="00000000" w:rsidR="00000000" w:rsidRPr="00000000">
        <w:rPr>
          <w:rtl w:val="0"/>
        </w:rPr>
        <w:t xml:space="preserve">It is important to keep in mind that psychology is far from being a static discipline: it is constantly evolving. What is revolutionary today may be outdated tomorrow. This is partially what makes psychology so fascinating as a field of study. </w:t>
      </w:r>
    </w:p>
    <w:p w:rsidR="00000000" w:rsidDel="00000000" w:rsidP="00000000" w:rsidRDefault="00000000" w:rsidRPr="00000000" w14:paraId="00000065">
      <w:pPr>
        <w:spacing w:after="200" w:before="240" w:line="276" w:lineRule="auto"/>
        <w:rPr/>
      </w:pPr>
      <w:r w:rsidDel="00000000" w:rsidR="00000000" w:rsidRPr="00000000">
        <w:rPr>
          <w:rtl w:val="0"/>
        </w:rPr>
        <w:t xml:space="preserve">Practicing art therapy is really just one of many applied techniques and therapies in the broader field of psychology. Having access to a substantial repertoire of psychological theories and models through which to interpret your client’s art work will greatly increase the value of the insight and guidance you can offer. </w:t>
      </w:r>
    </w:p>
    <w:p w:rsidR="00000000" w:rsidDel="00000000" w:rsidP="00000000" w:rsidRDefault="00000000" w:rsidRPr="00000000" w14:paraId="00000066">
      <w:pPr>
        <w:pStyle w:val="Heading2"/>
        <w:keepNext w:val="0"/>
        <w:keepLines w:val="0"/>
        <w:spacing w:after="200" w:before="280" w:line="276" w:lineRule="auto"/>
        <w:rPr/>
      </w:pPr>
      <w:bookmarkStart w:colFirst="0" w:colLast="0" w:name="_twf7pe3nfqg1" w:id="14"/>
      <w:bookmarkEnd w:id="14"/>
      <w:r w:rsidDel="00000000" w:rsidR="00000000" w:rsidRPr="00000000">
        <w:rPr>
          <w:rtl w:val="0"/>
        </w:rPr>
        <w:t xml:space="preserve">Humanism</w:t>
      </w:r>
    </w:p>
    <w:p w:rsidR="00000000" w:rsidDel="00000000" w:rsidP="00000000" w:rsidRDefault="00000000" w:rsidRPr="00000000" w14:paraId="00000067">
      <w:pPr>
        <w:spacing w:after="200" w:before="240" w:line="276" w:lineRule="auto"/>
        <w:rPr/>
      </w:pPr>
      <w:r w:rsidDel="00000000" w:rsidR="00000000" w:rsidRPr="00000000">
        <w:rPr>
          <w:rtl w:val="0"/>
        </w:rPr>
        <w:t xml:space="preserve">Humanism was founded by Carl Rogers and Abraham Maslow, who were both influential psychologists and art therapy practitioners in the mid-20th century. Rogers is known for his contributions to the development of client-centered therapy, which is based on the principles of humanistic psychology, while Maslow is known for his theory of self-actualization, which is a central concept in humanistic psychology. These two psychologists and their work played a key role in the development of the humanistic movement in psychology and therapy.</w:t>
      </w:r>
    </w:p>
    <w:p w:rsidR="00000000" w:rsidDel="00000000" w:rsidP="00000000" w:rsidRDefault="00000000" w:rsidRPr="00000000" w14:paraId="00000068">
      <w:pPr>
        <w:spacing w:after="200" w:before="240" w:line="276" w:lineRule="auto"/>
        <w:rPr/>
      </w:pPr>
      <w:r w:rsidDel="00000000" w:rsidR="00000000" w:rsidRPr="00000000">
        <w:rPr>
          <w:rtl w:val="0"/>
        </w:rPr>
        <w:t xml:space="preserve">Humanism is a psychological theory that values the inherent worth and potential of each individual. It emphasizes self-actualization, or achieving one's full potential through creative self-expression and personal growth, and promotes individual freedom, positive self-esteem, and healthy relationships. Humanistic psychology believes that people are motivated by intrinsic factors, such as personal fulfillment, rather than extrinsic factors like money or social status, and that individuals have the ability to make their own choices and take personal responsibility.</w:t>
      </w:r>
    </w:p>
    <w:p w:rsidR="00000000" w:rsidDel="00000000" w:rsidP="00000000" w:rsidRDefault="00000000" w:rsidRPr="00000000" w14:paraId="00000069">
      <w:pPr>
        <w:spacing w:after="200" w:before="240" w:line="276" w:lineRule="auto"/>
        <w:rPr/>
      </w:pPr>
      <w:r w:rsidDel="00000000" w:rsidR="00000000" w:rsidRPr="00000000">
        <w:rPr>
          <w:rtl w:val="0"/>
        </w:rPr>
        <w:t xml:space="preserve">In art therapy, a humanistic approach values the unique experiences and needs of each client and creates a nonjudgmental, empathetic, and supportive relationship. This helps clients feel understood and accepted, and supports them in making positive changes in their lives. A humanistic approach to art therapy emphasizes understanding the client from a holistic perspective, including their thoughts, feelings, motivations, and behaviors. By treating each person with respect and dignity, the </w:t>
      </w:r>
      <w:r w:rsidDel="00000000" w:rsidR="00000000" w:rsidRPr="00000000">
        <w:rPr>
          <w:rtl w:val="0"/>
        </w:rPr>
        <w:t xml:space="preserve">art therapy practitioner</w:t>
      </w:r>
      <w:r w:rsidDel="00000000" w:rsidR="00000000" w:rsidRPr="00000000">
        <w:rPr>
          <w:rtl w:val="0"/>
        </w:rPr>
        <w:t xml:space="preserve"> is able to support their individual potential and growth through the therapeutic process.</w:t>
      </w:r>
    </w:p>
    <w:p w:rsidR="00000000" w:rsidDel="00000000" w:rsidP="00000000" w:rsidRDefault="00000000" w:rsidRPr="00000000" w14:paraId="0000006A">
      <w:pPr>
        <w:spacing w:after="200" w:before="240" w:line="276" w:lineRule="auto"/>
        <w:rPr/>
      </w:pPr>
      <w:r w:rsidDel="00000000" w:rsidR="00000000" w:rsidRPr="00000000">
        <w:rPr>
          <w:rtl w:val="0"/>
        </w:rPr>
        <w:t xml:space="preserve">Here are the primary concepts of humanism that will help provide a theoretical framework to guide your art therapy practice: </w:t>
      </w:r>
    </w:p>
    <w:p w:rsidR="00000000" w:rsidDel="00000000" w:rsidP="00000000" w:rsidRDefault="00000000" w:rsidRPr="00000000" w14:paraId="0000006B">
      <w:pPr>
        <w:pStyle w:val="Heading3"/>
        <w:spacing w:after="200" w:before="240" w:line="276" w:lineRule="auto"/>
        <w:rPr/>
      </w:pPr>
      <w:bookmarkStart w:colFirst="0" w:colLast="0" w:name="_qpbflhcpcze7" w:id="15"/>
      <w:bookmarkEnd w:id="15"/>
      <w:r w:rsidDel="00000000" w:rsidR="00000000" w:rsidRPr="00000000">
        <w:rPr>
          <w:rtl w:val="0"/>
        </w:rPr>
        <w:t xml:space="preserve">The Inherent Value of Each Individual</w:t>
      </w:r>
    </w:p>
    <w:p w:rsidR="00000000" w:rsidDel="00000000" w:rsidP="00000000" w:rsidRDefault="00000000" w:rsidRPr="00000000" w14:paraId="0000006C">
      <w:pPr>
        <w:spacing w:after="200" w:before="240" w:line="276" w:lineRule="auto"/>
        <w:rPr/>
      </w:pPr>
      <w:r w:rsidDel="00000000" w:rsidR="00000000" w:rsidRPr="00000000">
        <w:rPr>
          <w:rtl w:val="0"/>
        </w:rPr>
        <w:t xml:space="preserve">The humanistic concept of intrinsic value refers to the inherent worth of each individual as a unique being. This means that each person is deserving of respect and dignity, regardless of their characteristics or circumstances.</w:t>
      </w:r>
    </w:p>
    <w:p w:rsidR="00000000" w:rsidDel="00000000" w:rsidP="00000000" w:rsidRDefault="00000000" w:rsidRPr="00000000" w14:paraId="0000006D">
      <w:pPr>
        <w:spacing w:after="200" w:before="240" w:line="276" w:lineRule="auto"/>
        <w:rPr/>
      </w:pPr>
      <w:r w:rsidDel="00000000" w:rsidR="00000000" w:rsidRPr="00000000">
        <w:rPr>
          <w:rtl w:val="0"/>
        </w:rPr>
        <w:t xml:space="preserve">In art therapy, it is important to approach clients from an empathetic and nonjudgmental perspective, recognizing their inherent value and treating them with respect and dignity. This means actively listening to clients and trying to understand their experiences and perspectives, without imposing your own values or biases. It also means creating a safe and supportive therapeutic environment in which clients feel accepted and valued for who they are.</w:t>
      </w:r>
    </w:p>
    <w:p w:rsidR="00000000" w:rsidDel="00000000" w:rsidP="00000000" w:rsidRDefault="00000000" w:rsidRPr="00000000" w14:paraId="0000006E">
      <w:pPr>
        <w:spacing w:after="200" w:before="240" w:line="276" w:lineRule="auto"/>
        <w:rPr/>
      </w:pPr>
      <w:r w:rsidDel="00000000" w:rsidR="00000000" w:rsidRPr="00000000">
        <w:rPr>
          <w:rtl w:val="0"/>
        </w:rPr>
        <w:t xml:space="preserve">The concept of inherent value is important to art therapy because it gives us a framework for how to relate to our clients that allows us to build stronger therapeutic relationships. Doing so willI improve cooperation and the potential outcomes of the sessions. </w:t>
      </w:r>
    </w:p>
    <w:p w:rsidR="00000000" w:rsidDel="00000000" w:rsidP="00000000" w:rsidRDefault="00000000" w:rsidRPr="00000000" w14:paraId="0000006F">
      <w:pPr>
        <w:spacing w:after="200" w:before="240" w:line="276" w:lineRule="auto"/>
        <w:rPr/>
      </w:pPr>
      <w:r w:rsidDel="00000000" w:rsidR="00000000" w:rsidRPr="00000000">
        <w:rPr>
          <w:rtl w:val="0"/>
        </w:rPr>
        <w:t xml:space="preserve">Here are some specific and actionable instructions on how to practically apply the humanistic concept of intrinsic value to art therapy:</w:t>
      </w:r>
    </w:p>
    <w:p w:rsidR="00000000" w:rsidDel="00000000" w:rsidP="00000000" w:rsidRDefault="00000000" w:rsidRPr="00000000" w14:paraId="00000070">
      <w:pPr>
        <w:numPr>
          <w:ilvl w:val="0"/>
          <w:numId w:val="12"/>
        </w:numPr>
        <w:spacing w:after="200" w:before="240" w:line="276" w:lineRule="auto"/>
        <w:ind w:left="720" w:hanging="360"/>
        <w:rPr>
          <w:u w:val="none"/>
        </w:rPr>
      </w:pPr>
      <w:r w:rsidDel="00000000" w:rsidR="00000000" w:rsidRPr="00000000">
        <w:rPr>
          <w:b w:val="1"/>
          <w:rtl w:val="0"/>
        </w:rPr>
        <w:t xml:space="preserve">Empathize with your clients</w:t>
      </w:r>
      <w:r w:rsidDel="00000000" w:rsidR="00000000" w:rsidRPr="00000000">
        <w:rPr>
          <w:rtl w:val="0"/>
        </w:rPr>
        <w:t xml:space="preserve">: It is important to approach your clients with empathy, which means being able to understand and share their feelings and experiences. This involves listening actively, asking open-ended questions, and reflecting back to your clients what you have heard and understood. By empathizing with your clients, you can create a therapeutic relationship that is nonjudgmental, supportive, and authentic.</w:t>
      </w:r>
    </w:p>
    <w:p w:rsidR="00000000" w:rsidDel="00000000" w:rsidP="00000000" w:rsidRDefault="00000000" w:rsidRPr="00000000" w14:paraId="00000071">
      <w:pPr>
        <w:numPr>
          <w:ilvl w:val="0"/>
          <w:numId w:val="12"/>
        </w:numPr>
        <w:spacing w:after="200" w:before="0" w:line="276" w:lineRule="auto"/>
        <w:ind w:left="720" w:hanging="360"/>
        <w:rPr>
          <w:u w:val="none"/>
        </w:rPr>
      </w:pPr>
      <w:r w:rsidDel="00000000" w:rsidR="00000000" w:rsidRPr="00000000">
        <w:rPr>
          <w:b w:val="1"/>
          <w:rtl w:val="0"/>
        </w:rPr>
        <w:t xml:space="preserve">Adopt a nonjudgmental perspective</w:t>
      </w:r>
      <w:r w:rsidDel="00000000" w:rsidR="00000000" w:rsidRPr="00000000">
        <w:rPr>
          <w:rtl w:val="0"/>
        </w:rPr>
        <w:t xml:space="preserve">: In order to value each individual's intrinsic worth, it is important to approach your clients with a nonjudgmental perspective. This means being open to hearing their thoughts and feelings without criticizing them. By adopting a nonjudgmental perspective, you can create a safe and supportive environment for your clients to explore their innermost thoughts and feelings.</w:t>
      </w:r>
    </w:p>
    <w:p w:rsidR="00000000" w:rsidDel="00000000" w:rsidP="00000000" w:rsidRDefault="00000000" w:rsidRPr="00000000" w14:paraId="00000072">
      <w:pPr>
        <w:numPr>
          <w:ilvl w:val="0"/>
          <w:numId w:val="12"/>
        </w:numPr>
        <w:spacing w:after="200" w:before="240" w:line="276" w:lineRule="auto"/>
        <w:ind w:left="720" w:hanging="360"/>
        <w:rPr>
          <w:u w:val="none"/>
        </w:rPr>
      </w:pPr>
      <w:r w:rsidDel="00000000" w:rsidR="00000000" w:rsidRPr="00000000">
        <w:rPr>
          <w:b w:val="1"/>
          <w:rtl w:val="0"/>
        </w:rPr>
        <w:t xml:space="preserve">Show respect and dignity</w:t>
      </w:r>
      <w:r w:rsidDel="00000000" w:rsidR="00000000" w:rsidRPr="00000000">
        <w:rPr>
          <w:rtl w:val="0"/>
        </w:rPr>
        <w:t xml:space="preserve">: It is important to show respect and dignity to your clients at all times, regardless of their circumstances or challenges. This involves treating them with kindness, consideration, and sensitivity. By showing respect and dignity to your clients, you can create a therapeutic relationship that is based on trust and mutual respect.</w:t>
      </w:r>
    </w:p>
    <w:p w:rsidR="00000000" w:rsidDel="00000000" w:rsidP="00000000" w:rsidRDefault="00000000" w:rsidRPr="00000000" w14:paraId="00000073">
      <w:pPr>
        <w:numPr>
          <w:ilvl w:val="0"/>
          <w:numId w:val="12"/>
        </w:numPr>
        <w:spacing w:after="200" w:before="240" w:line="276" w:lineRule="auto"/>
        <w:ind w:left="720" w:hanging="360"/>
        <w:rPr>
          <w:u w:val="none"/>
        </w:rPr>
      </w:pPr>
      <w:r w:rsidDel="00000000" w:rsidR="00000000" w:rsidRPr="00000000">
        <w:rPr>
          <w:b w:val="1"/>
          <w:rtl w:val="0"/>
        </w:rPr>
        <w:t xml:space="preserve">Encourage self-exploration</w:t>
      </w:r>
      <w:r w:rsidDel="00000000" w:rsidR="00000000" w:rsidRPr="00000000">
        <w:rPr>
          <w:rtl w:val="0"/>
        </w:rPr>
        <w:t xml:space="preserve">: One way to value each individual's intrinsic worth is to encourage self-exploration through the art-making process. This might involve asking open-ended questions, providing prompts or themes for art-making, or encouraging your clients to express themselves freely through their art. By encouraging self-exploration, you can help your clients to tap into their own unique experiences and potentials, and to make positive changes in their lives.</w:t>
      </w:r>
    </w:p>
    <w:p w:rsidR="00000000" w:rsidDel="00000000" w:rsidP="00000000" w:rsidRDefault="00000000" w:rsidRPr="00000000" w14:paraId="00000074">
      <w:pPr>
        <w:pStyle w:val="Heading3"/>
        <w:spacing w:after="200" w:before="240" w:line="276" w:lineRule="auto"/>
        <w:rPr/>
      </w:pPr>
      <w:bookmarkStart w:colFirst="0" w:colLast="0" w:name="_yutcn6ke8umh" w:id="16"/>
      <w:bookmarkEnd w:id="16"/>
      <w:r w:rsidDel="00000000" w:rsidR="00000000" w:rsidRPr="00000000">
        <w:rPr>
          <w:rtl w:val="0"/>
        </w:rPr>
        <w:t xml:space="preserve">Self-</w:t>
      </w:r>
      <w:r w:rsidDel="00000000" w:rsidR="00000000" w:rsidRPr="00000000">
        <w:rPr>
          <w:rtl w:val="0"/>
        </w:rPr>
        <w:t xml:space="preserve">Actualization</w:t>
      </w:r>
      <w:r w:rsidDel="00000000" w:rsidR="00000000" w:rsidRPr="00000000">
        <w:rPr>
          <w:rtl w:val="0"/>
        </w:rPr>
      </w:r>
    </w:p>
    <w:p w:rsidR="00000000" w:rsidDel="00000000" w:rsidP="00000000" w:rsidRDefault="00000000" w:rsidRPr="00000000" w14:paraId="00000075">
      <w:pPr>
        <w:spacing w:after="200" w:before="240" w:line="276" w:lineRule="auto"/>
        <w:rPr/>
      </w:pPr>
      <w:r w:rsidDel="00000000" w:rsidR="00000000" w:rsidRPr="00000000">
        <w:rPr>
          <w:rtl w:val="0"/>
        </w:rPr>
        <w:t xml:space="preserve">The humanistic concept of self-actualization refers to the process of achieving one's full potential through creative self-expression and personal growth. It is based on the belief that individuals are motivated by intrinsic factors, such as personal fulfillment and self-expression, and are capable of making their own choices and taking responsibility for their lives.</w:t>
      </w:r>
    </w:p>
    <w:p w:rsidR="00000000" w:rsidDel="00000000" w:rsidP="00000000" w:rsidRDefault="00000000" w:rsidRPr="00000000" w14:paraId="00000076">
      <w:pPr>
        <w:spacing w:after="200" w:before="240" w:line="276" w:lineRule="auto"/>
        <w:rPr/>
      </w:pPr>
      <w:r w:rsidDel="00000000" w:rsidR="00000000" w:rsidRPr="00000000">
        <w:rPr>
          <w:rtl w:val="0"/>
        </w:rPr>
        <w:t xml:space="preserve">In art therapy, it is important to support clients in their pursuit of self-actualization by providing a safe and supportive environment for creative expression and personal growth. This might involve encouraging clients to explore their own interests and passions through the art-making process, and to set goals for personal development.</w:t>
      </w:r>
    </w:p>
    <w:p w:rsidR="00000000" w:rsidDel="00000000" w:rsidP="00000000" w:rsidRDefault="00000000" w:rsidRPr="00000000" w14:paraId="00000077">
      <w:pPr>
        <w:spacing w:after="200" w:before="240" w:line="276" w:lineRule="auto"/>
        <w:rPr/>
      </w:pPr>
      <w:r w:rsidDel="00000000" w:rsidR="00000000" w:rsidRPr="00000000">
        <w:rPr>
          <w:rtl w:val="0"/>
        </w:rPr>
        <w:t xml:space="preserve">Here are some ways you can support your clients' self-actualization through art therapy:</w:t>
      </w:r>
    </w:p>
    <w:p w:rsidR="00000000" w:rsidDel="00000000" w:rsidP="00000000" w:rsidRDefault="00000000" w:rsidRPr="00000000" w14:paraId="00000078">
      <w:pPr>
        <w:numPr>
          <w:ilvl w:val="0"/>
          <w:numId w:val="8"/>
        </w:numPr>
        <w:spacing w:after="200" w:before="240" w:line="276" w:lineRule="auto"/>
        <w:ind w:left="720" w:hanging="360"/>
        <w:rPr>
          <w:u w:val="none"/>
        </w:rPr>
      </w:pPr>
      <w:r w:rsidDel="00000000" w:rsidR="00000000" w:rsidRPr="00000000">
        <w:rPr>
          <w:b w:val="1"/>
          <w:rtl w:val="0"/>
        </w:rPr>
        <w:t xml:space="preserve">Encourage creativity</w:t>
      </w:r>
      <w:r w:rsidDel="00000000" w:rsidR="00000000" w:rsidRPr="00000000">
        <w:rPr>
          <w:rtl w:val="0"/>
        </w:rPr>
        <w:t xml:space="preserve">: Encourage your clients to express themselves creatively through the art-making process, and to try new art forms and techniques. By fostering creativity, you can help your clients to tap into their unique talents and interests, and to discover new ways of self-expression.</w:t>
      </w:r>
    </w:p>
    <w:p w:rsidR="00000000" w:rsidDel="00000000" w:rsidP="00000000" w:rsidRDefault="00000000" w:rsidRPr="00000000" w14:paraId="00000079">
      <w:pPr>
        <w:numPr>
          <w:ilvl w:val="0"/>
          <w:numId w:val="8"/>
        </w:numPr>
        <w:spacing w:after="200" w:before="0" w:line="276" w:lineRule="auto"/>
        <w:ind w:left="720" w:hanging="360"/>
        <w:rPr>
          <w:u w:val="none"/>
        </w:rPr>
      </w:pPr>
      <w:r w:rsidDel="00000000" w:rsidR="00000000" w:rsidRPr="00000000">
        <w:rPr>
          <w:b w:val="1"/>
          <w:rtl w:val="0"/>
        </w:rPr>
        <w:t xml:space="preserve">Provide prompts and themes</w:t>
      </w:r>
      <w:r w:rsidDel="00000000" w:rsidR="00000000" w:rsidRPr="00000000">
        <w:rPr>
          <w:rtl w:val="0"/>
        </w:rPr>
        <w:t xml:space="preserve">: Offer prompts or themes for art-making that encourage self-exploration and personal growth. These might include themes related to personal values, goals, and aspirations, or prompts that encourage clients to explore their emotions and experiences. By providing these prompts and themes, you can help your clients to focus their art-making on areas that are meaningful and important to them.</w:t>
      </w:r>
    </w:p>
    <w:p w:rsidR="00000000" w:rsidDel="00000000" w:rsidP="00000000" w:rsidRDefault="00000000" w:rsidRPr="00000000" w14:paraId="0000007A">
      <w:pPr>
        <w:numPr>
          <w:ilvl w:val="0"/>
          <w:numId w:val="8"/>
        </w:numPr>
        <w:spacing w:after="200" w:before="240" w:line="276" w:lineRule="auto"/>
        <w:ind w:left="720" w:hanging="360"/>
        <w:rPr>
          <w:u w:val="none"/>
        </w:rPr>
      </w:pPr>
      <w:r w:rsidDel="00000000" w:rsidR="00000000" w:rsidRPr="00000000">
        <w:rPr>
          <w:b w:val="1"/>
          <w:rtl w:val="0"/>
        </w:rPr>
        <w:t xml:space="preserve">Support self-reflection</w:t>
      </w:r>
      <w:r w:rsidDel="00000000" w:rsidR="00000000" w:rsidRPr="00000000">
        <w:rPr>
          <w:rtl w:val="0"/>
        </w:rPr>
        <w:t xml:space="preserve">: Encourage your clients to reflect on their art-making process and the meanings behind their artwork. Ask open-ended questions that help them to explore their thoughts and feelings, and to gain insight into their personal growth and development. By supporting self-reflection, you can help your clients to become more aware of their own unique experiences and potentials, and to make positive changes in their lives.</w:t>
      </w:r>
    </w:p>
    <w:p w:rsidR="00000000" w:rsidDel="00000000" w:rsidP="00000000" w:rsidRDefault="00000000" w:rsidRPr="00000000" w14:paraId="0000007B">
      <w:pPr>
        <w:pStyle w:val="Heading3"/>
        <w:spacing w:after="200" w:before="240" w:line="276" w:lineRule="auto"/>
        <w:rPr/>
      </w:pPr>
      <w:bookmarkStart w:colFirst="0" w:colLast="0" w:name="_gh59h7qp3wx7" w:id="17"/>
      <w:bookmarkEnd w:id="17"/>
      <w:r w:rsidDel="00000000" w:rsidR="00000000" w:rsidRPr="00000000">
        <w:rPr>
          <w:rtl w:val="0"/>
        </w:rPr>
        <w:t xml:space="preserve">Intrinsic Motivation</w:t>
      </w:r>
    </w:p>
    <w:p w:rsidR="00000000" w:rsidDel="00000000" w:rsidP="00000000" w:rsidRDefault="00000000" w:rsidRPr="00000000" w14:paraId="0000007C">
      <w:pPr>
        <w:spacing w:after="200" w:before="240" w:line="276" w:lineRule="auto"/>
        <w:rPr/>
      </w:pPr>
      <w:r w:rsidDel="00000000" w:rsidR="00000000" w:rsidRPr="00000000">
        <w:rPr>
          <w:rtl w:val="0"/>
        </w:rPr>
        <w:t xml:space="preserve">The concept of intrinsic motivation refers to the idea that people are motivated by internal factors such as personal interest, enjoyment, or personal growth, rather than external factors such as rewards, recognition, or social approval. In art therapy, it is important to tap into clients' intrinsic motivation in order to support their personal growth and well-being.</w:t>
      </w:r>
    </w:p>
    <w:p w:rsidR="00000000" w:rsidDel="00000000" w:rsidP="00000000" w:rsidRDefault="00000000" w:rsidRPr="00000000" w14:paraId="0000007D">
      <w:pPr>
        <w:spacing w:after="200" w:before="240" w:line="276" w:lineRule="auto"/>
        <w:rPr/>
      </w:pPr>
      <w:r w:rsidDel="00000000" w:rsidR="00000000" w:rsidRPr="00000000">
        <w:rPr>
          <w:rtl w:val="0"/>
        </w:rPr>
        <w:t xml:space="preserve">The concept of intrinsic motivation can be useful when analyzing a client's artwork because it can provide insight into the underlying reasons and motivations for their art-making. By understanding what drives a client's intrinsic motivation, an </w:t>
      </w:r>
      <w:r w:rsidDel="00000000" w:rsidR="00000000" w:rsidRPr="00000000">
        <w:rPr>
          <w:rtl w:val="0"/>
        </w:rPr>
        <w:t xml:space="preserve">art therapy practitioner</w:t>
      </w:r>
      <w:r w:rsidDel="00000000" w:rsidR="00000000" w:rsidRPr="00000000">
        <w:rPr>
          <w:rtl w:val="0"/>
        </w:rPr>
        <w:t xml:space="preserve"> can gain a deeper understanding of the client's unique experiences and perspectives, and can help them to tap into their own creativity and potential.</w:t>
      </w:r>
    </w:p>
    <w:p w:rsidR="00000000" w:rsidDel="00000000" w:rsidP="00000000" w:rsidRDefault="00000000" w:rsidRPr="00000000" w14:paraId="0000007E">
      <w:pPr>
        <w:spacing w:after="200" w:before="240" w:line="276" w:lineRule="auto"/>
        <w:rPr/>
      </w:pPr>
      <w:r w:rsidDel="00000000" w:rsidR="00000000" w:rsidRPr="00000000">
        <w:rPr>
          <w:rtl w:val="0"/>
        </w:rPr>
        <w:t xml:space="preserve">Another way that the concept of intrinsic motivation can be applied to art therapy interventions is by identifying and fostering the client's personal interests and passions in their art-making. By encouraging the client to explore their own interests and motivations through art, the practitioner can support the client in finding meaning and purpose in their art-making and in their lives.</w:t>
      </w:r>
    </w:p>
    <w:p w:rsidR="00000000" w:rsidDel="00000000" w:rsidP="00000000" w:rsidRDefault="00000000" w:rsidRPr="00000000" w14:paraId="0000007F">
      <w:pPr>
        <w:spacing w:after="200" w:before="240" w:line="276" w:lineRule="auto"/>
        <w:rPr/>
      </w:pPr>
      <w:r w:rsidDel="00000000" w:rsidR="00000000" w:rsidRPr="00000000">
        <w:rPr>
          <w:rtl w:val="0"/>
        </w:rPr>
        <w:t xml:space="preserve">For example, if a client is intrinsically motivated by nature, the </w:t>
      </w:r>
      <w:r w:rsidDel="00000000" w:rsidR="00000000" w:rsidRPr="00000000">
        <w:rPr>
          <w:rtl w:val="0"/>
        </w:rPr>
        <w:t xml:space="preserve">art therapy practitioner</w:t>
      </w:r>
      <w:r w:rsidDel="00000000" w:rsidR="00000000" w:rsidRPr="00000000">
        <w:rPr>
          <w:rtl w:val="0"/>
        </w:rPr>
        <w:t xml:space="preserve"> might encourage them to create art inspired by their favorite outdoor activities or by the natural world around them. This could involve providing prompts or themes related to nature, such as "create a portrait of your favorite tree," or "design a landscape inspired by your favorite hike." By connecting the client's art-making to their personal interests and passions, the </w:t>
      </w:r>
      <w:r w:rsidDel="00000000" w:rsidR="00000000" w:rsidRPr="00000000">
        <w:rPr>
          <w:rtl w:val="0"/>
        </w:rPr>
        <w:t xml:space="preserve">art therapy practitioner</w:t>
      </w:r>
      <w:r w:rsidDel="00000000" w:rsidR="00000000" w:rsidRPr="00000000">
        <w:rPr>
          <w:rtl w:val="0"/>
        </w:rPr>
        <w:t xml:space="preserve"> can help the client to tap into their intrinsic motivation and to find joy and fulfillment in their art-making.</w:t>
      </w:r>
    </w:p>
    <w:p w:rsidR="00000000" w:rsidDel="00000000" w:rsidP="00000000" w:rsidRDefault="00000000" w:rsidRPr="00000000" w14:paraId="00000080">
      <w:pPr>
        <w:spacing w:after="200" w:before="240" w:line="276" w:lineRule="auto"/>
        <w:rPr/>
      </w:pPr>
      <w:r w:rsidDel="00000000" w:rsidR="00000000" w:rsidRPr="00000000">
        <w:rPr>
          <w:rtl w:val="0"/>
        </w:rPr>
        <w:t xml:space="preserve">In addition to fostering the client's personal interests and passions, the </w:t>
      </w:r>
      <w:r w:rsidDel="00000000" w:rsidR="00000000" w:rsidRPr="00000000">
        <w:rPr>
          <w:rtl w:val="0"/>
        </w:rPr>
        <w:t xml:space="preserve">art therapy practitioner</w:t>
      </w:r>
      <w:r w:rsidDel="00000000" w:rsidR="00000000" w:rsidRPr="00000000">
        <w:rPr>
          <w:rtl w:val="0"/>
        </w:rPr>
        <w:t xml:space="preserve"> can also support the client in developing new skills and abilities through art-making. By providing challenges and opportunities for growth, the </w:t>
      </w:r>
      <w:r w:rsidDel="00000000" w:rsidR="00000000" w:rsidRPr="00000000">
        <w:rPr>
          <w:rtl w:val="0"/>
        </w:rPr>
        <w:t xml:space="preserve">art therapy practitioner</w:t>
      </w:r>
      <w:r w:rsidDel="00000000" w:rsidR="00000000" w:rsidRPr="00000000">
        <w:rPr>
          <w:rtl w:val="0"/>
        </w:rPr>
        <w:t xml:space="preserve"> can help the client to develop a sense of competence and mastery in their art-making, which can further fuel their intrinsic motivation.</w:t>
      </w:r>
    </w:p>
    <w:p w:rsidR="00000000" w:rsidDel="00000000" w:rsidP="00000000" w:rsidRDefault="00000000" w:rsidRPr="00000000" w14:paraId="00000081">
      <w:pPr>
        <w:spacing w:after="200" w:before="240" w:line="276" w:lineRule="auto"/>
        <w:rPr/>
      </w:pPr>
      <w:r w:rsidDel="00000000" w:rsidR="00000000" w:rsidRPr="00000000">
        <w:rPr>
          <w:rtl w:val="0"/>
        </w:rPr>
        <w:t xml:space="preserve">For example, if a client is interested in learning new art techniques, the </w:t>
      </w:r>
      <w:r w:rsidDel="00000000" w:rsidR="00000000" w:rsidRPr="00000000">
        <w:rPr>
          <w:rtl w:val="0"/>
        </w:rPr>
        <w:t xml:space="preserve">art therapy practitioner</w:t>
      </w:r>
      <w:r w:rsidDel="00000000" w:rsidR="00000000" w:rsidRPr="00000000">
        <w:rPr>
          <w:rtl w:val="0"/>
        </w:rPr>
        <w:t xml:space="preserve"> might encourage them to explore different media or styles, or to take on a new art project that requires them to learn new skills. By providing a supportive and nurturing environment for the client to learn and grow, the </w:t>
      </w:r>
      <w:r w:rsidDel="00000000" w:rsidR="00000000" w:rsidRPr="00000000">
        <w:rPr>
          <w:rtl w:val="0"/>
        </w:rPr>
        <w:t xml:space="preserve">art therapy practitioner</w:t>
      </w:r>
      <w:r w:rsidDel="00000000" w:rsidR="00000000" w:rsidRPr="00000000">
        <w:rPr>
          <w:rtl w:val="0"/>
        </w:rPr>
        <w:t xml:space="preserve"> can help the client to develop a sense of accomplishment and pride in their art-making, which can further fuel their intrinsic motivation.</w:t>
      </w:r>
    </w:p>
    <w:p w:rsidR="00000000" w:rsidDel="00000000" w:rsidP="00000000" w:rsidRDefault="00000000" w:rsidRPr="00000000" w14:paraId="00000082">
      <w:pPr>
        <w:spacing w:after="200" w:before="240" w:line="276" w:lineRule="auto"/>
        <w:rPr/>
      </w:pPr>
      <w:r w:rsidDel="00000000" w:rsidR="00000000" w:rsidRPr="00000000">
        <w:rPr>
          <w:rtl w:val="0"/>
        </w:rPr>
        <w:t xml:space="preserve">Here are some ways in which the concept of intrinsic motivation can be useful when analyzing a client's artwork:</w:t>
      </w:r>
    </w:p>
    <w:p w:rsidR="00000000" w:rsidDel="00000000" w:rsidP="00000000" w:rsidRDefault="00000000" w:rsidRPr="00000000" w14:paraId="00000083">
      <w:pPr>
        <w:numPr>
          <w:ilvl w:val="0"/>
          <w:numId w:val="7"/>
        </w:numPr>
        <w:spacing w:after="200" w:before="240" w:line="276" w:lineRule="auto"/>
        <w:ind w:left="720" w:hanging="360"/>
        <w:rPr>
          <w:u w:val="none"/>
        </w:rPr>
      </w:pPr>
      <w:r w:rsidDel="00000000" w:rsidR="00000000" w:rsidRPr="00000000">
        <w:rPr>
          <w:b w:val="1"/>
          <w:rtl w:val="0"/>
        </w:rPr>
        <w:t xml:space="preserve">Look for themes and symbols that suggest intrinsic motivation</w:t>
      </w:r>
      <w:r w:rsidDel="00000000" w:rsidR="00000000" w:rsidRPr="00000000">
        <w:rPr>
          <w:rtl w:val="0"/>
        </w:rPr>
        <w:t xml:space="preserve">: By examining the themes and symbols in a client's artwork, an </w:t>
      </w:r>
      <w:r w:rsidDel="00000000" w:rsidR="00000000" w:rsidRPr="00000000">
        <w:rPr>
          <w:rtl w:val="0"/>
        </w:rPr>
        <w:t xml:space="preserve">art therapy practitioner</w:t>
      </w:r>
      <w:r w:rsidDel="00000000" w:rsidR="00000000" w:rsidRPr="00000000">
        <w:rPr>
          <w:rtl w:val="0"/>
        </w:rPr>
        <w:t xml:space="preserve"> can get a sense of what is important to the client and what drives their intrinsic motivation. This might include themes related to personal growth, self-expression, or self-exploration.</w:t>
      </w:r>
    </w:p>
    <w:p w:rsidR="00000000" w:rsidDel="00000000" w:rsidP="00000000" w:rsidRDefault="00000000" w:rsidRPr="00000000" w14:paraId="00000084">
      <w:pPr>
        <w:numPr>
          <w:ilvl w:val="0"/>
          <w:numId w:val="7"/>
        </w:numPr>
        <w:spacing w:after="200" w:before="240" w:line="276" w:lineRule="auto"/>
        <w:ind w:left="720" w:hanging="360"/>
        <w:rPr>
          <w:u w:val="none"/>
        </w:rPr>
      </w:pPr>
      <w:r w:rsidDel="00000000" w:rsidR="00000000" w:rsidRPr="00000000">
        <w:rPr>
          <w:b w:val="1"/>
          <w:rtl w:val="0"/>
        </w:rPr>
        <w:t xml:space="preserve">Observe the client's level of</w:t>
      </w:r>
      <w:r w:rsidDel="00000000" w:rsidR="00000000" w:rsidRPr="00000000">
        <w:rPr>
          <w:b w:val="1"/>
          <w:rtl w:val="0"/>
        </w:rPr>
        <w:t xml:space="preserve"> engagement and enjoyment</w:t>
      </w:r>
      <w:r w:rsidDel="00000000" w:rsidR="00000000" w:rsidRPr="00000000">
        <w:rPr>
          <w:rtl w:val="0"/>
        </w:rPr>
        <w:t xml:space="preserve">: A client who is intrinsically motivated is likely to be more engaged and enjoy the art-making process more than a client who is not. By observing the client's level of engagement and enjoyment during the art-making process, an </w:t>
      </w:r>
      <w:r w:rsidDel="00000000" w:rsidR="00000000" w:rsidRPr="00000000">
        <w:rPr>
          <w:rtl w:val="0"/>
        </w:rPr>
        <w:t xml:space="preserve">art therapy practitioner</w:t>
      </w:r>
      <w:r w:rsidDel="00000000" w:rsidR="00000000" w:rsidRPr="00000000">
        <w:rPr>
          <w:rtl w:val="0"/>
        </w:rPr>
        <w:t xml:space="preserve"> can gain a sense of their intrinsic motivation.</w:t>
      </w:r>
    </w:p>
    <w:p w:rsidR="00000000" w:rsidDel="00000000" w:rsidP="00000000" w:rsidRDefault="00000000" w:rsidRPr="00000000" w14:paraId="00000085">
      <w:pPr>
        <w:numPr>
          <w:ilvl w:val="0"/>
          <w:numId w:val="7"/>
        </w:numPr>
        <w:spacing w:after="200" w:before="240" w:line="276" w:lineRule="auto"/>
        <w:ind w:left="720" w:hanging="360"/>
        <w:rPr>
          <w:u w:val="none"/>
        </w:rPr>
      </w:pPr>
      <w:r w:rsidDel="00000000" w:rsidR="00000000" w:rsidRPr="00000000">
        <w:rPr>
          <w:b w:val="1"/>
          <w:rtl w:val="0"/>
        </w:rPr>
        <w:t xml:space="preserve">Ask about the client's motivations and interests</w:t>
      </w:r>
      <w:r w:rsidDel="00000000" w:rsidR="00000000" w:rsidRPr="00000000">
        <w:rPr>
          <w:rtl w:val="0"/>
        </w:rPr>
        <w:t xml:space="preserve">: </w:t>
      </w:r>
      <w:r w:rsidDel="00000000" w:rsidR="00000000" w:rsidRPr="00000000">
        <w:rPr>
          <w:rtl w:val="0"/>
        </w:rPr>
        <w:t xml:space="preserve">Asking </w:t>
      </w:r>
      <w:r w:rsidDel="00000000" w:rsidR="00000000" w:rsidRPr="00000000">
        <w:rPr>
          <w:rtl w:val="0"/>
        </w:rPr>
        <w:t xml:space="preserve">the client about their motivations and interests can provide insight into their intrinsic motivation. For example, a client who is intrinsically motivated by the desire to explore their own creativity might talk about their love of art-making and their desire to experiment with different media and techniques.</w:t>
      </w:r>
    </w:p>
    <w:p w:rsidR="00000000" w:rsidDel="00000000" w:rsidP="00000000" w:rsidRDefault="00000000" w:rsidRPr="00000000" w14:paraId="00000086">
      <w:pPr>
        <w:spacing w:after="200" w:before="240" w:line="276" w:lineRule="auto"/>
        <w:rPr/>
      </w:pPr>
      <w:r w:rsidDel="00000000" w:rsidR="00000000" w:rsidRPr="00000000">
        <w:rPr>
          <w:rtl w:val="0"/>
        </w:rPr>
        <w:t xml:space="preserve">Here are some actionable steps for an art therapist to take when working with a client who lacks intrinsic motivation:</w:t>
      </w:r>
    </w:p>
    <w:p w:rsidR="00000000" w:rsidDel="00000000" w:rsidP="00000000" w:rsidRDefault="00000000" w:rsidRPr="00000000" w14:paraId="00000087">
      <w:pPr>
        <w:numPr>
          <w:ilvl w:val="0"/>
          <w:numId w:val="5"/>
        </w:numPr>
        <w:spacing w:after="200" w:before="240" w:line="276" w:lineRule="auto"/>
        <w:ind w:left="720" w:hanging="360"/>
        <w:rPr>
          <w:u w:val="none"/>
        </w:rPr>
      </w:pPr>
      <w:r w:rsidDel="00000000" w:rsidR="00000000" w:rsidRPr="00000000">
        <w:rPr>
          <w:rtl w:val="0"/>
        </w:rPr>
        <w:t xml:space="preserve">Assess the client's current level of intrinsic motivation by observing their engagement and enjoyment during art-making sessions, and by asking them about their motivations and interests.</w:t>
      </w:r>
    </w:p>
    <w:p w:rsidR="00000000" w:rsidDel="00000000" w:rsidP="00000000" w:rsidRDefault="00000000" w:rsidRPr="00000000" w14:paraId="00000088">
      <w:pPr>
        <w:numPr>
          <w:ilvl w:val="0"/>
          <w:numId w:val="5"/>
        </w:numPr>
        <w:spacing w:after="200" w:before="0" w:line="276" w:lineRule="auto"/>
        <w:ind w:left="720" w:hanging="360"/>
        <w:rPr>
          <w:u w:val="none"/>
        </w:rPr>
      </w:pPr>
      <w:r w:rsidDel="00000000" w:rsidR="00000000" w:rsidRPr="00000000">
        <w:rPr>
          <w:rtl w:val="0"/>
        </w:rPr>
        <w:t xml:space="preserve">Identify the client's passions and interests and incorporate them into the art-making process. For example, if a client is interested in nature, encourage them to create art inspired by nature.</w:t>
      </w:r>
    </w:p>
    <w:p w:rsidR="00000000" w:rsidDel="00000000" w:rsidP="00000000" w:rsidRDefault="00000000" w:rsidRPr="00000000" w14:paraId="00000089">
      <w:pPr>
        <w:numPr>
          <w:ilvl w:val="0"/>
          <w:numId w:val="5"/>
        </w:numPr>
        <w:spacing w:after="200" w:before="0" w:line="276" w:lineRule="auto"/>
        <w:ind w:left="720" w:hanging="360"/>
        <w:rPr>
          <w:u w:val="none"/>
        </w:rPr>
      </w:pPr>
      <w:r w:rsidDel="00000000" w:rsidR="00000000" w:rsidRPr="00000000">
        <w:rPr>
          <w:rtl w:val="0"/>
        </w:rPr>
        <w:t xml:space="preserve">Provide opportunities for the client to develop new skills and abilities through art-making. Challenge the client to try new techniques, media or styles, or take on new projects that require them to learn new skills.</w:t>
      </w:r>
    </w:p>
    <w:p w:rsidR="00000000" w:rsidDel="00000000" w:rsidP="00000000" w:rsidRDefault="00000000" w:rsidRPr="00000000" w14:paraId="0000008A">
      <w:pPr>
        <w:numPr>
          <w:ilvl w:val="0"/>
          <w:numId w:val="5"/>
        </w:numPr>
        <w:spacing w:after="200" w:before="0" w:line="276" w:lineRule="auto"/>
        <w:ind w:left="720" w:hanging="360"/>
        <w:rPr>
          <w:u w:val="none"/>
        </w:rPr>
      </w:pPr>
      <w:r w:rsidDel="00000000" w:rsidR="00000000" w:rsidRPr="00000000">
        <w:rPr>
          <w:rtl w:val="0"/>
        </w:rPr>
        <w:t xml:space="preserve">Create a supportive and nurturing environment that encourages the client to take risks, experiment, and make mistakes.</w:t>
      </w:r>
    </w:p>
    <w:p w:rsidR="00000000" w:rsidDel="00000000" w:rsidP="00000000" w:rsidRDefault="00000000" w:rsidRPr="00000000" w14:paraId="0000008B">
      <w:pPr>
        <w:numPr>
          <w:ilvl w:val="0"/>
          <w:numId w:val="5"/>
        </w:numPr>
        <w:spacing w:after="200" w:before="0" w:line="276" w:lineRule="auto"/>
        <w:ind w:left="720" w:hanging="360"/>
        <w:rPr>
          <w:u w:val="none"/>
        </w:rPr>
      </w:pPr>
      <w:r w:rsidDel="00000000" w:rsidR="00000000" w:rsidRPr="00000000">
        <w:rPr>
          <w:rtl w:val="0"/>
        </w:rPr>
        <w:t xml:space="preserve">Help the client set specific and achievable goals for their art-making and provide positive reinforcement when they reach these goals.</w:t>
      </w:r>
    </w:p>
    <w:p w:rsidR="00000000" w:rsidDel="00000000" w:rsidP="00000000" w:rsidRDefault="00000000" w:rsidRPr="00000000" w14:paraId="0000008C">
      <w:pPr>
        <w:numPr>
          <w:ilvl w:val="0"/>
          <w:numId w:val="5"/>
        </w:numPr>
        <w:spacing w:after="200" w:before="0" w:line="276" w:lineRule="auto"/>
        <w:ind w:left="720" w:hanging="360"/>
        <w:rPr>
          <w:u w:val="none"/>
        </w:rPr>
      </w:pPr>
      <w:r w:rsidDel="00000000" w:rsidR="00000000" w:rsidRPr="00000000">
        <w:rPr>
          <w:rtl w:val="0"/>
        </w:rPr>
        <w:t xml:space="preserve">Provide feedback and constructive criticism that focuses on the process of art-making rather than the end product, this will help the client to focus on the experience rather than the outcome.</w:t>
      </w:r>
    </w:p>
    <w:p w:rsidR="00000000" w:rsidDel="00000000" w:rsidP="00000000" w:rsidRDefault="00000000" w:rsidRPr="00000000" w14:paraId="0000008D">
      <w:pPr>
        <w:numPr>
          <w:ilvl w:val="0"/>
          <w:numId w:val="5"/>
        </w:numPr>
        <w:spacing w:after="200" w:before="0" w:line="276" w:lineRule="auto"/>
        <w:ind w:left="720" w:hanging="360"/>
        <w:rPr>
          <w:u w:val="none"/>
        </w:rPr>
      </w:pPr>
      <w:r w:rsidDel="00000000" w:rsidR="00000000" w:rsidRPr="00000000">
        <w:rPr>
          <w:rtl w:val="0"/>
        </w:rPr>
        <w:t xml:space="preserve">Encourage the client to reflect on their art-making process and help them to connect it to their personal experiences and emotions.</w:t>
      </w:r>
    </w:p>
    <w:p w:rsidR="00000000" w:rsidDel="00000000" w:rsidP="00000000" w:rsidRDefault="00000000" w:rsidRPr="00000000" w14:paraId="0000008E">
      <w:pPr>
        <w:numPr>
          <w:ilvl w:val="0"/>
          <w:numId w:val="5"/>
        </w:numPr>
        <w:spacing w:after="200" w:before="0" w:line="276" w:lineRule="auto"/>
        <w:ind w:left="720" w:hanging="360"/>
        <w:rPr>
          <w:u w:val="none"/>
        </w:rPr>
      </w:pPr>
      <w:r w:rsidDel="00000000" w:rsidR="00000000" w:rsidRPr="00000000">
        <w:rPr>
          <w:rtl w:val="0"/>
        </w:rPr>
        <w:t xml:space="preserve">Continuously monitor the client's progress and adjust the interventions as needed.</w:t>
      </w:r>
    </w:p>
    <w:p w:rsidR="00000000" w:rsidDel="00000000" w:rsidP="00000000" w:rsidRDefault="00000000" w:rsidRPr="00000000" w14:paraId="0000008F">
      <w:pPr>
        <w:numPr>
          <w:ilvl w:val="0"/>
          <w:numId w:val="5"/>
        </w:numPr>
        <w:spacing w:after="200" w:before="0" w:line="276" w:lineRule="auto"/>
        <w:ind w:left="720" w:hanging="360"/>
        <w:rPr>
          <w:u w:val="none"/>
        </w:rPr>
      </w:pPr>
      <w:r w:rsidDel="00000000" w:rsidR="00000000" w:rsidRPr="00000000">
        <w:rPr>
          <w:rtl w:val="0"/>
        </w:rPr>
        <w:t xml:space="preserve">Provide the client with resources and information that can help them to continue their art-making outside of the therapy sessions.</w:t>
      </w:r>
    </w:p>
    <w:p w:rsidR="00000000" w:rsidDel="00000000" w:rsidP="00000000" w:rsidRDefault="00000000" w:rsidRPr="00000000" w14:paraId="00000090">
      <w:pPr>
        <w:numPr>
          <w:ilvl w:val="0"/>
          <w:numId w:val="5"/>
        </w:numPr>
        <w:spacing w:after="200" w:before="240" w:line="276" w:lineRule="auto"/>
        <w:ind w:left="720" w:hanging="360"/>
        <w:rPr>
          <w:u w:val="none"/>
        </w:rPr>
      </w:pPr>
      <w:r w:rsidDel="00000000" w:rsidR="00000000" w:rsidRPr="00000000">
        <w:rPr>
          <w:rtl w:val="0"/>
        </w:rPr>
        <w:t xml:space="preserve">Help the client to find opportunities to share their art with others, this will help to increase the client's sense of accomplishment and pride in their art-making.</w:t>
      </w:r>
    </w:p>
    <w:p w:rsidR="00000000" w:rsidDel="00000000" w:rsidP="00000000" w:rsidRDefault="00000000" w:rsidRPr="00000000" w14:paraId="00000091">
      <w:pPr>
        <w:pStyle w:val="Heading2"/>
        <w:spacing w:after="200" w:before="240" w:line="276" w:lineRule="auto"/>
        <w:rPr/>
      </w:pPr>
      <w:bookmarkStart w:colFirst="0" w:colLast="0" w:name="_7cpglay7eq4e" w:id="18"/>
      <w:bookmarkEnd w:id="18"/>
      <w:r w:rsidDel="00000000" w:rsidR="00000000" w:rsidRPr="00000000">
        <w:rPr>
          <w:rtl w:val="0"/>
        </w:rPr>
        <w:t xml:space="preserve">Behaviorism</w:t>
      </w:r>
    </w:p>
    <w:p w:rsidR="00000000" w:rsidDel="00000000" w:rsidP="00000000" w:rsidRDefault="00000000" w:rsidRPr="00000000" w14:paraId="00000092">
      <w:pPr>
        <w:spacing w:after="200" w:before="240" w:line="276" w:lineRule="auto"/>
        <w:rPr/>
      </w:pPr>
      <w:r w:rsidDel="00000000" w:rsidR="00000000" w:rsidRPr="00000000">
        <w:rPr>
          <w:rtl w:val="0"/>
        </w:rPr>
        <w:t xml:space="preserve">Behaviorism is a psychological theory that emphasizes the role of environmental factors in shaping behavior. It was founded by John B. Watson and B.F. Skinner, who were both influential psychologists in the early 20th century. Watson is known for his contributions to the development of classical conditioning, while Skinner is known for his work on operant conditioning.</w:t>
      </w:r>
    </w:p>
    <w:p w:rsidR="00000000" w:rsidDel="00000000" w:rsidP="00000000" w:rsidRDefault="00000000" w:rsidRPr="00000000" w14:paraId="00000093">
      <w:pPr>
        <w:spacing w:after="200" w:before="240" w:line="276" w:lineRule="auto"/>
        <w:rPr/>
      </w:pPr>
      <w:r w:rsidDel="00000000" w:rsidR="00000000" w:rsidRPr="00000000">
        <w:rPr>
          <w:rtl w:val="0"/>
        </w:rPr>
        <w:t xml:space="preserve">Behaviorism is based on the idea that all behavior is learned through reinforcement or punishment, and that individuals are primarily motivated by external rewards or consequences. It emphasizes the importance of observable behavior and the use of scientific methods to study and understand behavior.</w:t>
      </w:r>
    </w:p>
    <w:p w:rsidR="00000000" w:rsidDel="00000000" w:rsidP="00000000" w:rsidRDefault="00000000" w:rsidRPr="00000000" w14:paraId="00000094">
      <w:pPr>
        <w:spacing w:after="200" w:before="240" w:line="276" w:lineRule="auto"/>
        <w:rPr/>
      </w:pPr>
      <w:r w:rsidDel="00000000" w:rsidR="00000000" w:rsidRPr="00000000">
        <w:rPr>
          <w:rtl w:val="0"/>
        </w:rPr>
        <w:t xml:space="preserve">In art therapy, a behaviorist approach focuses on using specific reinforcement or punishment to shape and modify behavior. This might involve using rewards or consequences to encourage specific behaviors or discourage others. For example, an </w:t>
      </w:r>
      <w:r w:rsidDel="00000000" w:rsidR="00000000" w:rsidRPr="00000000">
        <w:rPr>
          <w:rtl w:val="0"/>
        </w:rPr>
        <w:t xml:space="preserve">art therapy practitioner</w:t>
      </w:r>
      <w:r w:rsidDel="00000000" w:rsidR="00000000" w:rsidRPr="00000000">
        <w:rPr>
          <w:rtl w:val="0"/>
        </w:rPr>
        <w:t xml:space="preserve"> might use reinforcement to encourage a client to complete their art assignments or to try new art materials or techniques, or they might use punishment to discourage behaviors that are disruptive or harmful.</w:t>
      </w:r>
    </w:p>
    <w:p w:rsidR="00000000" w:rsidDel="00000000" w:rsidP="00000000" w:rsidRDefault="00000000" w:rsidRPr="00000000" w14:paraId="00000095">
      <w:pPr>
        <w:spacing w:after="200" w:before="240" w:line="276" w:lineRule="auto"/>
        <w:rPr/>
      </w:pPr>
      <w:r w:rsidDel="00000000" w:rsidR="00000000" w:rsidRPr="00000000">
        <w:rPr>
          <w:rtl w:val="0"/>
        </w:rPr>
        <w:t xml:space="preserve">Here are the primary concepts of behaviorism that will help provide a theoretical framework to guide your art therapy practice:</w:t>
      </w:r>
    </w:p>
    <w:p w:rsidR="00000000" w:rsidDel="00000000" w:rsidP="00000000" w:rsidRDefault="00000000" w:rsidRPr="00000000" w14:paraId="00000096">
      <w:pPr>
        <w:pStyle w:val="Heading3"/>
        <w:spacing w:after="200" w:before="240" w:line="276" w:lineRule="auto"/>
        <w:rPr/>
      </w:pPr>
      <w:bookmarkStart w:colFirst="0" w:colLast="0" w:name="_ufk1jd1npgxr" w:id="19"/>
      <w:bookmarkEnd w:id="19"/>
      <w:r w:rsidDel="00000000" w:rsidR="00000000" w:rsidRPr="00000000">
        <w:rPr>
          <w:rtl w:val="0"/>
        </w:rPr>
        <w:t xml:space="preserve">Classical Conditioning</w:t>
      </w:r>
    </w:p>
    <w:p w:rsidR="00000000" w:rsidDel="00000000" w:rsidP="00000000" w:rsidRDefault="00000000" w:rsidRPr="00000000" w14:paraId="00000097">
      <w:pPr>
        <w:spacing w:after="200" w:lineRule="auto"/>
        <w:rPr/>
      </w:pPr>
      <w:r w:rsidDel="00000000" w:rsidR="00000000" w:rsidRPr="00000000">
        <w:rPr>
          <w:rtl w:val="0"/>
        </w:rPr>
        <w:t xml:space="preserve">Classical conditioning is a type of learning that was first described by Ivan Pavlov in the early 1900s. He observed that dogs would salivate at the sound of a bell, even if food was not present. He found that by ringing a bell before presenting food to the dogs, they would eventually start to salivate at the sound of the bell alone, even if no food was present. This demonstrated that the dogs had learned to associate the sound of the bell with the expectation of food, and that the bell had become a conditioned stimulus that elicited an involuntary salivation response, which was the conditioned response.</w:t>
      </w:r>
    </w:p>
    <w:p w:rsidR="00000000" w:rsidDel="00000000" w:rsidP="00000000" w:rsidRDefault="00000000" w:rsidRPr="00000000" w14:paraId="00000098">
      <w:pPr>
        <w:spacing w:after="200" w:lineRule="auto"/>
        <w:rPr/>
      </w:pPr>
      <w:r w:rsidDel="00000000" w:rsidR="00000000" w:rsidRPr="00000000">
        <w:rPr>
          <w:rtl w:val="0"/>
        </w:rPr>
        <w:t xml:space="preserve">It is a type of learning that is based on the idea of impulsion, where an individual has an impulse or reflexive response to a certain stimulus, and they are unable to control it. This type of learning is about programming a reflexive response to a new stimulus.</w:t>
      </w:r>
    </w:p>
    <w:p w:rsidR="00000000" w:rsidDel="00000000" w:rsidP="00000000" w:rsidRDefault="00000000" w:rsidRPr="00000000" w14:paraId="00000099">
      <w:pPr>
        <w:spacing w:after="200" w:lineRule="auto"/>
        <w:rPr/>
      </w:pPr>
      <w:r w:rsidDel="00000000" w:rsidR="00000000" w:rsidRPr="00000000">
        <w:rPr>
          <w:rtl w:val="0"/>
        </w:rPr>
        <w:t xml:space="preserve">In classical conditioning, a new stimulus is paired with an preexisting stimulus-reflex coupling. The new stimulus becomes sufficient to engage the reflex without the need of the original stimulus in the preexisting stimulus-reflex coupling. This means that we can use this type of conditioning to create “shortcuts” to a reflex so that we can prompt that reflex without the original stimulus required for it.</w:t>
      </w:r>
    </w:p>
    <w:p w:rsidR="00000000" w:rsidDel="00000000" w:rsidP="00000000" w:rsidRDefault="00000000" w:rsidRPr="00000000" w14:paraId="0000009A">
      <w:pPr>
        <w:spacing w:after="200" w:lineRule="auto"/>
        <w:rPr/>
      </w:pPr>
      <w:r w:rsidDel="00000000" w:rsidR="00000000" w:rsidRPr="00000000">
        <w:rPr>
          <w:rtl w:val="0"/>
        </w:rPr>
        <w:t xml:space="preserve">In art therapy, classical conditioning can be used to change attitudes and emotional responses such as phobias and loss of emotional control. For example, a client with a phobia of spiders may be exposed to images of spiders in a controlled environment while being simultaneously exposed to a relaxing stimulus, such as pleasant music. This can help to create a new association between the image of spiders and relaxation, rather than fear.</w:t>
      </w:r>
    </w:p>
    <w:p w:rsidR="00000000" w:rsidDel="00000000" w:rsidP="00000000" w:rsidRDefault="00000000" w:rsidRPr="00000000" w14:paraId="0000009B">
      <w:pPr>
        <w:spacing w:after="200" w:lineRule="auto"/>
        <w:rPr/>
      </w:pPr>
      <w:r w:rsidDel="00000000" w:rsidR="00000000" w:rsidRPr="00000000">
        <w:rPr>
          <w:rtl w:val="0"/>
        </w:rPr>
        <w:t xml:space="preserve">Additionally, classical conditioning can also be used as a framework to understand our patients and help them understand themselves and the triggers that impel their pathological responses. For example, a </w:t>
      </w:r>
      <w:r w:rsidDel="00000000" w:rsidR="00000000" w:rsidRPr="00000000">
        <w:rPr>
          <w:shd w:fill="ff9900" w:val="clear"/>
          <w:rtl w:val="0"/>
        </w:rPr>
        <w:t xml:space="preserve">practitioner</w:t>
      </w:r>
      <w:r w:rsidDel="00000000" w:rsidR="00000000" w:rsidRPr="00000000">
        <w:rPr>
          <w:rtl w:val="0"/>
        </w:rPr>
        <w:t xml:space="preserve"> may use classical conditioning techniques to help a </w:t>
      </w:r>
      <w:r w:rsidDel="00000000" w:rsidR="00000000" w:rsidRPr="00000000">
        <w:rPr>
          <w:shd w:fill="ff9900" w:val="clear"/>
          <w:rtl w:val="0"/>
        </w:rPr>
        <w:t xml:space="preserve">client</w:t>
      </w:r>
      <w:r w:rsidDel="00000000" w:rsidR="00000000" w:rsidRPr="00000000">
        <w:rPr>
          <w:rtl w:val="0"/>
        </w:rPr>
        <w:t xml:space="preserve"> understand the triggers that lead to their anxiety and teach them how to manage their responses to those triggers.</w:t>
      </w:r>
    </w:p>
    <w:p w:rsidR="00000000" w:rsidDel="00000000" w:rsidP="00000000" w:rsidRDefault="00000000" w:rsidRPr="00000000" w14:paraId="0000009C">
      <w:pPr>
        <w:spacing w:after="200" w:lineRule="auto"/>
        <w:ind w:left="0" w:firstLine="0"/>
        <w:rPr/>
      </w:pPr>
      <w:r w:rsidDel="00000000" w:rsidR="00000000" w:rsidRPr="00000000">
        <w:rPr>
          <w:rtl w:val="0"/>
        </w:rPr>
        <w:t xml:space="preserve">Here are a set of actionable instructions to help you apply classical conditioning to your art therapy interventions: </w:t>
      </w:r>
    </w:p>
    <w:p w:rsidR="00000000" w:rsidDel="00000000" w:rsidP="00000000" w:rsidRDefault="00000000" w:rsidRPr="00000000" w14:paraId="0000009D">
      <w:pPr>
        <w:numPr>
          <w:ilvl w:val="0"/>
          <w:numId w:val="9"/>
        </w:numPr>
        <w:spacing w:after="200" w:lineRule="auto"/>
        <w:ind w:left="720" w:hanging="360"/>
        <w:rPr>
          <w:u w:val="none"/>
        </w:rPr>
      </w:pPr>
      <w:r w:rsidDel="00000000" w:rsidR="00000000" w:rsidRPr="00000000">
        <w:rPr>
          <w:b w:val="1"/>
          <w:rtl w:val="0"/>
        </w:rPr>
        <w:t xml:space="preserve">Identify the reflexive response and the trigger or antecedent that prompts it</w:t>
      </w:r>
      <w:r w:rsidDel="00000000" w:rsidR="00000000" w:rsidRPr="00000000">
        <w:rPr>
          <w:rtl w:val="0"/>
        </w:rPr>
        <w:t xml:space="preserve">. For example, if the </w:t>
      </w:r>
      <w:r w:rsidDel="00000000" w:rsidR="00000000" w:rsidRPr="00000000">
        <w:rPr>
          <w:shd w:fill="ff9900" w:val="clear"/>
          <w:rtl w:val="0"/>
        </w:rPr>
        <w:t xml:space="preserve">client</w:t>
      </w:r>
      <w:r w:rsidDel="00000000" w:rsidR="00000000" w:rsidRPr="00000000">
        <w:rPr>
          <w:rtl w:val="0"/>
        </w:rPr>
        <w:t xml:space="preserve"> suffers from anxiety, the reflexive response would be the anxious behavior or emotion and the trigger could be a particular situation or thought.</w:t>
      </w:r>
    </w:p>
    <w:p w:rsidR="00000000" w:rsidDel="00000000" w:rsidP="00000000" w:rsidRDefault="00000000" w:rsidRPr="00000000" w14:paraId="0000009E">
      <w:pPr>
        <w:numPr>
          <w:ilvl w:val="0"/>
          <w:numId w:val="9"/>
        </w:numPr>
        <w:spacing w:after="200" w:before="0" w:lineRule="auto"/>
        <w:ind w:left="720" w:hanging="360"/>
        <w:rPr>
          <w:u w:val="none"/>
        </w:rPr>
      </w:pPr>
      <w:r w:rsidDel="00000000" w:rsidR="00000000" w:rsidRPr="00000000">
        <w:rPr>
          <w:b w:val="1"/>
          <w:rtl w:val="0"/>
        </w:rPr>
        <w:t xml:space="preserve">Pair a new stimulus with the trigger.</w:t>
      </w:r>
      <w:r w:rsidDel="00000000" w:rsidR="00000000" w:rsidRPr="00000000">
        <w:rPr>
          <w:rtl w:val="0"/>
        </w:rPr>
        <w:t xml:space="preserve"> For example, the </w:t>
      </w:r>
      <w:r w:rsidDel="00000000" w:rsidR="00000000" w:rsidRPr="00000000">
        <w:rPr>
          <w:shd w:fill="ff9900" w:val="clear"/>
          <w:rtl w:val="0"/>
        </w:rPr>
        <w:t xml:space="preserve">practitioner</w:t>
      </w:r>
      <w:r w:rsidDel="00000000" w:rsidR="00000000" w:rsidRPr="00000000">
        <w:rPr>
          <w:rtl w:val="0"/>
        </w:rPr>
        <w:t xml:space="preserve"> may create an art exercise that is meant to provide a calming and grounding experience for the </w:t>
      </w:r>
      <w:r w:rsidDel="00000000" w:rsidR="00000000" w:rsidRPr="00000000">
        <w:rPr>
          <w:shd w:fill="ff9900" w:val="clear"/>
          <w:rtl w:val="0"/>
        </w:rPr>
        <w:t xml:space="preserve">client</w:t>
      </w:r>
      <w:r w:rsidDel="00000000" w:rsidR="00000000" w:rsidRPr="00000000">
        <w:rPr>
          <w:rtl w:val="0"/>
        </w:rPr>
        <w:t xml:space="preserve">. This new stimulus is then repeatedly presented to the </w:t>
      </w:r>
      <w:r w:rsidDel="00000000" w:rsidR="00000000" w:rsidRPr="00000000">
        <w:rPr>
          <w:shd w:fill="ff9900" w:val="clear"/>
          <w:rtl w:val="0"/>
        </w:rPr>
        <w:t xml:space="preserve">client</w:t>
      </w:r>
      <w:r w:rsidDel="00000000" w:rsidR="00000000" w:rsidRPr="00000000">
        <w:rPr>
          <w:rtl w:val="0"/>
        </w:rPr>
        <w:t xml:space="preserve"> whenever the trigger for their anxiety is present.</w:t>
      </w:r>
    </w:p>
    <w:p w:rsidR="00000000" w:rsidDel="00000000" w:rsidP="00000000" w:rsidRDefault="00000000" w:rsidRPr="00000000" w14:paraId="0000009F">
      <w:pPr>
        <w:numPr>
          <w:ilvl w:val="0"/>
          <w:numId w:val="9"/>
        </w:numPr>
        <w:spacing w:after="200" w:before="0" w:lineRule="auto"/>
        <w:ind w:left="720" w:hanging="360"/>
        <w:rPr>
          <w:u w:val="none"/>
        </w:rPr>
      </w:pPr>
      <w:r w:rsidDel="00000000" w:rsidR="00000000" w:rsidRPr="00000000">
        <w:rPr>
          <w:b w:val="1"/>
          <w:rtl w:val="0"/>
        </w:rPr>
        <w:t xml:space="preserve">Monitor the patient's progress and adjust the new stimulus as necessary.</w:t>
      </w:r>
      <w:r w:rsidDel="00000000" w:rsidR="00000000" w:rsidRPr="00000000">
        <w:rPr>
          <w:rtl w:val="0"/>
        </w:rPr>
        <w:t xml:space="preserve"> The </w:t>
      </w:r>
      <w:r w:rsidDel="00000000" w:rsidR="00000000" w:rsidRPr="00000000">
        <w:rPr>
          <w:shd w:fill="ff9900" w:val="clear"/>
          <w:rtl w:val="0"/>
        </w:rPr>
        <w:t xml:space="preserve">practitioner</w:t>
      </w:r>
      <w:r w:rsidDel="00000000" w:rsidR="00000000" w:rsidRPr="00000000">
        <w:rPr>
          <w:rtl w:val="0"/>
        </w:rPr>
        <w:t xml:space="preserve"> may need to change the art exercise or the timing of when it is presented to the patient to ensure that it is having the desired effect.</w:t>
      </w:r>
    </w:p>
    <w:p w:rsidR="00000000" w:rsidDel="00000000" w:rsidP="00000000" w:rsidRDefault="00000000" w:rsidRPr="00000000" w14:paraId="000000A0">
      <w:pPr>
        <w:numPr>
          <w:ilvl w:val="0"/>
          <w:numId w:val="9"/>
        </w:numPr>
        <w:spacing w:after="200" w:before="0" w:lineRule="auto"/>
        <w:ind w:left="720" w:hanging="360"/>
        <w:rPr>
          <w:u w:val="none"/>
        </w:rPr>
      </w:pPr>
      <w:r w:rsidDel="00000000" w:rsidR="00000000" w:rsidRPr="00000000">
        <w:rPr>
          <w:b w:val="1"/>
          <w:rtl w:val="0"/>
        </w:rPr>
        <w:t xml:space="preserve">Analyze the results and make adjustments.</w:t>
      </w:r>
      <w:r w:rsidDel="00000000" w:rsidR="00000000" w:rsidRPr="00000000">
        <w:rPr>
          <w:rtl w:val="0"/>
        </w:rPr>
        <w:t xml:space="preserve"> The </w:t>
      </w:r>
      <w:r w:rsidDel="00000000" w:rsidR="00000000" w:rsidRPr="00000000">
        <w:rPr>
          <w:shd w:fill="ff9900" w:val="clear"/>
          <w:rtl w:val="0"/>
        </w:rPr>
        <w:t xml:space="preserve">practitioner</w:t>
      </w:r>
      <w:r w:rsidDel="00000000" w:rsidR="00000000" w:rsidRPr="00000000">
        <w:rPr>
          <w:rtl w:val="0"/>
        </w:rPr>
        <w:t xml:space="preserve"> should track the </w:t>
      </w:r>
      <w:r w:rsidDel="00000000" w:rsidR="00000000" w:rsidRPr="00000000">
        <w:rPr>
          <w:shd w:fill="ff9900" w:val="clear"/>
          <w:rtl w:val="0"/>
        </w:rPr>
        <w:t xml:space="preserve">client’s</w:t>
      </w:r>
      <w:r w:rsidDel="00000000" w:rsidR="00000000" w:rsidRPr="00000000">
        <w:rPr>
          <w:rtl w:val="0"/>
        </w:rPr>
        <w:t xml:space="preserve"> progress and use the information gathered to make any necessary adjustments to the classical conditioning intervention.</w:t>
      </w:r>
    </w:p>
    <w:p w:rsidR="00000000" w:rsidDel="00000000" w:rsidP="00000000" w:rsidRDefault="00000000" w:rsidRPr="00000000" w14:paraId="000000A1">
      <w:pPr>
        <w:numPr>
          <w:ilvl w:val="0"/>
          <w:numId w:val="9"/>
        </w:numPr>
        <w:spacing w:after="200" w:before="0" w:lineRule="auto"/>
        <w:ind w:left="720" w:hanging="360"/>
        <w:rPr>
          <w:u w:val="none"/>
        </w:rPr>
      </w:pPr>
      <w:r w:rsidDel="00000000" w:rsidR="00000000" w:rsidRPr="00000000">
        <w:rPr>
          <w:b w:val="1"/>
          <w:rtl w:val="0"/>
        </w:rPr>
        <w:t xml:space="preserve">Continuously reinforce the new stimulus-reflex coupling. </w:t>
      </w:r>
      <w:r w:rsidDel="00000000" w:rsidR="00000000" w:rsidRPr="00000000">
        <w:rPr>
          <w:rtl w:val="0"/>
        </w:rPr>
        <w:t xml:space="preserve">The </w:t>
      </w:r>
      <w:r w:rsidDel="00000000" w:rsidR="00000000" w:rsidRPr="00000000">
        <w:rPr>
          <w:shd w:fill="ff9900" w:val="clear"/>
          <w:rtl w:val="0"/>
        </w:rPr>
        <w:t xml:space="preserve">practitioner</w:t>
      </w:r>
      <w:r w:rsidDel="00000000" w:rsidR="00000000" w:rsidRPr="00000000">
        <w:rPr>
          <w:rtl w:val="0"/>
        </w:rPr>
        <w:t xml:space="preserve"> should continue to pair the new stimulus with the trigger until the new stimulus alone is sufficient to elicit the desired reflexive response, in this case, a reduction in anxiety.</w:t>
      </w:r>
    </w:p>
    <w:p w:rsidR="00000000" w:rsidDel="00000000" w:rsidP="00000000" w:rsidRDefault="00000000" w:rsidRPr="00000000" w14:paraId="000000A2">
      <w:pPr>
        <w:numPr>
          <w:ilvl w:val="0"/>
          <w:numId w:val="9"/>
        </w:numPr>
        <w:spacing w:after="200" w:before="0" w:lineRule="auto"/>
        <w:ind w:left="720" w:hanging="360"/>
        <w:rPr>
          <w:u w:val="none"/>
        </w:rPr>
      </w:pPr>
      <w:r w:rsidDel="00000000" w:rsidR="00000000" w:rsidRPr="00000000">
        <w:rPr>
          <w:b w:val="1"/>
          <w:rtl w:val="0"/>
        </w:rPr>
        <w:t xml:space="preserve">Incorporate the new learned reflexive response in other areas of the patient's life</w:t>
      </w:r>
      <w:r w:rsidDel="00000000" w:rsidR="00000000" w:rsidRPr="00000000">
        <w:rPr>
          <w:rtl w:val="0"/>
        </w:rPr>
        <w:t xml:space="preserve">. The </w:t>
      </w:r>
      <w:r w:rsidDel="00000000" w:rsidR="00000000" w:rsidRPr="00000000">
        <w:rPr>
          <w:shd w:fill="ff9900" w:val="clear"/>
          <w:rtl w:val="0"/>
        </w:rPr>
        <w:t xml:space="preserve">practitioner</w:t>
      </w:r>
      <w:r w:rsidDel="00000000" w:rsidR="00000000" w:rsidRPr="00000000">
        <w:rPr>
          <w:rtl w:val="0"/>
        </w:rPr>
        <w:t xml:space="preserve"> should encourage the </w:t>
      </w:r>
      <w:r w:rsidDel="00000000" w:rsidR="00000000" w:rsidRPr="00000000">
        <w:rPr>
          <w:shd w:fill="ff9900" w:val="clear"/>
          <w:rtl w:val="0"/>
        </w:rPr>
        <w:t xml:space="preserve">client</w:t>
      </w:r>
      <w:r w:rsidDel="00000000" w:rsidR="00000000" w:rsidRPr="00000000">
        <w:rPr>
          <w:rtl w:val="0"/>
        </w:rPr>
        <w:t xml:space="preserve"> to use the new stimulus in other situations where the trigger for anxiety is present, to generalize the learned reflexive response.</w:t>
      </w:r>
    </w:p>
    <w:p w:rsidR="00000000" w:rsidDel="00000000" w:rsidP="00000000" w:rsidRDefault="00000000" w:rsidRPr="00000000" w14:paraId="000000A3">
      <w:pPr>
        <w:numPr>
          <w:ilvl w:val="0"/>
          <w:numId w:val="9"/>
        </w:numPr>
        <w:spacing w:after="200" w:lineRule="auto"/>
        <w:ind w:left="720" w:hanging="360"/>
        <w:rPr>
          <w:u w:val="none"/>
        </w:rPr>
      </w:pPr>
      <w:r w:rsidDel="00000000" w:rsidR="00000000" w:rsidRPr="00000000">
        <w:rPr>
          <w:b w:val="1"/>
          <w:rtl w:val="0"/>
        </w:rPr>
        <w:t xml:space="preserve">Provide guidance and support.</w:t>
      </w:r>
      <w:r w:rsidDel="00000000" w:rsidR="00000000" w:rsidRPr="00000000">
        <w:rPr>
          <w:rtl w:val="0"/>
        </w:rPr>
        <w:t xml:space="preserve"> The </w:t>
      </w:r>
      <w:r w:rsidDel="00000000" w:rsidR="00000000" w:rsidRPr="00000000">
        <w:rPr>
          <w:shd w:fill="ff9900" w:val="clear"/>
          <w:rtl w:val="0"/>
        </w:rPr>
        <w:t xml:space="preserve">practitioner</w:t>
      </w:r>
      <w:r w:rsidDel="00000000" w:rsidR="00000000" w:rsidRPr="00000000">
        <w:rPr>
          <w:rtl w:val="0"/>
        </w:rPr>
        <w:t xml:space="preserve"> should provide guidance and support to the </w:t>
      </w:r>
      <w:r w:rsidDel="00000000" w:rsidR="00000000" w:rsidRPr="00000000">
        <w:rPr>
          <w:shd w:fill="ff9900" w:val="clear"/>
          <w:rtl w:val="0"/>
        </w:rPr>
        <w:t xml:space="preserve">client</w:t>
      </w:r>
      <w:r w:rsidDel="00000000" w:rsidR="00000000" w:rsidRPr="00000000">
        <w:rPr>
          <w:rtl w:val="0"/>
        </w:rPr>
        <w:t xml:space="preserve"> throughout the process of classical conditioning and help the patient understand how their new reflexive response works, so they can continue to use it effectively in their daily life.</w:t>
      </w:r>
    </w:p>
    <w:p w:rsidR="00000000" w:rsidDel="00000000" w:rsidP="00000000" w:rsidRDefault="00000000" w:rsidRPr="00000000" w14:paraId="000000A4">
      <w:pPr>
        <w:spacing w:after="200" w:lineRule="auto"/>
        <w:rPr>
          <w:b w:val="1"/>
        </w:rPr>
      </w:pPr>
      <w:r w:rsidDel="00000000" w:rsidR="00000000" w:rsidRPr="00000000">
        <w:rPr>
          <w:rtl w:val="0"/>
        </w:rPr>
        <w:t xml:space="preserve">In conclusion, classical conditioning is a powerful tool that can be used in art therapy to help clients understand and change their emotional and behavioral responses. By using techniques based on classical conditioning, art </w:t>
      </w:r>
      <w:r w:rsidDel="00000000" w:rsidR="00000000" w:rsidRPr="00000000">
        <w:rPr>
          <w:shd w:fill="ff9900" w:val="clear"/>
          <w:rtl w:val="0"/>
        </w:rPr>
        <w:t xml:space="preserve">therapy</w:t>
      </w:r>
      <w:r w:rsidDel="00000000" w:rsidR="00000000" w:rsidRPr="00000000">
        <w:rPr>
          <w:rtl w:val="0"/>
        </w:rPr>
        <w:t xml:space="preserve"> </w:t>
      </w:r>
      <w:r w:rsidDel="00000000" w:rsidR="00000000" w:rsidRPr="00000000">
        <w:rPr>
          <w:shd w:fill="ff9900" w:val="clear"/>
          <w:rtl w:val="0"/>
        </w:rPr>
        <w:t xml:space="preserve">practitioners</w:t>
      </w:r>
      <w:r w:rsidDel="00000000" w:rsidR="00000000" w:rsidRPr="00000000">
        <w:rPr>
          <w:rtl w:val="0"/>
        </w:rPr>
        <w:t xml:space="preserve"> can help clients create new associations and overcome problematic emotional responses, such as phobias, and improve their overall well-being.</w:t>
      </w:r>
      <w:r w:rsidDel="00000000" w:rsidR="00000000" w:rsidRPr="00000000">
        <w:rPr>
          <w:rtl w:val="0"/>
        </w:rPr>
      </w:r>
    </w:p>
    <w:p w:rsidR="00000000" w:rsidDel="00000000" w:rsidP="00000000" w:rsidRDefault="00000000" w:rsidRPr="00000000" w14:paraId="000000A5">
      <w:pPr>
        <w:pStyle w:val="Heading3"/>
        <w:spacing w:after="200" w:lineRule="auto"/>
        <w:rPr/>
      </w:pPr>
      <w:bookmarkStart w:colFirst="0" w:colLast="0" w:name="_7z2t4mao48ub" w:id="20"/>
      <w:bookmarkEnd w:id="20"/>
      <w:commentRangeStart w:id="1"/>
      <w:commentRangeStart w:id="2"/>
      <w:r w:rsidDel="00000000" w:rsidR="00000000" w:rsidRPr="00000000">
        <w:rPr>
          <w:rtl w:val="0"/>
        </w:rPr>
        <w:t xml:space="preserve">Operant Conditioning</w:t>
      </w:r>
      <w:r w:rsidDel="00000000" w:rsidR="00000000" w:rsidRPr="00000000">
        <w:rPr>
          <w:rtl w:val="0"/>
        </w:rPr>
        <w:t xml:space="preserve"> </w:t>
      </w:r>
    </w:p>
    <w:p w:rsidR="00000000" w:rsidDel="00000000" w:rsidP="00000000" w:rsidRDefault="00000000" w:rsidRPr="00000000" w14:paraId="000000A6">
      <w:pPr>
        <w:spacing w:after="240" w:lineRule="auto"/>
        <w:rPr/>
      </w:pPr>
      <w:r w:rsidDel="00000000" w:rsidR="00000000" w:rsidRPr="00000000">
        <w:rPr>
          <w:rtl w:val="0"/>
        </w:rPr>
        <w:t xml:space="preserve">Operant conditioning, first described by psychologist B.F. Skinner, is a framework that can be used to understand and modify the likelihood of certain behaviors. In operant conditioning, a behavior is met with either positive or negative reinforcement. Positive reinforcement is when a behavior is rewarded, while negative reinforcement is when a behavior is met with an unpleasant consequence. Through this process, the behavior becomes more likely if it is sufficiently and consistently rewarded, and less likely if it is sufficiently and consistently met with negative consequences.</w:t>
      </w:r>
    </w:p>
    <w:p w:rsidR="00000000" w:rsidDel="00000000" w:rsidP="00000000" w:rsidRDefault="00000000" w:rsidRPr="00000000" w14:paraId="000000A7">
      <w:pPr>
        <w:spacing w:after="240" w:lineRule="auto"/>
        <w:rPr/>
      </w:pPr>
      <w:r w:rsidDel="00000000" w:rsidR="00000000" w:rsidRPr="00000000">
        <w:rPr>
          <w:rtl w:val="0"/>
        </w:rPr>
        <w:t xml:space="preserve">In art therapy, operant conditioning can be used as a framework to understand the motivations and incentives that drive our client’s behavior. For example, an art therapy practitioner may use operant conditioning techniques to help a client understand the motivations that lead to their compulsive behavior and teach them how to manage their responses to those motivations.</w:t>
      </w:r>
    </w:p>
    <w:p w:rsidR="00000000" w:rsidDel="00000000" w:rsidP="00000000" w:rsidRDefault="00000000" w:rsidRPr="00000000" w14:paraId="000000A8">
      <w:pPr>
        <w:spacing w:after="240" w:lineRule="auto"/>
        <w:rPr/>
      </w:pPr>
      <w:r w:rsidDel="00000000" w:rsidR="00000000" w:rsidRPr="00000000">
        <w:rPr>
          <w:rtl w:val="0"/>
        </w:rPr>
        <w:t xml:space="preserve">One way to apply operant conditioning in art therapy is to use positive reinforcement. For example, a practitioner may use positive reinforcement by praising a client for their progress or offering rewards for desired behaviors. This can help to increase the likelihood of the desired behavior and promote positive change.</w:t>
      </w:r>
    </w:p>
    <w:p w:rsidR="00000000" w:rsidDel="00000000" w:rsidP="00000000" w:rsidRDefault="00000000" w:rsidRPr="00000000" w14:paraId="000000A9">
      <w:pPr>
        <w:spacing w:after="240" w:lineRule="auto"/>
        <w:rPr/>
      </w:pPr>
      <w:r w:rsidDel="00000000" w:rsidR="00000000" w:rsidRPr="00000000">
        <w:rPr>
          <w:rtl w:val="0"/>
        </w:rPr>
        <w:t xml:space="preserve">While operant conditioning includes the concept of negative reinforcement, it is important to clarify that art therapy practitioners do not aim to correct behavior through negative reinforcement. Our role is not to punish clients. Instead, negative reinforcement is a useful concept for analyzing and understanding client behavior, rather than as a tool for directly affecting behavior change.</w:t>
      </w:r>
    </w:p>
    <w:p w:rsidR="00000000" w:rsidDel="00000000" w:rsidP="00000000" w:rsidRDefault="00000000" w:rsidRPr="00000000" w14:paraId="000000AA">
      <w:pPr>
        <w:spacing w:after="240" w:lineRule="auto"/>
        <w:rPr/>
      </w:pPr>
      <w:r w:rsidDel="00000000" w:rsidR="00000000" w:rsidRPr="00000000">
        <w:rPr>
          <w:rtl w:val="0"/>
        </w:rPr>
        <w:t xml:space="preserve">In art therapy, our focus is on providing a supportive and encouraging environment. We aim to foster positive change through understanding, empathy, and the therapeutic use of art. Negative reinforcement is not a technique we employ to influence client behavior. Rather, we use positive reinforcement to encourage desired behaviors and support clients in their therapeutic journey.</w:t>
      </w:r>
    </w:p>
    <w:p w:rsidR="00000000" w:rsidDel="00000000" w:rsidP="00000000" w:rsidRDefault="00000000" w:rsidRPr="00000000" w14:paraId="000000AB">
      <w:pPr>
        <w:pStyle w:val="Heading4"/>
        <w:keepNext w:val="0"/>
        <w:keepLines w:val="0"/>
        <w:spacing w:before="280" w:lineRule="auto"/>
        <w:rPr/>
      </w:pPr>
      <w:bookmarkStart w:colFirst="0" w:colLast="0" w:name="_q9lza4x7s2c" w:id="21"/>
      <w:bookmarkEnd w:id="21"/>
      <w:r w:rsidDel="00000000" w:rsidR="00000000" w:rsidRPr="00000000">
        <w:rPr>
          <w:rtl w:val="0"/>
        </w:rPr>
        <w:t xml:space="preserve">Applying Operant Conditioning in Art Therapy</w:t>
      </w:r>
    </w:p>
    <w:p w:rsidR="00000000" w:rsidDel="00000000" w:rsidP="00000000" w:rsidRDefault="00000000" w:rsidRPr="00000000" w14:paraId="000000AC">
      <w:pPr>
        <w:numPr>
          <w:ilvl w:val="0"/>
          <w:numId w:val="14"/>
        </w:numPr>
        <w:spacing w:after="0" w:afterAutospacing="0" w:lineRule="auto"/>
        <w:ind w:left="720" w:hanging="360"/>
      </w:pPr>
      <w:r w:rsidDel="00000000" w:rsidR="00000000" w:rsidRPr="00000000">
        <w:rPr>
          <w:b w:val="1"/>
          <w:rtl w:val="0"/>
        </w:rPr>
        <w:t xml:space="preserve">Identify the Target Behavior</w:t>
      </w:r>
      <w:r w:rsidDel="00000000" w:rsidR="00000000" w:rsidRPr="00000000">
        <w:rPr>
          <w:rtl w:val="0"/>
        </w:rPr>
        <w:t xml:space="preserve">: Determine the specific behavior or emotion you want to increase or decrease in the client. For example, you might want to increase the client's self-esteem or reduce their anxiety.</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b w:val="1"/>
          <w:rtl w:val="0"/>
        </w:rPr>
        <w:t xml:space="preserve">Determine Reinforcing Consequences</w:t>
      </w:r>
      <w:r w:rsidDel="00000000" w:rsidR="00000000" w:rsidRPr="00000000">
        <w:rPr>
          <w:rtl w:val="0"/>
        </w:rPr>
        <w:t xml:space="preserve">: Choose reinforcing consequences that will increase the likelihood of the target behavior. In art therapy, this might include praising the client for their progress or offering rewards for desired behaviors.</w:t>
      </w:r>
    </w:p>
    <w:p w:rsidR="00000000" w:rsidDel="00000000" w:rsidP="00000000" w:rsidRDefault="00000000" w:rsidRPr="00000000" w14:paraId="000000AE">
      <w:pPr>
        <w:numPr>
          <w:ilvl w:val="0"/>
          <w:numId w:val="14"/>
        </w:numPr>
        <w:spacing w:after="0" w:afterAutospacing="0" w:before="0" w:beforeAutospacing="0" w:lineRule="auto"/>
        <w:ind w:left="720" w:hanging="360"/>
      </w:pPr>
      <w:r w:rsidDel="00000000" w:rsidR="00000000" w:rsidRPr="00000000">
        <w:rPr>
          <w:b w:val="1"/>
          <w:rtl w:val="0"/>
        </w:rPr>
        <w:t xml:space="preserve">Introduce Positive Reinforcement</w:t>
      </w:r>
      <w:r w:rsidDel="00000000" w:rsidR="00000000" w:rsidRPr="00000000">
        <w:rPr>
          <w:rtl w:val="0"/>
        </w:rPr>
        <w:t xml:space="preserve">: Begin introducing positive reinforcement in art therapy sessions. For example, if you want to increase the client's self-esteem, you might praise them for their efforts and progress in the art-making process.</w:t>
      </w:r>
    </w:p>
    <w:p w:rsidR="00000000" w:rsidDel="00000000" w:rsidP="00000000" w:rsidRDefault="00000000" w:rsidRPr="00000000" w14:paraId="000000AF">
      <w:pPr>
        <w:numPr>
          <w:ilvl w:val="0"/>
          <w:numId w:val="14"/>
        </w:numPr>
        <w:spacing w:after="0" w:afterAutospacing="0" w:before="0" w:beforeAutospacing="0" w:lineRule="auto"/>
        <w:ind w:left="720" w:hanging="360"/>
      </w:pPr>
      <w:r w:rsidDel="00000000" w:rsidR="00000000" w:rsidRPr="00000000">
        <w:rPr>
          <w:b w:val="1"/>
          <w:rtl w:val="0"/>
        </w:rPr>
        <w:t xml:space="preserve">Monitor and Adjust</w:t>
      </w:r>
      <w:r w:rsidDel="00000000" w:rsidR="00000000" w:rsidRPr="00000000">
        <w:rPr>
          <w:rtl w:val="0"/>
        </w:rPr>
        <w:t xml:space="preserve">: Regularly monitor the effectiveness of the reinforcing consequences and adjust as needed. If the consequences are not having the desired effect, you might need to increase the frequency or intensity of the reinforcement or adjust the target behavior.</w:t>
      </w:r>
    </w:p>
    <w:p w:rsidR="00000000" w:rsidDel="00000000" w:rsidP="00000000" w:rsidRDefault="00000000" w:rsidRPr="00000000" w14:paraId="000000B0">
      <w:pPr>
        <w:numPr>
          <w:ilvl w:val="0"/>
          <w:numId w:val="14"/>
        </w:numPr>
        <w:spacing w:after="240" w:before="0" w:beforeAutospacing="0" w:lineRule="auto"/>
        <w:ind w:left="720" w:hanging="360"/>
      </w:pPr>
      <w:r w:rsidDel="00000000" w:rsidR="00000000" w:rsidRPr="00000000">
        <w:rPr>
          <w:b w:val="1"/>
          <w:rtl w:val="0"/>
        </w:rPr>
        <w:t xml:space="preserve">Analyze the Results</w:t>
      </w:r>
      <w:r w:rsidDel="00000000" w:rsidR="00000000" w:rsidRPr="00000000">
        <w:rPr>
          <w:rtl w:val="0"/>
        </w:rPr>
        <w:t xml:space="preserve">: Collect data and feedback to analyze whether the operant conditioning intervention was successful. This might involve tracking the frequency of the behavior or asking the client for feedback about their progress.</w:t>
      </w:r>
    </w:p>
    <w:p w:rsidR="00000000" w:rsidDel="00000000" w:rsidP="00000000" w:rsidRDefault="00000000" w:rsidRPr="00000000" w14:paraId="000000B1">
      <w:pPr>
        <w:spacing w:after="240" w:lineRule="auto"/>
        <w:rPr/>
      </w:pPr>
      <w:r w:rsidDel="00000000" w:rsidR="00000000" w:rsidRPr="00000000">
        <w:rPr>
          <w:rtl w:val="0"/>
        </w:rPr>
        <w:t xml:space="preserve">By focusing on positive reinforcement and understanding the role of negative reinforcement in analyzing behavior, art therapists can create a supportive environment that encourages positive change and emotional well-being in their clients.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2">
      <w:pPr>
        <w:spacing w:after="200" w:before="240" w:line="276" w:lineRule="auto"/>
        <w:rPr/>
      </w:pPr>
      <w:r w:rsidDel="00000000" w:rsidR="00000000" w:rsidRPr="00000000">
        <w:rPr>
          <w:rtl w:val="0"/>
        </w:rPr>
        <w:t xml:space="preserve">Besides applying operant conditioning in order to help a client change their behavior, you can also use it as a frame through which to analyze your client’s artwork. Doing this can help you identify the underlying causes of certain recurring thematic elements in their work that may not be obvious from their behavior alone. </w:t>
        <w:br w:type="textWrapping"/>
        <w:br w:type="textWrapping"/>
        <w:t xml:space="preserve">To analyze a client's artwork using the concept of operant conditioning, follow these steps:</w:t>
      </w:r>
    </w:p>
    <w:p w:rsidR="00000000" w:rsidDel="00000000" w:rsidP="00000000" w:rsidRDefault="00000000" w:rsidRPr="00000000" w14:paraId="000000B3">
      <w:pPr>
        <w:spacing w:after="200" w:before="240" w:line="276" w:lineRule="auto"/>
        <w:rPr/>
      </w:pPr>
      <w:r w:rsidDel="00000000" w:rsidR="00000000" w:rsidRPr="00000000">
        <w:rPr>
          <w:rtl w:val="0"/>
        </w:rPr>
        <w:t xml:space="preserve">Identify the behaviors or responses that you want to understand or modify through the art therapy process. These might include behaviors related to emotions, relationships, or personal goals.</w:t>
      </w:r>
    </w:p>
    <w:p w:rsidR="00000000" w:rsidDel="00000000" w:rsidP="00000000" w:rsidRDefault="00000000" w:rsidRPr="00000000" w14:paraId="000000B4">
      <w:pPr>
        <w:numPr>
          <w:ilvl w:val="0"/>
          <w:numId w:val="6"/>
        </w:numPr>
        <w:spacing w:after="200" w:before="240" w:line="276" w:lineRule="auto"/>
        <w:ind w:left="720" w:hanging="360"/>
        <w:rPr>
          <w:u w:val="none"/>
        </w:rPr>
      </w:pPr>
      <w:r w:rsidDel="00000000" w:rsidR="00000000" w:rsidRPr="00000000">
        <w:rPr>
          <w:b w:val="1"/>
          <w:rtl w:val="0"/>
        </w:rPr>
        <w:t xml:space="preserve">Look for patterns in the client's artwork that might indicate reinforcement or punishment of these behaviors</w:t>
      </w:r>
      <w:r w:rsidDel="00000000" w:rsidR="00000000" w:rsidRPr="00000000">
        <w:rPr>
          <w:rtl w:val="0"/>
        </w:rPr>
        <w:t xml:space="preserve">. For example, if the client is working on reducing anxiety, you might look for patterns in their artwork that suggest reinforcement of anxious thoughts or behaviors (such as repeating themes or symbols related to anxiety) or punishment of more adaptive behaviors (such as avoiding certain topics or themes in their art).</w:t>
      </w:r>
    </w:p>
    <w:p w:rsidR="00000000" w:rsidDel="00000000" w:rsidP="00000000" w:rsidRDefault="00000000" w:rsidRPr="00000000" w14:paraId="000000B5">
      <w:pPr>
        <w:numPr>
          <w:ilvl w:val="0"/>
          <w:numId w:val="6"/>
        </w:numPr>
        <w:spacing w:after="200" w:before="240" w:line="276" w:lineRule="auto"/>
        <w:ind w:left="720" w:hanging="360"/>
        <w:rPr>
          <w:u w:val="none"/>
        </w:rPr>
      </w:pPr>
      <w:r w:rsidDel="00000000" w:rsidR="00000000" w:rsidRPr="00000000">
        <w:rPr>
          <w:b w:val="1"/>
          <w:rtl w:val="0"/>
        </w:rPr>
        <w:t xml:space="preserve">Consider the potential reinforcing or punishing stimuli</w:t>
      </w:r>
      <w:r w:rsidDel="00000000" w:rsidR="00000000" w:rsidRPr="00000000">
        <w:rPr>
          <w:rtl w:val="0"/>
        </w:rPr>
        <w:t xml:space="preserve"> that might be contributing to these patterns in the client's artwork. These stimuli might include external events or experiences, or internal thoughts or feelings.</w:t>
      </w:r>
    </w:p>
    <w:p w:rsidR="00000000" w:rsidDel="00000000" w:rsidP="00000000" w:rsidRDefault="00000000" w:rsidRPr="00000000" w14:paraId="000000B6">
      <w:pPr>
        <w:numPr>
          <w:ilvl w:val="0"/>
          <w:numId w:val="6"/>
        </w:numPr>
        <w:spacing w:after="200" w:before="240" w:line="276" w:lineRule="auto"/>
        <w:ind w:left="720" w:hanging="360"/>
        <w:rPr>
          <w:u w:val="none"/>
        </w:rPr>
      </w:pPr>
      <w:r w:rsidDel="00000000" w:rsidR="00000000" w:rsidRPr="00000000">
        <w:rPr>
          <w:b w:val="1"/>
          <w:rtl w:val="0"/>
        </w:rPr>
        <w:t xml:space="preserve">Use this information to help develop hypotheses about the client's operant conditioning </w:t>
      </w:r>
      <w:r w:rsidDel="00000000" w:rsidR="00000000" w:rsidRPr="00000000">
        <w:rPr>
          <w:rtl w:val="0"/>
        </w:rPr>
        <w:t xml:space="preserve">processes and how they might be impacting their behaviors and responses. For example, if you see patterns in the client's artwork that suggest reinforcement of anxious thoughts, you might consider whether there are certain external or internal stimuli that are reinforcing these anxious thoughts and behaviors.</w:t>
      </w:r>
    </w:p>
    <w:p w:rsidR="00000000" w:rsidDel="00000000" w:rsidP="00000000" w:rsidRDefault="00000000" w:rsidRPr="00000000" w14:paraId="000000B7">
      <w:pPr>
        <w:numPr>
          <w:ilvl w:val="0"/>
          <w:numId w:val="6"/>
        </w:numPr>
        <w:spacing w:after="200" w:before="240" w:line="276" w:lineRule="auto"/>
        <w:ind w:left="720" w:hanging="360"/>
        <w:rPr>
          <w:u w:val="none"/>
        </w:rPr>
      </w:pPr>
      <w:r w:rsidDel="00000000" w:rsidR="00000000" w:rsidRPr="00000000">
        <w:rPr>
          <w:b w:val="1"/>
          <w:rtl w:val="0"/>
        </w:rPr>
        <w:t xml:space="preserve">Test these hypotheses through the art therapy process</w:t>
      </w:r>
      <w:r w:rsidDel="00000000" w:rsidR="00000000" w:rsidRPr="00000000">
        <w:rPr>
          <w:rtl w:val="0"/>
        </w:rPr>
        <w:t xml:space="preserve"> by introducing reinforcing or punishing stimuli and observing the effects on the client's behavior and responses. For example, you might introduce a reinforcing stimulus (such as praise or rewards) for more adaptive behaviors, or a punishing stimulus (such as setting limits or providing consequences) for less adaptive behaviors.</w:t>
      </w:r>
    </w:p>
    <w:p w:rsidR="00000000" w:rsidDel="00000000" w:rsidP="00000000" w:rsidRDefault="00000000" w:rsidRPr="00000000" w14:paraId="000000B8">
      <w:pPr>
        <w:numPr>
          <w:ilvl w:val="0"/>
          <w:numId w:val="6"/>
        </w:numPr>
        <w:spacing w:after="200" w:before="240" w:line="276" w:lineRule="auto"/>
        <w:ind w:left="720" w:hanging="360"/>
        <w:rPr>
          <w:u w:val="none"/>
        </w:rPr>
      </w:pPr>
      <w:r w:rsidDel="00000000" w:rsidR="00000000" w:rsidRPr="00000000">
        <w:rPr>
          <w:b w:val="1"/>
          <w:rtl w:val="0"/>
        </w:rPr>
        <w:t xml:space="preserve">Analyze the results of these interventions</w:t>
      </w:r>
      <w:r w:rsidDel="00000000" w:rsidR="00000000" w:rsidRPr="00000000">
        <w:rPr>
          <w:rtl w:val="0"/>
        </w:rPr>
        <w:t xml:space="preserve"> to determine their effectiveness in modifying the client's behaviors and responses. This might involve collecting data, such as tracking the frequency of the behaviors or asking the client for feedback about their progress.</w:t>
      </w:r>
    </w:p>
    <w:p w:rsidR="00000000" w:rsidDel="00000000" w:rsidP="00000000" w:rsidRDefault="00000000" w:rsidRPr="00000000" w14:paraId="000000B9">
      <w:pPr>
        <w:numPr>
          <w:ilvl w:val="0"/>
          <w:numId w:val="6"/>
        </w:numPr>
        <w:spacing w:after="200" w:before="240" w:line="276" w:lineRule="auto"/>
        <w:ind w:left="720" w:hanging="360"/>
        <w:rPr>
          <w:u w:val="none"/>
        </w:rPr>
      </w:pPr>
      <w:r w:rsidDel="00000000" w:rsidR="00000000" w:rsidRPr="00000000">
        <w:rPr>
          <w:b w:val="1"/>
          <w:rtl w:val="0"/>
        </w:rPr>
        <w:t xml:space="preserve">Adjust your interventions as needed</w:t>
      </w:r>
      <w:r w:rsidDel="00000000" w:rsidR="00000000" w:rsidRPr="00000000">
        <w:rPr>
          <w:rtl w:val="0"/>
        </w:rPr>
        <w:t xml:space="preserve"> based on the results of your analysis. This might involve modifying the reinforcing or punishing stimuli, or introducing new interventions to address any remaining concerns or challenges.</w:t>
      </w:r>
    </w:p>
    <w:p w:rsidR="00000000" w:rsidDel="00000000" w:rsidP="00000000" w:rsidRDefault="00000000" w:rsidRPr="00000000" w14:paraId="000000BA">
      <w:pPr>
        <w:spacing w:after="200" w:before="240" w:line="276" w:lineRule="auto"/>
        <w:rPr/>
      </w:pPr>
      <w:r w:rsidDel="00000000" w:rsidR="00000000" w:rsidRPr="00000000">
        <w:rPr>
          <w:rtl w:val="0"/>
        </w:rPr>
        <w:t xml:space="preserve">By following these steps, you can use the concept of operant conditioning to analyze and understand your clients' behaviors and responses, and to develop effective interventions for promoting positive change through art therapy.</w:t>
      </w:r>
    </w:p>
    <w:p w:rsidR="00000000" w:rsidDel="00000000" w:rsidP="00000000" w:rsidRDefault="00000000" w:rsidRPr="00000000" w14:paraId="000000BB">
      <w:pPr>
        <w:spacing w:after="200" w:before="240" w:line="276" w:lineRule="auto"/>
        <w:rPr/>
      </w:pPr>
      <w:r w:rsidDel="00000000" w:rsidR="00000000" w:rsidRPr="00000000">
        <w:rPr>
          <w:rtl w:val="0"/>
        </w:rPr>
        <w:t xml:space="preserve">In summary, operant conditioning is a framework that can be used in art therapy to understand and modify the likelihood of certain behaviors. It can be used to alter behavior by manipulating motivations and incentives. An art therapy practitioner can use positive and negative reinforcement to promote positive change in their </w:t>
      </w:r>
      <w:r w:rsidDel="00000000" w:rsidR="00000000" w:rsidRPr="00000000">
        <w:rPr>
          <w:shd w:fill="ff9900" w:val="clear"/>
          <w:rtl w:val="0"/>
        </w:rPr>
        <w:t xml:space="preserve">clients</w:t>
      </w:r>
      <w:r w:rsidDel="00000000" w:rsidR="00000000" w:rsidRPr="00000000">
        <w:rPr>
          <w:rtl w:val="0"/>
        </w:rPr>
        <w:t xml:space="preserve">. It is important to tailor the reinforcement or punishment to the individual's specific needs and goals, and to monitor and adjust as needed.</w:t>
      </w:r>
      <w:r w:rsidDel="00000000" w:rsidR="00000000" w:rsidRPr="00000000">
        <w:rPr>
          <w:rtl w:val="0"/>
        </w:rPr>
      </w:r>
    </w:p>
    <w:bookmarkStart w:colFirst="0" w:colLast="0" w:name="wvh2sw65p51f" w:id="22"/>
    <w:bookmarkEnd w:id="22"/>
    <w:p w:rsidR="00000000" w:rsidDel="00000000" w:rsidP="00000000" w:rsidRDefault="00000000" w:rsidRPr="00000000" w14:paraId="000000BC">
      <w:pPr>
        <w:pStyle w:val="Heading2"/>
        <w:keepNext w:val="0"/>
        <w:keepLines w:val="0"/>
        <w:spacing w:after="200" w:before="280" w:line="276" w:lineRule="auto"/>
        <w:rPr/>
      </w:pPr>
      <w:bookmarkStart w:colFirst="0" w:colLast="0" w:name="_hxh4gx197myv" w:id="23"/>
      <w:bookmarkEnd w:id="23"/>
      <w:r w:rsidDel="00000000" w:rsidR="00000000" w:rsidRPr="00000000">
        <w:rPr>
          <w:rtl w:val="0"/>
        </w:rPr>
        <w:t xml:space="preserve">Psychodynamics &amp; Psychoanalysis</w:t>
      </w:r>
    </w:p>
    <w:p w:rsidR="00000000" w:rsidDel="00000000" w:rsidP="00000000" w:rsidRDefault="00000000" w:rsidRPr="00000000" w14:paraId="000000BD">
      <w:pPr>
        <w:spacing w:after="200" w:line="276" w:lineRule="auto"/>
        <w:rPr/>
      </w:pPr>
      <w:r w:rsidDel="00000000" w:rsidR="00000000" w:rsidRPr="00000000">
        <w:rPr>
          <w:rtl w:val="0"/>
        </w:rPr>
        <w:t xml:space="preserve">The theory of psychodynamics was originally developed by Sigmund Freud. It is the study of the psychological forces that influence behavior and how they interact. According to Freud, human behavior is driven by unconscious motivations and conflicts between different aspects of our personality (the id, ego, and superego), particularly conflicts related to early childhood experiences. In his theory of psychodynamics, Freud proposed that by bringing these subconscious conflicts to the conscious mind through techniques such as free association and dream analysis, it is possible to resolve them and bring about positive changes in behavior. Freud's work also contributed to the development of the broader field of psychodynamics, which includes the theories and techniques of psychoanalysis as well as those developed by other psychoanalysts and looks at the ways in which past experiences can continue to have an impact on present behavior.</w:t>
      </w:r>
    </w:p>
    <w:p w:rsidR="00000000" w:rsidDel="00000000" w:rsidP="00000000" w:rsidRDefault="00000000" w:rsidRPr="00000000" w14:paraId="000000BE">
      <w:pPr>
        <w:spacing w:after="200" w:line="276" w:lineRule="auto"/>
        <w:rPr/>
      </w:pPr>
      <w:r w:rsidDel="00000000" w:rsidR="00000000" w:rsidRPr="00000000">
        <w:rPr>
          <w:rtl w:val="0"/>
        </w:rPr>
        <w:t xml:space="preserve">Here are the key concepts of Psychodynamics and Psychoanalysis that will help inform your art therapy practice:  </w:t>
      </w:r>
    </w:p>
    <w:p w:rsidR="00000000" w:rsidDel="00000000" w:rsidP="00000000" w:rsidRDefault="00000000" w:rsidRPr="00000000" w14:paraId="000000BF">
      <w:pPr>
        <w:pStyle w:val="Heading3"/>
        <w:spacing w:after="200" w:line="276" w:lineRule="auto"/>
        <w:rPr/>
      </w:pPr>
      <w:bookmarkStart w:colFirst="0" w:colLast="0" w:name="_a1s2n8a4p41g" w:id="24"/>
      <w:bookmarkEnd w:id="24"/>
      <w:r w:rsidDel="00000000" w:rsidR="00000000" w:rsidRPr="00000000">
        <w:rPr>
          <w:rtl w:val="0"/>
        </w:rPr>
        <w:t xml:space="preserve">Id, Ego, &amp; Superego</w:t>
      </w:r>
    </w:p>
    <w:p w:rsidR="00000000" w:rsidDel="00000000" w:rsidP="00000000" w:rsidRDefault="00000000" w:rsidRPr="00000000" w14:paraId="000000C0">
      <w:pPr>
        <w:spacing w:after="200" w:line="276" w:lineRule="auto"/>
        <w:rPr/>
      </w:pPr>
      <w:r w:rsidDel="00000000" w:rsidR="00000000" w:rsidRPr="00000000">
        <w:rPr>
          <w:rtl w:val="0"/>
        </w:rPr>
        <w:t xml:space="preserve">In Freud's theory of psychoanalysis, the id, ego, and superego are three parts of the mind that work together to shape human behavior. </w:t>
      </w:r>
    </w:p>
    <w:p w:rsidR="00000000" w:rsidDel="00000000" w:rsidP="00000000" w:rsidRDefault="00000000" w:rsidRPr="00000000" w14:paraId="000000C1">
      <w:pPr>
        <w:spacing w:after="200" w:line="276" w:lineRule="auto"/>
        <w:rPr/>
      </w:pPr>
      <w:r w:rsidDel="00000000" w:rsidR="00000000" w:rsidRPr="00000000">
        <w:rPr>
          <w:b w:val="1"/>
          <w:rtl w:val="0"/>
        </w:rPr>
        <w:t xml:space="preserve">The id</w:t>
      </w:r>
      <w:r w:rsidDel="00000000" w:rsidR="00000000" w:rsidRPr="00000000">
        <w:rPr>
          <w:rtl w:val="0"/>
        </w:rPr>
        <w:t xml:space="preserve"> represents our basic impulses and desires, particularly those related to sex and aggression, and operates according to the pleasure principle, seeking immediate gratification of these impulses. </w:t>
      </w:r>
    </w:p>
    <w:p w:rsidR="00000000" w:rsidDel="00000000" w:rsidP="00000000" w:rsidRDefault="00000000" w:rsidRPr="00000000" w14:paraId="000000C2">
      <w:pPr>
        <w:spacing w:after="200" w:line="276" w:lineRule="auto"/>
        <w:rPr/>
      </w:pPr>
      <w:r w:rsidDel="00000000" w:rsidR="00000000" w:rsidRPr="00000000">
        <w:rPr>
          <w:b w:val="1"/>
          <w:rtl w:val="0"/>
        </w:rPr>
        <w:t xml:space="preserve">The ego</w:t>
      </w:r>
      <w:r w:rsidDel="00000000" w:rsidR="00000000" w:rsidRPr="00000000">
        <w:rPr>
          <w:rtl w:val="0"/>
        </w:rPr>
        <w:t xml:space="preserve"> mediates between the demands of the id and the demands of reality, operating according to the reality principle and seeking to find realistic ways to gratify the id's impulses. </w:t>
      </w:r>
    </w:p>
    <w:p w:rsidR="00000000" w:rsidDel="00000000" w:rsidP="00000000" w:rsidRDefault="00000000" w:rsidRPr="00000000" w14:paraId="000000C3">
      <w:pPr>
        <w:spacing w:after="200" w:line="276" w:lineRule="auto"/>
        <w:rPr/>
      </w:pPr>
      <w:r w:rsidDel="00000000" w:rsidR="00000000" w:rsidRPr="00000000">
        <w:rPr>
          <w:b w:val="1"/>
          <w:rtl w:val="0"/>
        </w:rPr>
        <w:t xml:space="preserve">The superego</w:t>
      </w:r>
      <w:r w:rsidDel="00000000" w:rsidR="00000000" w:rsidRPr="00000000">
        <w:rPr>
          <w:rtl w:val="0"/>
        </w:rPr>
        <w:t xml:space="preserve"> represents our moral standards and ideals, striving to suppress the impulses of the id in favor of what is morally right and to help the individual conform to societal expectations. These three parts of the mind are in constant conflict with one another, with the ego acting as a mediator, and their conflicts can lead to mental distress and disorders. By bringing these conflicts to the conscious mind, it is possible to resolve them and bring about positive changes in behavior.</w:t>
      </w:r>
    </w:p>
    <w:p w:rsidR="00000000" w:rsidDel="00000000" w:rsidP="00000000" w:rsidRDefault="00000000" w:rsidRPr="00000000" w14:paraId="000000C4">
      <w:pPr>
        <w:rPr/>
      </w:pPr>
      <w:commentRangeStart w:id="3"/>
      <w:commentRangeStart w:id="4"/>
      <w:r w:rsidDel="00000000" w:rsidR="00000000" w:rsidRPr="00000000">
        <w:rPr>
          <w:rtl w:val="0"/>
        </w:rPr>
        <w:t xml:space="preserve">In Freud's theory, the id, ego, and superego are not directly related to the concepts of life and death instincts. </w:t>
      </w:r>
      <w:r w:rsidDel="00000000" w:rsidR="00000000" w:rsidRPr="00000000">
        <w:rPr>
          <w:b w:val="1"/>
          <w:rtl w:val="0"/>
        </w:rPr>
        <w:t xml:space="preserve">The life instincts (Eros) and death instincts (Thanatos)</w:t>
      </w:r>
      <w:r w:rsidDel="00000000" w:rsidR="00000000" w:rsidRPr="00000000">
        <w:rPr>
          <w:rtl w:val="0"/>
        </w:rPr>
        <w:t xml:space="preserve"> are separate from the structural model of the psyche. The life instincts represent the drive towards self-preservation, reproduction, and growth, while the death instincts represent the inherent tendency towards aggression, destruction, and a return to an inorganic state. The ego seeks to balance the demands of the id, the constraints of the superego, and the realities of the external world.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5">
      <w:pPr>
        <w:spacing w:after="200" w:line="276" w:lineRule="auto"/>
        <w:rPr/>
      </w:pPr>
      <w:r w:rsidDel="00000000" w:rsidR="00000000" w:rsidRPr="00000000">
        <w:rPr>
          <w:rtl w:val="0"/>
        </w:rPr>
        <w:t xml:space="preserve">As an art therapy practitioner, you can recognize that a client's artwork is expressing conflicts related to the id, ego, and superego by looking for visual clues, verbal cues, and nonverbal cues. For example, you might notice symbols or themes in the artwork that suggest conflicts related to aggression, sexuality, or morality. The client might also use language or verbal expressions during the art-making process that suggest these conflicts, or their body language and nonverbal behaviors might indicate that they are struggling with these conflicts. Paying attention to these clues and cues can help you to understand the client's subconscious conflicts and to support them in exploring and resolving these conflicts through the therapeutic process.</w:t>
      </w:r>
    </w:p>
    <w:p w:rsidR="00000000" w:rsidDel="00000000" w:rsidP="00000000" w:rsidRDefault="00000000" w:rsidRPr="00000000" w14:paraId="000000C6">
      <w:pPr>
        <w:pStyle w:val="Heading3"/>
        <w:spacing w:after="200" w:line="276" w:lineRule="auto"/>
        <w:rPr/>
      </w:pPr>
      <w:bookmarkStart w:colFirst="0" w:colLast="0" w:name="_kgf71pha3wst" w:id="25"/>
      <w:bookmarkEnd w:id="25"/>
      <w:r w:rsidDel="00000000" w:rsidR="00000000" w:rsidRPr="00000000">
        <w:rPr>
          <w:rtl w:val="0"/>
        </w:rPr>
        <w:t xml:space="preserve">Defense Mechanisms</w:t>
      </w:r>
    </w:p>
    <w:p w:rsidR="00000000" w:rsidDel="00000000" w:rsidP="00000000" w:rsidRDefault="00000000" w:rsidRPr="00000000" w14:paraId="000000C7">
      <w:pPr>
        <w:spacing w:after="200" w:line="276" w:lineRule="auto"/>
        <w:rPr/>
      </w:pPr>
      <w:r w:rsidDel="00000000" w:rsidR="00000000" w:rsidRPr="00000000">
        <w:rPr>
          <w:rtl w:val="0"/>
        </w:rPr>
        <w:t xml:space="preserve">In Freud's theory of psychoanalysis, defense mechanisms are subconscious psychological strategies that the ego uses to protect the individual from anxiety and distress. These mechanisms are used to distort or alter reality in some way in order to reduce the individual's feelings of anxiety or discomfort.</w:t>
      </w:r>
    </w:p>
    <w:p w:rsidR="00000000" w:rsidDel="00000000" w:rsidP="00000000" w:rsidRDefault="00000000" w:rsidRPr="00000000" w14:paraId="000000C8">
      <w:pPr>
        <w:spacing w:after="200" w:line="276" w:lineRule="auto"/>
        <w:rPr/>
      </w:pPr>
      <w:r w:rsidDel="00000000" w:rsidR="00000000" w:rsidRPr="00000000">
        <w:rPr>
          <w:rtl w:val="0"/>
        </w:rPr>
        <w:t xml:space="preserve">There are many different types of defense mechanisms, and they can take many different forms. Some common examples include:</w:t>
      </w:r>
    </w:p>
    <w:p w:rsidR="00000000" w:rsidDel="00000000" w:rsidP="00000000" w:rsidRDefault="00000000" w:rsidRPr="00000000" w14:paraId="000000C9">
      <w:pPr>
        <w:spacing w:after="200" w:line="276" w:lineRule="auto"/>
        <w:rPr/>
      </w:pPr>
      <w:r w:rsidDel="00000000" w:rsidR="00000000" w:rsidRPr="00000000">
        <w:rPr>
          <w:b w:val="1"/>
          <w:rtl w:val="0"/>
        </w:rPr>
        <w:t xml:space="preserve">Displacement:</w:t>
      </w:r>
      <w:r w:rsidDel="00000000" w:rsidR="00000000" w:rsidRPr="00000000">
        <w:rPr>
          <w:rtl w:val="0"/>
        </w:rPr>
        <w:t xml:space="preserve"> Displacement is a defense mechanism that involves directing one's own thoughts, feelings, or impulses towards a less threatening object or person. For example, a person might take out their anger or frustration on a family member or colleague, rather than confronting the person or situation that is causing those emotions. Displacement can be a way of coping with difficult or threatening emotions by directing them towards a safer outlet.</w:t>
      </w:r>
    </w:p>
    <w:p w:rsidR="00000000" w:rsidDel="00000000" w:rsidP="00000000" w:rsidRDefault="00000000" w:rsidRPr="00000000" w14:paraId="000000CA">
      <w:pPr>
        <w:spacing w:after="200" w:line="276" w:lineRule="auto"/>
        <w:rPr/>
      </w:pPr>
      <w:r w:rsidDel="00000000" w:rsidR="00000000" w:rsidRPr="00000000">
        <w:rPr>
          <w:b w:val="1"/>
          <w:rtl w:val="0"/>
        </w:rPr>
        <w:t xml:space="preserve">Rationalization:</w:t>
      </w:r>
      <w:r w:rsidDel="00000000" w:rsidR="00000000" w:rsidRPr="00000000">
        <w:rPr>
          <w:rtl w:val="0"/>
        </w:rPr>
        <w:t xml:space="preserve"> Rationalization is a defense mechanism that involves justifying one's own thoughts, feelings, or behaviors with logical reasons, even if these reasons are not true. For example, a person might make excuses for their own unkind behavior, saying that they were "just joking" or that the other person "had it coming." Rationalization can be a way of avoiding acknowledging or accepting responsibility for one's own negative thoughts or actions.</w:t>
      </w:r>
    </w:p>
    <w:p w:rsidR="00000000" w:rsidDel="00000000" w:rsidP="00000000" w:rsidRDefault="00000000" w:rsidRPr="00000000" w14:paraId="000000CB">
      <w:pPr>
        <w:spacing w:after="200" w:line="276" w:lineRule="auto"/>
        <w:rPr/>
      </w:pPr>
      <w:r w:rsidDel="00000000" w:rsidR="00000000" w:rsidRPr="00000000">
        <w:rPr>
          <w:b w:val="1"/>
          <w:rtl w:val="0"/>
        </w:rPr>
        <w:t xml:space="preserve">Intellectualization:</w:t>
      </w:r>
      <w:r w:rsidDel="00000000" w:rsidR="00000000" w:rsidRPr="00000000">
        <w:rPr>
          <w:rtl w:val="0"/>
        </w:rPr>
        <w:t xml:space="preserve"> Intellectualization is a defense mechanism that involves separating one's own thoughts and feelings from a situation in order to avoid emotional involvement. For example, a person might focus on the technical aspects of a problem rather than the emotional impact it has on them or others. Intellectualization can be a way of coping with difficult or overwhelming emotions by distancing oneself from them.</w:t>
      </w:r>
    </w:p>
    <w:p w:rsidR="00000000" w:rsidDel="00000000" w:rsidP="00000000" w:rsidRDefault="00000000" w:rsidRPr="00000000" w14:paraId="000000CC">
      <w:pPr>
        <w:spacing w:after="200" w:line="276" w:lineRule="auto"/>
        <w:rPr/>
      </w:pPr>
      <w:r w:rsidDel="00000000" w:rsidR="00000000" w:rsidRPr="00000000">
        <w:rPr>
          <w:rtl w:val="0"/>
        </w:rPr>
        <w:t xml:space="preserve">It's important to recognize and explore defense mechanisms in your clients because it can provide insight into their subconscious thoughts and feelings. Defense mechanisms are often used to cope with difficult emotions, and recognizing them can help you to understand your clients better. By exploring defense mechanisms with your clients, you can create a safe and supportive therapeutic environment and help them to gain insight into their subconscious thoughts and feelings. This can support the therapeutic process and help your clients to make positive changes in their lives.</w:t>
      </w:r>
    </w:p>
    <w:p w:rsidR="00000000" w:rsidDel="00000000" w:rsidP="00000000" w:rsidRDefault="00000000" w:rsidRPr="00000000" w14:paraId="000000CD">
      <w:pPr>
        <w:spacing w:after="200" w:line="276" w:lineRule="auto"/>
        <w:rPr/>
      </w:pPr>
      <w:r w:rsidDel="00000000" w:rsidR="00000000" w:rsidRPr="00000000">
        <w:rPr>
          <w:rtl w:val="0"/>
        </w:rPr>
        <w:t xml:space="preserve">As an art therapy practitioner, if you notice that your client is using a defense mechanism during an art therapy session, it is important to approach this observation with sensitivity and care. </w:t>
      </w:r>
    </w:p>
    <w:p w:rsidR="00000000" w:rsidDel="00000000" w:rsidP="00000000" w:rsidRDefault="00000000" w:rsidRPr="00000000" w14:paraId="000000CE">
      <w:pPr>
        <w:spacing w:after="200" w:line="276" w:lineRule="auto"/>
        <w:rPr/>
      </w:pPr>
      <w:r w:rsidDel="00000000" w:rsidR="00000000" w:rsidRPr="00000000">
        <w:rPr>
          <w:rtl w:val="0"/>
        </w:rPr>
        <w:t xml:space="preserve">Here are some steps you might consider taking:</w:t>
      </w:r>
    </w:p>
    <w:p w:rsidR="00000000" w:rsidDel="00000000" w:rsidP="00000000" w:rsidRDefault="00000000" w:rsidRPr="00000000" w14:paraId="000000CF">
      <w:pPr>
        <w:numPr>
          <w:ilvl w:val="0"/>
          <w:numId w:val="1"/>
        </w:numPr>
        <w:spacing w:after="200" w:line="276" w:lineRule="auto"/>
        <w:ind w:left="720" w:hanging="360"/>
        <w:rPr>
          <w:u w:val="none"/>
        </w:rPr>
      </w:pPr>
      <w:r w:rsidDel="00000000" w:rsidR="00000000" w:rsidRPr="00000000">
        <w:rPr>
          <w:b w:val="1"/>
          <w:rtl w:val="0"/>
        </w:rPr>
        <w:t xml:space="preserve">Validate your client's feelings</w:t>
      </w:r>
      <w:r w:rsidDel="00000000" w:rsidR="00000000" w:rsidRPr="00000000">
        <w:rPr>
          <w:rtl w:val="0"/>
        </w:rPr>
        <w:t xml:space="preserve">: Let your client know that it is normal and natural to use defense mechanisms as a way of coping with difficult emotions and experiences, and that these can often be expressed symbolically through art-making. Acknowledge the challenges they are facing and the efforts they are making to cope through their art-making.</w:t>
      </w:r>
    </w:p>
    <w:p w:rsidR="00000000" w:rsidDel="00000000" w:rsidP="00000000" w:rsidRDefault="00000000" w:rsidRPr="00000000" w14:paraId="000000D0">
      <w:pPr>
        <w:numPr>
          <w:ilvl w:val="0"/>
          <w:numId w:val="1"/>
        </w:numPr>
        <w:spacing w:after="200" w:before="0" w:line="276" w:lineRule="auto"/>
        <w:ind w:left="720" w:hanging="360"/>
        <w:rPr>
          <w:u w:val="none"/>
        </w:rPr>
      </w:pPr>
      <w:r w:rsidDel="00000000" w:rsidR="00000000" w:rsidRPr="00000000">
        <w:rPr>
          <w:b w:val="1"/>
          <w:rtl w:val="0"/>
        </w:rPr>
        <w:t xml:space="preserve">Explore the function of the defense mechanism:</w:t>
      </w:r>
      <w:r w:rsidDel="00000000" w:rsidR="00000000" w:rsidRPr="00000000">
        <w:rPr>
          <w:rtl w:val="0"/>
        </w:rPr>
        <w:t xml:space="preserve"> Ask your client about the purpose or function of the defense mechanism they are using in their artwork. What message or meaning does the artwork convey to them? How does it help them to cope with difficult feelings or situations? By understanding the function of the defense mechanism in their artwork, you can help your client to see how it might be both helpful and unhelpful for them.</w:t>
      </w:r>
    </w:p>
    <w:p w:rsidR="00000000" w:rsidDel="00000000" w:rsidP="00000000" w:rsidRDefault="00000000" w:rsidRPr="00000000" w14:paraId="000000D1">
      <w:pPr>
        <w:numPr>
          <w:ilvl w:val="0"/>
          <w:numId w:val="1"/>
        </w:numPr>
        <w:spacing w:after="200" w:before="0" w:line="276" w:lineRule="auto"/>
        <w:ind w:left="720" w:hanging="360"/>
        <w:rPr>
          <w:u w:val="none"/>
        </w:rPr>
      </w:pPr>
      <w:r w:rsidDel="00000000" w:rsidR="00000000" w:rsidRPr="00000000">
        <w:rPr>
          <w:b w:val="1"/>
          <w:rtl w:val="0"/>
        </w:rPr>
        <w:t xml:space="preserve">Encourage self-reflection:</w:t>
      </w:r>
      <w:r w:rsidDel="00000000" w:rsidR="00000000" w:rsidRPr="00000000">
        <w:rPr>
          <w:rtl w:val="0"/>
        </w:rPr>
        <w:t xml:space="preserve"> Help your client to reflect on the defense mechanism they are using in their artwork, and to consider the impact it is having on their thoughts, feelings, and behaviors. Ask them to think about how the defense mechanism might be influencing their relationships, their sense of self, and their overall well-being.</w:t>
      </w:r>
    </w:p>
    <w:p w:rsidR="00000000" w:rsidDel="00000000" w:rsidP="00000000" w:rsidRDefault="00000000" w:rsidRPr="00000000" w14:paraId="000000D2">
      <w:pPr>
        <w:numPr>
          <w:ilvl w:val="0"/>
          <w:numId w:val="1"/>
        </w:numPr>
        <w:spacing w:after="200" w:line="276" w:lineRule="auto"/>
        <w:ind w:left="720" w:hanging="360"/>
        <w:rPr>
          <w:u w:val="none"/>
        </w:rPr>
      </w:pPr>
      <w:r w:rsidDel="00000000" w:rsidR="00000000" w:rsidRPr="00000000">
        <w:rPr>
          <w:b w:val="1"/>
          <w:rtl w:val="0"/>
        </w:rPr>
        <w:t xml:space="preserve">Identify alternative coping strategies:</w:t>
      </w:r>
      <w:r w:rsidDel="00000000" w:rsidR="00000000" w:rsidRPr="00000000">
        <w:rPr>
          <w:rtl w:val="0"/>
        </w:rPr>
        <w:t xml:space="preserve"> Together with your client, explore alternative coping strategies that they might use instead of relying on defense mechanisms. These strategies might include finding healthy ways to express emotions through art-making, building a support network, or learning new skills for managing stress.</w:t>
      </w:r>
    </w:p>
    <w:p w:rsidR="00000000" w:rsidDel="00000000" w:rsidP="00000000" w:rsidRDefault="00000000" w:rsidRPr="00000000" w14:paraId="000000D3">
      <w:pPr>
        <w:spacing w:after="200" w:line="276" w:lineRule="auto"/>
        <w:rPr/>
      </w:pPr>
      <w:r w:rsidDel="00000000" w:rsidR="00000000" w:rsidRPr="00000000">
        <w:rPr>
          <w:rtl w:val="0"/>
        </w:rPr>
        <w:t xml:space="preserve">By following these steps, you can help your client to become more aware of their defense mechanisms and to find more adaptive ways of coping with difficult emotions and experiences through the use of art therapy.</w:t>
      </w:r>
    </w:p>
    <w:p w:rsidR="00000000" w:rsidDel="00000000" w:rsidP="00000000" w:rsidRDefault="00000000" w:rsidRPr="00000000" w14:paraId="000000D4">
      <w:pPr>
        <w:pStyle w:val="Heading3"/>
        <w:spacing w:after="200" w:line="276" w:lineRule="auto"/>
        <w:rPr/>
      </w:pPr>
      <w:bookmarkStart w:colFirst="0" w:colLast="0" w:name="_rzzsyz864ncv" w:id="26"/>
      <w:bookmarkEnd w:id="26"/>
      <w:r w:rsidDel="00000000" w:rsidR="00000000" w:rsidRPr="00000000">
        <w:rPr>
          <w:rtl w:val="0"/>
        </w:rPr>
        <w:t xml:space="preserve">The Stages of Psychosexual Development</w:t>
      </w:r>
    </w:p>
    <w:p w:rsidR="00000000" w:rsidDel="00000000" w:rsidP="00000000" w:rsidRDefault="00000000" w:rsidRPr="00000000" w14:paraId="000000D5">
      <w:pPr>
        <w:spacing w:after="200" w:line="276" w:lineRule="auto"/>
        <w:rPr/>
      </w:pPr>
      <w:r w:rsidDel="00000000" w:rsidR="00000000" w:rsidRPr="00000000">
        <w:rPr>
          <w:rtl w:val="0"/>
        </w:rPr>
        <w:t xml:space="preserve">According to psychodynamics, there are 5 stages in what he terms “psychosexual development” of the psyche and they are the following: </w:t>
      </w:r>
    </w:p>
    <w:p w:rsidR="00000000" w:rsidDel="00000000" w:rsidP="00000000" w:rsidRDefault="00000000" w:rsidRPr="00000000" w14:paraId="000000D6">
      <w:pPr>
        <w:spacing w:after="200" w:line="276" w:lineRule="auto"/>
        <w:rPr/>
      </w:pPr>
      <w:r w:rsidDel="00000000" w:rsidR="00000000" w:rsidRPr="00000000">
        <w:rPr>
          <w:b w:val="1"/>
          <w:rtl w:val="0"/>
        </w:rPr>
        <w:t xml:space="preserve">Oral stage</w:t>
      </w:r>
      <w:r w:rsidDel="00000000" w:rsidR="00000000" w:rsidRPr="00000000">
        <w:rPr>
          <w:rtl w:val="0"/>
        </w:rPr>
        <w:t xml:space="preserve"> (birth to 18 months): During this stage, the focus of the psyche is on oral pleasure-seeking behaviors, such as sucking and biting. The resolution of conflicts during this stage can lead to the development of trust and a positive sense of self.</w:t>
      </w:r>
    </w:p>
    <w:p w:rsidR="00000000" w:rsidDel="00000000" w:rsidP="00000000" w:rsidRDefault="00000000" w:rsidRPr="00000000" w14:paraId="000000D7">
      <w:pPr>
        <w:spacing w:after="200" w:line="276" w:lineRule="auto"/>
        <w:rPr/>
      </w:pPr>
      <w:r w:rsidDel="00000000" w:rsidR="00000000" w:rsidRPr="00000000">
        <w:rPr>
          <w:rtl w:val="0"/>
        </w:rPr>
        <w:t xml:space="preserve">During the oral stage, the infant's primary source of pleasure is through the mouth, and they will explore the world around them through sucking and biting. The way in which the infant's oral needs are met by the caregiver can have a significant impact on their development. If the caregiver is consistently able to meet the infant's oral needs, the infant will develop a sense of trust and security. If the caregiver is unable to consistently meet the infant's oral needs, the infant may develop feelings of mistrust and insecurity.</w:t>
      </w:r>
    </w:p>
    <w:p w:rsidR="00000000" w:rsidDel="00000000" w:rsidP="00000000" w:rsidRDefault="00000000" w:rsidRPr="00000000" w14:paraId="000000D8">
      <w:pPr>
        <w:spacing w:after="200" w:line="276" w:lineRule="auto"/>
        <w:rPr/>
      </w:pPr>
      <w:r w:rsidDel="00000000" w:rsidR="00000000" w:rsidRPr="00000000">
        <w:rPr>
          <w:b w:val="1"/>
          <w:rtl w:val="0"/>
        </w:rPr>
        <w:t xml:space="preserve">Anal stage</w:t>
      </w:r>
      <w:r w:rsidDel="00000000" w:rsidR="00000000" w:rsidRPr="00000000">
        <w:rPr>
          <w:rtl w:val="0"/>
        </w:rPr>
        <w:t xml:space="preserve"> (18 months to 3 years): During this stage, the focus of the psyche is on anal pleasure-seeking behaviors, such as toilet training. The resolution of conflicts during this stage can lead to the development of autonomy and a sense of order.</w:t>
      </w:r>
    </w:p>
    <w:p w:rsidR="00000000" w:rsidDel="00000000" w:rsidP="00000000" w:rsidRDefault="00000000" w:rsidRPr="00000000" w14:paraId="000000D9">
      <w:pPr>
        <w:spacing w:after="200" w:line="276" w:lineRule="auto"/>
        <w:rPr/>
      </w:pPr>
      <w:r w:rsidDel="00000000" w:rsidR="00000000" w:rsidRPr="00000000">
        <w:rPr>
          <w:rtl w:val="0"/>
        </w:rPr>
        <w:t xml:space="preserve">During the anal stage, the child's primary source of pleasure shifts to the anus and the process of toilet training. The way in which the child's anal needs are dealt with by the caregiver can have a significant impact on their development. If the caregiver is able to provide consistent and loving guidance during the toilet training process, the child will develop a sense of autonomy and pride in their bodily functions. If the caregiver is overly strict or punitive during toilet training, the child may develop a sense of shame or doubt in their abilities.</w:t>
      </w:r>
    </w:p>
    <w:p w:rsidR="00000000" w:rsidDel="00000000" w:rsidP="00000000" w:rsidRDefault="00000000" w:rsidRPr="00000000" w14:paraId="000000DA">
      <w:pPr>
        <w:spacing w:after="200" w:line="276" w:lineRule="auto"/>
        <w:rPr/>
      </w:pPr>
      <w:r w:rsidDel="00000000" w:rsidR="00000000" w:rsidRPr="00000000">
        <w:rPr>
          <w:b w:val="1"/>
          <w:rtl w:val="0"/>
        </w:rPr>
        <w:t xml:space="preserve">Phallic stage</w:t>
      </w:r>
      <w:r w:rsidDel="00000000" w:rsidR="00000000" w:rsidRPr="00000000">
        <w:rPr>
          <w:rtl w:val="0"/>
        </w:rPr>
        <w:t xml:space="preserve"> (3 to 6 years): During this stage, the focus of the psyche is on genital pleasure-seeking behaviors and the resolution of the Oedipus complex. The resolution of conflicts during this stage can lead to the development of a sense of identity and a healthy sexual orientation.</w:t>
      </w:r>
    </w:p>
    <w:p w:rsidR="00000000" w:rsidDel="00000000" w:rsidP="00000000" w:rsidRDefault="00000000" w:rsidRPr="00000000" w14:paraId="000000DB">
      <w:pPr>
        <w:spacing w:after="200" w:line="276" w:lineRule="auto"/>
        <w:rPr/>
      </w:pPr>
      <w:r w:rsidDel="00000000" w:rsidR="00000000" w:rsidRPr="00000000">
        <w:rPr>
          <w:rtl w:val="0"/>
        </w:rPr>
        <w:t xml:space="preserve">During the phallic stage, the child's primary source of pleasure shifts to their genitals, and they will begin to develop a sense of sexual identity. The child may also experience the Oedipus complex, in which they feel sexually attracted to the opposite-sex parent and jealous of the same-sex parent. The resolution of the Oedipus complex is an important part of the development of a healthy sexual identity.</w:t>
      </w:r>
    </w:p>
    <w:p w:rsidR="00000000" w:rsidDel="00000000" w:rsidP="00000000" w:rsidRDefault="00000000" w:rsidRPr="00000000" w14:paraId="000000DC">
      <w:pPr>
        <w:spacing w:after="200" w:line="276" w:lineRule="auto"/>
        <w:rPr/>
      </w:pPr>
      <w:r w:rsidDel="00000000" w:rsidR="00000000" w:rsidRPr="00000000">
        <w:rPr>
          <w:b w:val="1"/>
          <w:rtl w:val="0"/>
        </w:rPr>
        <w:t xml:space="preserve">Latent stage</w:t>
      </w:r>
      <w:r w:rsidDel="00000000" w:rsidR="00000000" w:rsidRPr="00000000">
        <w:rPr>
          <w:rtl w:val="0"/>
        </w:rPr>
        <w:t xml:space="preserve"> (6 to 12 years): During this stage, the focus of the psyche is on sublimation, or the channeling of energy into other areas such as hobbies or intellectual pursuits. The resolution of conflicts during this stage can lead to the development of a sense of industry and competence.</w:t>
      </w:r>
    </w:p>
    <w:p w:rsidR="00000000" w:rsidDel="00000000" w:rsidP="00000000" w:rsidRDefault="00000000" w:rsidRPr="00000000" w14:paraId="000000DD">
      <w:pPr>
        <w:spacing w:after="200" w:line="276" w:lineRule="auto"/>
        <w:rPr/>
      </w:pPr>
      <w:r w:rsidDel="00000000" w:rsidR="00000000" w:rsidRPr="00000000">
        <w:rPr>
          <w:rtl w:val="0"/>
        </w:rPr>
        <w:t xml:space="preserve">During the latent stage, the child's sexual energy is largely suppressed and they begin to focus on other interests and pursuits. This is a time of exploration and learning, as the child develops new skills and abilities. The resolution of conflicts during this stage can lead to the development of a sense of competence and pride in their accomplishments.</w:t>
      </w:r>
    </w:p>
    <w:p w:rsidR="00000000" w:rsidDel="00000000" w:rsidP="00000000" w:rsidRDefault="00000000" w:rsidRPr="00000000" w14:paraId="000000DE">
      <w:pPr>
        <w:spacing w:after="200" w:line="276" w:lineRule="auto"/>
        <w:rPr/>
      </w:pPr>
      <w:commentRangeStart w:id="5"/>
      <w:commentRangeStart w:id="6"/>
      <w:r w:rsidDel="00000000" w:rsidR="00000000" w:rsidRPr="00000000">
        <w:rPr>
          <w:b w:val="1"/>
          <w:rtl w:val="0"/>
        </w:rPr>
        <w:t xml:space="preserve">Genital stage</w:t>
      </w:r>
      <w:r w:rsidDel="00000000" w:rsidR="00000000" w:rsidRPr="00000000">
        <w:rPr>
          <w:rtl w:val="0"/>
        </w:rPr>
        <w:t xml:space="preserve"> (adolescence to adulthood): According to Freud's psychosexual stages of development, there are five stages: oral, anal, phallic, latent, and genital. During the phallic stage (3 to 6 years), the focus of the psyche is on genital pleasure-seeking behaviors and the resolution of the Oedipus complex for boys. Freud did not specifically use the term "Electra complex" for girls; this term was later coined by Carl Jung.</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F">
      <w:pPr>
        <w:spacing w:after="200" w:line="276" w:lineRule="auto"/>
        <w:rPr/>
      </w:pPr>
      <w:r w:rsidDel="00000000" w:rsidR="00000000" w:rsidRPr="00000000">
        <w:rPr>
          <w:rtl w:val="0"/>
        </w:rPr>
        <w:t xml:space="preserve">During the genital stage, the individual's sexual interests and desires re-emerge and they begin to form sexual relationships with others. The resolution of the Electra complex, in which the individual experiences sexual attraction to members of the opposite sex and competes with members of the same sex, is an important part of the development of mature sexual relationships. If conflicts are successfully resolved during this stage, the individual may develop a sense of intimacy and love in their relationships. If conflicts are not successfully resolved, the individual may struggle with issues related to sexuality and intimacy.</w:t>
      </w:r>
    </w:p>
    <w:p w:rsidR="00000000" w:rsidDel="00000000" w:rsidP="00000000" w:rsidRDefault="00000000" w:rsidRPr="00000000" w14:paraId="000000E0">
      <w:pPr>
        <w:spacing w:after="200" w:line="276" w:lineRule="auto"/>
        <w:rPr/>
      </w:pPr>
      <w:r w:rsidDel="00000000" w:rsidR="00000000" w:rsidRPr="00000000">
        <w:rPr>
          <w:rtl w:val="0"/>
        </w:rPr>
        <w:t xml:space="preserve">So how can understanding these stages inform your work in art therapy? </w:t>
        <w:br w:type="textWrapping"/>
        <w:br w:type="textWrapping"/>
        <w:t xml:space="preserve">Here is a specific example of how understanding the psychoanalytic stages of development might inform your art therapy treatment approach for a client struggling with trust issues:</w:t>
      </w:r>
    </w:p>
    <w:p w:rsidR="00000000" w:rsidDel="00000000" w:rsidP="00000000" w:rsidRDefault="00000000" w:rsidRPr="00000000" w14:paraId="000000E1">
      <w:pPr>
        <w:spacing w:after="200" w:line="276" w:lineRule="auto"/>
        <w:rPr/>
      </w:pPr>
      <w:r w:rsidDel="00000000" w:rsidR="00000000" w:rsidRPr="00000000">
        <w:rPr>
          <w:rtl w:val="0"/>
        </w:rPr>
        <w:t xml:space="preserve">Imagine you are an </w:t>
      </w:r>
      <w:r w:rsidDel="00000000" w:rsidR="00000000" w:rsidRPr="00000000">
        <w:rPr>
          <w:rtl w:val="0"/>
        </w:rPr>
        <w:t xml:space="preserve">art therapy practitioner</w:t>
      </w:r>
      <w:r w:rsidDel="00000000" w:rsidR="00000000" w:rsidRPr="00000000">
        <w:rPr>
          <w:rtl w:val="0"/>
        </w:rPr>
        <w:t xml:space="preserve"> working with an adult client who is struggling with trust issues. You know that trust is typically established during the oral stage of development, and begins to explore the client's early experiences and relationships in an effort to identify potential contributing factors to the trust issues.</w:t>
      </w:r>
    </w:p>
    <w:p w:rsidR="00000000" w:rsidDel="00000000" w:rsidP="00000000" w:rsidRDefault="00000000" w:rsidRPr="00000000" w14:paraId="000000E2">
      <w:pPr>
        <w:spacing w:after="200" w:line="276" w:lineRule="auto"/>
        <w:rPr/>
      </w:pPr>
      <w:r w:rsidDel="00000000" w:rsidR="00000000" w:rsidRPr="00000000">
        <w:rPr>
          <w:rtl w:val="0"/>
        </w:rPr>
        <w:t xml:space="preserve">During the course of your work, you learn that the client had a difficult relationship with their primary caregiver during the oral stage of development. The caregiver was often unavailable and unreliable, and the client struggled to form a secure attachment with them. As a result, the client developed trust issues that have persisted into adulthood.</w:t>
      </w:r>
    </w:p>
    <w:p w:rsidR="00000000" w:rsidDel="00000000" w:rsidP="00000000" w:rsidRDefault="00000000" w:rsidRPr="00000000" w14:paraId="000000E3">
      <w:pPr>
        <w:spacing w:after="200" w:line="276" w:lineRule="auto"/>
        <w:rPr/>
      </w:pPr>
      <w:r w:rsidDel="00000000" w:rsidR="00000000" w:rsidRPr="00000000">
        <w:rPr>
          <w:rtl w:val="0"/>
        </w:rPr>
        <w:t xml:space="preserve">With this understanding, you can tailor your treatment approach to address the client's specific trust issues. You might use art activities and techniques that focus on building trust and developing a positive sense of self, such as creating self-portraits or working with clay to sculpt representations of the client's early experiences and relationships. You might also use art to help the client practice building trust and developing a more positive self-image.</w:t>
      </w:r>
    </w:p>
    <w:p w:rsidR="00000000" w:rsidDel="00000000" w:rsidP="00000000" w:rsidRDefault="00000000" w:rsidRPr="00000000" w14:paraId="000000E4">
      <w:pPr>
        <w:spacing w:after="240" w:lineRule="auto"/>
        <w:rPr/>
      </w:pPr>
      <w:commentRangeStart w:id="7"/>
      <w:commentRangeStart w:id="8"/>
      <w:r w:rsidDel="00000000" w:rsidR="00000000" w:rsidRPr="00000000">
        <w:rPr>
          <w:rtl w:val="0"/>
        </w:rPr>
        <w:t xml:space="preserve">In psychoanalysis and psychodynamic therapy, various techniques are used to explore the unconscious mind, such as dream analysis, free association, and the interpretation of transference and resistance. Resistance, in this context, refers to any unconscious or conscious defense against the therapeutic process, which can manifest in various ways, such as being late to sessions, forgetting to do homework, or changing the subject.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5">
      <w:pPr>
        <w:spacing w:after="200" w:before="240" w:line="276" w:lineRule="auto"/>
        <w:rPr/>
      </w:pPr>
      <w:r w:rsidDel="00000000" w:rsidR="00000000" w:rsidRPr="00000000">
        <w:rPr>
          <w:rtl w:val="0"/>
        </w:rPr>
      </w:r>
    </w:p>
    <w:p w:rsidR="00000000" w:rsidDel="00000000" w:rsidP="00000000" w:rsidRDefault="00000000" w:rsidRPr="00000000" w14:paraId="000000E6">
      <w:pPr>
        <w:pStyle w:val="Heading3"/>
        <w:spacing w:after="200" w:before="240" w:lineRule="auto"/>
        <w:rPr/>
      </w:pPr>
      <w:bookmarkStart w:colFirst="0" w:colLast="0" w:name="_tz5yxkpkbygg" w:id="27"/>
      <w:bookmarkEnd w:id="27"/>
      <w:r w:rsidDel="00000000" w:rsidR="00000000" w:rsidRPr="00000000">
        <w:rPr>
          <w:rtl w:val="0"/>
        </w:rPr>
        <w:t xml:space="preserve">Dream analysis</w:t>
      </w:r>
    </w:p>
    <w:p w:rsidR="00000000" w:rsidDel="00000000" w:rsidP="00000000" w:rsidRDefault="00000000" w:rsidRPr="00000000" w14:paraId="000000E7">
      <w:pPr>
        <w:spacing w:after="200" w:lineRule="auto"/>
        <w:rPr/>
      </w:pPr>
      <w:r w:rsidDel="00000000" w:rsidR="00000000" w:rsidRPr="00000000">
        <w:rPr>
          <w:rtl w:val="0"/>
        </w:rPr>
        <w:t xml:space="preserve">Dream analysis is a technique used in psychoanalysis and psychodynamic therapy to explore the subconscious mind and understand the underlying meanings and emotions represented in dreams. It involves the interpretation of symbols, themes, and other elements in the dream in order to understand the subconscious conflicts and desires that are being expressed. The goal of dream analysis is to bring these subconscious conflicts and desires to the conscious mind in order to help the individual better understand their own thoughts, feelings, and behaviors and to resolve these conflicts in order to bring about positive changes in their lives.</w:t>
      </w:r>
    </w:p>
    <w:p w:rsidR="00000000" w:rsidDel="00000000" w:rsidP="00000000" w:rsidRDefault="00000000" w:rsidRPr="00000000" w14:paraId="000000E8">
      <w:pPr>
        <w:spacing w:after="200" w:lineRule="auto"/>
        <w:rPr/>
      </w:pPr>
      <w:r w:rsidDel="00000000" w:rsidR="00000000" w:rsidRPr="00000000">
        <w:rPr>
          <w:rtl w:val="0"/>
        </w:rPr>
        <w:t xml:space="preserve">In art therapy, dream analysis can be a powerful tool for exploring the subconscious mind and gaining insight into the psychological and emotional states of the client. By creating art that reflects the themes, symbols, and emotions of their dreams, the client has the opportunity to express and process these subconscious conflicts and desires in a safe and supportive environment. The art therapy practitioner can then use their knowledge of psychodynamics and psychoanalysis to interpret and understand the underlying meanings and emotions represented in the art, and to help the client gain insight into their own subconscious thoughts and feelings. This process of exploration and self-discovery can help the client to better understand their own motivations and behaviors and to make positive changes in their lives.</w:t>
      </w:r>
    </w:p>
    <w:p w:rsidR="00000000" w:rsidDel="00000000" w:rsidP="00000000" w:rsidRDefault="00000000" w:rsidRPr="00000000" w14:paraId="000000E9">
      <w:pPr>
        <w:pStyle w:val="Heading3"/>
        <w:spacing w:after="200" w:before="240" w:lineRule="auto"/>
        <w:rPr/>
      </w:pPr>
      <w:bookmarkStart w:colFirst="0" w:colLast="0" w:name="_6qaobi2exuef" w:id="28"/>
      <w:bookmarkEnd w:id="28"/>
      <w:r w:rsidDel="00000000" w:rsidR="00000000" w:rsidRPr="00000000">
        <w:rPr>
          <w:rtl w:val="0"/>
        </w:rPr>
        <w:t xml:space="preserve">Free Association </w:t>
      </w:r>
    </w:p>
    <w:p w:rsidR="00000000" w:rsidDel="00000000" w:rsidP="00000000" w:rsidRDefault="00000000" w:rsidRPr="00000000" w14:paraId="000000EA">
      <w:pPr>
        <w:spacing w:after="200" w:lineRule="auto"/>
        <w:rPr/>
      </w:pPr>
      <w:r w:rsidDel="00000000" w:rsidR="00000000" w:rsidRPr="00000000">
        <w:rPr>
          <w:rtl w:val="0"/>
        </w:rPr>
        <w:t xml:space="preserve">Free association is a technique used in psychoanalysis and art therapy to explore the subconscious mind. It involves the art therapy practitioner or client saying whatever comes to mind without censoring or filtering their thoughts. This allows the subconscious mind to surface and allows the art therapy practitioner or client to gain insight into their subconscious thoughts and feelings. In art therapy, free association can be used in conjunction with the creation of art to explore subconscious thoughts and feelings. For example, the art therapy practitioner or client might be asked to create an art piece without any preconceived notions or guidelines, and then engage in free association while creating the piece, allowing their subconscious mind to guide the creative process. This can provide insight into unconscious conflicts and help the art therapy practitioner or client to better understand and resolve these conflicts through the therapeutic process.</w:t>
      </w:r>
    </w:p>
    <w:p w:rsidR="00000000" w:rsidDel="00000000" w:rsidP="00000000" w:rsidRDefault="00000000" w:rsidRPr="00000000" w14:paraId="000000EB">
      <w:pPr>
        <w:spacing w:after="200" w:lineRule="auto"/>
        <w:rPr/>
      </w:pPr>
      <w:r w:rsidDel="00000000" w:rsidR="00000000" w:rsidRPr="00000000">
        <w:rPr>
          <w:rtl w:val="0"/>
        </w:rPr>
        <w:t xml:space="preserve">Free association can be a helpful technique for accessing the subconscious mind in art therapy because it allows the art therapy practitioner or client to bypass their conscious thoughts and defenses, which may be inhibiting their self-expression. By allowing themselves to freely express whatever comes to mind, the art therapy practitioner or client can tap into their subconscious mind and gain insight into their deeper thoughts and feelings. This can be a powerful tool for personal growth and self-discovery in art therapy.</w:t>
      </w:r>
    </w:p>
    <w:p w:rsidR="00000000" w:rsidDel="00000000" w:rsidP="00000000" w:rsidRDefault="00000000" w:rsidRPr="00000000" w14:paraId="000000EC">
      <w:pPr>
        <w:pStyle w:val="Heading3"/>
        <w:spacing w:after="200" w:before="240" w:lineRule="auto"/>
        <w:rPr/>
      </w:pPr>
      <w:bookmarkStart w:colFirst="0" w:colLast="0" w:name="_lwfsduxg4u6c" w:id="29"/>
      <w:bookmarkEnd w:id="29"/>
      <w:r w:rsidDel="00000000" w:rsidR="00000000" w:rsidRPr="00000000">
        <w:rPr>
          <w:rtl w:val="0"/>
        </w:rPr>
        <w:t xml:space="preserve">Transference</w:t>
      </w:r>
    </w:p>
    <w:p w:rsidR="00000000" w:rsidDel="00000000" w:rsidP="00000000" w:rsidRDefault="00000000" w:rsidRPr="00000000" w14:paraId="000000ED">
      <w:pPr>
        <w:spacing w:after="200" w:lineRule="auto"/>
        <w:rPr/>
      </w:pPr>
      <w:r w:rsidDel="00000000" w:rsidR="00000000" w:rsidRPr="00000000">
        <w:rPr>
          <w:rtl w:val="0"/>
        </w:rPr>
        <w:t xml:space="preserve">Transference is a psychological phenomenon that occurs when a person unconsciously redirects their feelings and emotions from one person to another. In the context of art therapy, transference can occur when a client begins to transfer their feelings about a past experience or relationship onto their art therapy practitioner. This can be a positive or negative experience for the client, depending on the nature of the transferred feelings and how they are managed.</w:t>
      </w:r>
    </w:p>
    <w:p w:rsidR="00000000" w:rsidDel="00000000" w:rsidP="00000000" w:rsidRDefault="00000000" w:rsidRPr="00000000" w14:paraId="000000EE">
      <w:pPr>
        <w:spacing w:after="200" w:lineRule="auto"/>
        <w:rPr/>
      </w:pPr>
      <w:r w:rsidDel="00000000" w:rsidR="00000000" w:rsidRPr="00000000">
        <w:rPr>
          <w:rtl w:val="0"/>
        </w:rPr>
        <w:t xml:space="preserve">In art therapy, transference can be a powerful tool for understanding and exploring the client's subconscious feelings and conflicts. By paying attention to the client's emotional reactions and behaviors during the therapeutic process, the art therapy practitioner can gain insight into the client's subconscious thoughts and feelings and can help the client to explore and resolve these conflicts. For example, if a client expresses anger or frustration towards the art therapy practitioner, it may be a sign that they are transferring feelings of anger or frustration from a past experience onto the art therapy practitioner. By exploring these feelings and the underlying causes, the client can gain insight into their own emotional responses and can work towards resolving these conflicts through the therapeutic process.</w:t>
      </w:r>
    </w:p>
    <w:p w:rsidR="00000000" w:rsidDel="00000000" w:rsidP="00000000" w:rsidRDefault="00000000" w:rsidRPr="00000000" w14:paraId="000000EF">
      <w:pPr>
        <w:spacing w:after="200" w:lineRule="auto"/>
        <w:rPr/>
      </w:pPr>
      <w:r w:rsidDel="00000000" w:rsidR="00000000" w:rsidRPr="00000000">
        <w:rPr>
          <w:rtl w:val="0"/>
        </w:rPr>
        <w:t xml:space="preserve">It is important for the art therapy practitioner to be aware of transference and to manage it in a way that is respectful and supportive of the client's needs. This may involve setting boundaries, providing empathy and understanding, and helping the client to develop healthy coping skills. By managing transference effectively, the art therapy practitioner can help the client to gain insight into their subconscious thoughts and feelings and can support their personal growth and development through the therapeutic process.</w:t>
      </w:r>
    </w:p>
    <w:p w:rsidR="00000000" w:rsidDel="00000000" w:rsidP="00000000" w:rsidRDefault="00000000" w:rsidRPr="00000000" w14:paraId="000000F0">
      <w:pPr>
        <w:pStyle w:val="Heading2"/>
        <w:spacing w:after="200" w:before="240" w:lineRule="auto"/>
        <w:rPr/>
      </w:pPr>
      <w:bookmarkStart w:colFirst="0" w:colLast="0" w:name="_sgalkjigxned" w:id="30"/>
      <w:bookmarkEnd w:id="30"/>
      <w:r w:rsidDel="00000000" w:rsidR="00000000" w:rsidRPr="00000000">
        <w:rPr>
          <w:rtl w:val="0"/>
        </w:rPr>
        <w:t xml:space="preserve">Summary of Key Points</w:t>
      </w:r>
    </w:p>
    <w:p w:rsidR="00000000" w:rsidDel="00000000" w:rsidP="00000000" w:rsidRDefault="00000000" w:rsidRPr="00000000" w14:paraId="000000F1">
      <w:pPr>
        <w:numPr>
          <w:ilvl w:val="0"/>
          <w:numId w:val="11"/>
        </w:numPr>
        <w:spacing w:after="200" w:lineRule="auto"/>
        <w:ind w:left="720" w:hanging="360"/>
        <w:rPr>
          <w:u w:val="none"/>
        </w:rPr>
      </w:pPr>
      <w:r w:rsidDel="00000000" w:rsidR="00000000" w:rsidRPr="00000000">
        <w:rPr>
          <w:rtl w:val="0"/>
        </w:rPr>
        <w:t xml:space="preserve">Humanism is a psychological theory that values the inherent worth and potential of each individual</w:t>
      </w:r>
    </w:p>
    <w:p w:rsidR="00000000" w:rsidDel="00000000" w:rsidP="00000000" w:rsidRDefault="00000000" w:rsidRPr="00000000" w14:paraId="000000F2">
      <w:pPr>
        <w:numPr>
          <w:ilvl w:val="0"/>
          <w:numId w:val="11"/>
        </w:numPr>
        <w:spacing w:after="200" w:before="0" w:lineRule="auto"/>
        <w:ind w:left="720" w:hanging="360"/>
        <w:rPr>
          <w:u w:val="none"/>
        </w:rPr>
      </w:pPr>
      <w:r w:rsidDel="00000000" w:rsidR="00000000" w:rsidRPr="00000000">
        <w:rPr>
          <w:rtl w:val="0"/>
        </w:rPr>
        <w:t xml:space="preserve">Humanistic psychology emphasizes self-actualization, personal growth, and individual freedom</w:t>
      </w:r>
    </w:p>
    <w:p w:rsidR="00000000" w:rsidDel="00000000" w:rsidP="00000000" w:rsidRDefault="00000000" w:rsidRPr="00000000" w14:paraId="000000F3">
      <w:pPr>
        <w:numPr>
          <w:ilvl w:val="0"/>
          <w:numId w:val="11"/>
        </w:numPr>
        <w:spacing w:after="200" w:before="0" w:lineRule="auto"/>
        <w:ind w:left="720" w:hanging="360"/>
        <w:rPr>
          <w:u w:val="none"/>
        </w:rPr>
      </w:pPr>
      <w:r w:rsidDel="00000000" w:rsidR="00000000" w:rsidRPr="00000000">
        <w:rPr>
          <w:rtl w:val="0"/>
        </w:rPr>
        <w:t xml:space="preserve">Humanistic approach in art therapy values the unique experiences and needs of each client, creates a nonjudgmental, empathetic, and supportive relationship, and emphasizes understanding the client from a holistic perspective</w:t>
      </w:r>
    </w:p>
    <w:p w:rsidR="00000000" w:rsidDel="00000000" w:rsidP="00000000" w:rsidRDefault="00000000" w:rsidRPr="00000000" w14:paraId="000000F4">
      <w:pPr>
        <w:numPr>
          <w:ilvl w:val="0"/>
          <w:numId w:val="11"/>
        </w:numPr>
        <w:spacing w:after="200" w:before="0" w:lineRule="auto"/>
        <w:ind w:left="720" w:hanging="360"/>
        <w:rPr>
          <w:u w:val="none"/>
        </w:rPr>
      </w:pPr>
      <w:r w:rsidDel="00000000" w:rsidR="00000000" w:rsidRPr="00000000">
        <w:rPr>
          <w:rtl w:val="0"/>
        </w:rPr>
        <w:t xml:space="preserve">Humanistic concepts in art therapy include: inherent value of each individual, self-actualization, personal growth, and individual freedom</w:t>
      </w:r>
    </w:p>
    <w:p w:rsidR="00000000" w:rsidDel="00000000" w:rsidP="00000000" w:rsidRDefault="00000000" w:rsidRPr="00000000" w14:paraId="000000F5">
      <w:pPr>
        <w:numPr>
          <w:ilvl w:val="0"/>
          <w:numId w:val="11"/>
        </w:numPr>
        <w:spacing w:after="200" w:before="0" w:lineRule="auto"/>
        <w:ind w:left="720" w:hanging="360"/>
        <w:rPr>
          <w:u w:val="none"/>
        </w:rPr>
      </w:pPr>
      <w:r w:rsidDel="00000000" w:rsidR="00000000" w:rsidRPr="00000000">
        <w:rPr>
          <w:rtl w:val="0"/>
        </w:rPr>
        <w:t xml:space="preserve">Practical application of humanistic principles in art therapy includes: empathizing with clients, adopting a nonjudgmental perspective, showing respect and dignity, and creating a safe and supportive environment</w:t>
      </w:r>
    </w:p>
    <w:p w:rsidR="00000000" w:rsidDel="00000000" w:rsidP="00000000" w:rsidRDefault="00000000" w:rsidRPr="00000000" w14:paraId="000000F6">
      <w:pPr>
        <w:numPr>
          <w:ilvl w:val="0"/>
          <w:numId w:val="11"/>
        </w:numPr>
        <w:spacing w:after="200" w:before="0" w:lineRule="auto"/>
        <w:ind w:left="720" w:hanging="360"/>
        <w:rPr>
          <w:u w:val="none"/>
        </w:rPr>
      </w:pPr>
      <w:r w:rsidDel="00000000" w:rsidR="00000000" w:rsidRPr="00000000">
        <w:rPr>
          <w:rtl w:val="0"/>
        </w:rPr>
        <w:t xml:space="preserve">Humanistic approach in art therapy can lead to positive changes in clients' lives through the development of self-awareness, self-acceptance, and personal growth</w:t>
      </w:r>
    </w:p>
    <w:p w:rsidR="00000000" w:rsidDel="00000000" w:rsidP="00000000" w:rsidRDefault="00000000" w:rsidRPr="00000000" w14:paraId="000000F7">
      <w:pPr>
        <w:numPr>
          <w:ilvl w:val="0"/>
          <w:numId w:val="11"/>
        </w:numPr>
        <w:spacing w:after="200" w:before="0" w:lineRule="auto"/>
        <w:ind w:left="720" w:hanging="360"/>
      </w:pPr>
      <w:r w:rsidDel="00000000" w:rsidR="00000000" w:rsidRPr="00000000">
        <w:rPr>
          <w:rtl w:val="0"/>
        </w:rPr>
        <w:t xml:space="preserve">Behaviorism is a psychological theory that emphasizes the role of environmental factors in shaping behavior. It was founded by John B. Watson and B.F. Skinner, who were both influential psychologists in the early 20th century.</w:t>
      </w:r>
    </w:p>
    <w:p w:rsidR="00000000" w:rsidDel="00000000" w:rsidP="00000000" w:rsidRDefault="00000000" w:rsidRPr="00000000" w14:paraId="000000F8">
      <w:pPr>
        <w:numPr>
          <w:ilvl w:val="0"/>
          <w:numId w:val="11"/>
        </w:numPr>
        <w:spacing w:after="200" w:before="0" w:lineRule="auto"/>
        <w:ind w:left="720" w:hanging="360"/>
      </w:pPr>
      <w:r w:rsidDel="00000000" w:rsidR="00000000" w:rsidRPr="00000000">
        <w:rPr>
          <w:rtl w:val="0"/>
        </w:rPr>
        <w:t xml:space="preserve">In art therapy, a behaviorist approach focuses on using specific reinforcement or punishment to shape and modify behavior. This might involve using rewards or consequences to encourage specific behaviors or discourage others.</w:t>
      </w:r>
    </w:p>
    <w:p w:rsidR="00000000" w:rsidDel="00000000" w:rsidP="00000000" w:rsidRDefault="00000000" w:rsidRPr="00000000" w14:paraId="000000F9">
      <w:pPr>
        <w:numPr>
          <w:ilvl w:val="0"/>
          <w:numId w:val="11"/>
        </w:numPr>
        <w:spacing w:after="200" w:before="0" w:lineRule="auto"/>
        <w:ind w:left="720" w:hanging="360"/>
      </w:pPr>
      <w:r w:rsidDel="00000000" w:rsidR="00000000" w:rsidRPr="00000000">
        <w:rPr>
          <w:rtl w:val="0"/>
        </w:rPr>
        <w:t xml:space="preserve">Classical conditioning is a learning process in which an organism learns to associate a particular stimulus with a particular response. It was first described by Ivan Pavlov, who observed that dogs would salivate at the sound of a bell, even if food was not present.</w:t>
      </w:r>
    </w:p>
    <w:p w:rsidR="00000000" w:rsidDel="00000000" w:rsidP="00000000" w:rsidRDefault="00000000" w:rsidRPr="00000000" w14:paraId="000000FA">
      <w:pPr>
        <w:numPr>
          <w:ilvl w:val="0"/>
          <w:numId w:val="11"/>
        </w:numPr>
        <w:spacing w:after="200" w:before="0" w:lineRule="auto"/>
        <w:ind w:left="720" w:hanging="360"/>
      </w:pPr>
      <w:r w:rsidDel="00000000" w:rsidR="00000000" w:rsidRPr="00000000">
        <w:rPr>
          <w:rtl w:val="0"/>
        </w:rPr>
        <w:t xml:space="preserve">In art therapy, classical conditioning can be used to shape behavior and create new associations. For example, an </w:t>
      </w:r>
      <w:r w:rsidDel="00000000" w:rsidR="00000000" w:rsidRPr="00000000">
        <w:rPr>
          <w:rtl w:val="0"/>
        </w:rPr>
        <w:t xml:space="preserve">art therapy practitioner</w:t>
      </w:r>
      <w:r w:rsidDel="00000000" w:rsidR="00000000" w:rsidRPr="00000000">
        <w:rPr>
          <w:rtl w:val="0"/>
        </w:rPr>
        <w:t xml:space="preserve"> might use classical conditioning to help a client overcome a phobia by pairing the phobic stimulus with a positive experience or emotion.</w:t>
      </w:r>
    </w:p>
    <w:p w:rsidR="00000000" w:rsidDel="00000000" w:rsidP="00000000" w:rsidRDefault="00000000" w:rsidRPr="00000000" w14:paraId="000000FB">
      <w:pPr>
        <w:numPr>
          <w:ilvl w:val="0"/>
          <w:numId w:val="11"/>
        </w:numPr>
        <w:spacing w:after="200" w:before="0" w:lineRule="auto"/>
        <w:ind w:left="720" w:hanging="360"/>
      </w:pPr>
      <w:r w:rsidDel="00000000" w:rsidR="00000000" w:rsidRPr="00000000">
        <w:rPr>
          <w:rtl w:val="0"/>
        </w:rPr>
        <w:t xml:space="preserve">Classical conditioning can also be used in art therapy to help clients develop new coping skills or behaviors. For example, an </w:t>
      </w:r>
      <w:r w:rsidDel="00000000" w:rsidR="00000000" w:rsidRPr="00000000">
        <w:rPr>
          <w:rtl w:val="0"/>
        </w:rPr>
        <w:t xml:space="preserve">art therapy practitioner</w:t>
      </w:r>
      <w:r w:rsidDel="00000000" w:rsidR="00000000" w:rsidRPr="00000000">
        <w:rPr>
          <w:rtl w:val="0"/>
        </w:rPr>
        <w:t xml:space="preserve"> might use classical conditioning to help a client develop a new, healthy habit, such as exercise, by pairing the habit with a positive reinforcement or reward.</w:t>
      </w:r>
    </w:p>
    <w:p w:rsidR="00000000" w:rsidDel="00000000" w:rsidP="00000000" w:rsidRDefault="00000000" w:rsidRPr="00000000" w14:paraId="000000FC">
      <w:pPr>
        <w:numPr>
          <w:ilvl w:val="0"/>
          <w:numId w:val="11"/>
        </w:numPr>
        <w:spacing w:after="200" w:before="0" w:lineRule="auto"/>
        <w:ind w:left="720" w:hanging="360"/>
      </w:pPr>
      <w:r w:rsidDel="00000000" w:rsidR="00000000" w:rsidRPr="00000000">
        <w:rPr>
          <w:rtl w:val="0"/>
        </w:rPr>
        <w:t xml:space="preserve">Operant conditioning is a learning process in which an organism learns to associate a particular behavior with a particular consequence. It was first described by B.F. Skinner, who observed that animals would repeat behaviors that were followed by positive consequences, and would stop behaviors that were followed by negative consequences.</w:t>
      </w:r>
    </w:p>
    <w:p w:rsidR="00000000" w:rsidDel="00000000" w:rsidP="00000000" w:rsidRDefault="00000000" w:rsidRPr="00000000" w14:paraId="000000FD">
      <w:pPr>
        <w:numPr>
          <w:ilvl w:val="0"/>
          <w:numId w:val="11"/>
        </w:numPr>
        <w:spacing w:after="200" w:before="0" w:lineRule="auto"/>
        <w:ind w:left="720" w:hanging="360"/>
      </w:pPr>
      <w:r w:rsidDel="00000000" w:rsidR="00000000" w:rsidRPr="00000000">
        <w:rPr>
          <w:rtl w:val="0"/>
        </w:rPr>
        <w:t xml:space="preserve">In art therapy, operant conditioning can be used to shape behavior by reinforcing desired behaviors and punishing undesired behaviors. For example, an </w:t>
      </w:r>
      <w:r w:rsidDel="00000000" w:rsidR="00000000" w:rsidRPr="00000000">
        <w:rPr>
          <w:rtl w:val="0"/>
        </w:rPr>
        <w:t xml:space="preserve">art therapy practitioner</w:t>
      </w:r>
      <w:r w:rsidDel="00000000" w:rsidR="00000000" w:rsidRPr="00000000">
        <w:rPr>
          <w:rtl w:val="0"/>
        </w:rPr>
        <w:t xml:space="preserve"> might use operant conditioning to help a client overcome a negative</w:t>
      </w:r>
    </w:p>
    <w:p w:rsidR="00000000" w:rsidDel="00000000" w:rsidP="00000000" w:rsidRDefault="00000000" w:rsidRPr="00000000" w14:paraId="000000FE">
      <w:pPr>
        <w:numPr>
          <w:ilvl w:val="0"/>
          <w:numId w:val="11"/>
        </w:numPr>
        <w:spacing w:after="200" w:before="0" w:lineRule="auto"/>
        <w:ind w:left="720" w:hanging="360"/>
      </w:pPr>
      <w:r w:rsidDel="00000000" w:rsidR="00000000" w:rsidRPr="00000000">
        <w:rPr>
          <w:rtl w:val="0"/>
        </w:rPr>
        <w:t xml:space="preserve">Psychodynamics &amp; Psychoanalysis is the study of psychological forces that influence behavior and how they interact. It was originally developed by Sigmund Freud and includes the theories and techniques of psychoanalysis as well as those developed by other psychoanalysts.</w:t>
      </w:r>
    </w:p>
    <w:p w:rsidR="00000000" w:rsidDel="00000000" w:rsidP="00000000" w:rsidRDefault="00000000" w:rsidRPr="00000000" w14:paraId="000000FF">
      <w:pPr>
        <w:numPr>
          <w:ilvl w:val="0"/>
          <w:numId w:val="11"/>
        </w:numPr>
        <w:spacing w:after="200" w:before="0" w:lineRule="auto"/>
        <w:ind w:left="720" w:hanging="360"/>
      </w:pPr>
      <w:commentRangeStart w:id="9"/>
      <w:commentRangeStart w:id="10"/>
      <w:commentRangeStart w:id="11"/>
      <w:r w:rsidDel="00000000" w:rsidR="00000000" w:rsidRPr="00000000">
        <w:rPr>
          <w:rtl w:val="0"/>
        </w:rPr>
        <w:t xml:space="preserve">According to Freud, human behavior is driven by subconscious motivations and conflicts between different aspects of our personality (the id, ego, and superego), as well as the interplay between life instincts (Eros) and death instincts (Thanatos). These conflicts are often related to early childhood experiences and the individual's progression through psychosexual stages of development.</w:t>
      </w:r>
    </w:p>
    <w:p w:rsidR="00000000" w:rsidDel="00000000" w:rsidP="00000000" w:rsidRDefault="00000000" w:rsidRPr="00000000" w14:paraId="00000100">
      <w:pPr>
        <w:numPr>
          <w:ilvl w:val="0"/>
          <w:numId w:val="11"/>
        </w:numPr>
        <w:spacing w:after="200" w:before="0" w:lineRule="auto"/>
        <w:ind w:left="720" w:hanging="360"/>
      </w:pPr>
      <w:r w:rsidDel="00000000" w:rsidR="00000000" w:rsidRPr="00000000">
        <w:rPr>
          <w:rtl w:val="0"/>
        </w:rPr>
        <w:t xml:space="preserve">The id, ego, and superego are three parts of the mind that work together to shape human behavior. The id represents our basic impulses and desires, the ego mediates between the id, the constraints of the superego, and the realities of the external world, and the superego represents our moral standards and ideals internalized from parents and society. These three parts of the mind are in conflict with one another, and their conflicts can lead to mental distress and disorders.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1">
      <w:pPr>
        <w:numPr>
          <w:ilvl w:val="0"/>
          <w:numId w:val="11"/>
        </w:numPr>
        <w:spacing w:after="200" w:before="0" w:lineRule="auto"/>
        <w:ind w:left="720" w:hanging="360"/>
      </w:pPr>
      <w:r w:rsidDel="00000000" w:rsidR="00000000" w:rsidRPr="00000000">
        <w:rPr>
          <w:rtl w:val="0"/>
        </w:rPr>
        <w:t xml:space="preserve">Defense mechanisms are subconscious psychological strategies that the ego uses to protect the individual from anxiety and distress. These mechanisms are used to distort or alter reality in some way in order to reduce the individual's feelings of anxiety.</w:t>
      </w:r>
    </w:p>
    <w:p w:rsidR="00000000" w:rsidDel="00000000" w:rsidP="00000000" w:rsidRDefault="00000000" w:rsidRPr="00000000" w14:paraId="00000102">
      <w:pPr>
        <w:numPr>
          <w:ilvl w:val="0"/>
          <w:numId w:val="11"/>
        </w:numPr>
        <w:spacing w:after="200" w:before="0" w:lineRule="auto"/>
        <w:ind w:left="720" w:hanging="360"/>
      </w:pPr>
      <w:r w:rsidDel="00000000" w:rsidR="00000000" w:rsidRPr="00000000">
        <w:rPr>
          <w:rtl w:val="0"/>
        </w:rPr>
        <w:t xml:space="preserve">Transference is the process of transferring feelings, attitudes, and expectations from one person to another. In psychoanalysis, transference refers to the way in which the client subconsciously transfers feelings and attitudes from their past relationships onto the </w:t>
      </w:r>
      <w:r w:rsidDel="00000000" w:rsidR="00000000" w:rsidRPr="00000000">
        <w:rPr>
          <w:rtl w:val="0"/>
        </w:rPr>
        <w:t xml:space="preserve">art therapy practitioner</w:t>
      </w:r>
      <w:r w:rsidDel="00000000" w:rsidR="00000000" w:rsidRPr="00000000">
        <w:rPr>
          <w:rtl w:val="0"/>
        </w:rPr>
        <w:t xml:space="preserve">.</w:t>
      </w:r>
    </w:p>
    <w:p w:rsidR="00000000" w:rsidDel="00000000" w:rsidP="00000000" w:rsidRDefault="00000000" w:rsidRPr="00000000" w14:paraId="00000103">
      <w:pPr>
        <w:numPr>
          <w:ilvl w:val="0"/>
          <w:numId w:val="11"/>
        </w:numPr>
        <w:spacing w:after="200" w:before="0" w:lineRule="auto"/>
        <w:ind w:left="720" w:hanging="360"/>
      </w:pPr>
      <w:r w:rsidDel="00000000" w:rsidR="00000000" w:rsidRPr="00000000">
        <w:rPr>
          <w:rtl w:val="0"/>
        </w:rPr>
        <w:t xml:space="preserve">Free association is a technique used in psychoanalysis in which the client is asked to say whatever comes to mind, without censoring their thoughts or feelings. This technique is used to explore the client's subconscious thoughts and feelings and to bring them to the conscious mind.</w:t>
      </w:r>
    </w:p>
    <w:p w:rsidR="00000000" w:rsidDel="00000000" w:rsidP="00000000" w:rsidRDefault="00000000" w:rsidRPr="00000000" w14:paraId="00000104">
      <w:pPr>
        <w:numPr>
          <w:ilvl w:val="0"/>
          <w:numId w:val="11"/>
        </w:numPr>
        <w:spacing w:after="200" w:lineRule="auto"/>
        <w:ind w:left="720" w:hanging="360"/>
      </w:pPr>
      <w:r w:rsidDel="00000000" w:rsidR="00000000" w:rsidRPr="00000000">
        <w:rPr>
          <w:rtl w:val="0"/>
        </w:rPr>
        <w:t xml:space="preserve">Dream analysis is a technique used in psychoanalysis to explore the subconscious mind through the interpretation of dreams. It is believed that the content of dreams reflects the subconscious thoughts, feelings, and conflicts of the individual and that by analyzing these dreams, it is possible to gain insight into the subconscious mind and bring about positive changes in behavior.</w:t>
      </w:r>
      <w:r w:rsidDel="00000000" w:rsidR="00000000" w:rsidRPr="00000000">
        <w:rPr>
          <w:rtl w:val="0"/>
        </w:rPr>
      </w:r>
    </w:p>
    <w:p w:rsidR="00000000" w:rsidDel="00000000" w:rsidP="00000000" w:rsidRDefault="00000000" w:rsidRPr="00000000" w14:paraId="00000105">
      <w:pPr>
        <w:pStyle w:val="Heading2"/>
        <w:keepNext w:val="0"/>
        <w:keepLines w:val="0"/>
        <w:spacing w:after="200" w:line="276" w:lineRule="auto"/>
        <w:rPr/>
      </w:pPr>
      <w:bookmarkStart w:colFirst="0" w:colLast="0" w:name="_o76pacdzxm7e" w:id="31"/>
      <w:bookmarkEnd w:id="31"/>
      <w:r w:rsidDel="00000000" w:rsidR="00000000" w:rsidRPr="00000000">
        <w:rPr>
          <w:rtl w:val="0"/>
        </w:rPr>
        <w:t xml:space="preserve">Exercise: Using Psychological Theory in Your Practice</w:t>
      </w:r>
    </w:p>
    <w:p w:rsidR="00000000" w:rsidDel="00000000" w:rsidP="00000000" w:rsidRDefault="00000000" w:rsidRPr="00000000" w14:paraId="00000106">
      <w:pPr>
        <w:spacing w:after="200" w:before="240" w:line="276" w:lineRule="auto"/>
        <w:rPr>
          <w:rFonts w:ascii="Roboto" w:cs="Roboto" w:eastAsia="Roboto" w:hAnsi="Roboto"/>
          <w:sz w:val="21"/>
          <w:szCs w:val="21"/>
        </w:rPr>
      </w:pPr>
      <w:r w:rsidDel="00000000" w:rsidR="00000000" w:rsidRPr="00000000">
        <w:rPr>
          <w:rtl w:val="0"/>
        </w:rPr>
        <w:t xml:space="preserve">The purpose of this exercise is for you to apply what you've learned about Humanism, Behaviorism, and Psychodynamics &amp; Psychoanalysis to a real or fictional case study. First, summarize the case study and analyze it using all three theoretical approaches. Then, write a summary of your findings and discuss how each approach might be useful in working with the client. Finally, consider how you might integrate these approaches in your practice as an </w:t>
      </w:r>
      <w:r w:rsidDel="00000000" w:rsidR="00000000" w:rsidRPr="00000000">
        <w:rPr>
          <w:rtl w:val="0"/>
        </w:rPr>
        <w:t xml:space="preserve">art therapy practitioner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pStyle w:val="Heading3"/>
        <w:pBdr>
          <w:top w:color="d9d9e3" w:space="0" w:sz="0" w:val="none"/>
          <w:left w:color="d9d9e3" w:space="0" w:sz="0" w:val="none"/>
          <w:bottom w:color="d9d9e3" w:space="0" w:sz="0" w:val="none"/>
          <w:right w:color="d9d9e3" w:space="0" w:sz="0" w:val="none"/>
          <w:between w:color="d9d9e3" w:space="0" w:sz="0" w:val="none"/>
        </w:pBdr>
        <w:spacing w:after="200" w:line="276" w:lineRule="auto"/>
        <w:rPr>
          <w:rFonts w:ascii="Roboto" w:cs="Roboto" w:eastAsia="Roboto" w:hAnsi="Roboto"/>
          <w:sz w:val="21"/>
          <w:szCs w:val="21"/>
        </w:rPr>
      </w:pPr>
      <w:bookmarkStart w:colFirst="0" w:colLast="0" w:name="_jgtfo0u9bej2" w:id="32"/>
      <w:bookmarkEnd w:id="3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108">
      <w:pPr>
        <w:numPr>
          <w:ilvl w:val="0"/>
          <w:numId w:val="13"/>
        </w:numPr>
        <w:ind w:left="720" w:hanging="360"/>
      </w:pPr>
      <w:r w:rsidDel="00000000" w:rsidR="00000000" w:rsidRPr="00000000">
        <w:rPr>
          <w:b w:val="1"/>
          <w:rtl w:val="0"/>
        </w:rPr>
        <w:t xml:space="preserve">Choose a real or fictional case study</w:t>
      </w:r>
      <w:r w:rsidDel="00000000" w:rsidR="00000000" w:rsidRPr="00000000">
        <w:rPr>
          <w:rtl w:val="0"/>
        </w:rPr>
        <w:t xml:space="preserve">. This can be a case study that you have personally worked on, or one that you have found in a book, journal, or online resource. If you choose a real case study, be sure to protect the confidentiality of the client by changing any identifying details.</w:t>
      </w:r>
    </w:p>
    <w:p w:rsidR="00000000" w:rsidDel="00000000" w:rsidP="00000000" w:rsidRDefault="00000000" w:rsidRPr="00000000" w14:paraId="00000109">
      <w:pPr>
        <w:rPr/>
      </w:pPr>
      <w:r w:rsidDel="00000000" w:rsidR="00000000" w:rsidRPr="00000000">
        <w:rPr>
          <w:rtl w:val="0"/>
        </w:rPr>
        <w:t xml:space="preserve">When selecting a case study, consider the following:</w:t>
      </w:r>
    </w:p>
    <w:p w:rsidR="00000000" w:rsidDel="00000000" w:rsidP="00000000" w:rsidRDefault="00000000" w:rsidRPr="00000000" w14:paraId="0000010A">
      <w:pPr>
        <w:numPr>
          <w:ilvl w:val="0"/>
          <w:numId w:val="10"/>
        </w:numPr>
        <w:ind w:left="1440" w:hanging="360"/>
      </w:pPr>
      <w:r w:rsidDel="00000000" w:rsidR="00000000" w:rsidRPr="00000000">
        <w:rPr>
          <w:rtl w:val="0"/>
        </w:rPr>
        <w:t xml:space="preserve">Does the case study present a clear problem or issue that you can analyze using the three theoretical approaches?</w:t>
      </w:r>
    </w:p>
    <w:p w:rsidR="00000000" w:rsidDel="00000000" w:rsidP="00000000" w:rsidRDefault="00000000" w:rsidRPr="00000000" w14:paraId="0000010B">
      <w:pPr>
        <w:numPr>
          <w:ilvl w:val="0"/>
          <w:numId w:val="10"/>
        </w:numPr>
        <w:ind w:left="1440" w:hanging="360"/>
      </w:pPr>
      <w:r w:rsidDel="00000000" w:rsidR="00000000" w:rsidRPr="00000000">
        <w:rPr>
          <w:rtl w:val="0"/>
        </w:rPr>
        <w:t xml:space="preserve">Does the case study include enough information for you to complete a thorough analysis?</w:t>
      </w:r>
    </w:p>
    <w:p w:rsidR="00000000" w:rsidDel="00000000" w:rsidP="00000000" w:rsidRDefault="00000000" w:rsidRPr="00000000" w14:paraId="0000010C">
      <w:pPr>
        <w:numPr>
          <w:ilvl w:val="0"/>
          <w:numId w:val="10"/>
        </w:numPr>
        <w:ind w:left="1440" w:hanging="360"/>
      </w:pPr>
      <w:r w:rsidDel="00000000" w:rsidR="00000000" w:rsidRPr="00000000">
        <w:rPr>
          <w:rtl w:val="0"/>
        </w:rPr>
        <w:t xml:space="preserve">Is the case study representative of the kinds of clients you might encounter in your art therapy practice?</w:t>
      </w:r>
    </w:p>
    <w:p w:rsidR="00000000" w:rsidDel="00000000" w:rsidP="00000000" w:rsidRDefault="00000000" w:rsidRPr="00000000" w14:paraId="0000010D">
      <w:pPr>
        <w:rPr/>
      </w:pPr>
      <w:r w:rsidDel="00000000" w:rsidR="00000000" w:rsidRPr="00000000">
        <w:rPr>
          <w:rtl w:val="0"/>
        </w:rPr>
        <w:t xml:space="preserve">Once you have selected a case study, take some time to familiarize yourself with the details and make any necessary notes or observations. You may want to highlight or underline relevant information or make a list of questions or issues that you want to explore in your analysis.</w:t>
      </w:r>
    </w:p>
    <w:p w:rsidR="00000000" w:rsidDel="00000000" w:rsidP="00000000" w:rsidRDefault="00000000" w:rsidRPr="00000000" w14:paraId="0000010E">
      <w:pPr>
        <w:numPr>
          <w:ilvl w:val="0"/>
          <w:numId w:val="13"/>
        </w:numPr>
        <w:ind w:left="720" w:hanging="360"/>
      </w:pPr>
      <w:r w:rsidDel="00000000" w:rsidR="00000000" w:rsidRPr="00000000">
        <w:rPr>
          <w:b w:val="1"/>
          <w:rtl w:val="0"/>
        </w:rPr>
        <w:t xml:space="preserve">Summarize the case study</w:t>
      </w:r>
      <w:r w:rsidDel="00000000" w:rsidR="00000000" w:rsidRPr="00000000">
        <w:rPr>
          <w:rtl w:val="0"/>
        </w:rPr>
        <w:t xml:space="preserve">: To summarize the case study, start by reading through the entire case study and taking notes on the key information. Pay particular attention to the client's background information, such as their age, gender, occupation, and any relevant details about their family, social context, and presenting concerns. Make sure to include any relevant details about the client's history, including any previous therapy or medical treatment.</w:t>
      </w:r>
    </w:p>
    <w:p w:rsidR="00000000" w:rsidDel="00000000" w:rsidP="00000000" w:rsidRDefault="00000000" w:rsidRPr="00000000" w14:paraId="0000010F">
      <w:pPr>
        <w:numPr>
          <w:ilvl w:val="0"/>
          <w:numId w:val="13"/>
        </w:numPr>
        <w:ind w:left="720" w:hanging="360"/>
      </w:pPr>
      <w:r w:rsidDel="00000000" w:rsidR="00000000" w:rsidRPr="00000000">
        <w:rPr>
          <w:b w:val="1"/>
          <w:rtl w:val="0"/>
        </w:rPr>
        <w:t xml:space="preserve">Analyze the case using the principles of Humanism</w:t>
      </w:r>
      <w:r w:rsidDel="00000000" w:rsidR="00000000" w:rsidRPr="00000000">
        <w:rPr>
          <w:rtl w:val="0"/>
        </w:rPr>
        <w:t xml:space="preserve">. Consider the client's inherent value and potential for self-actualization, and how a humanistic approach might inform the therapy process. Write a summary of your findings and discuss how the principles of Humanism might be useful in working with this client.</w:t>
      </w:r>
    </w:p>
    <w:p w:rsidR="00000000" w:rsidDel="00000000" w:rsidP="00000000" w:rsidRDefault="00000000" w:rsidRPr="00000000" w14:paraId="00000110">
      <w:pPr>
        <w:numPr>
          <w:ilvl w:val="0"/>
          <w:numId w:val="13"/>
        </w:numPr>
        <w:ind w:left="720" w:hanging="360"/>
      </w:pPr>
      <w:r w:rsidDel="00000000" w:rsidR="00000000" w:rsidRPr="00000000">
        <w:rPr>
          <w:b w:val="1"/>
          <w:rtl w:val="0"/>
        </w:rPr>
        <w:t xml:space="preserve">Analyze the case using the principles of Behaviorism</w:t>
      </w:r>
      <w:r w:rsidDel="00000000" w:rsidR="00000000" w:rsidRPr="00000000">
        <w:rPr>
          <w:rtl w:val="0"/>
        </w:rPr>
        <w:t xml:space="preserve">. Consider how operant and classical conditioning might be relevant to the client's behavior, and how these principles might inform the therapy process. Write a summary of your findings and discuss how the principles of Behaviorism might be useful in working with this client.</w:t>
      </w:r>
    </w:p>
    <w:p w:rsidR="00000000" w:rsidDel="00000000" w:rsidP="00000000" w:rsidRDefault="00000000" w:rsidRPr="00000000" w14:paraId="00000111">
      <w:pPr>
        <w:numPr>
          <w:ilvl w:val="0"/>
          <w:numId w:val="13"/>
        </w:numPr>
        <w:ind w:left="720" w:hanging="360"/>
      </w:pPr>
      <w:r w:rsidDel="00000000" w:rsidR="00000000" w:rsidRPr="00000000">
        <w:rPr>
          <w:b w:val="1"/>
          <w:rtl w:val="0"/>
        </w:rPr>
        <w:t xml:space="preserve">Analyze the case using the principles of Psychodynamics &amp; Psychoanalysis.</w:t>
      </w:r>
      <w:r w:rsidDel="00000000" w:rsidR="00000000" w:rsidRPr="00000000">
        <w:rPr>
          <w:rtl w:val="0"/>
        </w:rPr>
        <w:t xml:space="preserve"> Consider how the client's subconscious conflicts and defense mechanisms might be influencing their behavior, and how these principles might inform the therapy process. Write a summary of your findings and discuss how the principles of Psychodynamics &amp; Psychoanalysis might be useful in working with this client.</w:t>
      </w:r>
    </w:p>
    <w:p w:rsidR="00000000" w:rsidDel="00000000" w:rsidP="00000000" w:rsidRDefault="00000000" w:rsidRPr="00000000" w14:paraId="00000112">
      <w:pPr>
        <w:numPr>
          <w:ilvl w:val="0"/>
          <w:numId w:val="13"/>
        </w:numPr>
        <w:ind w:left="720" w:hanging="360"/>
      </w:pPr>
      <w:r w:rsidDel="00000000" w:rsidR="00000000" w:rsidRPr="00000000">
        <w:rPr>
          <w:b w:val="1"/>
          <w:rtl w:val="0"/>
        </w:rPr>
        <w:t xml:space="preserve">Integrate the different approaches.</w:t>
      </w:r>
      <w:r w:rsidDel="00000000" w:rsidR="00000000" w:rsidRPr="00000000">
        <w:rPr>
          <w:rtl w:val="0"/>
        </w:rPr>
        <w:t xml:space="preserve"> After analyzing the case using all three approaches, consider how you might integrate these approaches in your practice as an art therapy practitioner. Write a summary of your findings and discuss any challenges or limitations you encountered in applying the different approaches to the case.</w:t>
      </w:r>
    </w:p>
    <w:p w:rsidR="00000000" w:rsidDel="00000000" w:rsidP="00000000" w:rsidRDefault="00000000" w:rsidRPr="00000000" w14:paraId="00000113">
      <w:pPr>
        <w:pStyle w:val="Heading1"/>
        <w:spacing w:after="200" w:line="276" w:lineRule="auto"/>
        <w:rPr/>
      </w:pPr>
      <w:bookmarkStart w:colFirst="0" w:colLast="0" w:name="_wsmcu9ujbzwg" w:id="33"/>
      <w:bookmarkEnd w:id="33"/>
      <w:r w:rsidDel="00000000" w:rsidR="00000000" w:rsidRPr="00000000">
        <w:rPr>
          <w:rtl w:val="0"/>
        </w:rPr>
        <w:t xml:space="preserve">Module Conclusion</w:t>
      </w:r>
    </w:p>
    <w:p w:rsidR="00000000" w:rsidDel="00000000" w:rsidP="00000000" w:rsidRDefault="00000000" w:rsidRPr="00000000" w14:paraId="00000114">
      <w:pPr>
        <w:spacing w:after="200" w:before="240" w:line="276" w:lineRule="auto"/>
        <w:rPr/>
      </w:pPr>
      <w:r w:rsidDel="00000000" w:rsidR="00000000" w:rsidRPr="00000000">
        <w:rPr>
          <w:rtl w:val="0"/>
        </w:rPr>
        <w:t xml:space="preserve">In this module, we have explored various psychological theories and principles that inform art therapy practice, including the psyche and the subconscious mind, self-expression, the therapeutic relationship, catharsis, humanism, behaviorism, psychodynamics and </w:t>
      </w:r>
      <w:del w:author="Justin Delli Colli" w:id="1" w:date="2023-04-03T16:19:07Z">
        <w:commentRangeStart w:id="12"/>
        <w:r w:rsidDel="00000000" w:rsidR="00000000" w:rsidRPr="00000000">
          <w:rPr>
            <w:rtl w:val="0"/>
          </w:rPr>
          <w:delText xml:space="preserve">psychoanalysis, and cognitive-behavioral therapy.</w:delText>
        </w:r>
      </w:del>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5">
      <w:pPr>
        <w:spacing w:after="200" w:before="240" w:line="276" w:lineRule="auto"/>
        <w:rPr/>
      </w:pPr>
      <w:r w:rsidDel="00000000" w:rsidR="00000000" w:rsidRPr="00000000">
        <w:rPr>
          <w:rtl w:val="0"/>
        </w:rPr>
        <w:t xml:space="preserve">Through the exploration of these theories and principles, you have gained a deeper understanding of how the psyche and subconscious mind can be accessed and understood through artistic expression, and how self-expression and the therapeutic relationship facilitate personal growth and self-discovery. You have also learned about the importance of catharsis in the art therapy process and how it can lead to insight into psychological and emotional states.</w:t>
      </w:r>
    </w:p>
    <w:p w:rsidR="00000000" w:rsidDel="00000000" w:rsidP="00000000" w:rsidRDefault="00000000" w:rsidRPr="00000000" w14:paraId="00000116">
      <w:pPr>
        <w:spacing w:after="200" w:before="240" w:line="276" w:lineRule="auto"/>
        <w:rPr/>
      </w:pPr>
      <w:r w:rsidDel="00000000" w:rsidR="00000000" w:rsidRPr="00000000">
        <w:rPr>
          <w:rtl w:val="0"/>
        </w:rPr>
        <w:t xml:space="preserve">In addition, you have learned about the humanistic approach in art therapy, which values the inherent worth and potential of each individual and emphasizes self-actualization and personal growth. You have also learned about the practical application of humanistic principles in art therapy and how they can lead to positive changes in clients' lives.</w:t>
      </w:r>
    </w:p>
    <w:p w:rsidR="00000000" w:rsidDel="00000000" w:rsidP="00000000" w:rsidRDefault="00000000" w:rsidRPr="00000000" w14:paraId="00000117">
      <w:pPr>
        <w:spacing w:after="200" w:before="240" w:line="276" w:lineRule="auto"/>
        <w:rPr/>
      </w:pPr>
      <w:r w:rsidDel="00000000" w:rsidR="00000000" w:rsidRPr="00000000">
        <w:rPr>
          <w:rtl w:val="0"/>
        </w:rPr>
        <w:t xml:space="preserve">Furthermore, you have learned about behaviorism and how it emphasizes the role of environmental factors in shaping behavior. You have explored the concepts of classical and operant conditioning and how they can be applied in art therapy to shape and modify behavior.</w:t>
      </w:r>
    </w:p>
    <w:p w:rsidR="00000000" w:rsidDel="00000000" w:rsidP="00000000" w:rsidRDefault="00000000" w:rsidRPr="00000000" w14:paraId="00000118">
      <w:pPr>
        <w:spacing w:after="200" w:before="240" w:line="276" w:lineRule="auto"/>
        <w:rPr/>
      </w:pPr>
      <w:r w:rsidDel="00000000" w:rsidR="00000000" w:rsidRPr="00000000">
        <w:rPr>
          <w:rtl w:val="0"/>
        </w:rPr>
        <w:t xml:space="preserve">Finally, you have learned about psychodynamics and psychoanalysis, which focus on the psychological forces that influence behavior and how they interact. You have explored the concepts of the id, ego, and superego, defense mechanisms, transference, and dream analysis, and how they can be used to understand and resolve subconscious conflicts and bring about positive changes in behavior.</w:t>
      </w:r>
    </w:p>
    <w:p w:rsidR="00000000" w:rsidDel="00000000" w:rsidP="00000000" w:rsidRDefault="00000000" w:rsidRPr="00000000" w14:paraId="00000119">
      <w:pPr>
        <w:spacing w:after="200" w:before="240" w:line="276" w:lineRule="auto"/>
        <w:rPr/>
      </w:pPr>
      <w:r w:rsidDel="00000000" w:rsidR="00000000" w:rsidRPr="00000000">
        <w:rPr>
          <w:rtl w:val="0"/>
        </w:rPr>
        <w:t xml:space="preserve">Through this module, you have acquired a range of new skills and knowledge that you can apply in your art therapy practice. You have learned how to use various psychological theories and principles to inform your work with clients, and how to apply a range of techniques to facilitate self-expression, exploration, and personal growth. You have also learned how to create a safe and supportive environment for therapeutic work, and how to use art-making to facilitate catharsis and insight. These skills and knowledge will be essential in helping you to support your clients in achieving their therapeutic goals and leading more fulfilling and self-aware lives.</w:t>
      </w:r>
    </w:p>
    <w:p w:rsidR="00000000" w:rsidDel="00000000" w:rsidP="00000000" w:rsidRDefault="00000000" w:rsidRPr="00000000" w14:paraId="0000011A">
      <w:pPr>
        <w:spacing w:after="2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9" w:date="2024-06-06T15:57:14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in doc and LMS</w:t>
      </w:r>
    </w:p>
  </w:comment>
  <w:comment w:author="Chequille Struger" w:id="10" w:date="2024-06-09T22:09:5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NL</w:t>
      </w:r>
    </w:p>
  </w:comment>
  <w:comment w:author="Sandra Frevel" w:id="11" w:date="2024-06-11T08:21:26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DE</w:t>
      </w:r>
    </w:p>
  </w:comment>
  <w:comment w:author="Justin Delli Colli" w:id="3" w:date="2024-06-06T15:17:0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in doc and LMS.</w:t>
      </w:r>
    </w:p>
  </w:comment>
  <w:comment w:author="Chequille Struger" w:id="4" w:date="2024-06-09T22:13:37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NL</w:t>
      </w:r>
    </w:p>
  </w:comment>
  <w:comment w:author="Justin Delli Colli" w:id="1" w:date="2024-06-25T14:19:32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@selene+slack@scholistico.com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has been edited. Please make the appropriate changes in your DOCs and in the LMS.</w:t>
      </w:r>
    </w:p>
  </w:comment>
  <w:comment w:author="Selene Galván" w:id="2" w:date="2024-06-26T20:15:3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ES</w:t>
      </w:r>
    </w:p>
  </w:comment>
  <w:comment w:author="Justin Delli Colli" w:id="5" w:date="2024-06-06T15:16:01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@chequille@solutionlabs.io @elisadobruna19@gmail.com @sandrajfrevel@gmail.com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in doc and LMS.</w:t>
      </w:r>
    </w:p>
  </w:comment>
  <w:comment w:author="Chequille Struger" w:id="6" w:date="2024-06-09T22:15:34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NL</w:t>
      </w:r>
    </w:p>
  </w:comment>
  <w:comment w:author="Justin Delli Colli" w:id="7" w:date="2024-06-06T15:18:05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in doc and LMS.</w:t>
      </w:r>
    </w:p>
  </w:comment>
  <w:comment w:author="Chequille Struger" w:id="8" w:date="2024-06-09T22:11:2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NL</w:t>
      </w:r>
    </w:p>
  </w:comment>
  <w:comment w:author="Deleted user" w:id="12" w:date="2023-04-03T10:28:33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these need to be deleted as well because they are not discussed in the Module. @susanna.liut@gmail.com @sandrajfrevel@gmail.com @sparraperez31@gmail.com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0" w:date="2023-03-23T18:08:5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these, we do not discuss these in the module.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0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40"/>
      <w:szCs w:val="40"/>
      <w:u w:val="single"/>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0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