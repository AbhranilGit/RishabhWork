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lau9tkwm9gv3" w:id="0"/>
      <w:bookmarkEnd w:id="0"/>
      <w:r w:rsidDel="00000000" w:rsidR="00000000" w:rsidRPr="00000000">
        <w:rPr>
          <w:rtl w:val="0"/>
        </w:rPr>
        <w:t xml:space="preserve">Welcome to the Holistic Nutrition Training</w:t>
      </w:r>
    </w:p>
    <w:p w:rsidR="00000000" w:rsidDel="00000000" w:rsidP="00000000" w:rsidRDefault="00000000" w:rsidRPr="00000000" w14:paraId="00000002">
      <w:pPr>
        <w:pStyle w:val="Heading1"/>
        <w:spacing w:after="200" w:lineRule="auto"/>
        <w:rPr/>
      </w:pPr>
      <w:bookmarkStart w:colFirst="0" w:colLast="0" w:name="_g9r2tedy03x7" w:id="1"/>
      <w:bookmarkEnd w:id="1"/>
      <w:r w:rsidDel="00000000" w:rsidR="00000000" w:rsidRPr="00000000">
        <w:rPr>
          <w:rtl w:val="0"/>
        </w:rPr>
        <w:t xml:space="preserve">Welcome!</w:t>
      </w:r>
    </w:p>
    <w:p w:rsidR="00000000" w:rsidDel="00000000" w:rsidP="00000000" w:rsidRDefault="00000000" w:rsidRPr="00000000" w14:paraId="00000003">
      <w:pPr>
        <w:spacing w:after="200" w:lineRule="auto"/>
        <w:rPr/>
      </w:pPr>
      <w:r w:rsidDel="00000000" w:rsidR="00000000" w:rsidRPr="00000000">
        <w:rPr>
          <w:rtl w:val="0"/>
        </w:rPr>
        <w:t xml:space="preserve">Welcome to your "Holistic Nutrition Consultant" training course! </w:t>
      </w:r>
    </w:p>
    <w:p w:rsidR="00000000" w:rsidDel="00000000" w:rsidP="00000000" w:rsidRDefault="00000000" w:rsidRPr="00000000" w14:paraId="00000004">
      <w:pPr>
        <w:spacing w:after="200" w:lineRule="auto"/>
        <w:rPr/>
      </w:pPr>
      <w:r w:rsidDel="00000000" w:rsidR="00000000" w:rsidRPr="00000000">
        <w:rPr>
          <w:rtl w:val="0"/>
        </w:rPr>
        <w:t xml:space="preserve">Congratulations on taking this important step towards transforming your relationship with your daily consumption. Haven’t you noticed that we are constantly bombarded with an overwhelming array of food and other products to put into our bodies? Have you ever stopped to consider the deeper meaning and consequences behind these acts of consumption?</w:t>
      </w:r>
    </w:p>
    <w:p w:rsidR="00000000" w:rsidDel="00000000" w:rsidP="00000000" w:rsidRDefault="00000000" w:rsidRPr="00000000" w14:paraId="00000005">
      <w:pPr>
        <w:spacing w:after="200" w:lineRule="auto"/>
        <w:rPr>
          <w:rFonts w:ascii="Arial" w:cs="Arial" w:eastAsia="Arial" w:hAnsi="Arial"/>
          <w:b w:val="0"/>
          <w:i w:val="0"/>
          <w:smallCaps w:val="0"/>
          <w:strike w:val="0"/>
          <w:color w:val="000000"/>
          <w:sz w:val="22"/>
          <w:szCs w:val="22"/>
          <w:u w:val="none"/>
          <w:shd w:fill="auto" w:val="clear"/>
          <w:vertAlign w:val="baseline"/>
          <w:rPrChange w:author="Anonymous" w:id="0" w:date="2023-12-01T08:30:53Z">
            <w:rPr/>
          </w:rPrChange>
        </w:rPr>
        <w:pPrChange w:author="Anonymous" w:id="0" w:date="2023-12-01T08:30:53Z">
          <w:pPr>
            <w:spacing w:after="200" w:lineRule="auto"/>
          </w:pPr>
        </w:pPrChange>
      </w:pPr>
      <w:r w:rsidDel="00000000" w:rsidR="00000000" w:rsidRPr="00000000">
        <w:rPr>
          <w:rtl w:val="0"/>
        </w:rPr>
        <w:t xml:space="preserve">Let us acknowledge that consuming things is not a mere trivial act – it carries profound implications for our health and wellbeing. In an age where our relationship with food and consumption is greatly overshadowed by the illusion of choice, we must recognize that our decisions hold the power to shape not only our individual lives but also the world at large, with more than just public health implications.</w:t>
      </w:r>
    </w:p>
    <w:p w:rsidR="00000000" w:rsidDel="00000000" w:rsidP="00000000" w:rsidRDefault="00000000" w:rsidRPr="00000000" w14:paraId="00000006">
      <w:pPr>
        <w:spacing w:after="200" w:lineRule="auto"/>
        <w:rPr/>
      </w:pPr>
      <w:r w:rsidDel="00000000" w:rsidR="00000000" w:rsidRPr="00000000">
        <w:rPr>
          <w:rtl w:val="0"/>
        </w:rPr>
        <w:t xml:space="preserve">Behind the facade of endless consumption choices lies the reality of limited variety, driven by profit-driven monoliths and potential harmful products. We are oftentimes faced with an array of options that are simply different iterations of the same underlying products, offering no real diversity or true nourishment.</w:t>
      </w:r>
    </w:p>
    <w:p w:rsidR="00000000" w:rsidDel="00000000" w:rsidP="00000000" w:rsidRDefault="00000000" w:rsidRPr="00000000" w14:paraId="00000007">
      <w:pPr>
        <w:spacing w:after="200" w:lineRule="auto"/>
        <w:rPr/>
      </w:pPr>
      <w:r w:rsidDel="00000000" w:rsidR="00000000" w:rsidRPr="00000000">
        <w:rPr>
          <w:rtl w:val="0"/>
        </w:rPr>
        <w:t xml:space="preserve">The very act of choosing what we consume reflects our values, beliefs, and understanding of both our bodies and the environment. By embracing holistic nutrition, like we are about to do in this course, we aim to transcend the superficial and mainstream narratives of nutrition and delve into a more profound and integrated understanding of our bodies, the food we eat, and the impact on our overall wellbeing.</w:t>
      </w:r>
    </w:p>
    <w:p w:rsidR="00000000" w:rsidDel="00000000" w:rsidP="00000000" w:rsidRDefault="00000000" w:rsidRPr="00000000" w14:paraId="00000008">
      <w:pPr>
        <w:spacing w:after="200" w:lineRule="auto"/>
        <w:rPr/>
      </w:pPr>
      <w:r w:rsidDel="00000000" w:rsidR="00000000" w:rsidRPr="00000000">
        <w:rPr>
          <w:rtl w:val="0"/>
        </w:rPr>
        <w:t xml:space="preserve">In such a context, at Scholistico, we have made it our duty to help people navigate through this labyrinth of consumerism and rediscover the true essence of nourishment. Throughout this course, you will embark on a transformative journey that will equip you with the knowledge and tools needed to guide yourself and other individuals towards optimal health through the principles of holistic nutrition. We will explore the interconnections between food, lifestyle, and the environment, recognizing that true nourishment encompasses not only the physical but also the mental, emotional, and spiritual aspects of it. </w:t>
      </w:r>
    </w:p>
    <w:p w:rsidR="00000000" w:rsidDel="00000000" w:rsidP="00000000" w:rsidRDefault="00000000" w:rsidRPr="00000000" w14:paraId="00000009">
      <w:pPr>
        <w:spacing w:after="200" w:lineRule="auto"/>
        <w:rPr/>
      </w:pPr>
      <w:r w:rsidDel="00000000" w:rsidR="00000000" w:rsidRPr="00000000">
        <w:rPr>
          <w:rtl w:val="0"/>
        </w:rPr>
        <w:t xml:space="preserve">In this course, we will explore the fascinating realm of everyday consumption and the challenges we face in finding sustenance that truly nourishes us on all levels. While it is important to note that this course is not centered around naturopathy or the study of healing modalities and herbs, it brings our attention to the complexities of our relationship with food and the broader landscape of consumption.</w:t>
      </w:r>
    </w:p>
    <w:p w:rsidR="00000000" w:rsidDel="00000000" w:rsidP="00000000" w:rsidRDefault="00000000" w:rsidRPr="00000000" w14:paraId="0000000A">
      <w:pPr>
        <w:spacing w:after="200" w:lineRule="auto"/>
        <w:rPr/>
      </w:pPr>
      <w:r w:rsidDel="00000000" w:rsidR="00000000" w:rsidRPr="00000000">
        <w:rPr>
          <w:rtl w:val="0"/>
        </w:rPr>
        <w:t xml:space="preserve">The scope of this course is not simply natural food. Rather, it takes a holistic view of nourishment with an emphasis on food. Sometimes our souls need nourishment more than our bodies do. Sometimes sharing a piece of cake with your loved ones on your birthday can do more for your overall wellbeing than desperately trying to resist temptation. Not all temptation is bad.</w:t>
      </w:r>
    </w:p>
    <w:p w:rsidR="00000000" w:rsidDel="00000000" w:rsidP="00000000" w:rsidRDefault="00000000" w:rsidRPr="00000000" w14:paraId="0000000B">
      <w:pPr>
        <w:spacing w:after="200" w:lineRule="auto"/>
        <w:rPr/>
      </w:pPr>
      <w:r w:rsidDel="00000000" w:rsidR="00000000" w:rsidRPr="00000000">
        <w:rPr>
          <w:rtl w:val="0"/>
        </w:rPr>
        <w:t xml:space="preserve">Therefore, Holistic Nutrition encompasses not only physical nourishment but also places an emphasis on happiness and overall well being. We believe that the ultimate diet is one that considers the trifecta of Happiness, Strength, and Longevity. </w:t>
      </w:r>
    </w:p>
    <w:p w:rsidR="00000000" w:rsidDel="00000000" w:rsidP="00000000" w:rsidRDefault="00000000" w:rsidRPr="00000000" w14:paraId="0000000C">
      <w:pPr>
        <w:spacing w:after="200" w:lineRule="auto"/>
        <w:rPr/>
      </w:pPr>
      <w:r w:rsidDel="00000000" w:rsidR="00000000" w:rsidRPr="00000000">
        <w:rPr>
          <w:rtl w:val="0"/>
        </w:rPr>
        <w:t xml:space="preserve">It is also important to clarify that this is not a lifestyle coaching course. While we acknowledge the importance of various lifestyle factors, our primary focus is on cultivating awareness of our consumption habits and their impact. This course aims to empower individuals to make conscious choices that align with their own unique needs and preferences, rather than imposing strict discipline or restrictions.</w:t>
      </w:r>
    </w:p>
    <w:p w:rsidR="00000000" w:rsidDel="00000000" w:rsidP="00000000" w:rsidRDefault="00000000" w:rsidRPr="00000000" w14:paraId="0000000D">
      <w:pPr>
        <w:spacing w:after="200" w:lineRule="auto"/>
        <w:rPr/>
      </w:pPr>
      <w:r w:rsidDel="00000000" w:rsidR="00000000" w:rsidRPr="00000000">
        <w:rPr>
          <w:rtl w:val="0"/>
        </w:rPr>
        <w:t xml:space="preserve">While the course primarily concentrates on food, we also recognize the significant influence of other forms of consumption, </w:t>
      </w:r>
      <w:r w:rsidDel="00000000" w:rsidR="00000000" w:rsidRPr="00000000">
        <w:rPr>
          <w:rtl w:val="0"/>
        </w:rPr>
        <w:t xml:space="preserve">such as media and relationships, on our overall well being. Often, addressing these additional layers is crucial in initiating a transformative shift in our diet and overall lifestyle.</w:t>
      </w:r>
      <w:r w:rsidDel="00000000" w:rsidR="00000000" w:rsidRPr="00000000">
        <w:rPr>
          <w:rtl w:val="0"/>
        </w:rPr>
      </w:r>
    </w:p>
    <w:p w:rsidR="00000000" w:rsidDel="00000000" w:rsidP="00000000" w:rsidRDefault="00000000" w:rsidRPr="00000000" w14:paraId="0000000E">
      <w:pPr>
        <w:pStyle w:val="Heading2"/>
        <w:spacing w:after="200" w:lineRule="auto"/>
        <w:rPr/>
      </w:pPr>
      <w:bookmarkStart w:colFirst="0" w:colLast="0" w:name="_go2oy7pypusq" w:id="2"/>
      <w:bookmarkEnd w:id="2"/>
      <w:r w:rsidDel="00000000" w:rsidR="00000000" w:rsidRPr="00000000">
        <w:rPr>
          <w:rtl w:val="0"/>
        </w:rPr>
        <w:t xml:space="preserve">The Objectives of This Training Course</w:t>
      </w:r>
    </w:p>
    <w:p w:rsidR="00000000" w:rsidDel="00000000" w:rsidP="00000000" w:rsidRDefault="00000000" w:rsidRPr="00000000" w14:paraId="0000000F">
      <w:pPr>
        <w:spacing w:after="200" w:lineRule="auto"/>
        <w:rPr/>
      </w:pPr>
      <w:r w:rsidDel="00000000" w:rsidR="00000000" w:rsidRPr="00000000">
        <w:rPr>
          <w:rtl w:val="0"/>
        </w:rPr>
        <w:t xml:space="preserve">The primary objectives of this Holistic Nutrition Consultant training course include:</w:t>
      </w:r>
    </w:p>
    <w:p w:rsidR="00000000" w:rsidDel="00000000" w:rsidP="00000000" w:rsidRDefault="00000000" w:rsidRPr="00000000" w14:paraId="00000010">
      <w:pPr>
        <w:spacing w:after="200" w:lineRule="auto"/>
        <w:rPr/>
      </w:pPr>
      <w:r w:rsidDel="00000000" w:rsidR="00000000" w:rsidRPr="00000000">
        <w:rPr>
          <w:rtl w:val="0"/>
        </w:rPr>
        <w:t xml:space="preserve">1. Understand the principles of holistic nutrition and their practical application</w:t>
      </w:r>
    </w:p>
    <w:p w:rsidR="00000000" w:rsidDel="00000000" w:rsidP="00000000" w:rsidRDefault="00000000" w:rsidRPr="00000000" w14:paraId="00000011">
      <w:pPr>
        <w:spacing w:after="200" w:lineRule="auto"/>
        <w:rPr/>
      </w:pPr>
      <w:r w:rsidDel="00000000" w:rsidR="00000000" w:rsidRPr="00000000">
        <w:rPr>
          <w:rtl w:val="0"/>
        </w:rPr>
        <w:t xml:space="preserve">2. Differentiate between nutrition, diet, and consumption, and comprehend their individual significance.</w:t>
      </w:r>
    </w:p>
    <w:p w:rsidR="00000000" w:rsidDel="00000000" w:rsidP="00000000" w:rsidRDefault="00000000" w:rsidRPr="00000000" w14:paraId="00000012">
      <w:pPr>
        <w:spacing w:after="200" w:lineRule="auto"/>
        <w:rPr/>
      </w:pPr>
      <w:r w:rsidDel="00000000" w:rsidR="00000000" w:rsidRPr="00000000">
        <w:rPr>
          <w:rtl w:val="0"/>
        </w:rPr>
        <w:t xml:space="preserve">3. Gain a solid foundation in the basics of nutrition.</w:t>
      </w:r>
    </w:p>
    <w:p w:rsidR="00000000" w:rsidDel="00000000" w:rsidP="00000000" w:rsidRDefault="00000000" w:rsidRPr="00000000" w14:paraId="00000013">
      <w:pPr>
        <w:spacing w:after="200" w:lineRule="auto"/>
        <w:rPr/>
      </w:pPr>
      <w:r w:rsidDel="00000000" w:rsidR="00000000" w:rsidRPr="00000000">
        <w:rPr>
          <w:rtl w:val="0"/>
        </w:rPr>
        <w:t xml:space="preserve">4. Explore advanced topics in nutrition to deepen understanding and knowledge.</w:t>
      </w:r>
    </w:p>
    <w:p w:rsidR="00000000" w:rsidDel="00000000" w:rsidP="00000000" w:rsidRDefault="00000000" w:rsidRPr="00000000" w14:paraId="00000014">
      <w:pPr>
        <w:spacing w:after="200" w:lineRule="auto"/>
        <w:rPr/>
      </w:pPr>
      <w:commentRangeStart w:id="0"/>
      <w:commentRangeStart w:id="1"/>
      <w:r w:rsidDel="00000000" w:rsidR="00000000" w:rsidRPr="00000000">
        <w:rPr>
          <w:rtl w:val="0"/>
        </w:rPr>
        <w:t xml:space="preserve">5. Learn the principles of nutrigenomics and how to tailor nutrition to individual needs.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spacing w:after="200" w:lineRule="auto"/>
        <w:rPr/>
      </w:pPr>
      <w:r w:rsidDel="00000000" w:rsidR="00000000" w:rsidRPr="00000000">
        <w:rPr>
          <w:rtl w:val="0"/>
        </w:rPr>
        <w:t xml:space="preserve">6. Evaluate and understand the benefits and drawbacks of various diet trends, and learn to incorporate or adopt them as </w:t>
      </w:r>
      <w:ins w:author="Justin Delli Colli" w:id="1" w:date="2024-01-25T16:44:38Z">
        <w:commentRangeStart w:id="2"/>
        <w:r w:rsidDel="00000000" w:rsidR="00000000" w:rsidRPr="00000000">
          <w:rPr>
            <w:rtl w:val="0"/>
          </w:rPr>
          <w:t xml:space="preserve">needed</w:t>
        </w:r>
      </w:ins>
      <w:del w:author="Justin Delli Colli" w:id="1" w:date="2024-01-25T16:44:38Z">
        <w:commentRangeEnd w:id="2"/>
        <w:r w:rsidDel="00000000" w:rsidR="00000000" w:rsidRPr="00000000">
          <w:commentReference w:id="2"/>
        </w:r>
        <w:r w:rsidDel="00000000" w:rsidR="00000000" w:rsidRPr="00000000">
          <w:rPr>
            <w:rtl w:val="0"/>
          </w:rPr>
          <w:delText xml:space="preserve">desired</w:delText>
        </w:r>
      </w:del>
      <w:r w:rsidDel="00000000" w:rsidR="00000000" w:rsidRPr="00000000">
        <w:rPr>
          <w:rtl w:val="0"/>
        </w:rPr>
        <w:t xml:space="preserve">.</w:t>
      </w:r>
    </w:p>
    <w:p w:rsidR="00000000" w:rsidDel="00000000" w:rsidP="00000000" w:rsidRDefault="00000000" w:rsidRPr="00000000" w14:paraId="00000016">
      <w:pPr>
        <w:spacing w:after="200" w:lineRule="auto"/>
        <w:rPr/>
      </w:pPr>
      <w:r w:rsidDel="00000000" w:rsidR="00000000" w:rsidRPr="00000000">
        <w:rPr>
          <w:rtl w:val="0"/>
        </w:rPr>
        <w:t xml:space="preserve">7. Develop skills in reading and interpreting consumer labels to make informed choices.</w:t>
      </w:r>
    </w:p>
    <w:p w:rsidR="00000000" w:rsidDel="00000000" w:rsidP="00000000" w:rsidRDefault="00000000" w:rsidRPr="00000000" w14:paraId="00000017">
      <w:pPr>
        <w:spacing w:after="200" w:lineRule="auto"/>
        <w:rPr/>
      </w:pPr>
      <w:r w:rsidDel="00000000" w:rsidR="00000000" w:rsidRPr="00000000">
        <w:rPr>
          <w:rtl w:val="0"/>
        </w:rPr>
        <w:t xml:space="preserve">8. Increase awareness of commonly known toxins likely to appear on consumer labels through a </w:t>
      </w:r>
      <w:r w:rsidDel="00000000" w:rsidR="00000000" w:rsidRPr="00000000">
        <w:rPr>
          <w:rtl w:val="0"/>
        </w:rPr>
        <w:t xml:space="preserve">comprehensive glossary.</w:t>
      </w: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rtl w:val="0"/>
        </w:rPr>
        <w:t xml:space="preserve">9. Learn strategies to access affordable, local and organic food.</w:t>
      </w:r>
    </w:p>
    <w:p w:rsidR="00000000" w:rsidDel="00000000" w:rsidP="00000000" w:rsidRDefault="00000000" w:rsidRPr="00000000" w14:paraId="00000019">
      <w:pPr>
        <w:spacing w:after="200" w:lineRule="auto"/>
        <w:rPr/>
      </w:pPr>
      <w:commentRangeStart w:id="3"/>
      <w:commentRangeStart w:id="4"/>
      <w:r w:rsidDel="00000000" w:rsidR="00000000" w:rsidRPr="00000000">
        <w:rPr>
          <w:rtl w:val="0"/>
        </w:rPr>
        <w:t xml:space="preserve">10. Learn how to consult clients in </w:t>
      </w:r>
      <w:ins w:author="Justin Delli Colli" w:id="2" w:date="2024-01-25T16:45:06Z">
        <w:r w:rsidDel="00000000" w:rsidR="00000000" w:rsidRPr="00000000">
          <w:rPr>
            <w:rtl w:val="0"/>
          </w:rPr>
          <w:t xml:space="preserve">holistic </w:t>
        </w:r>
      </w:ins>
      <w:r w:rsidDel="00000000" w:rsidR="00000000" w:rsidRPr="00000000">
        <w:rPr>
          <w:rtl w:val="0"/>
        </w:rPr>
        <w:t xml:space="preserve">nutrition and develop healthy, delicious, and budget-friendly nutrition plans that cater to individual preferences and dietary restrictions.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t xml:space="preserve">11. Acquire valuable knowledge on fasting and feeding windows as nutritional strategies for optimizing health.</w:t>
      </w:r>
    </w:p>
    <w:p w:rsidR="00000000" w:rsidDel="00000000" w:rsidP="00000000" w:rsidRDefault="00000000" w:rsidRPr="00000000" w14:paraId="0000001B">
      <w:pPr>
        <w:spacing w:after="200" w:lineRule="auto"/>
        <w:rPr/>
      </w:pPr>
      <w:r w:rsidDel="00000000" w:rsidR="00000000" w:rsidRPr="00000000">
        <w:rPr>
          <w:rtl w:val="0"/>
        </w:rPr>
        <w:t xml:space="preserve">12. Explore the use of nutritional levers to achieve specific goals, such as weight loss, weight gain, mood improvement, increased energy, enhanced libido, reduced anxiety, improved skin health, hair and nail growth, oral hygiene, inflammation reduction, boosted immunity, and enhanced mental clarity and memory.</w:t>
      </w:r>
    </w:p>
    <w:p w:rsidR="00000000" w:rsidDel="00000000" w:rsidP="00000000" w:rsidRDefault="00000000" w:rsidRPr="00000000" w14:paraId="0000001C">
      <w:pPr>
        <w:pStyle w:val="Heading2"/>
        <w:spacing w:after="200" w:lineRule="auto"/>
        <w:rPr/>
      </w:pPr>
      <w:bookmarkStart w:colFirst="0" w:colLast="0" w:name="_cepsekfles1a" w:id="3"/>
      <w:bookmarkEnd w:id="3"/>
      <w:r w:rsidDel="00000000" w:rsidR="00000000" w:rsidRPr="00000000">
        <w:rPr>
          <w:rtl w:val="0"/>
        </w:rPr>
        <w:t xml:space="preserve">The Promise of This Training</w:t>
      </w:r>
    </w:p>
    <w:p w:rsidR="00000000" w:rsidDel="00000000" w:rsidP="00000000" w:rsidRDefault="00000000" w:rsidRPr="00000000" w14:paraId="0000001D">
      <w:pPr>
        <w:spacing w:after="200" w:lineRule="auto"/>
        <w:rPr/>
      </w:pPr>
      <w:r w:rsidDel="00000000" w:rsidR="00000000" w:rsidRPr="00000000">
        <w:rPr>
          <w:rtl w:val="0"/>
        </w:rPr>
        <w:t xml:space="preserve">In this Holistic Nutrition Consultant training course, we promise you the following:</w:t>
      </w:r>
    </w:p>
    <w:p w:rsidR="00000000" w:rsidDel="00000000" w:rsidP="00000000" w:rsidRDefault="00000000" w:rsidRPr="00000000" w14:paraId="0000001E">
      <w:pPr>
        <w:numPr>
          <w:ilvl w:val="0"/>
          <w:numId w:val="1"/>
        </w:numPr>
        <w:spacing w:after="0" w:afterAutospacing="0" w:lineRule="auto"/>
        <w:ind w:left="720" w:hanging="360"/>
        <w:rPr>
          <w:u w:val="none"/>
        </w:rPr>
      </w:pPr>
      <w:r w:rsidDel="00000000" w:rsidR="00000000" w:rsidRPr="00000000">
        <w:rPr>
          <w:rtl w:val="0"/>
        </w:rPr>
        <w:t xml:space="preserve">You will leverage your consumption management to optimize health, happiness, longevity, and performance for yourself and others.</w:t>
      </w:r>
    </w:p>
    <w:p w:rsidR="00000000" w:rsidDel="00000000" w:rsidP="00000000" w:rsidRDefault="00000000" w:rsidRPr="00000000" w14:paraId="0000001F">
      <w:pPr>
        <w:numPr>
          <w:ilvl w:val="0"/>
          <w:numId w:val="1"/>
        </w:numPr>
        <w:spacing w:after="0" w:afterAutospacing="0" w:lineRule="auto"/>
        <w:ind w:left="720" w:hanging="360"/>
        <w:rPr>
          <w:u w:val="none"/>
        </w:rPr>
      </w:pPr>
      <w:r w:rsidDel="00000000" w:rsidR="00000000" w:rsidRPr="00000000">
        <w:rPr>
          <w:rtl w:val="0"/>
        </w:rPr>
        <w:t xml:space="preserve">You will achieve holistic health and happiness through informed dietary choices that support a long and vibrant life.</w:t>
      </w:r>
    </w:p>
    <w:p w:rsidR="00000000" w:rsidDel="00000000" w:rsidP="00000000" w:rsidRDefault="00000000" w:rsidRPr="00000000" w14:paraId="00000020">
      <w:pPr>
        <w:numPr>
          <w:ilvl w:val="0"/>
          <w:numId w:val="1"/>
        </w:numPr>
        <w:spacing w:after="0" w:afterAutospacing="0" w:lineRule="auto"/>
        <w:ind w:left="720" w:hanging="360"/>
        <w:rPr>
          <w:u w:val="none"/>
        </w:rPr>
      </w:pPr>
      <w:r w:rsidDel="00000000" w:rsidR="00000000" w:rsidRPr="00000000">
        <w:rPr>
          <w:rtl w:val="0"/>
        </w:rPr>
        <w:t xml:space="preserve">You will develop personalized meal plans tailored to individual needs and goals.</w:t>
      </w:r>
    </w:p>
    <w:p w:rsidR="00000000" w:rsidDel="00000000" w:rsidP="00000000" w:rsidRDefault="00000000" w:rsidRPr="00000000" w14:paraId="00000021">
      <w:pPr>
        <w:numPr>
          <w:ilvl w:val="0"/>
          <w:numId w:val="1"/>
        </w:numPr>
        <w:spacing w:after="0" w:afterAutospacing="0" w:lineRule="auto"/>
        <w:ind w:left="720" w:hanging="360"/>
        <w:rPr>
          <w:u w:val="none"/>
        </w:rPr>
      </w:pPr>
      <w:del w:author="Justin Delli Colli" w:id="3" w:date="2024-01-25T16:57:20Z">
        <w:commentRangeStart w:id="5"/>
        <w:commentRangeStart w:id="6"/>
        <w:r w:rsidDel="00000000" w:rsidR="00000000" w:rsidRPr="00000000">
          <w:rPr>
            <w:rtl w:val="0"/>
          </w:rPr>
          <w:delText xml:space="preserve">You will design family meal plans that cater to the specific nutritional needs of an entire family.</w:delText>
        </w:r>
      </w:del>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2">
      <w:pPr>
        <w:numPr>
          <w:ilvl w:val="0"/>
          <w:numId w:val="1"/>
        </w:numPr>
        <w:spacing w:after="0" w:afterAutospacing="0" w:lineRule="auto"/>
        <w:ind w:left="720" w:hanging="360"/>
        <w:rPr>
          <w:u w:val="none"/>
        </w:rPr>
      </w:pPr>
      <w:r w:rsidDel="00000000" w:rsidR="00000000" w:rsidRPr="00000000">
        <w:rPr>
          <w:rtl w:val="0"/>
        </w:rPr>
        <w:t xml:space="preserve">You will access better sources of nutrition for yourself, your community and your potential future clients.</w:t>
      </w:r>
    </w:p>
    <w:p w:rsidR="00000000" w:rsidDel="00000000" w:rsidP="00000000" w:rsidRDefault="00000000" w:rsidRPr="00000000" w14:paraId="00000023">
      <w:pPr>
        <w:numPr>
          <w:ilvl w:val="0"/>
          <w:numId w:val="1"/>
        </w:numPr>
        <w:spacing w:after="200" w:lineRule="auto"/>
        <w:ind w:left="720" w:hanging="360"/>
        <w:rPr>
          <w:u w:val="none"/>
        </w:rPr>
      </w:pPr>
      <w:r w:rsidDel="00000000" w:rsidR="00000000" w:rsidRPr="00000000">
        <w:rPr>
          <w:rtl w:val="0"/>
        </w:rPr>
        <w:t xml:space="preserve">You will learn to identify and avoid consuming dangerous products.</w:t>
      </w:r>
    </w:p>
    <w:p w:rsidR="00000000" w:rsidDel="00000000" w:rsidP="00000000" w:rsidRDefault="00000000" w:rsidRPr="00000000" w14:paraId="00000024">
      <w:pPr>
        <w:pStyle w:val="Heading2"/>
        <w:spacing w:after="200" w:lineRule="auto"/>
        <w:rPr/>
      </w:pPr>
      <w:bookmarkStart w:colFirst="0" w:colLast="0" w:name="_or6xk7yfphi7" w:id="4"/>
      <w:bookmarkEnd w:id="4"/>
      <w:r w:rsidDel="00000000" w:rsidR="00000000" w:rsidRPr="00000000">
        <w:rPr>
          <w:rtl w:val="0"/>
        </w:rPr>
        <w:t xml:space="preserve">Learning is an Ongoing Journey</w:t>
      </w:r>
    </w:p>
    <w:p w:rsidR="00000000" w:rsidDel="00000000" w:rsidP="00000000" w:rsidRDefault="00000000" w:rsidRPr="00000000" w14:paraId="00000025">
      <w:pPr>
        <w:spacing w:after="200" w:lineRule="auto"/>
        <w:rPr/>
      </w:pPr>
      <w:r w:rsidDel="00000000" w:rsidR="00000000" w:rsidRPr="00000000">
        <w:rPr>
          <w:rtl w:val="0"/>
        </w:rPr>
        <w:t xml:space="preserve">Embarking on the path to becoming a skilled holistic nutrition consultant is not just a one-time educational endeavor – it is a lifelong commitment to continuous learning, growth, and self-improvement. In this course, you will lay the foundation for your journey in the world of holistic nutrition, but the learning doesn't stop there.</w:t>
      </w:r>
    </w:p>
    <w:p w:rsidR="00000000" w:rsidDel="00000000" w:rsidP="00000000" w:rsidRDefault="00000000" w:rsidRPr="00000000" w14:paraId="00000026">
      <w:pPr>
        <w:spacing w:after="200" w:lineRule="auto"/>
        <w:rPr/>
      </w:pPr>
      <w:r w:rsidDel="00000000" w:rsidR="00000000" w:rsidRPr="00000000">
        <w:rPr>
          <w:rtl w:val="0"/>
        </w:rPr>
        <w:t xml:space="preserve">As you progress through each module, remember the importance of ongoing education and dedicating time to further research. The field of holistic nutrition is ever-evolving, with new scientific discoveries and research findings emerging regularly. By staying informed and up-to-date, you can deepen your understanding and refine your skills to provide the best possible guidance to your clients.</w:t>
      </w:r>
    </w:p>
    <w:p w:rsidR="00000000" w:rsidDel="00000000" w:rsidP="00000000" w:rsidRDefault="00000000" w:rsidRPr="00000000" w14:paraId="00000027">
      <w:pPr>
        <w:spacing w:after="200" w:lineRule="auto"/>
        <w:rPr/>
      </w:pPr>
      <w:r w:rsidDel="00000000" w:rsidR="00000000" w:rsidRPr="00000000">
        <w:rPr>
          <w:rtl w:val="0"/>
        </w:rPr>
        <w:t xml:space="preserve">Practical application is key in fully internalizing the concepts and techniques taught in this course. Take advantage of the provided resources, engage in hands-on exercises, and seek opportunities to apply your knowledge in real-life scenarios. The more you practice and integrate holistic nutrition principles into your own life, the more confident and effective you will become as a consultant.</w:t>
      </w:r>
    </w:p>
    <w:p w:rsidR="00000000" w:rsidDel="00000000" w:rsidP="00000000" w:rsidRDefault="00000000" w:rsidRPr="00000000" w14:paraId="00000028">
      <w:pPr>
        <w:spacing w:after="200" w:lineRule="auto"/>
        <w:rPr/>
      </w:pPr>
      <w:r w:rsidDel="00000000" w:rsidR="00000000" w:rsidRPr="00000000">
        <w:rPr>
          <w:rtl w:val="0"/>
        </w:rPr>
        <w:t xml:space="preserve">Your dedication to ongoing learning and practical application will not only elevate your skills but also empower you to make a significant impact as a respected and compassionate holistic nutrition consultant. So, embark on this journey with enthusiasm, embrace the dynamic nature of the field, and strive for excellence in your pursuit of optimal health and well-being. Welcome again to the never-ending adventure of holistic nutrition!</w:t>
      </w:r>
    </w:p>
    <w:p w:rsidR="00000000" w:rsidDel="00000000" w:rsidP="00000000" w:rsidRDefault="00000000" w:rsidRPr="00000000" w14:paraId="00000029">
      <w:pPr>
        <w:pStyle w:val="Heading1"/>
        <w:spacing w:after="200" w:lineRule="auto"/>
        <w:rPr/>
      </w:pPr>
      <w:bookmarkStart w:colFirst="0" w:colLast="0" w:name="_fy0yf69novh2" w:id="5"/>
      <w:bookmarkEnd w:id="5"/>
      <w:r w:rsidDel="00000000" w:rsidR="00000000" w:rsidRPr="00000000">
        <w:rPr>
          <w:rtl w:val="0"/>
        </w:rPr>
        <w:t xml:space="preserve">Training Guide</w:t>
      </w:r>
      <w:r w:rsidDel="00000000" w:rsidR="00000000" w:rsidRPr="00000000">
        <w:rPr>
          <w:rtl w:val="0"/>
        </w:rPr>
      </w:r>
    </w:p>
    <w:p w:rsidR="00000000" w:rsidDel="00000000" w:rsidP="00000000" w:rsidRDefault="00000000" w:rsidRPr="00000000" w14:paraId="0000002A">
      <w:pPr>
        <w:spacing w:after="200" w:lineRule="auto"/>
        <w:rPr/>
      </w:pPr>
      <w:r w:rsidDel="00000000" w:rsidR="00000000" w:rsidRPr="00000000">
        <w:rPr>
          <w:rtl w:val="0"/>
        </w:rPr>
        <w:t xml:space="preserve">This Holistic Nutrition Consultant training course is designed to be accessible to anyone interested in learning about holistic nutrition and its diverse therapeutic modalities. Each module contains highly informative and detailed material, ensuring a comprehensive understanding of essential principles and practical applications within the field of holistic nutrition.</w:t>
      </w:r>
    </w:p>
    <w:p w:rsidR="00000000" w:rsidDel="00000000" w:rsidP="00000000" w:rsidRDefault="00000000" w:rsidRPr="00000000" w14:paraId="0000002B">
      <w:pPr>
        <w:spacing w:after="200" w:lineRule="auto"/>
        <w:rPr/>
      </w:pPr>
      <w:r w:rsidDel="00000000" w:rsidR="00000000" w:rsidRPr="00000000">
        <w:rPr>
          <w:rtl w:val="0"/>
        </w:rPr>
        <w:t xml:space="preserve">Although the extensive studies and learning materials provided in this training course constitute a complete and thorough education in holistic nutrition, again, we encourage you to undertake any supplemental research and exploration at your own discretion. By seeking out additional resources and engaging with the broader holistic nutrition community, you will further enrich your learning experience and gain deeper insights into the nuances and possibilities of holistic nutrition and wellness.</w:t>
      </w:r>
    </w:p>
    <w:p w:rsidR="00000000" w:rsidDel="00000000" w:rsidP="00000000" w:rsidRDefault="00000000" w:rsidRPr="00000000" w14:paraId="0000002C">
      <w:pPr>
        <w:spacing w:after="200" w:lineRule="auto"/>
        <w:rPr/>
      </w:pPr>
      <w:r w:rsidDel="00000000" w:rsidR="00000000" w:rsidRPr="00000000">
        <w:rPr>
          <w:rtl w:val="0"/>
        </w:rPr>
        <w:t xml:space="preserve">We are confident that this training course will empower you with the knowledge, skills, and enthusiasm required to excel as a caring and empathetic Holistic Nutrition Consultant, dedicated to promoting optimal health and well-being for your future clients through natural and holistic means.</w:t>
      </w:r>
    </w:p>
    <w:p w:rsidR="00000000" w:rsidDel="00000000" w:rsidP="00000000" w:rsidRDefault="00000000" w:rsidRPr="00000000" w14:paraId="0000002D">
      <w:pPr>
        <w:pStyle w:val="Heading2"/>
        <w:spacing w:after="200" w:lineRule="auto"/>
        <w:rPr/>
      </w:pPr>
      <w:bookmarkStart w:colFirst="0" w:colLast="0" w:name="_70zfmvopelp3" w:id="6"/>
      <w:bookmarkEnd w:id="6"/>
      <w:r w:rsidDel="00000000" w:rsidR="00000000" w:rsidRPr="00000000">
        <w:rPr>
          <w:rtl w:val="0"/>
        </w:rPr>
        <w:t xml:space="preserve">Materials Needed</w:t>
      </w:r>
    </w:p>
    <w:p w:rsidR="00000000" w:rsidDel="00000000" w:rsidP="00000000" w:rsidRDefault="00000000" w:rsidRPr="00000000" w14:paraId="0000002E">
      <w:pPr>
        <w:spacing w:after="200" w:lineRule="auto"/>
        <w:rPr/>
      </w:pPr>
      <w:r w:rsidDel="00000000" w:rsidR="00000000" w:rsidRPr="00000000">
        <w:rPr>
          <w:rtl w:val="0"/>
        </w:rPr>
        <w:t xml:space="preserve">To make the most of this training course, you will need the following materials:</w:t>
      </w:r>
    </w:p>
    <w:p w:rsidR="00000000" w:rsidDel="00000000" w:rsidP="00000000" w:rsidRDefault="00000000" w:rsidRPr="00000000" w14:paraId="0000002F">
      <w:pPr>
        <w:numPr>
          <w:ilvl w:val="0"/>
          <w:numId w:val="2"/>
        </w:numPr>
        <w:spacing w:after="200" w:lineRule="auto"/>
        <w:ind w:left="720" w:hanging="360"/>
      </w:pPr>
      <w:r w:rsidDel="00000000" w:rsidR="00000000" w:rsidRPr="00000000">
        <w:rPr>
          <w:rtl w:val="0"/>
        </w:rPr>
        <w:t xml:space="preserve">A comfortable and quiet workspace to study and focus on the course content.</w:t>
      </w:r>
    </w:p>
    <w:p w:rsidR="00000000" w:rsidDel="00000000" w:rsidP="00000000" w:rsidRDefault="00000000" w:rsidRPr="00000000" w14:paraId="00000030">
      <w:pPr>
        <w:numPr>
          <w:ilvl w:val="0"/>
          <w:numId w:val="2"/>
        </w:numPr>
        <w:spacing w:after="200" w:lineRule="auto"/>
        <w:ind w:left="720" w:hanging="360"/>
      </w:pPr>
      <w:r w:rsidDel="00000000" w:rsidR="00000000" w:rsidRPr="00000000">
        <w:rPr>
          <w:rtl w:val="0"/>
        </w:rPr>
        <w:t xml:space="preserve">A reliable internet connection to access the online course materials and quizzes.</w:t>
      </w:r>
    </w:p>
    <w:p w:rsidR="00000000" w:rsidDel="00000000" w:rsidP="00000000" w:rsidRDefault="00000000" w:rsidRPr="00000000" w14:paraId="00000031">
      <w:pPr>
        <w:numPr>
          <w:ilvl w:val="0"/>
          <w:numId w:val="2"/>
        </w:numPr>
        <w:spacing w:after="200" w:lineRule="auto"/>
        <w:ind w:left="720" w:hanging="360"/>
      </w:pPr>
      <w:r w:rsidDel="00000000" w:rsidR="00000000" w:rsidRPr="00000000">
        <w:rPr>
          <w:rtl w:val="0"/>
        </w:rPr>
        <w:t xml:space="preserve">A notebook or digital note-taking app to take notes, record your reflections, and work through the exercises provided.</w:t>
      </w:r>
    </w:p>
    <w:p w:rsidR="00000000" w:rsidDel="00000000" w:rsidP="00000000" w:rsidRDefault="00000000" w:rsidRPr="00000000" w14:paraId="00000032">
      <w:pPr>
        <w:numPr>
          <w:ilvl w:val="0"/>
          <w:numId w:val="2"/>
        </w:numPr>
        <w:spacing w:after="200" w:lineRule="auto"/>
        <w:ind w:left="720" w:hanging="360"/>
      </w:pPr>
      <w:r w:rsidDel="00000000" w:rsidR="00000000" w:rsidRPr="00000000">
        <w:rPr>
          <w:rtl w:val="0"/>
        </w:rPr>
        <w:t xml:space="preserve">Reference texts and resources recommended throughout the course to further expand your knowledge in the field of holistic nutrition.</w:t>
      </w:r>
    </w:p>
    <w:p w:rsidR="00000000" w:rsidDel="00000000" w:rsidP="00000000" w:rsidRDefault="00000000" w:rsidRPr="00000000" w14:paraId="00000033">
      <w:pPr>
        <w:pStyle w:val="Heading2"/>
        <w:spacing w:after="200" w:lineRule="auto"/>
        <w:rPr/>
      </w:pPr>
      <w:bookmarkStart w:colFirst="0" w:colLast="0" w:name="_j6qlulowkba3" w:id="7"/>
      <w:bookmarkEnd w:id="7"/>
      <w:r w:rsidDel="00000000" w:rsidR="00000000" w:rsidRPr="00000000">
        <w:rPr>
          <w:rtl w:val="0"/>
        </w:rPr>
        <w:t xml:space="preserve">Course Structure</w:t>
      </w:r>
    </w:p>
    <w:p w:rsidR="00000000" w:rsidDel="00000000" w:rsidP="00000000" w:rsidRDefault="00000000" w:rsidRPr="00000000" w14:paraId="00000034">
      <w:pPr>
        <w:spacing w:after="200" w:lineRule="auto"/>
        <w:rPr/>
      </w:pPr>
      <w:r w:rsidDel="00000000" w:rsidR="00000000" w:rsidRPr="00000000">
        <w:rPr>
          <w:rtl w:val="0"/>
        </w:rPr>
        <w:t xml:space="preserve">The Holistic Nutrition Consultant training course is divided into </w:t>
      </w:r>
      <w:ins w:author="Justin Delli Colli" w:id="4" w:date="2024-02-13T19:40:44Z">
        <w:r w:rsidDel="00000000" w:rsidR="00000000" w:rsidRPr="00000000">
          <w:rPr>
            <w:rtl w:val="0"/>
          </w:rPr>
          <w:t xml:space="preserve">13</w:t>
        </w:r>
      </w:ins>
      <w:del w:author="Justin Delli Colli" w:id="4" w:date="2024-02-13T19:40:44Z">
        <w:commentRangeStart w:id="7"/>
        <w:commentRangeStart w:id="8"/>
        <w:commentRangeStart w:id="9"/>
        <w:r w:rsidDel="00000000" w:rsidR="00000000" w:rsidRPr="00000000">
          <w:rPr>
            <w:rtl w:val="0"/>
          </w:rPr>
          <w:delText xml:space="preserve">15</w:delText>
        </w:r>
      </w:del>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core modules, each focusing on a distinct aspect essential to the development of a comprehensive understanding and practical capability in holistic nutrition. </w:t>
      </w:r>
    </w:p>
    <w:p w:rsidR="00000000" w:rsidDel="00000000" w:rsidP="00000000" w:rsidRDefault="00000000" w:rsidRPr="00000000" w14:paraId="00000035">
      <w:pPr>
        <w:spacing w:after="200" w:lineRule="auto"/>
        <w:rPr/>
      </w:pPr>
      <w:r w:rsidDel="00000000" w:rsidR="00000000" w:rsidRPr="00000000">
        <w:rPr>
          <w:rtl w:val="0"/>
        </w:rPr>
        <w:t xml:space="preserve">Each module is available in both audio and text formats, providing you the flexibility to learn by reading, listening, or combining both methods, according to your personal preferences and learning style. </w:t>
      </w:r>
    </w:p>
    <w:p w:rsidR="00000000" w:rsidDel="00000000" w:rsidP="00000000" w:rsidRDefault="00000000" w:rsidRPr="00000000" w14:paraId="00000036">
      <w:pPr>
        <w:spacing w:after="200" w:lineRule="auto"/>
        <w:rPr/>
      </w:pPr>
      <w:r w:rsidDel="00000000" w:rsidR="00000000" w:rsidRPr="00000000">
        <w:rPr>
          <w:rtl w:val="0"/>
        </w:rPr>
        <w:t xml:space="preserve">Every module is designed to cover specific goals segmented into key objectives. Upon completing each objective, you will have the opportunity to reflect on your learning and consolidate your understanding through various exercises. Along with these exercises, some modules offer supplementary resources aimed at deepening your knowledge and mastery of the course material.</w:t>
      </w:r>
    </w:p>
    <w:p w:rsidR="00000000" w:rsidDel="00000000" w:rsidP="00000000" w:rsidRDefault="00000000" w:rsidRPr="00000000" w14:paraId="00000037">
      <w:pPr>
        <w:spacing w:after="200" w:lineRule="auto"/>
        <w:rPr/>
      </w:pPr>
      <w:r w:rsidDel="00000000" w:rsidR="00000000" w:rsidRPr="00000000">
        <w:rPr>
          <w:rtl w:val="0"/>
        </w:rPr>
        <w:t xml:space="preserve">The exercises incorporated into each objective are crucial for the development of practical skills and experience necessary for success as a Holistic Nutrition Consultant. To maximize your learning and practical skill acquisition, it is highly recommended that you fully engage with and invest in these exercises as an integral part of your training journey.</w:t>
      </w:r>
    </w:p>
    <w:p w:rsidR="00000000" w:rsidDel="00000000" w:rsidP="00000000" w:rsidRDefault="00000000" w:rsidRPr="00000000" w14:paraId="00000038">
      <w:pPr>
        <w:pStyle w:val="Heading2"/>
        <w:spacing w:after="200" w:lineRule="auto"/>
        <w:rPr/>
      </w:pPr>
      <w:bookmarkStart w:colFirst="0" w:colLast="0" w:name="_84owzq246vvh" w:id="8"/>
      <w:bookmarkEnd w:id="8"/>
      <w:r w:rsidDel="00000000" w:rsidR="00000000" w:rsidRPr="00000000">
        <w:rPr>
          <w:rtl w:val="0"/>
        </w:rPr>
        <w:t xml:space="preserve">Evaluations</w:t>
      </w:r>
    </w:p>
    <w:p w:rsidR="00000000" w:rsidDel="00000000" w:rsidP="00000000" w:rsidRDefault="00000000" w:rsidRPr="00000000" w14:paraId="00000039">
      <w:pPr>
        <w:spacing w:after="200" w:lineRule="auto"/>
        <w:rPr/>
      </w:pPr>
      <w:r w:rsidDel="00000000" w:rsidR="00000000" w:rsidRPr="00000000">
        <w:rPr>
          <w:rtl w:val="0"/>
        </w:rPr>
        <w:t xml:space="preserve">The assessments within this training course are designed to reinforce your learning and ensure the development of a strong foundation in holistic nutrition. The following evaluations are included in the course:</w:t>
      </w:r>
    </w:p>
    <w:p w:rsidR="00000000" w:rsidDel="00000000" w:rsidP="00000000" w:rsidRDefault="00000000" w:rsidRPr="00000000" w14:paraId="0000003A">
      <w:pPr>
        <w:numPr>
          <w:ilvl w:val="0"/>
          <w:numId w:val="3"/>
        </w:numPr>
        <w:spacing w:after="200" w:lineRule="auto"/>
        <w:ind w:left="720" w:hanging="360"/>
      </w:pPr>
      <w:r w:rsidDel="00000000" w:rsidR="00000000" w:rsidRPr="00000000">
        <w:rPr>
          <w:b w:val="1"/>
          <w:rtl w:val="0"/>
        </w:rPr>
        <w:t xml:space="preserve">Optional quizzes:</w:t>
      </w:r>
      <w:r w:rsidDel="00000000" w:rsidR="00000000" w:rsidRPr="00000000">
        <w:rPr>
          <w:rtl w:val="0"/>
        </w:rPr>
        <w:t xml:space="preserve"> At the conclusion of each module, there will be an optional quiz that you can take to test your understanding of the module's content. These quizzes are not graded and serve as a helpful tool for self-assessment and identifying areas that may need further review.</w:t>
      </w:r>
    </w:p>
    <w:p w:rsidR="00000000" w:rsidDel="00000000" w:rsidP="00000000" w:rsidRDefault="00000000" w:rsidRPr="00000000" w14:paraId="0000003B">
      <w:pPr>
        <w:numPr>
          <w:ilvl w:val="0"/>
          <w:numId w:val="3"/>
        </w:numPr>
        <w:spacing w:after="200" w:lineRule="auto"/>
        <w:ind w:left="720" w:hanging="360"/>
      </w:pPr>
      <w:r w:rsidDel="00000000" w:rsidR="00000000" w:rsidRPr="00000000">
        <w:rPr>
          <w:b w:val="1"/>
          <w:rtl w:val="0"/>
        </w:rPr>
        <w:t xml:space="preserve">Final exam:</w:t>
      </w:r>
      <w:r w:rsidDel="00000000" w:rsidR="00000000" w:rsidRPr="00000000">
        <w:rPr>
          <w:rtl w:val="0"/>
        </w:rPr>
        <w:t xml:space="preserve"> Upon completing all </w:t>
      </w:r>
      <w:commentRangeStart w:id="10"/>
      <w:commentRangeStart w:id="11"/>
      <w:r w:rsidDel="00000000" w:rsidR="00000000" w:rsidRPr="00000000">
        <w:rPr>
          <w:rtl w:val="0"/>
        </w:rPr>
        <w:t xml:space="preserve">15 modules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you will be required to pass a comprehensive multiple-choice final exam to obtain your Holistic Nutrition Consultant certification. A minimum passing score of 80% is required. If you do not achieve the passing score on your first attempt, you may retake the exam without penalty, ensuring you are fully prepared to commence your holistic health practice with confidence.</w:t>
      </w:r>
    </w:p>
    <w:p w:rsidR="00000000" w:rsidDel="00000000" w:rsidP="00000000" w:rsidRDefault="00000000" w:rsidRPr="00000000" w14:paraId="0000003C">
      <w:pPr>
        <w:spacing w:after="200" w:lineRule="auto"/>
        <w:rPr/>
      </w:pPr>
      <w:r w:rsidDel="00000000" w:rsidR="00000000" w:rsidRPr="00000000">
        <w:rPr>
          <w:rtl w:val="0"/>
        </w:rPr>
        <w:t xml:space="preserve">Throughout this training course, our primary goal is to support your growth and development as a skilled and compassionate Holistic Nutrition Consultant. We encourage you to make the most of the various evaluations and exercises to hone your abilities and deepen your understanding of this transformative field of healthcare.</w:t>
      </w:r>
    </w:p>
    <w:p w:rsidR="00000000" w:rsidDel="00000000" w:rsidP="00000000" w:rsidRDefault="00000000" w:rsidRPr="00000000" w14:paraId="0000003D">
      <w:pPr>
        <w:spacing w:after="200" w:lineRule="auto"/>
        <w:rPr/>
      </w:pPr>
      <w:r w:rsidDel="00000000" w:rsidR="00000000" w:rsidRPr="00000000">
        <w:rPr>
          <w:rtl w:val="0"/>
        </w:rPr>
        <w:t xml:space="preserve">Happy learning!</w:t>
      </w:r>
    </w:p>
    <w:p w:rsidR="00000000" w:rsidDel="00000000" w:rsidP="00000000" w:rsidRDefault="00000000" w:rsidRPr="00000000" w14:paraId="0000003E">
      <w:pPr>
        <w:spacing w:after="200" w:lineRule="auto"/>
        <w:rPr/>
      </w:pPr>
      <w:r w:rsidDel="00000000" w:rsidR="00000000" w:rsidRPr="00000000">
        <w:rPr>
          <w:rtl w:val="0"/>
        </w:rPr>
      </w:r>
    </w:p>
    <w:p w:rsidR="00000000" w:rsidDel="00000000" w:rsidP="00000000" w:rsidRDefault="00000000" w:rsidRPr="00000000" w14:paraId="0000003F">
      <w:pPr>
        <w:spacing w:after="200" w:lineRule="auto"/>
        <w:rPr/>
      </w:pPr>
      <w:r w:rsidDel="00000000" w:rsidR="00000000" w:rsidRPr="00000000">
        <w:rPr>
          <w:rtl w:val="0"/>
        </w:rPr>
      </w:r>
    </w:p>
    <w:p w:rsidR="00000000" w:rsidDel="00000000" w:rsidP="00000000" w:rsidRDefault="00000000" w:rsidRPr="00000000" w14:paraId="00000040">
      <w:pPr>
        <w:spacing w:after="200" w:lineRule="auto"/>
        <w:rPr/>
      </w:pPr>
      <w:r w:rsidDel="00000000" w:rsidR="00000000" w:rsidRPr="00000000">
        <w:rPr>
          <w:rtl w:val="0"/>
        </w:rPr>
      </w:r>
    </w:p>
    <w:p w:rsidR="00000000" w:rsidDel="00000000" w:rsidP="00000000" w:rsidRDefault="00000000" w:rsidRPr="00000000" w14:paraId="00000041">
      <w:pPr>
        <w:spacing w:after="200" w:lineRule="auto"/>
        <w:rPr/>
      </w:pPr>
      <w:r w:rsidDel="00000000" w:rsidR="00000000" w:rsidRPr="00000000">
        <w:rPr>
          <w:rtl w:val="0"/>
        </w:rPr>
      </w:r>
    </w:p>
    <w:p w:rsidR="00000000" w:rsidDel="00000000" w:rsidP="00000000" w:rsidRDefault="00000000" w:rsidRPr="00000000" w14:paraId="00000042">
      <w:pPr>
        <w:spacing w:after="200" w:lineRule="auto"/>
        <w:rPr/>
      </w:pPr>
      <w:r w:rsidDel="00000000" w:rsidR="00000000" w:rsidRPr="00000000">
        <w:rPr>
          <w:rtl w:val="0"/>
        </w:rPr>
      </w:r>
    </w:p>
    <w:p w:rsidR="00000000" w:rsidDel="00000000" w:rsidP="00000000" w:rsidRDefault="00000000" w:rsidRPr="00000000" w14:paraId="00000043">
      <w:pPr>
        <w:spacing w:after="200" w:lineRule="auto"/>
        <w:rPr/>
      </w:pP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rtl w:val="0"/>
        </w:rPr>
      </w:r>
    </w:p>
    <w:p w:rsidR="00000000" w:rsidDel="00000000" w:rsidP="00000000" w:rsidRDefault="00000000" w:rsidRPr="00000000" w14:paraId="00000045">
      <w:pPr>
        <w:spacing w:after="200" w:lineRule="auto"/>
        <w:rPr/>
      </w:pPr>
      <w:r w:rsidDel="00000000" w:rsidR="00000000" w:rsidRPr="00000000">
        <w:rPr>
          <w:rtl w:val="0"/>
        </w:rPr>
      </w:r>
    </w:p>
    <w:p w:rsidR="00000000" w:rsidDel="00000000" w:rsidP="00000000" w:rsidRDefault="00000000" w:rsidRPr="00000000" w14:paraId="00000046">
      <w:pPr>
        <w:spacing w:after="200" w:lineRule="auto"/>
        <w:rPr/>
      </w:pPr>
      <w:r w:rsidDel="00000000" w:rsidR="00000000" w:rsidRPr="00000000">
        <w:rPr>
          <w:rtl w:val="0"/>
        </w:rPr>
      </w:r>
    </w:p>
    <w:p w:rsidR="00000000" w:rsidDel="00000000" w:rsidP="00000000" w:rsidRDefault="00000000" w:rsidRPr="00000000" w14:paraId="00000047">
      <w:pPr>
        <w:spacing w:after="20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dra Frevel" w:id="10" w:date="2024-02-14T08:11:58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changed also here @justin@solutionlabs.io @elisadobruna19@gmail.com @chequille@solutionlabs.io</w:t>
      </w:r>
    </w:p>
  </w:comment>
  <w:comment w:author="Elisa Dobruna" w:id="11" w:date="2024-02-14T11:31:19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ustin Delli Colli" w:id="3" w:date="2024-01-25T16:42:38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changed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@sandrajfrevel@gmail.com @elisadobruna19@gmail.com</w:t>
      </w:r>
    </w:p>
  </w:comment>
  <w:comment w:author="Sandra Frevel" w:id="4" w:date="2024-01-26T10:11:23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Justin Delli Colli" w:id="5" w:date="2024-01-25T16:57:35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 @sandrajfrevel@gmail.com</w:t>
      </w:r>
    </w:p>
  </w:comment>
  <w:comment w:author="Sandra Frevel" w:id="6" w:date="2024-01-26T10:10:22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Justin Delli Colli" w:id="7" w:date="2024-02-13T19:40:3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@sandrajfrevel@gmail.com @elisadobruna19@gmail.com</w:t>
      </w:r>
    </w:p>
  </w:comment>
  <w:comment w:author="Justin Delli Colli" w:id="8" w:date="2024-02-13T19:42:0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change in your respective languages.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can you also fix the EN version in the LMS when you get the chance?</w:t>
      </w:r>
    </w:p>
  </w:comment>
  <w:comment w:author="Sandra Frevel" w:id="9" w:date="2024-02-14T08:06:5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Sandra Frevel" w:id="2" w:date="2024-01-26T10:12:4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Justin Delli Colli" w:id="0" w:date="2024-01-25T16:43:39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changed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@elisadobruna19@gmail.com</w:t>
      </w:r>
    </w:p>
  </w:comment>
  <w:comment w:author="Sandra Frevel" w:id="1" w:date="2024-01-26T10:12:0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