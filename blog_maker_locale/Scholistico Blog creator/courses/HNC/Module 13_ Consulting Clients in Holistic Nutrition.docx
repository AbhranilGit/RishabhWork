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hkq9cu8sbjr3" w:id="0"/>
      <w:bookmarkEnd w:id="0"/>
      <w:r w:rsidDel="00000000" w:rsidR="00000000" w:rsidRPr="00000000">
        <w:rPr>
          <w:rtl w:val="0"/>
        </w:rPr>
        <w:t xml:space="preserve">Module 13: Consulting Clients in Holistic Nutrition</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kq9cu8sbj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13: Consulting Clients in Holistic Nutrition</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5vdbwwt9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720" w:firstLine="0"/>
            <w:rPr>
              <w:sz w:val="40"/>
              <w:szCs w:val="40"/>
            </w:rPr>
          </w:pPr>
          <w:hyperlink w:anchor="_jaljnqpu7v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r>
          </w:hyperlink>
          <w:r w:rsidDel="00000000" w:rsidR="00000000" w:rsidRPr="00000000">
            <w:fldChar w:fldCharType="begin"/>
            <w:instrText xml:space="preserve"> HYPERLINK \l "_jaljnqpu7vyf" </w:instrText>
            <w:fldChar w:fldCharType="separate"/>
          </w:r>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jaljnqpu7v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hew0yn1w4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&amp; Ethical Considerations for Holistic Nutrition Consultants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2q5n9esi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Nutritionist, Nutrition Coaches, Nutrition Consultants, &amp; Dietitians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nvvkyo26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Consultant vs Coach</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fbpigaex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of Holistic Nutrition Consulting</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l7poy82a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Ethical Conduct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7fs7cb138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and Privacy</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2klmae8z9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and Honesty</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d0wpamzxo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sgictf4at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Non-Discrimination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a1np7xde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Continual Professional Development</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9zk6ump8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Fostering Collaboration with Medical Professionals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05nhabezi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Referral Systems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qz3a3f8hg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Complementary Practices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d3akdvdz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Interdisciplinary Communication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e7uq77880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Client-Centered Care</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3mahcdauw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and Reporting</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cz8uyz5y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Marketing Practices in Holistic Nutrition Consulting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s6ddmvui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Advertising</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8o1znnn5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Conduct</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12d0pbqt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Cultural Sensitivity and Inclusivity in Holistic Nutrition Consulting</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pli4s17og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for Cultural Differences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p4me7qxow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Inclusive Practices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k2kgnpvl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Legalities of Holistic Nutrition Consulting</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td7m6ksc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Legal Considerations in Holistic Nutrition</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20l16o0kc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Medical Advice</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ozpt46yzm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Awareness &amp; Insurance</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wxutu8w2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kv26updb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2nnzb24i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Understanding Laws and Regulations in Your Area</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t5r78jpg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Defining Your Professional Identity</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4goikjbw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Holistic Nutrition Planning and Client Consulting</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iwcxae2o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Personalized Nutritional Plan</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ucml92dx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Client's Nutritional Requirements and Baseline</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5s3k87e7b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Holistic Nutrition Intake Form</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ohhkxsdg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for a Detailed Baseline</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vnrn0mbld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Encouraging the Use of a Nutrition Journal</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nff1t56j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Development</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gilw7q56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Points</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06ne1xx7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 Existing Habits and New Dietary Goals</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cznqyw1g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Introduction of New Foods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4vpf4rsi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Appealing and Enjoyable</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b7radrr7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Needs and Preferences</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gqvqg8dc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The Scope of Menu Planning</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7yi65tha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Month Holistic Nutrition Consultation Cycle</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oqvldmrd4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Macro-Micro Approach to Meal Planning</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j2ajdn1i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Healthy Nutrition-related Habits</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gluxmkeg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Formation: The Key to Transformation</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flnhtsy6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New Good Habits</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3e3ttjca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Old Bad Habits</w:t>
              <w:tab/>
              <w:t xml:space="preserve">29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t1e4459d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Cultivating Enlightened Mindsets: The Transformative Power of Education</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ijj77af9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Follow-ups</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pzl6s6bp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of Follow-ups</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2fbzif5d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Progress and Addressing Challenges:</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fwm8egpg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from the Nutritional Journal:</w:t>
              <w:tab/>
              <w:t xml:space="preserve">33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37i6w2r91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Adherence to Prescribed Plans</w:t>
              <w:tab/>
              <w:t xml:space="preserve">33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qdunw93i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Adjustments</w:t>
              <w:tab/>
              <w:t xml:space="preserve">33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7zwivuac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34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larkf2x2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36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8y84lzc4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Holistic Nutrition Case Studies</w:t>
              <w:tab/>
              <w:t xml:space="preserve">36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mviioh31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Self Nutritional Plan or Buddy Nutritional Plan</w:t>
              <w:tab/>
              <w:t xml:space="preserve">37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9y33o3yz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after="200" w:before="240" w:lineRule="auto"/>
        <w:rPr/>
      </w:pPr>
      <w:bookmarkStart w:colFirst="0" w:colLast="0" w:name="_4j5vdbwwt90r" w:id="1"/>
      <w:bookmarkEnd w:id="1"/>
      <w:r w:rsidDel="00000000" w:rsidR="00000000" w:rsidRPr="00000000">
        <w:rPr>
          <w:rtl w:val="0"/>
        </w:rPr>
        <w:t xml:space="preserve">Introduction</w:t>
      </w:r>
    </w:p>
    <w:p w:rsidR="00000000" w:rsidDel="00000000" w:rsidP="00000000" w:rsidRDefault="00000000" w:rsidRPr="00000000" w14:paraId="00000044">
      <w:pPr>
        <w:spacing w:after="200" w:lineRule="auto"/>
        <w:rPr/>
      </w:pPr>
      <w:r w:rsidDel="00000000" w:rsidR="00000000" w:rsidRPr="00000000">
        <w:rPr>
          <w:rtl w:val="0"/>
        </w:rPr>
        <w:t xml:space="preserve">Welcome to Consulting Clients in Holistic Nutrition. This critical unit of our comprehensive course on Holistic Nutrition delves into the crucial skill set required to translate your valuable knowledge into practical actions, serving your clients with competence and professionalism. Throughout this module, we will explore the diverse aspects of client consultation, providing you the essential tools and strategies to navigate seamlessly through the journey that is holistic nutrition consultation. </w:t>
      </w:r>
    </w:p>
    <w:p w:rsidR="00000000" w:rsidDel="00000000" w:rsidP="00000000" w:rsidRDefault="00000000" w:rsidRPr="00000000" w14:paraId="00000045">
      <w:pPr>
        <w:spacing w:after="200" w:lineRule="auto"/>
        <w:rPr/>
      </w:pPr>
      <w:r w:rsidDel="00000000" w:rsidR="00000000" w:rsidRPr="00000000">
        <w:rPr>
          <w:rtl w:val="0"/>
        </w:rPr>
        <w:t xml:space="preserve">As holistic nutritionists, our role extends beyond simply imparting nutritional knowledge; it involves facilitating meaningful changes in our clients’ lives, underpinned by a holistic, integrated approach to health. In this engaging and thorough module, we unpack the distinct components that constitute a successful nutrition consultation, covering the terrain of ethics, legal principles, nutritional planning, and continuous professional development.</w:t>
      </w:r>
    </w:p>
    <w:p w:rsidR="00000000" w:rsidDel="00000000" w:rsidP="00000000" w:rsidRDefault="00000000" w:rsidRPr="00000000" w14:paraId="00000046">
      <w:pPr>
        <w:spacing w:after="200" w:lineRule="auto"/>
        <w:rPr/>
      </w:pPr>
      <w:r w:rsidDel="00000000" w:rsidR="00000000" w:rsidRPr="00000000">
        <w:rPr>
          <w:rtl w:val="0"/>
        </w:rPr>
        <w:t xml:space="preserve">The exploration begins with a deep dive into the ethical and legal considerations of practicing as a Holistic Nutrition Consultant. We learn about the diverse professional titles, the varied regulations and laws across different countries, and the importance of maintaining a professional demeanor and cultural sensitivity within your practice. We also examine important protective measures such as professional insurance, demonstrating how enhancing our credibility can advance our practice and ensure our clients' safety and trust.</w:t>
      </w:r>
    </w:p>
    <w:p w:rsidR="00000000" w:rsidDel="00000000" w:rsidP="00000000" w:rsidRDefault="00000000" w:rsidRPr="00000000" w14:paraId="00000047">
      <w:pPr>
        <w:spacing w:after="200" w:lineRule="auto"/>
        <w:rPr/>
      </w:pPr>
      <w:r w:rsidDel="00000000" w:rsidR="00000000" w:rsidRPr="00000000">
        <w:rPr>
          <w:rtl w:val="0"/>
        </w:rPr>
        <w:t xml:space="preserve">We progress into the realm of creating custom holistic nutrition plans, focusing on understanding our client's unique needs and preferences. We learn to leverage various tools like nutritional intake forms and journaling to gain insights into clients' health and nutritional status. Matching science and creativity, we will master the art of creating personalized, appealing, and balanced menu plans that ease clients to healthy habit formation.</w:t>
      </w:r>
    </w:p>
    <w:p w:rsidR="00000000" w:rsidDel="00000000" w:rsidP="00000000" w:rsidRDefault="00000000" w:rsidRPr="00000000" w14:paraId="00000048">
      <w:pPr>
        <w:spacing w:after="200" w:lineRule="auto"/>
        <w:rPr/>
      </w:pPr>
      <w:r w:rsidDel="00000000" w:rsidR="00000000" w:rsidRPr="00000000">
        <w:rPr>
          <w:rtl w:val="0"/>
        </w:rPr>
        <w:t xml:space="preserve">Subsequently, we examine the essential components of habit formation and mindset shifts toward holistic health. Consultants play a pivotal role in these aspects, helping clients appreciate the benefits of adopting a holistic approach toward their diet and lifestyle, and encourage rewiring of their behaviors, thoughts, and attitudes toward health and wellness.</w:t>
      </w:r>
    </w:p>
    <w:p w:rsidR="00000000" w:rsidDel="00000000" w:rsidP="00000000" w:rsidRDefault="00000000" w:rsidRPr="00000000" w14:paraId="00000049">
      <w:pPr>
        <w:spacing w:after="200" w:lineRule="auto"/>
        <w:rPr/>
      </w:pPr>
      <w:r w:rsidDel="00000000" w:rsidR="00000000" w:rsidRPr="00000000">
        <w:rPr>
          <w:rtl w:val="0"/>
        </w:rPr>
        <w:t xml:space="preserve">Lastly, we highlight the significance of regular follow-ups in ensuring the success of a personalized meal plan, discussing how consultants can effectively adjust meal plans to enhance clients' adherence and overall experience. In doing so, we affirm the role of the consultant as a guiding light on the clients' path to optimal health and holistic well-being.</w:t>
      </w:r>
    </w:p>
    <w:p w:rsidR="00000000" w:rsidDel="00000000" w:rsidP="00000000" w:rsidRDefault="00000000" w:rsidRPr="00000000" w14:paraId="0000004A">
      <w:pPr>
        <w:pStyle w:val="Heading3"/>
        <w:spacing w:after="200" w:lineRule="auto"/>
        <w:rPr/>
      </w:pPr>
      <w:bookmarkStart w:colFirst="0" w:colLast="0" w:name="_jaljnqpu7vyf" w:id="2"/>
      <w:bookmarkEnd w:id="2"/>
      <w:r w:rsidDel="00000000" w:rsidR="00000000" w:rsidRPr="00000000">
        <w:rPr>
          <w:rtl w:val="0"/>
        </w:rPr>
        <w:t xml:space="preserve">Module Objectives</w:t>
      </w:r>
    </w:p>
    <w:p w:rsidR="00000000" w:rsidDel="00000000" w:rsidP="00000000" w:rsidRDefault="00000000" w:rsidRPr="00000000" w14:paraId="0000004B">
      <w:pPr>
        <w:spacing w:after="200" w:lineRule="auto"/>
        <w:rPr/>
      </w:pPr>
      <w:r w:rsidDel="00000000" w:rsidR="00000000" w:rsidRPr="00000000">
        <w:rPr>
          <w:rtl w:val="0"/>
        </w:rPr>
        <w:t xml:space="preserve">By the end of this module, you will have achieved the following objectives:</w:t>
      </w:r>
    </w:p>
    <w:p w:rsidR="00000000" w:rsidDel="00000000" w:rsidP="00000000" w:rsidRDefault="00000000" w:rsidRPr="00000000" w14:paraId="0000004C">
      <w:pPr>
        <w:numPr>
          <w:ilvl w:val="0"/>
          <w:numId w:val="3"/>
        </w:numPr>
        <w:spacing w:after="200" w:lineRule="auto"/>
        <w:ind w:left="720" w:hanging="360"/>
        <w:rPr>
          <w:u w:val="none"/>
        </w:rPr>
      </w:pPr>
      <w:r w:rsidDel="00000000" w:rsidR="00000000" w:rsidRPr="00000000">
        <w:rPr>
          <w:rtl w:val="0"/>
        </w:rPr>
        <w:t xml:space="preserve">Practical Aspect Mastery: Gain practical skills and knowledge required to offer holistic nutritional consulting to clients effectively and efficiently.</w:t>
      </w:r>
    </w:p>
    <w:p w:rsidR="00000000" w:rsidDel="00000000" w:rsidP="00000000" w:rsidRDefault="00000000" w:rsidRPr="00000000" w14:paraId="0000004D">
      <w:pPr>
        <w:numPr>
          <w:ilvl w:val="0"/>
          <w:numId w:val="3"/>
        </w:numPr>
        <w:spacing w:after="200" w:before="0" w:lineRule="auto"/>
        <w:ind w:left="720" w:hanging="360"/>
        <w:rPr>
          <w:u w:val="none"/>
        </w:rPr>
      </w:pPr>
      <w:r w:rsidDel="00000000" w:rsidR="00000000" w:rsidRPr="00000000">
        <w:rPr>
          <w:rtl w:val="0"/>
        </w:rPr>
        <w:t xml:space="preserve">Ethical and Legal Understanding: Acquire a comprehensive understanding of the ethical and legal boundaries of practicing as a Holistic Nutrition Consultant and learn how to operate within them to maintain the integrity of the practice.</w:t>
      </w:r>
    </w:p>
    <w:p w:rsidR="00000000" w:rsidDel="00000000" w:rsidP="00000000" w:rsidRDefault="00000000" w:rsidRPr="00000000" w14:paraId="0000004E">
      <w:pPr>
        <w:numPr>
          <w:ilvl w:val="0"/>
          <w:numId w:val="3"/>
        </w:numPr>
        <w:spacing w:after="200" w:lineRule="auto"/>
        <w:ind w:left="720" w:hanging="360"/>
        <w:rPr>
          <w:u w:val="none"/>
        </w:rPr>
      </w:pPr>
      <w:r w:rsidDel="00000000" w:rsidR="00000000" w:rsidRPr="00000000">
        <w:rPr>
          <w:rtl w:val="0"/>
        </w:rPr>
        <w:t xml:space="preserve">Holistic Nutrition Planning Expertise: Develop the art of creating personalized, balanced and practical nutrition plans that take into account the holistic well-being approach.</w:t>
      </w:r>
    </w:p>
    <w:p w:rsidR="00000000" w:rsidDel="00000000" w:rsidP="00000000" w:rsidRDefault="00000000" w:rsidRPr="00000000" w14:paraId="0000004F">
      <w:pPr>
        <w:pStyle w:val="Heading1"/>
        <w:spacing w:after="200" w:before="240" w:lineRule="auto"/>
        <w:rPr/>
      </w:pPr>
      <w:bookmarkStart w:colFirst="0" w:colLast="0" w:name="_ehew0yn1w4p0" w:id="3"/>
      <w:bookmarkEnd w:id="3"/>
      <w:r w:rsidDel="00000000" w:rsidR="00000000" w:rsidRPr="00000000">
        <w:rPr>
          <w:rtl w:val="0"/>
        </w:rPr>
        <w:t xml:space="preserve">Legal &amp; Ethical Considerations for Holistic Nutrition Consultants</w:t>
      </w:r>
    </w:p>
    <w:p w:rsidR="00000000" w:rsidDel="00000000" w:rsidP="00000000" w:rsidRDefault="00000000" w:rsidRPr="00000000" w14:paraId="00000050">
      <w:pPr>
        <w:spacing w:after="200" w:lineRule="auto"/>
        <w:rPr/>
      </w:pPr>
      <w:r w:rsidDel="00000000" w:rsidR="00000000" w:rsidRPr="00000000">
        <w:rPr>
          <w:rtl w:val="0"/>
        </w:rPr>
        <w:t xml:space="preserve">As Holistic Nutrition Consultants, we strive to support and facilitate the health and well-being transformations our clients seek. Like all professionals, while we work to make a positive impact on others, we need to ensure our expertise in nutrition and consultancy stay safely within the boundaries of legislation and ethical practices. Legal and ethical considerations are the pillars that ensure you operate with integrity, credibility and within the laws of your country. </w:t>
      </w:r>
    </w:p>
    <w:p w:rsidR="00000000" w:rsidDel="00000000" w:rsidP="00000000" w:rsidRDefault="00000000" w:rsidRPr="00000000" w14:paraId="00000051">
      <w:pPr>
        <w:spacing w:after="200" w:lineRule="auto"/>
        <w:rPr/>
      </w:pPr>
      <w:r w:rsidDel="00000000" w:rsidR="00000000" w:rsidRPr="00000000">
        <w:rPr>
          <w:rtl w:val="0"/>
        </w:rPr>
        <w:t xml:space="preserve">This isn't solely about protecting your practice and reputation, but equally about respecting and protecting your clients' rights and interests. Navigating these boundaries might seem daunting at first. However, with adequate knowledge and understanding, you will find it considerably less complicated. This module is your beacon to guide you through these legal and ethical channels and help you practice your passion conscientiously and confidently. </w:t>
      </w:r>
    </w:p>
    <w:p w:rsidR="00000000" w:rsidDel="00000000" w:rsidP="00000000" w:rsidRDefault="00000000" w:rsidRPr="00000000" w14:paraId="00000052">
      <w:pPr>
        <w:spacing w:after="200" w:lineRule="auto"/>
        <w:rPr/>
      </w:pPr>
      <w:r w:rsidDel="00000000" w:rsidR="00000000" w:rsidRPr="00000000">
        <w:rPr>
          <w:rtl w:val="0"/>
        </w:rPr>
        <w:t xml:space="preserve">Remember, operating ethically and legally is not just an obligation; it is fundamentally about adding value to your service, your profession, and most importantly, to your client's journey towards holistic health and well-being. Let's begin this important exploration.</w:t>
      </w:r>
    </w:p>
    <w:p w:rsidR="00000000" w:rsidDel="00000000" w:rsidP="00000000" w:rsidRDefault="00000000" w:rsidRPr="00000000" w14:paraId="00000053">
      <w:pPr>
        <w:pStyle w:val="Heading2"/>
        <w:spacing w:after="200" w:lineRule="auto"/>
        <w:rPr/>
      </w:pPr>
      <w:bookmarkStart w:colFirst="0" w:colLast="0" w:name="_qw2q5n9esigh" w:id="4"/>
      <w:bookmarkEnd w:id="4"/>
      <w:r w:rsidDel="00000000" w:rsidR="00000000" w:rsidRPr="00000000">
        <w:rPr>
          <w:rtl w:val="0"/>
        </w:rPr>
        <w:t xml:space="preserve">Nutritionist, Nutrition Coaches, Nutrition Consultants, &amp; Dietitians </w:t>
      </w:r>
    </w:p>
    <w:p w:rsidR="00000000" w:rsidDel="00000000" w:rsidP="00000000" w:rsidRDefault="00000000" w:rsidRPr="00000000" w14:paraId="00000054">
      <w:pPr>
        <w:spacing w:after="200" w:lineRule="auto"/>
        <w:rPr/>
      </w:pPr>
      <w:r w:rsidDel="00000000" w:rsidR="00000000" w:rsidRPr="00000000">
        <w:rPr>
          <w:rtl w:val="0"/>
        </w:rPr>
        <w:t xml:space="preserve">The field of nutrition, akin to many other disciplines, boasts various professional titles. From Nutritionists, Nutrition Coaches, Nutrition Consultants, to Dietitians, these titles, while they sound similar, come with distinct roles, educational backgrounds, and legal ramifications. Simply using a specific title can change the legal and ethical considerations involved in your practice. Hence, understanding these nuances is integral to your journey in holistic nutrition consultancy.</w:t>
      </w:r>
    </w:p>
    <w:p w:rsidR="00000000" w:rsidDel="00000000" w:rsidP="00000000" w:rsidRDefault="00000000" w:rsidRPr="00000000" w14:paraId="00000055">
      <w:pPr>
        <w:spacing w:after="200" w:lineRule="auto"/>
        <w:rPr/>
      </w:pPr>
      <w:r w:rsidDel="00000000" w:rsidR="00000000" w:rsidRPr="00000000">
        <w:rPr>
          <w:rtl w:val="0"/>
        </w:rPr>
        <w:t xml:space="preserve">In many regions, the title 'Dietitian' is regulated and protected by law. These professionals typically have a structured academic background, including a university degree in nutrition and dietetics, supervised internships, and registered licensing. They work in health and wellness facilities, hospitals, and private practices, offering personalized nutritional advice based on scientific research.</w:t>
      </w:r>
    </w:p>
    <w:p w:rsidR="00000000" w:rsidDel="00000000" w:rsidP="00000000" w:rsidRDefault="00000000" w:rsidRPr="00000000" w14:paraId="00000056">
      <w:pPr>
        <w:spacing w:after="200" w:lineRule="auto"/>
        <w:rPr/>
      </w:pPr>
      <w:r w:rsidDel="00000000" w:rsidR="00000000" w:rsidRPr="00000000">
        <w:rPr>
          <w:rtl w:val="0"/>
        </w:rPr>
        <w:t xml:space="preserve">On the other hand, the titles 'Nutritionist,' 'Nutrition Coach,' and 'Holistic Nutrition Consultant' are often not legally protected or defined in many areas. They tend to be more flexible and varied in their range of educational backgrounds and work settings. It's paramount to make a clear distinction between these titles so as not to misrepresent your qualifications and expertise to clients seeking your services.</w:t>
      </w:r>
    </w:p>
    <w:p w:rsidR="00000000" w:rsidDel="00000000" w:rsidP="00000000" w:rsidRDefault="00000000" w:rsidRPr="00000000" w14:paraId="00000057">
      <w:pPr>
        <w:spacing w:after="200" w:lineRule="auto"/>
        <w:rPr/>
      </w:pPr>
      <w:r w:rsidDel="00000000" w:rsidR="00000000" w:rsidRPr="00000000">
        <w:rPr>
          <w:rtl w:val="0"/>
        </w:rPr>
        <w:t xml:space="preserve">Holistic Nutrition Consultants, our primary focus in this course, approach wellness from a comprehensive viewpoint. They don't just concentrate on prescribing individual diets, but aim to address the complete health of a client – physical, emotional, spiritual, and environmental. This involves assisting clients not only with food choices and understanding the impact of diet on their health but also with lifestyle transformations and habit enhancements. </w:t>
      </w:r>
    </w:p>
    <w:p w:rsidR="00000000" w:rsidDel="00000000" w:rsidP="00000000" w:rsidRDefault="00000000" w:rsidRPr="00000000" w14:paraId="00000058">
      <w:pPr>
        <w:spacing w:after="200" w:lineRule="auto"/>
        <w:rPr/>
      </w:pPr>
      <w:r w:rsidDel="00000000" w:rsidR="00000000" w:rsidRPr="00000000">
        <w:rPr>
          <w:rtl w:val="0"/>
        </w:rPr>
        <w:t xml:space="preserve">Nutrition Coaches similarly operate in the realm of guiding individuals toward better health through nutrition, yet their role may be more inclined towards behavior change and habit adoption. They engage clients in proactive health promotion, helping them understand their unique relationship with food and building a healthier lifestyle around their specific nutritional needs.</w:t>
      </w:r>
    </w:p>
    <w:p w:rsidR="00000000" w:rsidDel="00000000" w:rsidP="00000000" w:rsidRDefault="00000000" w:rsidRPr="00000000" w14:paraId="00000059">
      <w:pPr>
        <w:pStyle w:val="Heading3"/>
        <w:spacing w:after="200" w:lineRule="auto"/>
        <w:rPr/>
      </w:pPr>
      <w:bookmarkStart w:colFirst="0" w:colLast="0" w:name="_nnnvvkyo26e0" w:id="5"/>
      <w:bookmarkEnd w:id="5"/>
      <w:r w:rsidDel="00000000" w:rsidR="00000000" w:rsidRPr="00000000">
        <w:rPr>
          <w:rtl w:val="0"/>
        </w:rPr>
        <w:t xml:space="preserve">Consultant vs Coach</w:t>
      </w:r>
    </w:p>
    <w:p w:rsidR="00000000" w:rsidDel="00000000" w:rsidP="00000000" w:rsidRDefault="00000000" w:rsidRPr="00000000" w14:paraId="0000005A">
      <w:pPr>
        <w:spacing w:after="200" w:lineRule="auto"/>
        <w:rPr/>
      </w:pPr>
      <w:r w:rsidDel="00000000" w:rsidR="00000000" w:rsidRPr="00000000">
        <w:rPr>
          <w:rtl w:val="0"/>
        </w:rPr>
        <w:t xml:space="preserve">Comparing the roles of a Consultant and a Coach can help clarify the important difference between these two titles. A consultant is usually called upon for their specific expertise in a field. They analyze a given situation or problem and offer advice and solutions based on their knowledge and skills. By contrast, a coach works with individuals over a longer duration, focusing on personal growth, goal setting and achievement, and habit change. In nutrition, a coach may work closely with a client to align their dietary habits with their health goals, provide accountability, and support long-term transformation.</w:t>
      </w:r>
    </w:p>
    <w:p w:rsidR="00000000" w:rsidDel="00000000" w:rsidP="00000000" w:rsidRDefault="00000000" w:rsidRPr="00000000" w14:paraId="0000005B">
      <w:pPr>
        <w:spacing w:after="200" w:lineRule="auto"/>
        <w:rPr/>
      </w:pPr>
      <w:r w:rsidDel="00000000" w:rsidR="00000000" w:rsidRPr="00000000">
        <w:rPr>
          <w:rtl w:val="0"/>
        </w:rPr>
        <w:t xml:space="preserve">Your title will directly influence your professional positioning. It will impact how your clients perceive you and what they expect from your services. Ample research and feedback from your target clientele can help you decide which term will align better with your professional image, your objectives, and the expectation of your clients. Whether you choose to brand yourself as a Holistic Nutrition Consultant or Nutrition Coach, know that both roles carry significant weight in the realm of nutrition. They offer different but overlapping capabilities, and both make profound impacts on individuals' journey toward health and wellness.</w:t>
      </w:r>
    </w:p>
    <w:p w:rsidR="00000000" w:rsidDel="00000000" w:rsidP="00000000" w:rsidRDefault="00000000" w:rsidRPr="00000000" w14:paraId="0000005C">
      <w:pPr>
        <w:spacing w:after="200" w:lineRule="auto"/>
        <w:rPr/>
      </w:pPr>
      <w:r w:rsidDel="00000000" w:rsidR="00000000" w:rsidRPr="00000000">
        <w:rPr>
          <w:rtl w:val="0"/>
        </w:rPr>
        <w:t xml:space="preserve">Remember, your title is not just a label; it reflects your work, your passion, and the profound commitment you bring to your practice in holistic health. Let's continue this important learning journey.</w:t>
      </w:r>
    </w:p>
    <w:p w:rsidR="00000000" w:rsidDel="00000000" w:rsidP="00000000" w:rsidRDefault="00000000" w:rsidRPr="00000000" w14:paraId="0000005D">
      <w:pPr>
        <w:pStyle w:val="Heading2"/>
        <w:spacing w:after="200" w:lineRule="auto"/>
        <w:rPr/>
      </w:pPr>
      <w:bookmarkStart w:colFirst="0" w:colLast="0" w:name="_46fbpigaexee" w:id="6"/>
      <w:bookmarkEnd w:id="6"/>
      <w:r w:rsidDel="00000000" w:rsidR="00000000" w:rsidRPr="00000000">
        <w:rPr>
          <w:rtl w:val="0"/>
        </w:rPr>
        <w:t xml:space="preserve">Ethics of Holistic Nutrition Consulting</w:t>
      </w:r>
    </w:p>
    <w:p w:rsidR="00000000" w:rsidDel="00000000" w:rsidP="00000000" w:rsidRDefault="00000000" w:rsidRPr="00000000" w14:paraId="0000005E">
      <w:pPr>
        <w:spacing w:after="200" w:lineRule="auto"/>
        <w:rPr/>
      </w:pPr>
      <w:r w:rsidDel="00000000" w:rsidR="00000000" w:rsidRPr="00000000">
        <w:rPr>
          <w:rtl w:val="0"/>
        </w:rPr>
        <w:t xml:space="preserve">As a Holistic Nutrition Consultant, it is crucial to establish a strong ethical foundation. The field of holistic nutrition, like any other profession, demands adherence to a strict code of ethics. Our consultation services must adhere to key principles that respect client's individuality, maintain professionalism, protect client's confidentiality, and promote autonomous decision-making. Upholding these principles allows us to navigate the spectrum of ethical dilemmas that may arise, ensuring our practice remains credible, trustworthy, and genuinely beneficial for our clients. In this section, we will explore these principles in detail to help you make competent ethical decisions in your holistic nutrition practice.</w:t>
      </w:r>
    </w:p>
    <w:p w:rsidR="00000000" w:rsidDel="00000000" w:rsidP="00000000" w:rsidRDefault="00000000" w:rsidRPr="00000000" w14:paraId="0000005F">
      <w:pPr>
        <w:pStyle w:val="Heading3"/>
        <w:spacing w:after="200" w:lineRule="auto"/>
        <w:rPr/>
      </w:pPr>
      <w:bookmarkStart w:colFirst="0" w:colLast="0" w:name="_2tl7poy82amf" w:id="7"/>
      <w:bookmarkEnd w:id="7"/>
      <w:r w:rsidDel="00000000" w:rsidR="00000000" w:rsidRPr="00000000">
        <w:rPr>
          <w:rtl w:val="0"/>
        </w:rPr>
        <w:t xml:space="preserve">Principles of Ethical Conduct</w:t>
      </w:r>
    </w:p>
    <w:p w:rsidR="00000000" w:rsidDel="00000000" w:rsidP="00000000" w:rsidRDefault="00000000" w:rsidRPr="00000000" w14:paraId="00000060">
      <w:pPr>
        <w:pStyle w:val="Heading4"/>
        <w:spacing w:after="200" w:lineRule="auto"/>
        <w:rPr/>
      </w:pPr>
      <w:bookmarkStart w:colFirst="0" w:colLast="0" w:name="_57fs7cb138po" w:id="8"/>
      <w:bookmarkEnd w:id="8"/>
      <w:r w:rsidDel="00000000" w:rsidR="00000000" w:rsidRPr="00000000">
        <w:rPr>
          <w:rtl w:val="0"/>
        </w:rPr>
        <w:t xml:space="preserve">Confidentiality and Privacy</w:t>
      </w:r>
    </w:p>
    <w:p w:rsidR="00000000" w:rsidDel="00000000" w:rsidP="00000000" w:rsidRDefault="00000000" w:rsidRPr="00000000" w14:paraId="00000061">
      <w:pPr>
        <w:spacing w:after="200" w:lineRule="auto"/>
        <w:rPr/>
      </w:pPr>
      <w:r w:rsidDel="00000000" w:rsidR="00000000" w:rsidRPr="00000000">
        <w:rPr>
          <w:rtl w:val="0"/>
        </w:rPr>
        <w:t xml:space="preserve">At the core of any health-related advice is the trust between the client and the practitioner. Clients entrust you with their private health information, and it is your job to securely manage these details. Breaching this trust is not just a violation of ethics, but can also have severe legal repercussions. Remember, confidentiality isn’t an option, it's an obligation. This means details discussed within a consultation should not be disclosed to anyone without the client's express permission. Always respect client privacy and maintain professional boundaries to ensure a safe and trustful environment for your consultation processes.</w:t>
      </w:r>
    </w:p>
    <w:p w:rsidR="00000000" w:rsidDel="00000000" w:rsidP="00000000" w:rsidRDefault="00000000" w:rsidRPr="00000000" w14:paraId="00000062">
      <w:pPr>
        <w:pStyle w:val="Heading4"/>
        <w:spacing w:after="200" w:lineRule="auto"/>
        <w:rPr/>
      </w:pPr>
      <w:bookmarkStart w:colFirst="0" w:colLast="0" w:name="_52klmae8z9a0" w:id="9"/>
      <w:bookmarkEnd w:id="9"/>
      <w:r w:rsidDel="00000000" w:rsidR="00000000" w:rsidRPr="00000000">
        <w:rPr>
          <w:rtl w:val="0"/>
        </w:rPr>
        <w:t xml:space="preserve">Transparency and Honesty</w:t>
      </w:r>
    </w:p>
    <w:p w:rsidR="00000000" w:rsidDel="00000000" w:rsidP="00000000" w:rsidRDefault="00000000" w:rsidRPr="00000000" w14:paraId="00000063">
      <w:pPr>
        <w:spacing w:after="200" w:lineRule="auto"/>
        <w:rPr/>
      </w:pPr>
      <w:r w:rsidDel="00000000" w:rsidR="00000000" w:rsidRPr="00000000">
        <w:rPr>
          <w:rtl w:val="0"/>
        </w:rPr>
        <w:t xml:space="preserve">Your ethical compass needs to steer steadily towards transparency and honesty, which are integral to your practice. No embellishment of your qualifications or capabilities. No exaggeration of holistic nutrition's benefits or misleading claims about its capacity to heal or cure. Transparency about the methods you use, and honesty about your limitations, is not indicative of weaknesses but underlines your professionalism. It protects clients from potential harm and fosters trust in your integrity. Honesty, invariably, empowers your clients, allowing them to make informed decisions about their health.</w:t>
      </w:r>
    </w:p>
    <w:p w:rsidR="00000000" w:rsidDel="00000000" w:rsidP="00000000" w:rsidRDefault="00000000" w:rsidRPr="00000000" w14:paraId="00000064">
      <w:pPr>
        <w:pStyle w:val="Heading4"/>
        <w:spacing w:after="200" w:lineRule="auto"/>
        <w:rPr/>
      </w:pPr>
      <w:bookmarkStart w:colFirst="0" w:colLast="0" w:name="_xd0wpamzxob7" w:id="10"/>
      <w:bookmarkEnd w:id="10"/>
      <w:r w:rsidDel="00000000" w:rsidR="00000000" w:rsidRPr="00000000">
        <w:rPr>
          <w:rtl w:val="0"/>
        </w:rPr>
        <w:t xml:space="preserve">Informed Consent</w:t>
      </w:r>
    </w:p>
    <w:p w:rsidR="00000000" w:rsidDel="00000000" w:rsidP="00000000" w:rsidRDefault="00000000" w:rsidRPr="00000000" w14:paraId="00000065">
      <w:pPr>
        <w:spacing w:after="200" w:lineRule="auto"/>
        <w:rPr/>
      </w:pPr>
      <w:r w:rsidDel="00000000" w:rsidR="00000000" w:rsidRPr="00000000">
        <w:rPr>
          <w:rtl w:val="0"/>
        </w:rPr>
        <w:t xml:space="preserve">Informed consent is a fundamental human right. Your clients have the right to understand the nature of the consultation and the methods used. It includes explaining the expected benefits and any risks or limitations associated with your recommendations. Your obligation is to ensure clients are making well-informed decisions about their well-being. Any proposed interventions, tests, or referrals should be explicitly discussed before being executed. Secure the client's consent and make sure the client comprehends that they can withdraw their consent or halt their consultation at any point without negative consequences.</w:t>
      </w:r>
    </w:p>
    <w:p w:rsidR="00000000" w:rsidDel="00000000" w:rsidP="00000000" w:rsidRDefault="00000000" w:rsidRPr="00000000" w14:paraId="00000066">
      <w:pPr>
        <w:pStyle w:val="Heading4"/>
        <w:spacing w:after="200" w:lineRule="auto"/>
        <w:rPr/>
      </w:pPr>
      <w:bookmarkStart w:colFirst="0" w:colLast="0" w:name="_dsgictf4atub" w:id="11"/>
      <w:bookmarkEnd w:id="11"/>
      <w:r w:rsidDel="00000000" w:rsidR="00000000" w:rsidRPr="00000000">
        <w:rPr>
          <w:rtl w:val="0"/>
        </w:rPr>
        <w:t xml:space="preserve">Non-Discrimination</w:t>
      </w:r>
    </w:p>
    <w:p w:rsidR="00000000" w:rsidDel="00000000" w:rsidP="00000000" w:rsidRDefault="00000000" w:rsidRPr="00000000" w14:paraId="00000067">
      <w:pPr>
        <w:spacing w:after="200" w:lineRule="auto"/>
        <w:rPr/>
      </w:pPr>
      <w:r w:rsidDel="00000000" w:rsidR="00000000" w:rsidRPr="00000000">
        <w:rPr>
          <w:rtl w:val="0"/>
        </w:rPr>
        <w:t xml:space="preserve">The principle of non-discrimination enshrines that you provide services to all, regardless of race, gender, age, religion, socio-economic status, or sexual orientation. Equality and respect for the inherent dignity and worth of every individual should be the foundation of your practice. Your consultancy must always be a safe haven for all clients seeking your guidance and expertise.</w:t>
      </w:r>
    </w:p>
    <w:p w:rsidR="00000000" w:rsidDel="00000000" w:rsidP="00000000" w:rsidRDefault="00000000" w:rsidRPr="00000000" w14:paraId="00000068">
      <w:pPr>
        <w:pStyle w:val="Heading4"/>
        <w:spacing w:after="200" w:lineRule="auto"/>
        <w:rPr/>
      </w:pPr>
      <w:bookmarkStart w:colFirst="0" w:colLast="0" w:name="_tpa1np7xdefm" w:id="12"/>
      <w:bookmarkEnd w:id="12"/>
      <w:r w:rsidDel="00000000" w:rsidR="00000000" w:rsidRPr="00000000">
        <w:rPr>
          <w:rtl w:val="0"/>
        </w:rPr>
        <w:t xml:space="preserve">Continual Professional Development</w:t>
      </w:r>
    </w:p>
    <w:p w:rsidR="00000000" w:rsidDel="00000000" w:rsidP="00000000" w:rsidRDefault="00000000" w:rsidRPr="00000000" w14:paraId="00000069">
      <w:pPr>
        <w:spacing w:after="200" w:lineRule="auto"/>
        <w:rPr/>
      </w:pPr>
      <w:r w:rsidDel="00000000" w:rsidR="00000000" w:rsidRPr="00000000">
        <w:rPr>
          <w:rtl w:val="0"/>
        </w:rPr>
        <w:t xml:space="preserve">Ethics in holistic nutrition consulting is not merely about how you interact with your clients. It also concerns how you carry your title, how you uphold the professional standards of holistic nutrition. Thus, it involves a commitment to lifelong learning to stay updated with the latest research and practices in holistic nutrition and health care. This can take the shape of attending seminars, workshops, reading relevant publications, or taking further courses. Ongoing upskilling is not only about ameliorating your expertise but equally about committing to the growth and development of the industry.</w:t>
      </w:r>
    </w:p>
    <w:p w:rsidR="00000000" w:rsidDel="00000000" w:rsidP="00000000" w:rsidRDefault="00000000" w:rsidRPr="00000000" w14:paraId="0000006A">
      <w:pPr>
        <w:pStyle w:val="Heading3"/>
        <w:spacing w:after="200" w:lineRule="auto"/>
        <w:rPr/>
      </w:pPr>
      <w:bookmarkStart w:colFirst="0" w:colLast="0" w:name="_eo9zk6ump8rt" w:id="13"/>
      <w:bookmarkEnd w:id="13"/>
      <w:r w:rsidDel="00000000" w:rsidR="00000000" w:rsidRPr="00000000">
        <w:rPr>
          <w:rtl w:val="0"/>
        </w:rPr>
        <w:t xml:space="preserve">Fostering Collaboration with Medical Professionals</w:t>
      </w:r>
    </w:p>
    <w:p w:rsidR="00000000" w:rsidDel="00000000" w:rsidP="00000000" w:rsidRDefault="00000000" w:rsidRPr="00000000" w14:paraId="0000006B">
      <w:pPr>
        <w:spacing w:after="200" w:lineRule="auto"/>
        <w:rPr/>
      </w:pPr>
      <w:r w:rsidDel="00000000" w:rsidR="00000000" w:rsidRPr="00000000">
        <w:rPr>
          <w:rtl w:val="0"/>
        </w:rPr>
        <w:t xml:space="preserve">As holistic nutrition consultants, we are part of a broader network of health care providers that might include medical doctors, registered dietitians, naturopath doctors, and other healthcare professionals. Collaborating effectively with this network not only enhances your practice but also vastly improves the health outcomes for your clients. But how do you navigate this professional interplay, carving a niche for your expertise while respecting the domain of other professionals? </w:t>
      </w:r>
    </w:p>
    <w:p w:rsidR="00000000" w:rsidDel="00000000" w:rsidP="00000000" w:rsidRDefault="00000000" w:rsidRPr="00000000" w14:paraId="0000006C">
      <w:pPr>
        <w:spacing w:after="200" w:lineRule="auto"/>
        <w:rPr/>
      </w:pPr>
      <w:r w:rsidDel="00000000" w:rsidR="00000000" w:rsidRPr="00000000">
        <w:rPr>
          <w:rtl w:val="0"/>
        </w:rPr>
        <w:t xml:space="preserve">To start, it is imperative that you understand the importance and benefits of consulting other medical professionals. Doctors and registered dieticians have a deep understanding of the human body, pathophysiology, and the pharmacological treatment of diseases. They have years of academic and practical experience and might know something about the client's health that they either overlooked or deemed unimportant to share.</w:t>
      </w:r>
    </w:p>
    <w:p w:rsidR="00000000" w:rsidDel="00000000" w:rsidP="00000000" w:rsidRDefault="00000000" w:rsidRPr="00000000" w14:paraId="0000006D">
      <w:pPr>
        <w:spacing w:after="200" w:lineRule="auto"/>
        <w:rPr/>
      </w:pPr>
      <w:r w:rsidDel="00000000" w:rsidR="00000000" w:rsidRPr="00000000">
        <w:rPr>
          <w:rtl w:val="0"/>
        </w:rPr>
        <w:t xml:space="preserve">Establishing a relationship with medical professionals won't always be straightforward. Medical professionals often operate from a different paradigm, one that emphasizes a more curative approach rather than preventative methods. Still, your focus is to collaborate, not to confront or replace. Nurture a culture of mutual respect and find common ground in your shared aim—client well-being. Identify those professionals who share a similar health care philosophy while respecting their experience and understanding their skepticism. </w:t>
      </w:r>
    </w:p>
    <w:p w:rsidR="00000000" w:rsidDel="00000000" w:rsidP="00000000" w:rsidRDefault="00000000" w:rsidRPr="00000000" w14:paraId="0000006E">
      <w:pPr>
        <w:spacing w:after="200" w:lineRule="auto"/>
        <w:rPr/>
      </w:pPr>
      <w:r w:rsidDel="00000000" w:rsidR="00000000" w:rsidRPr="00000000">
        <w:rPr>
          <w:rtl w:val="0"/>
        </w:rPr>
        <w:t xml:space="preserve">Having some strong relationships with medical professionals will be instrumental. These can serve as points of contact to the medical profession. Experienced practitioners who are open to holistic and complementary approaches can act as inchstones to guide you in complex cases. Such collaboration ensures that you, your clients and their registered doctors and dietitians all work together towards the same goal—a healthier client.</w:t>
      </w:r>
    </w:p>
    <w:p w:rsidR="00000000" w:rsidDel="00000000" w:rsidP="00000000" w:rsidRDefault="00000000" w:rsidRPr="00000000" w14:paraId="0000006F">
      <w:pPr>
        <w:pStyle w:val="Heading4"/>
        <w:spacing w:after="200" w:lineRule="auto"/>
        <w:rPr/>
      </w:pPr>
      <w:bookmarkStart w:colFirst="0" w:colLast="0" w:name="_l05nhabezigu" w:id="14"/>
      <w:bookmarkEnd w:id="14"/>
      <w:r w:rsidDel="00000000" w:rsidR="00000000" w:rsidRPr="00000000">
        <w:rPr>
          <w:rtl w:val="0"/>
        </w:rPr>
        <w:t xml:space="preserve">Referral Systems</w:t>
      </w:r>
    </w:p>
    <w:p w:rsidR="00000000" w:rsidDel="00000000" w:rsidP="00000000" w:rsidRDefault="00000000" w:rsidRPr="00000000" w14:paraId="00000070">
      <w:pPr>
        <w:spacing w:after="200" w:lineRule="auto"/>
        <w:rPr/>
      </w:pPr>
      <w:r w:rsidDel="00000000" w:rsidR="00000000" w:rsidRPr="00000000">
        <w:rPr>
          <w:rtl w:val="0"/>
        </w:rPr>
        <w:t xml:space="preserve">As a holistic nutrition consultant, acknowledge the boundaries of your expertise. If a client's needs go beyond the scope of holistic nutrition consulting, don't hesitate to refer them to appropriate medical professionals. This is a crucial part of practicing ethically and responsibly. Establishing a robust referral system signals your professionalism and concern for the client's well-being.</w:t>
      </w:r>
    </w:p>
    <w:p w:rsidR="00000000" w:rsidDel="00000000" w:rsidP="00000000" w:rsidRDefault="00000000" w:rsidRPr="00000000" w14:paraId="00000071">
      <w:pPr>
        <w:pStyle w:val="Heading4"/>
        <w:spacing w:after="200" w:lineRule="auto"/>
        <w:rPr/>
      </w:pPr>
      <w:bookmarkStart w:colFirst="0" w:colLast="0" w:name="_1qz3a3f8hg1w" w:id="15"/>
      <w:bookmarkEnd w:id="15"/>
      <w:r w:rsidDel="00000000" w:rsidR="00000000" w:rsidRPr="00000000">
        <w:rPr>
          <w:rtl w:val="0"/>
        </w:rPr>
        <w:t xml:space="preserve">Complementary Practices</w:t>
      </w:r>
    </w:p>
    <w:p w:rsidR="00000000" w:rsidDel="00000000" w:rsidP="00000000" w:rsidRDefault="00000000" w:rsidRPr="00000000" w14:paraId="00000072">
      <w:pPr>
        <w:spacing w:after="200" w:lineRule="auto"/>
        <w:rPr/>
      </w:pPr>
      <w:r w:rsidDel="00000000" w:rsidR="00000000" w:rsidRPr="00000000">
        <w:rPr>
          <w:rtl w:val="0"/>
        </w:rPr>
        <w:t xml:space="preserve">Holistic nutrition does not negate the need for conventional medicine. It's rather a complementary approach that can work in synergy with traditional treatments to maximize health outcomes. Understanding and recognizing the limits of holistic nutrition will enhance your credibility and foster stronger connections with other healthcare practitioners.</w:t>
      </w:r>
    </w:p>
    <w:p w:rsidR="00000000" w:rsidDel="00000000" w:rsidP="00000000" w:rsidRDefault="00000000" w:rsidRPr="00000000" w14:paraId="00000073">
      <w:pPr>
        <w:pStyle w:val="Heading4"/>
        <w:spacing w:after="200" w:lineRule="auto"/>
        <w:rPr/>
      </w:pPr>
      <w:bookmarkStart w:colFirst="0" w:colLast="0" w:name="_96d3akdvdz11" w:id="16"/>
      <w:bookmarkEnd w:id="16"/>
      <w:r w:rsidDel="00000000" w:rsidR="00000000" w:rsidRPr="00000000">
        <w:rPr>
          <w:rtl w:val="0"/>
        </w:rPr>
        <w:t xml:space="preserve">Interdisciplinary Communication</w:t>
      </w:r>
    </w:p>
    <w:p w:rsidR="00000000" w:rsidDel="00000000" w:rsidP="00000000" w:rsidRDefault="00000000" w:rsidRPr="00000000" w14:paraId="00000074">
      <w:pPr>
        <w:spacing w:after="200" w:lineRule="auto"/>
        <w:rPr/>
      </w:pPr>
      <w:r w:rsidDel="00000000" w:rsidR="00000000" w:rsidRPr="00000000">
        <w:rPr>
          <w:rtl w:val="0"/>
        </w:rPr>
        <w:t xml:space="preserve">A cohesive approach to your client’s health requires effective communication with other healthcare providers. Engage proactively with physicians, dietitians, and other relevant specialists. Respect their expertise, seek their advice when needed, and share your insights, always with the client's consent.</w:t>
      </w:r>
    </w:p>
    <w:p w:rsidR="00000000" w:rsidDel="00000000" w:rsidP="00000000" w:rsidRDefault="00000000" w:rsidRPr="00000000" w14:paraId="00000075">
      <w:pPr>
        <w:pStyle w:val="Heading4"/>
        <w:spacing w:after="200" w:lineRule="auto"/>
        <w:rPr/>
      </w:pPr>
      <w:bookmarkStart w:colFirst="0" w:colLast="0" w:name="_be7uq778802p" w:id="17"/>
      <w:bookmarkEnd w:id="17"/>
      <w:r w:rsidDel="00000000" w:rsidR="00000000" w:rsidRPr="00000000">
        <w:rPr>
          <w:rtl w:val="0"/>
        </w:rPr>
        <w:t xml:space="preserve">Client-Centered Care</w:t>
      </w:r>
    </w:p>
    <w:p w:rsidR="00000000" w:rsidDel="00000000" w:rsidP="00000000" w:rsidRDefault="00000000" w:rsidRPr="00000000" w14:paraId="00000076">
      <w:pPr>
        <w:spacing w:after="200" w:lineRule="auto"/>
        <w:rPr/>
      </w:pPr>
      <w:r w:rsidDel="00000000" w:rsidR="00000000" w:rsidRPr="00000000">
        <w:rPr>
          <w:rtl w:val="0"/>
        </w:rPr>
        <w:t xml:space="preserve">Your primary allegiance lies with the client's overall well-being. If a client's condition requires medical intervention, do not hesitate to guide them in that direction. A client-centered approach means that you prioritize what's best for the client, even if it means stepping back.</w:t>
      </w:r>
    </w:p>
    <w:p w:rsidR="00000000" w:rsidDel="00000000" w:rsidP="00000000" w:rsidRDefault="00000000" w:rsidRPr="00000000" w14:paraId="00000077">
      <w:pPr>
        <w:pStyle w:val="Heading4"/>
        <w:spacing w:after="200" w:lineRule="auto"/>
        <w:rPr/>
      </w:pPr>
      <w:bookmarkStart w:colFirst="0" w:colLast="0" w:name="_s3mahcdauwu7" w:id="18"/>
      <w:bookmarkEnd w:id="18"/>
      <w:r w:rsidDel="00000000" w:rsidR="00000000" w:rsidRPr="00000000">
        <w:rPr>
          <w:rtl w:val="0"/>
        </w:rPr>
        <w:t xml:space="preserve">Documentation and Reporting</w:t>
      </w:r>
    </w:p>
    <w:p w:rsidR="00000000" w:rsidDel="00000000" w:rsidP="00000000" w:rsidRDefault="00000000" w:rsidRPr="00000000" w14:paraId="00000078">
      <w:pPr>
        <w:spacing w:after="200" w:lineRule="auto"/>
        <w:rPr/>
      </w:pPr>
      <w:r w:rsidDel="00000000" w:rsidR="00000000" w:rsidRPr="00000000">
        <w:rPr>
          <w:rtl w:val="0"/>
        </w:rPr>
        <w:t xml:space="preserve">Keeping comprehensive records of client consultations and dietary recommendations is an integral part of collaborative care. Document the methods you employ, the interventions recommended, and the client's progress. With the client's consent, sharing relevant information with other healthcare professionals will ensure that your strategies are complementary and that the health interventions are mutually reinforcing.</w:t>
      </w:r>
    </w:p>
    <w:p w:rsidR="00000000" w:rsidDel="00000000" w:rsidP="00000000" w:rsidRDefault="00000000" w:rsidRPr="00000000" w14:paraId="00000079">
      <w:pPr>
        <w:spacing w:after="200" w:lineRule="auto"/>
        <w:rPr/>
      </w:pPr>
      <w:r w:rsidDel="00000000" w:rsidR="00000000" w:rsidRPr="00000000">
        <w:rPr>
          <w:rtl w:val="0"/>
        </w:rPr>
        <w:t xml:space="preserve">All these practices aim to break the silos of healthcare and foster an integrated approach. Such integration will greatly enhance the efficacy of your strategies and will take your consulting practice to the next level. It is time that health professionals across the spectrum start recognizing the value each discipline brings to the table and how they can complement each other. Your journey as a holistic nutrition consultant will be at the forefront of this culture shift, bridging the gap between different disciplines, and pioneering integrated health care. Remember, the goal is always to provide the best possible care for your clients, allowing them to live healthier, happier lives.</w:t>
      </w:r>
    </w:p>
    <w:p w:rsidR="00000000" w:rsidDel="00000000" w:rsidP="00000000" w:rsidRDefault="00000000" w:rsidRPr="00000000" w14:paraId="0000007A">
      <w:pPr>
        <w:pStyle w:val="Heading3"/>
        <w:spacing w:after="200" w:lineRule="auto"/>
        <w:rPr/>
      </w:pPr>
      <w:bookmarkStart w:colFirst="0" w:colLast="0" w:name="_t3cz8uyz5yxv" w:id="19"/>
      <w:bookmarkEnd w:id="19"/>
      <w:r w:rsidDel="00000000" w:rsidR="00000000" w:rsidRPr="00000000">
        <w:rPr>
          <w:rtl w:val="0"/>
        </w:rPr>
        <w:t xml:space="preserve">Ethical Marketing Practices in Holistic Nutrition Consulting</w:t>
      </w:r>
    </w:p>
    <w:p w:rsidR="00000000" w:rsidDel="00000000" w:rsidP="00000000" w:rsidRDefault="00000000" w:rsidRPr="00000000" w14:paraId="0000007B">
      <w:pPr>
        <w:spacing w:after="200" w:lineRule="auto"/>
        <w:rPr/>
      </w:pPr>
      <w:r w:rsidDel="00000000" w:rsidR="00000000" w:rsidRPr="00000000">
        <w:rPr>
          <w:rtl w:val="0"/>
        </w:rPr>
        <w:t xml:space="preserve">As holistic nutrition consultants, one significant aspect of our professional strategy involves marketing. Identifying your target audience, reaching potential clients, and promoting your services, are all integral parts of establishing and expanding your practice. However, marketing should never be at the expense of ethical conduct, instead, it should inherently reinforce it. Ethical marketing is not just right; it's also good business practice. Clients today appreciate businesses that adhere to ethical standards and values, and this is particularly true in the health and wellness industry. </w:t>
      </w:r>
    </w:p>
    <w:p w:rsidR="00000000" w:rsidDel="00000000" w:rsidP="00000000" w:rsidRDefault="00000000" w:rsidRPr="00000000" w14:paraId="0000007C">
      <w:pPr>
        <w:pStyle w:val="Heading4"/>
        <w:spacing w:after="200" w:lineRule="auto"/>
        <w:rPr/>
      </w:pPr>
      <w:bookmarkStart w:colFirst="0" w:colLast="0" w:name="_ghs6ddmvuiju" w:id="20"/>
      <w:bookmarkEnd w:id="20"/>
      <w:r w:rsidDel="00000000" w:rsidR="00000000" w:rsidRPr="00000000">
        <w:rPr>
          <w:rtl w:val="0"/>
        </w:rPr>
        <w:t xml:space="preserve">Responsible Advertising</w:t>
      </w:r>
    </w:p>
    <w:p w:rsidR="00000000" w:rsidDel="00000000" w:rsidP="00000000" w:rsidRDefault="00000000" w:rsidRPr="00000000" w14:paraId="0000007D">
      <w:pPr>
        <w:spacing w:after="200" w:lineRule="auto"/>
        <w:rPr/>
      </w:pPr>
      <w:r w:rsidDel="00000000" w:rsidR="00000000" w:rsidRPr="00000000">
        <w:rPr>
          <w:rtl w:val="0"/>
        </w:rPr>
        <w:t xml:space="preserve">The impact of advertising on consumer decision-making is undeniable. However, as holistic nutrition consultants, you must prioritize responsible advertising. Your marketing materials and advertisements should always be accurate, truthful, and avoid any unfounded health claims. It's unethical and, in many jurisdictions, unlawful, to mislead consumers with deceptive headlines or false promises of health benefits. </w:t>
      </w:r>
    </w:p>
    <w:p w:rsidR="00000000" w:rsidDel="00000000" w:rsidP="00000000" w:rsidRDefault="00000000" w:rsidRPr="00000000" w14:paraId="0000007E">
      <w:pPr>
        <w:spacing w:after="200" w:lineRule="auto"/>
        <w:rPr/>
      </w:pPr>
      <w:r w:rsidDel="00000000" w:rsidR="00000000" w:rsidRPr="00000000">
        <w:rPr>
          <w:rtl w:val="0"/>
        </w:rPr>
        <w:t xml:space="preserve">This doesn't mean you can't highlight the potential benefits of your service. Focus on what is verifiable. If you've assisted clients in making positive life changes and have testimonials to back it up, that's great. Just remember, individual results can vary, and it's important to clearly communicate this. Your aim should be to offer a realistic picture of what clients can expect based on their own unique circumstances.</w:t>
      </w:r>
    </w:p>
    <w:p w:rsidR="00000000" w:rsidDel="00000000" w:rsidP="00000000" w:rsidRDefault="00000000" w:rsidRPr="00000000" w14:paraId="0000007F">
      <w:pPr>
        <w:pStyle w:val="Heading4"/>
        <w:spacing w:after="200" w:lineRule="auto"/>
        <w:rPr/>
      </w:pPr>
      <w:bookmarkStart w:colFirst="0" w:colLast="0" w:name="_5r8o1znnn5af" w:id="21"/>
      <w:bookmarkEnd w:id="21"/>
      <w:r w:rsidDel="00000000" w:rsidR="00000000" w:rsidRPr="00000000">
        <w:rPr>
          <w:rtl w:val="0"/>
        </w:rPr>
        <w:t xml:space="preserve">Social Media Conduct</w:t>
      </w:r>
    </w:p>
    <w:p w:rsidR="00000000" w:rsidDel="00000000" w:rsidP="00000000" w:rsidRDefault="00000000" w:rsidRPr="00000000" w14:paraId="00000080">
      <w:pPr>
        <w:spacing w:after="200" w:lineRule="auto"/>
        <w:rPr/>
      </w:pPr>
      <w:r w:rsidDel="00000000" w:rsidR="00000000" w:rsidRPr="00000000">
        <w:rPr>
          <w:rtl w:val="0"/>
        </w:rPr>
        <w:t xml:space="preserve">In today's digital landscape, social media platforms serve as valuable tools to connect with potential clients and peers. It allows you to share knowledge, promote your service, and engage in meaningful discussions. However, maintaining professionalism and ethical conduct in your online interactions is crucial.</w:t>
      </w:r>
    </w:p>
    <w:p w:rsidR="00000000" w:rsidDel="00000000" w:rsidP="00000000" w:rsidRDefault="00000000" w:rsidRPr="00000000" w14:paraId="00000081">
      <w:pPr>
        <w:spacing w:after="200" w:lineRule="auto"/>
        <w:rPr/>
      </w:pPr>
      <w:r w:rsidDel="00000000" w:rsidR="00000000" w:rsidRPr="00000000">
        <w:rPr>
          <w:rtl w:val="0"/>
        </w:rPr>
        <w:t xml:space="preserve">Your conduct on social media should reflect your ethical standards. Respect confidentiality, respect the opinions of others, and never engage in aggressive or derogatory discussions. Be cautious not to provide individualized advice on public platforms without knowing the full health status of the individual. Remember, social media can blur the lines between professional and personal boundaries. </w:t>
      </w:r>
    </w:p>
    <w:p w:rsidR="00000000" w:rsidDel="00000000" w:rsidP="00000000" w:rsidRDefault="00000000" w:rsidRPr="00000000" w14:paraId="00000082">
      <w:pPr>
        <w:spacing w:after="200" w:lineRule="auto"/>
        <w:rPr/>
      </w:pPr>
      <w:r w:rsidDel="00000000" w:rsidR="00000000" w:rsidRPr="00000000">
        <w:rPr>
          <w:rtl w:val="0"/>
        </w:rPr>
        <w:t xml:space="preserve">Ensure your digital content is reliable and backed by scientifically valid data. The internet is filled with health misinformation. It's your responsibility not to add to that noise. Every post or share is a reflection of your professional integrity. Moreover, your responsibility lies in dispelling myths and educating your followers with trustworthy and sound nutritional information.</w:t>
      </w:r>
    </w:p>
    <w:p w:rsidR="00000000" w:rsidDel="00000000" w:rsidP="00000000" w:rsidRDefault="00000000" w:rsidRPr="00000000" w14:paraId="00000083">
      <w:pPr>
        <w:spacing w:after="200" w:lineRule="auto"/>
        <w:rPr/>
      </w:pPr>
      <w:r w:rsidDel="00000000" w:rsidR="00000000" w:rsidRPr="00000000">
        <w:rPr>
          <w:rtl w:val="0"/>
        </w:rPr>
        <w:t xml:space="preserve">In sum, ethical marketing practices are not just about fair competition or respecting laws. It's about reflecting your core ethics as a holistic nutrition consultant in every aspect of your public persona. Your marketing strategies should complement your professional values, echoing a commitment to integrity, honesty, and the well-being of your clients. It's not just about succeeding professionally; it's about contributing positively to the broader landscape of health and nutrition awareness.</w:t>
      </w:r>
    </w:p>
    <w:p w:rsidR="00000000" w:rsidDel="00000000" w:rsidP="00000000" w:rsidRDefault="00000000" w:rsidRPr="00000000" w14:paraId="00000084">
      <w:pPr>
        <w:pStyle w:val="Heading3"/>
        <w:spacing w:after="200" w:lineRule="auto"/>
        <w:rPr/>
      </w:pPr>
      <w:bookmarkStart w:colFirst="0" w:colLast="0" w:name="_kr12d0pbqt3z" w:id="22"/>
      <w:bookmarkEnd w:id="22"/>
      <w:r w:rsidDel="00000000" w:rsidR="00000000" w:rsidRPr="00000000">
        <w:rPr>
          <w:rtl w:val="0"/>
        </w:rPr>
        <w:t xml:space="preserve">Promoting Cultural Sensitivity and Inclusivity in Holistic Nutrition Consulting</w:t>
      </w:r>
    </w:p>
    <w:p w:rsidR="00000000" w:rsidDel="00000000" w:rsidP="00000000" w:rsidRDefault="00000000" w:rsidRPr="00000000" w14:paraId="00000085">
      <w:pPr>
        <w:spacing w:after="200" w:lineRule="auto"/>
        <w:rPr/>
      </w:pPr>
      <w:r w:rsidDel="00000000" w:rsidR="00000000" w:rsidRPr="00000000">
        <w:rPr>
          <w:rtl w:val="0"/>
        </w:rPr>
        <w:t xml:space="preserve">As holistic nutrition consultants, your practice addresses not just the physical aspects of health but the whole individual. This inclusive and personalized approach demands you acknowledge the role culture plays in nutrition and health practices. In our globalized world, you'll likely encounter clients from diverse cultural backgrounds. Thus, cultivating cultural sensitivity and promoting inclusive practices is not just ethically right but is also a professional necessity. </w:t>
      </w:r>
    </w:p>
    <w:p w:rsidR="00000000" w:rsidDel="00000000" w:rsidP="00000000" w:rsidRDefault="00000000" w:rsidRPr="00000000" w14:paraId="00000086">
      <w:pPr>
        <w:pStyle w:val="Heading4"/>
        <w:spacing w:after="200" w:lineRule="auto"/>
        <w:rPr/>
      </w:pPr>
      <w:bookmarkStart w:colFirst="0" w:colLast="0" w:name="_2pli4s17ogts" w:id="23"/>
      <w:bookmarkEnd w:id="23"/>
      <w:r w:rsidDel="00000000" w:rsidR="00000000" w:rsidRPr="00000000">
        <w:rPr>
          <w:rtl w:val="0"/>
        </w:rPr>
        <w:t xml:space="preserve">Respect for Cultural Differences</w:t>
      </w:r>
    </w:p>
    <w:p w:rsidR="00000000" w:rsidDel="00000000" w:rsidP="00000000" w:rsidRDefault="00000000" w:rsidRPr="00000000" w14:paraId="00000087">
      <w:pPr>
        <w:spacing w:after="200" w:lineRule="auto"/>
        <w:rPr/>
      </w:pPr>
      <w:r w:rsidDel="00000000" w:rsidR="00000000" w:rsidRPr="00000000">
        <w:rPr>
          <w:rtl w:val="0"/>
        </w:rPr>
        <w:t xml:space="preserve">Cultural background can profoundly influence a person’s dietary habits, their understanding of health, and their comfort with certain interventions. Being sensitive to these cultural nuances and tailoring your advice accordingly is a fundamental part of practice. This means taking into account their traditional eating patterns, dietary preferences, cooking methods and meal structures, while translating these practices into a healthy and balanced diet. </w:t>
      </w:r>
    </w:p>
    <w:p w:rsidR="00000000" w:rsidDel="00000000" w:rsidP="00000000" w:rsidRDefault="00000000" w:rsidRPr="00000000" w14:paraId="00000088">
      <w:pPr>
        <w:spacing w:after="200" w:lineRule="auto"/>
        <w:rPr/>
      </w:pPr>
      <w:r w:rsidDel="00000000" w:rsidR="00000000" w:rsidRPr="00000000">
        <w:rPr>
          <w:rtl w:val="0"/>
        </w:rPr>
        <w:t xml:space="preserve">To do so, you need to abstain from a one-size-fits-all approach and instead foster a deeper understanding of different cultural norms and practices. This requires keeping a non-judgmental mindset, demonstrating curiosity, and showing respect for their beliefs and culinary heritage. Strive to integrate their cultural foods and dietary practices into the nutritional plan where possible, while gently introducing or substituting with healthier options.</w:t>
      </w:r>
    </w:p>
    <w:p w:rsidR="00000000" w:rsidDel="00000000" w:rsidP="00000000" w:rsidRDefault="00000000" w:rsidRPr="00000000" w14:paraId="00000089">
      <w:pPr>
        <w:pStyle w:val="Heading4"/>
        <w:spacing w:after="200" w:lineRule="auto"/>
        <w:rPr/>
      </w:pPr>
      <w:bookmarkStart w:colFirst="0" w:colLast="0" w:name="_gp4me7qxowpe" w:id="24"/>
      <w:bookmarkEnd w:id="24"/>
      <w:r w:rsidDel="00000000" w:rsidR="00000000" w:rsidRPr="00000000">
        <w:rPr>
          <w:rtl w:val="0"/>
        </w:rPr>
        <w:t xml:space="preserve">Inclusive Practices</w:t>
      </w:r>
    </w:p>
    <w:p w:rsidR="00000000" w:rsidDel="00000000" w:rsidP="00000000" w:rsidRDefault="00000000" w:rsidRPr="00000000" w14:paraId="0000008A">
      <w:pPr>
        <w:spacing w:after="200" w:lineRule="auto"/>
        <w:rPr>
          <w:b w:val="1"/>
        </w:rPr>
      </w:pPr>
      <w:r w:rsidDel="00000000" w:rsidR="00000000" w:rsidRPr="00000000">
        <w:rPr>
          <w:rtl w:val="0"/>
        </w:rPr>
        <w:t xml:space="preserve">In holistic nutrition consulting, embracing inclusivity means going beyond the bounds of cultural food traditions and preferences to ensure that our services are comprehensive, accessible, and relevant to a wide array of clients. This broad spectrum includes considerations for socio-economic backgrounds, food intolerances, allergies, religious restrictions, and most notably, the growing need for location flexibility and online accessibility in our present world.</w:t>
      </w:r>
      <w:r w:rsidDel="00000000" w:rsidR="00000000" w:rsidRPr="00000000">
        <w:rPr>
          <w:rtl w:val="0"/>
        </w:rPr>
      </w:r>
    </w:p>
    <w:p w:rsidR="00000000" w:rsidDel="00000000" w:rsidP="00000000" w:rsidRDefault="00000000" w:rsidRPr="00000000" w14:paraId="0000008B">
      <w:pPr>
        <w:spacing w:after="200" w:lineRule="auto"/>
        <w:rPr/>
      </w:pPr>
      <w:r w:rsidDel="00000000" w:rsidR="00000000" w:rsidRPr="00000000">
        <w:rPr>
          <w:rtl w:val="0"/>
        </w:rPr>
        <w:t xml:space="preserve">Inclusive practices also demand a deep sense of understanding and respect for individuality. Each client comes with their unique canvas of life, including their socioeconomic status, dietary preferences, lifestyle habits, and health history. Navigating this diversity requires compassionate listening, open-minded learning, and flexible strategizing. Here, inclusivity translates into personalized nutrition plans that consider affordability, religious practices, allergies, or food intolerances, while still staying within the bounds of nutritional adequacy and balance.</w:t>
      </w:r>
    </w:p>
    <w:p w:rsidR="00000000" w:rsidDel="00000000" w:rsidP="00000000" w:rsidRDefault="00000000" w:rsidRPr="00000000" w14:paraId="0000008C">
      <w:pPr>
        <w:spacing w:after="200" w:lineRule="auto"/>
        <w:rPr>
          <w:b w:val="1"/>
        </w:rPr>
      </w:pPr>
      <w:r w:rsidDel="00000000" w:rsidR="00000000" w:rsidRPr="00000000">
        <w:rPr>
          <w:rtl w:val="0"/>
        </w:rPr>
        <w:t xml:space="preserve">Inclusivity in practice extends its benefits beyond the client's realm, enriching the consultant's understanding too. Listening to and learning from a diversified client base deepens our knowledge, enlightens us about varied food practices, and subsequently enhances our consulting capabilities. This reflection and learning are fundamental for our continual growth and competence, particularly for those new to the field and yet to carve out a niche area.</w:t>
      </w:r>
      <w:r w:rsidDel="00000000" w:rsidR="00000000" w:rsidRPr="00000000">
        <w:rPr>
          <w:rtl w:val="0"/>
        </w:rPr>
      </w:r>
    </w:p>
    <w:p w:rsidR="00000000" w:rsidDel="00000000" w:rsidP="00000000" w:rsidRDefault="00000000" w:rsidRPr="00000000" w14:paraId="0000008D">
      <w:pPr>
        <w:spacing w:after="200" w:lineRule="auto"/>
        <w:rPr/>
      </w:pPr>
      <w:r w:rsidDel="00000000" w:rsidR="00000000" w:rsidRPr="00000000">
        <w:rPr>
          <w:rtl w:val="0"/>
        </w:rPr>
        <w:t xml:space="preserve">Incorporating inclusivity and cultural sensitivity nurtures a sense of trust and acceptance amongst your clients. It helps build strong relationships, eventually leading to better program adherence and superior health outcomes. It positions you as a compassionate, competent, and contemporary consultant, bolstering your reputation and credibility.</w:t>
      </w:r>
    </w:p>
    <w:p w:rsidR="00000000" w:rsidDel="00000000" w:rsidP="00000000" w:rsidRDefault="00000000" w:rsidRPr="00000000" w14:paraId="0000008E">
      <w:pPr>
        <w:spacing w:after="200" w:lineRule="auto"/>
        <w:rPr>
          <w:b w:val="1"/>
        </w:rPr>
      </w:pPr>
      <w:r w:rsidDel="00000000" w:rsidR="00000000" w:rsidRPr="00000000">
        <w:rPr>
          <w:b w:val="1"/>
          <w:rtl w:val="0"/>
        </w:rPr>
        <w:t xml:space="preserve">Reinventing Accessibility With Technology</w:t>
      </w:r>
    </w:p>
    <w:p w:rsidR="00000000" w:rsidDel="00000000" w:rsidP="00000000" w:rsidRDefault="00000000" w:rsidRPr="00000000" w14:paraId="0000008F">
      <w:pPr>
        <w:spacing w:after="200" w:lineRule="auto"/>
        <w:rPr/>
      </w:pPr>
      <w:r w:rsidDel="00000000" w:rsidR="00000000" w:rsidRPr="00000000">
        <w:rPr>
          <w:rtl w:val="0"/>
        </w:rPr>
        <w:t xml:space="preserve">In today’s digital world, geographic location is no longer a barrier to receiving quality nutrition consulting. Online consultations turn out to be a key strategy for enhancing accessibility and inclusivity. Thanks to secure telehealth platforms, clients can now connect with consultants from the comfort and convenience of their homes, eliminating the need for physical visits and significantly reducing travel time and costs.</w:t>
      </w:r>
    </w:p>
    <w:p w:rsidR="00000000" w:rsidDel="00000000" w:rsidP="00000000" w:rsidRDefault="00000000" w:rsidRPr="00000000" w14:paraId="00000090">
      <w:pPr>
        <w:spacing w:after="200" w:lineRule="auto"/>
        <w:rPr/>
      </w:pPr>
      <w:r w:rsidDel="00000000" w:rsidR="00000000" w:rsidRPr="00000000">
        <w:rPr>
          <w:rtl w:val="0"/>
        </w:rPr>
        <w:t xml:space="preserve">Digital consultations are especially beneficial for those living in remote areas, those with mobility constraints, and those leading incredibly busy lifestyles. Further perks include the ability to share digital resources easily, record sessions for later reference, and the comfort some clients feel when opening up about sensitive matters from their familiar environments. Embracing this virtual reach propels holistic nutrition consultancies into the realm of significantly widened accessibility, catering to clients' diversity and needs better.</w:t>
      </w:r>
    </w:p>
    <w:p w:rsidR="00000000" w:rsidDel="00000000" w:rsidP="00000000" w:rsidRDefault="00000000" w:rsidRPr="00000000" w14:paraId="00000091">
      <w:pPr>
        <w:spacing w:after="200" w:lineRule="auto"/>
        <w:rPr/>
      </w:pPr>
      <w:r w:rsidDel="00000000" w:rsidR="00000000" w:rsidRPr="00000000">
        <w:rPr>
          <w:rtl w:val="0"/>
        </w:rPr>
        <w:t xml:space="preserve">In conclusion, inclusive practices in holistic nutrition consulting have moved beyond being optional. Today, they are fundamental to professional competence and essential for comprehensiveness, accessibility, and respect in the delivery of consultation services.</w:t>
      </w:r>
    </w:p>
    <w:p w:rsidR="00000000" w:rsidDel="00000000" w:rsidP="00000000" w:rsidRDefault="00000000" w:rsidRPr="00000000" w14:paraId="00000092">
      <w:pPr>
        <w:pStyle w:val="Heading2"/>
        <w:spacing w:after="200" w:lineRule="auto"/>
        <w:rPr/>
      </w:pPr>
      <w:bookmarkStart w:colFirst="0" w:colLast="0" w:name="_9qk2kgnpvlot" w:id="25"/>
      <w:bookmarkEnd w:id="25"/>
      <w:r w:rsidDel="00000000" w:rsidR="00000000" w:rsidRPr="00000000">
        <w:rPr>
          <w:rtl w:val="0"/>
        </w:rPr>
        <w:t xml:space="preserve">Legalities of Holistic Nutrition Consulting</w:t>
      </w:r>
    </w:p>
    <w:p w:rsidR="00000000" w:rsidDel="00000000" w:rsidP="00000000" w:rsidRDefault="00000000" w:rsidRPr="00000000" w14:paraId="00000093">
      <w:pPr>
        <w:spacing w:after="200" w:lineRule="auto"/>
        <w:rPr/>
      </w:pPr>
      <w:r w:rsidDel="00000000" w:rsidR="00000000" w:rsidRPr="00000000">
        <w:rPr>
          <w:rtl w:val="0"/>
        </w:rPr>
        <w:t xml:space="preserve">Given the multifaceted nature and global audience of holistic nutrition consulting, the topic of legal compliance cannot be generalized nor oversimplified. Laws regulating the practice of nutritional counseling vary widely worldwide. However, complying with these legal regulations and standards, regardless of the jurisdiction you operate within, is critical to safely and ethically practice holistic nutrition consulting.</w:t>
      </w:r>
    </w:p>
    <w:p w:rsidR="00000000" w:rsidDel="00000000" w:rsidP="00000000" w:rsidRDefault="00000000" w:rsidRPr="00000000" w14:paraId="00000094">
      <w:pPr>
        <w:pStyle w:val="Heading3"/>
        <w:spacing w:after="200" w:lineRule="auto"/>
        <w:rPr/>
      </w:pPr>
      <w:bookmarkStart w:colFirst="0" w:colLast="0" w:name="_gbtd7m6kscrk" w:id="26"/>
      <w:bookmarkEnd w:id="26"/>
      <w:r w:rsidDel="00000000" w:rsidR="00000000" w:rsidRPr="00000000">
        <w:rPr>
          <w:rtl w:val="0"/>
        </w:rPr>
        <w:t xml:space="preserve">International Legal Considerations in Holistic Nutrition</w:t>
      </w:r>
    </w:p>
    <w:p w:rsidR="00000000" w:rsidDel="00000000" w:rsidP="00000000" w:rsidRDefault="00000000" w:rsidRPr="00000000" w14:paraId="00000095">
      <w:pPr>
        <w:spacing w:after="200" w:lineRule="auto"/>
        <w:rPr/>
      </w:pPr>
      <w:r w:rsidDel="00000000" w:rsidR="00000000" w:rsidRPr="00000000">
        <w:rPr>
          <w:rtl w:val="0"/>
        </w:rPr>
        <w:t xml:space="preserve">The regulations around nutritional counseling vary significantly across the globe, as countries have unique legislations and regulatory bodies that oversee these practices. It is crucial for any aspiring and practicing holistic nutrition consultant to understand the specific laws applicable in their region or jurisdiction.</w:t>
      </w:r>
    </w:p>
    <w:p w:rsidR="00000000" w:rsidDel="00000000" w:rsidP="00000000" w:rsidRDefault="00000000" w:rsidRPr="00000000" w14:paraId="00000096">
      <w:pPr>
        <w:spacing w:after="200" w:lineRule="auto"/>
        <w:rPr/>
      </w:pPr>
      <w:r w:rsidDel="00000000" w:rsidR="00000000" w:rsidRPr="00000000">
        <w:rPr>
          <w:rtl w:val="0"/>
        </w:rPr>
        <w:t xml:space="preserve">In the United States, regulation varies drastically from state to state. Some states, such as California and New York, have very few restrictions and allow anyone to provide nutritional counseling. Other states, including Florida and Georgia, are more restrictive and require nutrition consultants to be licensed. The licensing process typically requires a degree in nutrition or a related field, completing a supervised practice program, and passing an exam.</w:t>
      </w:r>
    </w:p>
    <w:p w:rsidR="00000000" w:rsidDel="00000000" w:rsidP="00000000" w:rsidRDefault="00000000" w:rsidRPr="00000000" w14:paraId="00000097">
      <w:pPr>
        <w:spacing w:after="200" w:lineRule="auto"/>
        <w:rPr/>
      </w:pPr>
      <w:r w:rsidDel="00000000" w:rsidR="00000000" w:rsidRPr="00000000">
        <w:rPr>
          <w:rtl w:val="0"/>
        </w:rPr>
        <w:t xml:space="preserve">In several U.S states like Arizona and Colorado, anyone can offer generalized nutrition information, but only licensed or certified professionals can provide individualized nutritional counseling meant to manage or treat medical conditions.</w:t>
      </w:r>
    </w:p>
    <w:p w:rsidR="00000000" w:rsidDel="00000000" w:rsidP="00000000" w:rsidRDefault="00000000" w:rsidRPr="00000000" w14:paraId="00000098">
      <w:pPr>
        <w:spacing w:after="200" w:lineRule="auto"/>
        <w:rPr/>
      </w:pPr>
      <w:r w:rsidDel="00000000" w:rsidR="00000000" w:rsidRPr="00000000">
        <w:rPr>
          <w:rtl w:val="0"/>
        </w:rPr>
        <w:t xml:space="preserve">On the other hand, Canada's regulation of nutrition professionals tends to be province-specific. Some provinces, such as Alberta and Quebec, regulate the practice of dietetics stringently, and use of titles like "dietitian" or "registered dietitian" are legally protected. However, titles like "nutritionist" or "holistic nutritionist" often remain unregulated.</w:t>
      </w:r>
    </w:p>
    <w:p w:rsidR="00000000" w:rsidDel="00000000" w:rsidP="00000000" w:rsidRDefault="00000000" w:rsidRPr="00000000" w14:paraId="00000099">
      <w:pPr>
        <w:spacing w:after="200" w:lineRule="auto"/>
        <w:rPr/>
      </w:pPr>
      <w:r w:rsidDel="00000000" w:rsidR="00000000" w:rsidRPr="00000000">
        <w:rPr>
          <w:rtl w:val="0"/>
        </w:rPr>
        <w:t xml:space="preserve">Australia has a similar approach to Canada. While the term "dietitian" is regulated and these professionals are recognized by the Australian Health Practitioner Regulation Agency (AHPRA), the title "nutritionist" isn't, allowing a broader range of professionals to practice.</w:t>
      </w:r>
    </w:p>
    <w:p w:rsidR="00000000" w:rsidDel="00000000" w:rsidP="00000000" w:rsidRDefault="00000000" w:rsidRPr="00000000" w14:paraId="0000009A">
      <w:pPr>
        <w:spacing w:after="200" w:lineRule="auto"/>
        <w:rPr/>
      </w:pPr>
      <w:r w:rsidDel="00000000" w:rsidR="00000000" w:rsidRPr="00000000">
        <w:rPr>
          <w:rtl w:val="0"/>
        </w:rPr>
        <w:t xml:space="preserve">In Europe, the situation varies widely. In countries like the UK, anyone can call themselves a nutritionist as it’s not a legally protected term. However, dietitians must be registered with the Health and Care Professions Council (HCPC) after completing extensive education and training.</w:t>
      </w:r>
    </w:p>
    <w:p w:rsidR="00000000" w:rsidDel="00000000" w:rsidP="00000000" w:rsidRDefault="00000000" w:rsidRPr="00000000" w14:paraId="0000009B">
      <w:pPr>
        <w:spacing w:after="200" w:lineRule="auto"/>
        <w:rPr/>
      </w:pPr>
      <w:r w:rsidDel="00000000" w:rsidR="00000000" w:rsidRPr="00000000">
        <w:rPr>
          <w:rtl w:val="0"/>
        </w:rPr>
        <w:t xml:space="preserve">However, in France, providing nutritional advice is regulated, and you must have specific qualifications. To be recognized as a "nutritionist," one should be a medical doctor who has specialized in nutrition or a dietician with a university degree.</w:t>
      </w:r>
    </w:p>
    <w:p w:rsidR="00000000" w:rsidDel="00000000" w:rsidP="00000000" w:rsidRDefault="00000000" w:rsidRPr="00000000" w14:paraId="0000009C">
      <w:pPr>
        <w:spacing w:after="200" w:lineRule="auto"/>
        <w:rPr/>
      </w:pPr>
      <w:r w:rsidDel="00000000" w:rsidR="00000000" w:rsidRPr="00000000">
        <w:rPr>
          <w:rtl w:val="0"/>
        </w:rPr>
        <w:t xml:space="preserve">Below is a simplified table encapsulating the regulatory environment in various jurisdictions:</w:t>
      </w:r>
    </w:p>
    <w:p w:rsidR="00000000" w:rsidDel="00000000" w:rsidP="00000000" w:rsidRDefault="00000000" w:rsidRPr="00000000" w14:paraId="0000009D">
      <w:pPr>
        <w:spacing w:after="200" w:lineRule="auto"/>
        <w:rPr/>
      </w:pPr>
      <w:r w:rsidDel="00000000" w:rsidR="00000000" w:rsidRPr="00000000">
        <w:rPr>
          <w:i w:val="1"/>
          <w:rtl w:val="0"/>
        </w:rPr>
        <w:t xml:space="preserve">Table 1.1: Global Regulations on Nutrition Education and Counseling</w:t>
      </w:r>
      <w:r w:rsidDel="00000000" w:rsidR="00000000" w:rsidRPr="00000000">
        <w:rPr>
          <w:rtl w:val="0"/>
        </w:rPr>
      </w:r>
    </w:p>
    <w:tbl>
      <w:tblPr>
        <w:tblStyle w:val="Table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450"/>
        <w:gridCol w:w="3795"/>
        <w:tblGridChange w:id="0">
          <w:tblGrid>
            <w:gridCol w:w="2385"/>
            <w:gridCol w:w="3450"/>
            <w:gridCol w:w="3795"/>
          </w:tblGrid>
        </w:tblGridChange>
      </w:tblGrid>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200" w:lineRule="auto"/>
              <w:rPr>
                <w:b w:val="1"/>
                <w:sz w:val="20"/>
                <w:szCs w:val="20"/>
              </w:rPr>
            </w:pPr>
            <w:r w:rsidDel="00000000" w:rsidR="00000000" w:rsidRPr="00000000">
              <w:rPr>
                <w:b w:val="1"/>
                <w:sz w:val="20"/>
                <w:szCs w:val="20"/>
                <w:rtl w:val="0"/>
              </w:rPr>
              <w:t xml:space="preserve">Jurisdiction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200" w:lineRule="auto"/>
              <w:rPr>
                <w:b w:val="1"/>
                <w:sz w:val="20"/>
                <w:szCs w:val="20"/>
              </w:rPr>
            </w:pPr>
            <w:r w:rsidDel="00000000" w:rsidR="00000000" w:rsidRPr="00000000">
              <w:rPr>
                <w:b w:val="1"/>
                <w:sz w:val="20"/>
                <w:szCs w:val="20"/>
                <w:rtl w:val="0"/>
              </w:rPr>
              <w:t xml:space="preserve">Generalized Nutrition Education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0">
            <w:pPr>
              <w:widowControl w:val="0"/>
              <w:spacing w:after="200" w:lineRule="auto"/>
              <w:rPr>
                <w:b w:val="1"/>
                <w:sz w:val="20"/>
                <w:szCs w:val="20"/>
              </w:rPr>
            </w:pPr>
            <w:r w:rsidDel="00000000" w:rsidR="00000000" w:rsidRPr="00000000">
              <w:rPr>
                <w:b w:val="1"/>
                <w:sz w:val="20"/>
                <w:szCs w:val="20"/>
                <w:rtl w:val="0"/>
              </w:rPr>
              <w:t xml:space="preserve">Personalized Nutritional Counseling</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200" w:lineRule="auto"/>
              <w:rPr>
                <w:sz w:val="20"/>
                <w:szCs w:val="20"/>
              </w:rPr>
            </w:pPr>
            <w:r w:rsidDel="00000000" w:rsidR="00000000" w:rsidRPr="00000000">
              <w:rPr>
                <w:sz w:val="20"/>
                <w:szCs w:val="20"/>
                <w:rtl w:val="0"/>
              </w:rPr>
              <w:t xml:space="preserve">U.S (liberal states e.g., CA, NY)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Rule="auto"/>
              <w:rPr>
                <w:sz w:val="20"/>
                <w:szCs w:val="20"/>
              </w:rPr>
            </w:pPr>
            <w:r w:rsidDel="00000000" w:rsidR="00000000" w:rsidRPr="00000000">
              <w:rPr>
                <w:sz w:val="20"/>
                <w:szCs w:val="20"/>
                <w:rtl w:val="0"/>
              </w:rPr>
              <w:t xml:space="preserve">Allowed by anyone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3">
            <w:pPr>
              <w:widowControl w:val="0"/>
              <w:spacing w:after="200" w:lineRule="auto"/>
              <w:rPr>
                <w:sz w:val="20"/>
                <w:szCs w:val="20"/>
              </w:rPr>
            </w:pPr>
            <w:r w:rsidDel="00000000" w:rsidR="00000000" w:rsidRPr="00000000">
              <w:rPr>
                <w:sz w:val="20"/>
                <w:szCs w:val="20"/>
                <w:rtl w:val="0"/>
              </w:rPr>
              <w:t xml:space="preserve">Allowed by anyone</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Rule="auto"/>
              <w:rPr>
                <w:sz w:val="20"/>
                <w:szCs w:val="20"/>
              </w:rPr>
            </w:pPr>
            <w:r w:rsidDel="00000000" w:rsidR="00000000" w:rsidRPr="00000000">
              <w:rPr>
                <w:sz w:val="20"/>
                <w:szCs w:val="20"/>
                <w:rtl w:val="0"/>
              </w:rPr>
              <w:t xml:space="preserve">U.S (strict states e.g., FL, GA)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Rule="auto"/>
              <w:rPr>
                <w:sz w:val="20"/>
                <w:szCs w:val="20"/>
              </w:rPr>
            </w:pPr>
            <w:r w:rsidDel="00000000" w:rsidR="00000000" w:rsidRPr="00000000">
              <w:rPr>
                <w:sz w:val="20"/>
                <w:szCs w:val="20"/>
                <w:rtl w:val="0"/>
              </w:rPr>
              <w:t xml:space="preserve">Allowed by anyone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after="200" w:lineRule="auto"/>
              <w:rPr>
                <w:sz w:val="20"/>
                <w:szCs w:val="20"/>
              </w:rPr>
            </w:pPr>
            <w:r w:rsidDel="00000000" w:rsidR="00000000" w:rsidRPr="00000000">
              <w:rPr>
                <w:sz w:val="20"/>
                <w:szCs w:val="20"/>
                <w:rtl w:val="0"/>
              </w:rPr>
              <w:t xml:space="preserve">Only licensed or certified professionals</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200" w:lineRule="auto"/>
              <w:rPr>
                <w:sz w:val="20"/>
                <w:szCs w:val="20"/>
              </w:rPr>
            </w:pPr>
            <w:r w:rsidDel="00000000" w:rsidR="00000000" w:rsidRPr="00000000">
              <w:rPr>
                <w:sz w:val="20"/>
                <w:szCs w:val="20"/>
                <w:rtl w:val="0"/>
              </w:rPr>
              <w:t xml:space="preserve">Canada (e.g., Alberta, Quebec)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200" w:lineRule="auto"/>
              <w:rPr>
                <w:sz w:val="20"/>
                <w:szCs w:val="20"/>
              </w:rPr>
            </w:pPr>
            <w:r w:rsidDel="00000000" w:rsidR="00000000" w:rsidRPr="00000000">
              <w:rPr>
                <w:sz w:val="20"/>
                <w:szCs w:val="20"/>
                <w:rtl w:val="0"/>
              </w:rPr>
              <w:t xml:space="preserve">Allowed by anyone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9">
            <w:pPr>
              <w:widowControl w:val="0"/>
              <w:spacing w:after="200" w:lineRule="auto"/>
              <w:rPr>
                <w:sz w:val="20"/>
                <w:szCs w:val="20"/>
              </w:rPr>
            </w:pPr>
            <w:r w:rsidDel="00000000" w:rsidR="00000000" w:rsidRPr="00000000">
              <w:rPr>
                <w:sz w:val="20"/>
                <w:szCs w:val="20"/>
                <w:rtl w:val="0"/>
              </w:rPr>
              <w:t xml:space="preserve">Only registered dietitians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200" w:lineRule="auto"/>
              <w:rPr>
                <w:sz w:val="20"/>
                <w:szCs w:val="20"/>
              </w:rPr>
            </w:pPr>
            <w:r w:rsidDel="00000000" w:rsidR="00000000" w:rsidRPr="00000000">
              <w:rPr>
                <w:sz w:val="20"/>
                <w:szCs w:val="20"/>
                <w:rtl w:val="0"/>
              </w:rPr>
              <w:t xml:space="preserve">Australia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200" w:lineRule="auto"/>
              <w:rPr>
                <w:sz w:val="20"/>
                <w:szCs w:val="20"/>
              </w:rPr>
            </w:pPr>
            <w:r w:rsidDel="00000000" w:rsidR="00000000" w:rsidRPr="00000000">
              <w:rPr>
                <w:sz w:val="20"/>
                <w:szCs w:val="20"/>
                <w:rtl w:val="0"/>
              </w:rPr>
              <w:t xml:space="preserve">Allowed by anyone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C">
            <w:pPr>
              <w:widowControl w:val="0"/>
              <w:spacing w:after="200" w:lineRule="auto"/>
              <w:rPr>
                <w:sz w:val="20"/>
                <w:szCs w:val="20"/>
              </w:rPr>
            </w:pPr>
            <w:r w:rsidDel="00000000" w:rsidR="00000000" w:rsidRPr="00000000">
              <w:rPr>
                <w:sz w:val="20"/>
                <w:szCs w:val="20"/>
                <w:rtl w:val="0"/>
              </w:rPr>
              <w:t xml:space="preserve">Regulated but can vary</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200" w:lineRule="auto"/>
              <w:rPr>
                <w:sz w:val="20"/>
                <w:szCs w:val="20"/>
              </w:rPr>
            </w:pPr>
            <w:r w:rsidDel="00000000" w:rsidR="00000000" w:rsidRPr="00000000">
              <w:rPr>
                <w:sz w:val="20"/>
                <w:szCs w:val="20"/>
                <w:rtl w:val="0"/>
              </w:rPr>
              <w:t xml:space="preserve">UK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200" w:lineRule="auto"/>
              <w:rPr>
                <w:sz w:val="20"/>
                <w:szCs w:val="20"/>
              </w:rPr>
            </w:pPr>
            <w:r w:rsidDel="00000000" w:rsidR="00000000" w:rsidRPr="00000000">
              <w:rPr>
                <w:sz w:val="20"/>
                <w:szCs w:val="20"/>
                <w:rtl w:val="0"/>
              </w:rPr>
              <w:t xml:space="preserve">Allowed by anyone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F">
            <w:pPr>
              <w:widowControl w:val="0"/>
              <w:spacing w:after="200" w:lineRule="auto"/>
              <w:rPr>
                <w:sz w:val="20"/>
                <w:szCs w:val="20"/>
              </w:rPr>
            </w:pPr>
            <w:r w:rsidDel="00000000" w:rsidR="00000000" w:rsidRPr="00000000">
              <w:rPr>
                <w:sz w:val="20"/>
                <w:szCs w:val="20"/>
                <w:rtl w:val="0"/>
              </w:rPr>
              <w:t xml:space="preserve">Only registered dietitians</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rPr>
                <w:sz w:val="20"/>
                <w:szCs w:val="20"/>
              </w:rPr>
            </w:pPr>
            <w:r w:rsidDel="00000000" w:rsidR="00000000" w:rsidRPr="00000000">
              <w:rPr>
                <w:sz w:val="20"/>
                <w:szCs w:val="20"/>
                <w:rtl w:val="0"/>
              </w:rPr>
              <w:t xml:space="preserve">France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Rule="auto"/>
              <w:rPr>
                <w:sz w:val="20"/>
                <w:szCs w:val="20"/>
              </w:rPr>
            </w:pPr>
            <w:r w:rsidDel="00000000" w:rsidR="00000000" w:rsidRPr="00000000">
              <w:rPr>
                <w:sz w:val="20"/>
                <w:szCs w:val="20"/>
                <w:rtl w:val="0"/>
              </w:rPr>
              <w:t xml:space="preserve">Must have specific qualifications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2">
            <w:pPr>
              <w:widowControl w:val="0"/>
              <w:spacing w:after="200" w:lineRule="auto"/>
              <w:rPr>
                <w:sz w:val="20"/>
                <w:szCs w:val="20"/>
              </w:rPr>
            </w:pPr>
            <w:r w:rsidDel="00000000" w:rsidR="00000000" w:rsidRPr="00000000">
              <w:rPr>
                <w:sz w:val="20"/>
                <w:szCs w:val="20"/>
                <w:rtl w:val="0"/>
              </w:rPr>
              <w:t xml:space="preserve">Only medical doctors and qualified dieticians</w:t>
            </w:r>
          </w:p>
        </w:tc>
      </w:tr>
    </w:tbl>
    <w:p w:rsidR="00000000" w:rsidDel="00000000" w:rsidP="00000000" w:rsidRDefault="00000000" w:rsidRPr="00000000" w14:paraId="000000B3">
      <w:pPr>
        <w:spacing w:after="200" w:lineRule="auto"/>
        <w:rPr/>
      </w:pPr>
      <w:r w:rsidDel="00000000" w:rsidR="00000000" w:rsidRPr="00000000">
        <w:rPr>
          <w:rtl w:val="0"/>
        </w:rPr>
        <w:t xml:space="preserve">Keep in mind that the distinction between generalized nutrition education and personalized nutrition counseling is indeed nuanced and can vary significantly depending on the jurisdiction.</w:t>
      </w:r>
    </w:p>
    <w:p w:rsidR="00000000" w:rsidDel="00000000" w:rsidP="00000000" w:rsidRDefault="00000000" w:rsidRPr="00000000" w14:paraId="000000B4">
      <w:pPr>
        <w:spacing w:after="200" w:lineRule="auto"/>
        <w:rPr/>
      </w:pPr>
      <w:r w:rsidDel="00000000" w:rsidR="00000000" w:rsidRPr="00000000">
        <w:rPr>
          <w:rtl w:val="0"/>
        </w:rPr>
        <w:t xml:space="preserve">Generalized nutrition education typically involves providing broad dietary and nutritional information that applies to the general public. This can include advice on balanced diets, healthy eating tips, information about different food groups, and general recommendations based on dietary guidelines. Since this type of information is not tailored to the individual needs of a specific person, it doesn't usually require a license or specific qualification to disseminate.</w:t>
      </w:r>
    </w:p>
    <w:p w:rsidR="00000000" w:rsidDel="00000000" w:rsidP="00000000" w:rsidRDefault="00000000" w:rsidRPr="00000000" w14:paraId="000000B5">
      <w:pPr>
        <w:spacing w:after="200" w:lineRule="auto"/>
        <w:rPr/>
      </w:pPr>
      <w:r w:rsidDel="00000000" w:rsidR="00000000" w:rsidRPr="00000000">
        <w:rPr>
          <w:rtl w:val="0"/>
        </w:rPr>
        <w:t xml:space="preserve">On the other hand, personalized nutrition counseling is more specific and tailored to the individual. This type of counseling often involves assessing a person's dietary habits, health history, and specific health goals or conditions. Based on this assessment, personalized advice, dietary plans, and nutritional strategies are provided to the individual. This level of specificity often requires a professional with specialized training, such as a registered dietitian or a nutritionist with relevant qualifications. In many jurisdictions, providing personalized nutritional advice is regulated and may require certification or licensing.</w:t>
      </w:r>
    </w:p>
    <w:p w:rsidR="00000000" w:rsidDel="00000000" w:rsidP="00000000" w:rsidRDefault="00000000" w:rsidRPr="00000000" w14:paraId="000000B6">
      <w:pPr>
        <w:spacing w:after="200" w:lineRule="auto"/>
        <w:rPr/>
      </w:pPr>
      <w:r w:rsidDel="00000000" w:rsidR="00000000" w:rsidRPr="00000000">
        <w:rPr>
          <w:rtl w:val="0"/>
        </w:rPr>
        <w:t xml:space="preserve">The distinction between these two is critical for legal and ethical reasons. While generalized advice can be given by a broader range of individuals or professionals, personalized counseling is often regulated to ensure that individuals receive safe and accurate advice tailored to their specific health needs. This regulation helps protect the public from potentially harmful or misleading information that could impact their health.</w:t>
      </w:r>
    </w:p>
    <w:p w:rsidR="00000000" w:rsidDel="00000000" w:rsidP="00000000" w:rsidRDefault="00000000" w:rsidRPr="00000000" w14:paraId="000000B7">
      <w:pPr>
        <w:spacing w:after="200" w:lineRule="auto"/>
        <w:rPr/>
      </w:pPr>
      <w:r w:rsidDel="00000000" w:rsidR="00000000" w:rsidRPr="00000000">
        <w:rPr>
          <w:rtl w:val="0"/>
        </w:rPr>
      </w:r>
    </w:p>
    <w:p w:rsidR="00000000" w:rsidDel="00000000" w:rsidP="00000000" w:rsidRDefault="00000000" w:rsidRPr="00000000" w14:paraId="000000B8">
      <w:pPr>
        <w:spacing w:after="200" w:lineRule="auto"/>
        <w:rPr/>
      </w:pPr>
      <w:r w:rsidDel="00000000" w:rsidR="00000000" w:rsidRPr="00000000">
        <w:rPr>
          <w:rtl w:val="0"/>
        </w:rPr>
        <w:t xml:space="preserve">Understanding and adhering to these varying laws and regulations will allow you to operate your holistic nutrition consulting practice legally and ethically. Remember, as this field continues to evolve, so too will its regulations. As such, staying up-to-date with the legal guidelines governing your practice is an ongoing process crucial to the long-term success and integrity of your holistic nutrition consulting business.</w:t>
      </w:r>
    </w:p>
    <w:p w:rsidR="00000000" w:rsidDel="00000000" w:rsidP="00000000" w:rsidRDefault="00000000" w:rsidRPr="00000000" w14:paraId="000000B9">
      <w:pPr>
        <w:pStyle w:val="Heading4"/>
        <w:spacing w:after="200" w:lineRule="auto"/>
        <w:rPr/>
      </w:pPr>
      <w:bookmarkStart w:colFirst="0" w:colLast="0" w:name="_k20l16o0kciz" w:id="27"/>
      <w:bookmarkEnd w:id="27"/>
      <w:r w:rsidDel="00000000" w:rsidR="00000000" w:rsidRPr="00000000">
        <w:rPr>
          <w:rtl w:val="0"/>
        </w:rPr>
        <w:t xml:space="preserve">Avoiding Medical Advice</w:t>
      </w:r>
    </w:p>
    <w:p w:rsidR="00000000" w:rsidDel="00000000" w:rsidP="00000000" w:rsidRDefault="00000000" w:rsidRPr="00000000" w14:paraId="000000BA">
      <w:pPr>
        <w:spacing w:after="200" w:lineRule="auto"/>
        <w:rPr/>
      </w:pPr>
      <w:r w:rsidDel="00000000" w:rsidR="00000000" w:rsidRPr="00000000">
        <w:rPr>
          <w:rtl w:val="0"/>
        </w:rPr>
        <w:t xml:space="preserve">In the realm of holistic nutrition consultation, the ability to distinguish nutritional guidance from medical advice is crucial. The two areas, while intersecting, have clear boundaries and professional limitations. This recognition not only safeguards client safety but also ensures that you, as a consultant, operate within the confines of your professional standing and legal requirements.</w:t>
      </w:r>
    </w:p>
    <w:p w:rsidR="00000000" w:rsidDel="00000000" w:rsidP="00000000" w:rsidRDefault="00000000" w:rsidRPr="00000000" w14:paraId="000000BB">
      <w:pPr>
        <w:spacing w:after="200" w:lineRule="auto"/>
        <w:rPr/>
      </w:pPr>
      <w:r w:rsidDel="00000000" w:rsidR="00000000" w:rsidRPr="00000000">
        <w:rPr>
          <w:rtl w:val="0"/>
        </w:rPr>
        <w:t xml:space="preserve">A cornerstone of this distinction is understanding that only certified or licensed healthcare professionals can diagnose health conditions, interpret medical test results, or prescribe medical treatments. As a holistic nutrition consultant, granted your expertise, you may recognize symptoms or signs that suggest particular health conditions. </w:t>
      </w:r>
    </w:p>
    <w:p w:rsidR="00000000" w:rsidDel="00000000" w:rsidP="00000000" w:rsidRDefault="00000000" w:rsidRPr="00000000" w14:paraId="000000BC">
      <w:pPr>
        <w:spacing w:after="200" w:lineRule="auto"/>
        <w:rPr/>
      </w:pPr>
      <w:r w:rsidDel="00000000" w:rsidR="00000000" w:rsidRPr="00000000">
        <w:rPr>
          <w:rtl w:val="0"/>
        </w:rPr>
        <w:t xml:space="preserve">However, it is not your professional role or legal right to diagnose these conditions. Even if you have personal experiences with the symptoms or conditions your clients share, it is critical to stay within your professional limits. Offering a diagnosis can lead to serious legal repercussions, not to mention the potential direct harm to the client if the diagnosis is incorrect.</w:t>
      </w:r>
    </w:p>
    <w:p w:rsidR="00000000" w:rsidDel="00000000" w:rsidP="00000000" w:rsidRDefault="00000000" w:rsidRPr="00000000" w14:paraId="000000BD">
      <w:pPr>
        <w:spacing w:after="200" w:lineRule="auto"/>
        <w:rPr/>
      </w:pPr>
      <w:r w:rsidDel="00000000" w:rsidR="00000000" w:rsidRPr="00000000">
        <w:rPr>
          <w:rtl w:val="0"/>
        </w:rPr>
        <w:t xml:space="preserve">Your primary role as a Holistic Nutrition Consultant is to provide informed nutrition advice, suggest lifestyle transformations, and facilitate a journey towards optimal health. You can advocate for a balanced diet, promote beneficial therapeutic foods, and encourage healthier lifestyle choices. Through this guidance, you can support your clients in managing their health more effectively and also in taking steps to prevent future health problems.</w:t>
      </w:r>
    </w:p>
    <w:p w:rsidR="00000000" w:rsidDel="00000000" w:rsidP="00000000" w:rsidRDefault="00000000" w:rsidRPr="00000000" w14:paraId="000000BE">
      <w:pPr>
        <w:spacing w:after="200" w:lineRule="auto"/>
        <w:rPr/>
      </w:pPr>
      <w:r w:rsidDel="00000000" w:rsidR="00000000" w:rsidRPr="00000000">
        <w:rPr>
          <w:rtl w:val="0"/>
        </w:rPr>
        <w:t xml:space="preserve">Emphasizing the difference between your service and medical advice should start from the first point of contact with the client. By clearly articulating the clients' expectations, the potential for misunderstanding can be therapeutically diminished. Consistently make it clear for your clients that your recommendations are meant to support overall health and are not targeted treatments for specific ailments. </w:t>
      </w:r>
    </w:p>
    <w:p w:rsidR="00000000" w:rsidDel="00000000" w:rsidP="00000000" w:rsidRDefault="00000000" w:rsidRPr="00000000" w14:paraId="000000BF">
      <w:pPr>
        <w:spacing w:after="200" w:lineRule="auto"/>
        <w:rPr/>
      </w:pPr>
      <w:r w:rsidDel="00000000" w:rsidR="00000000" w:rsidRPr="00000000">
        <w:rPr>
          <w:rtl w:val="0"/>
        </w:rPr>
        <w:t xml:space="preserve">If a client shares concerns that fall into the medical domain, your responsibility as a holistic nutrition consultant is to refer them to the appropriate specialist. This could include a medical doctor, a psychiatrist for mental health concerns, or a registered dietitian for specified diet-related issues. </w:t>
      </w:r>
    </w:p>
    <w:p w:rsidR="00000000" w:rsidDel="00000000" w:rsidP="00000000" w:rsidRDefault="00000000" w:rsidRPr="00000000" w14:paraId="000000C0">
      <w:pPr>
        <w:spacing w:after="200" w:lineRule="auto"/>
        <w:rPr/>
      </w:pPr>
      <w:r w:rsidDel="00000000" w:rsidR="00000000" w:rsidRPr="00000000">
        <w:rPr>
          <w:rtl w:val="0"/>
        </w:rPr>
        <w:t xml:space="preserve">Also, consultative collaboration with other healthcare professionals can benefit this process. Engage these professionals, with the consent of your clients, to ensure the nutrition plans you present align well with any medical treatment plans already in place.</w:t>
      </w:r>
    </w:p>
    <w:p w:rsidR="00000000" w:rsidDel="00000000" w:rsidP="00000000" w:rsidRDefault="00000000" w:rsidRPr="00000000" w14:paraId="000000C1">
      <w:pPr>
        <w:spacing w:after="200" w:lineRule="auto"/>
        <w:rPr/>
      </w:pPr>
      <w:r w:rsidDel="00000000" w:rsidR="00000000" w:rsidRPr="00000000">
        <w:rPr>
          <w:rtl w:val="0"/>
        </w:rPr>
        <w:t xml:space="preserve">At its core, staying within your professional limits upholds the integrity of holistic nutrition consulting. It ensures the best possible care and service to your clients, and maintains the legal and ethical standards of your practice. By stepping carefully in this space, you not only protect yourself but also sustain the field of holistic nutrition as a valuable and respected aspect of healthcare.</w:t>
      </w:r>
    </w:p>
    <w:p w:rsidR="00000000" w:rsidDel="00000000" w:rsidP="00000000" w:rsidRDefault="00000000" w:rsidRPr="00000000" w14:paraId="000000C2">
      <w:pPr>
        <w:pStyle w:val="Heading4"/>
        <w:spacing w:after="200" w:lineRule="auto"/>
        <w:rPr/>
      </w:pPr>
      <w:bookmarkStart w:colFirst="0" w:colLast="0" w:name="_eozpt46yzmje" w:id="28"/>
      <w:bookmarkEnd w:id="28"/>
      <w:r w:rsidDel="00000000" w:rsidR="00000000" w:rsidRPr="00000000">
        <w:rPr>
          <w:rtl w:val="0"/>
        </w:rPr>
        <w:t xml:space="preserve">Liability Awareness &amp; Insurance</w:t>
      </w:r>
    </w:p>
    <w:p w:rsidR="00000000" w:rsidDel="00000000" w:rsidP="00000000" w:rsidRDefault="00000000" w:rsidRPr="00000000" w14:paraId="000000C3">
      <w:pPr>
        <w:spacing w:after="200" w:lineRule="auto"/>
        <w:rPr/>
      </w:pPr>
      <w:r w:rsidDel="00000000" w:rsidR="00000000" w:rsidRPr="00000000">
        <w:rPr>
          <w:rtl w:val="0"/>
        </w:rPr>
        <w:t xml:space="preserve">The realm of holistic nutrition consulting is incredibly rewarding but also unique in its degree of responsibility. Every piece of advice can have a significant impact on a client's health and wellbeing. While this generally leads to positive outcomes, there may be instances where it could result in discomfort or distress. It's these exact circumstances that demand liability awareness and measures to protect yourself professionally. </w:t>
      </w:r>
    </w:p>
    <w:p w:rsidR="00000000" w:rsidDel="00000000" w:rsidP="00000000" w:rsidRDefault="00000000" w:rsidRPr="00000000" w14:paraId="000000C4">
      <w:pPr>
        <w:spacing w:after="200" w:lineRule="auto"/>
        <w:rPr/>
      </w:pPr>
      <w:r w:rsidDel="00000000" w:rsidR="00000000" w:rsidRPr="00000000">
        <w:rPr>
          <w:rtl w:val="0"/>
        </w:rPr>
        <w:t xml:space="preserve">The reality is that in our litigious society, anyone providing a service is potentially at risk of a legal dispute. Hence, Professional Liability Insurance or Errors and Omissions Insurance becomes an essential pillar of a solid holistic nutrition consulting practice to shield you from potential claims against your advice or services.</w:t>
      </w:r>
    </w:p>
    <w:p w:rsidR="00000000" w:rsidDel="00000000" w:rsidP="00000000" w:rsidRDefault="00000000" w:rsidRPr="00000000" w14:paraId="000000C5">
      <w:pPr>
        <w:spacing w:after="200" w:lineRule="auto"/>
        <w:rPr/>
      </w:pPr>
      <w:r w:rsidDel="00000000" w:rsidR="00000000" w:rsidRPr="00000000">
        <w:rPr>
          <w:rtl w:val="0"/>
        </w:rPr>
        <w:t xml:space="preserve">Despite your best efforts to adhere to guidelines, gather comprehensive client histories, and create tailored, safe plans, complaints can arise. This can be due to perceived damage or harm by a client, misunderstandings, or in rare cases, real errors on your part. Professional Liability Insurance offers you protection in such cases. It offers financial coverage for your legal defense, including lawyer costs, court fees, and any settlements or judgments resulting from the lawsuit. This not only saves you from high out-of-pocket costs but also helps protect your professional reputation in an industry where trust is key.</w:t>
      </w:r>
    </w:p>
    <w:p w:rsidR="00000000" w:rsidDel="00000000" w:rsidP="00000000" w:rsidRDefault="00000000" w:rsidRPr="00000000" w14:paraId="000000C6">
      <w:pPr>
        <w:spacing w:after="200" w:lineRule="auto"/>
        <w:rPr/>
      </w:pPr>
      <w:r w:rsidDel="00000000" w:rsidR="00000000" w:rsidRPr="00000000">
        <w:rPr>
          <w:rtl w:val="0"/>
        </w:rPr>
        <w:t xml:space="preserve">Unquestionably, there's an inherent peace of mind that comes with having insurance. It allows you to focus on your clients and improve your counseling services, without the constant worry of potential legal issues. This tranquility can translate into better performance, improved client relations, and ultimately a more successful practice.</w:t>
      </w:r>
    </w:p>
    <w:p w:rsidR="00000000" w:rsidDel="00000000" w:rsidP="00000000" w:rsidRDefault="00000000" w:rsidRPr="00000000" w14:paraId="000000C7">
      <w:pPr>
        <w:spacing w:after="200" w:lineRule="auto"/>
        <w:rPr/>
      </w:pPr>
      <w:r w:rsidDel="00000000" w:rsidR="00000000" w:rsidRPr="00000000">
        <w:rPr>
          <w:rtl w:val="0"/>
        </w:rPr>
        <w:t xml:space="preserve">Insurance qualifications are not uniform but differ between insurers. Majority require proof of certification in holistic nutrition or adherence to a recognized professional body in holistic nutrition or related fields. A general requirement imposed by many insurers is the necessity of continued professional development. Demonstrating up-to-date knowledge through attending workshops, seminars, training modules, or achieving additional qualifications can sometimes even lead to preferential premiums.</w:t>
      </w:r>
    </w:p>
    <w:p w:rsidR="00000000" w:rsidDel="00000000" w:rsidP="00000000" w:rsidRDefault="00000000" w:rsidRPr="00000000" w14:paraId="000000C8">
      <w:pPr>
        <w:spacing w:after="200" w:lineRule="auto"/>
        <w:rPr/>
      </w:pPr>
      <w:r w:rsidDel="00000000" w:rsidR="00000000" w:rsidRPr="00000000">
        <w:rPr>
          <w:rtl w:val="0"/>
        </w:rPr>
        <w:t xml:space="preserve">One such recognized accrediting body is the International Practitioners of Holistic Medicine (IPHM). Our training course is accredited by the IPHM, meaning upon completion of your certification, you gain eligibility to apply for </w:t>
      </w:r>
      <w:hyperlink r:id="rId7">
        <w:r w:rsidDel="00000000" w:rsidR="00000000" w:rsidRPr="00000000">
          <w:rPr>
            <w:color w:val="1155cc"/>
            <w:u w:val="single"/>
            <w:rtl w:val="0"/>
          </w:rPr>
          <w:t xml:space="preserve">liability insurance through IPHM</w:t>
        </w:r>
      </w:hyperlink>
      <w:r w:rsidDel="00000000" w:rsidR="00000000" w:rsidRPr="00000000">
        <w:rPr>
          <w:rtl w:val="0"/>
        </w:rPr>
        <w:t xml:space="preserve">. This endorsement adds an extra layer of credibility to your practice and makes the insurance application process easier.</w:t>
      </w:r>
    </w:p>
    <w:p w:rsidR="00000000" w:rsidDel="00000000" w:rsidP="00000000" w:rsidRDefault="00000000" w:rsidRPr="00000000" w14:paraId="000000C9">
      <w:pPr>
        <w:spacing w:after="200" w:lineRule="auto"/>
        <w:rPr/>
      </w:pPr>
      <w:r w:rsidDel="00000000" w:rsidR="00000000" w:rsidRPr="00000000">
        <w:rPr>
          <w:rtl w:val="0"/>
        </w:rPr>
        <w:t xml:space="preserve">Ultimately, understanding the rules of practice, acknowledging your role, the limits of it, and undertaking steps like securing professional insurance is part of responsibly setting up your holistic nutrition consulting services. Complying to these guidelines is not just about meeting obligations, but more about expressing your respect and commitment towards your profession, your clients, and the larger field of holistic nutrition.</w:t>
      </w:r>
    </w:p>
    <w:p w:rsidR="00000000" w:rsidDel="00000000" w:rsidP="00000000" w:rsidRDefault="00000000" w:rsidRPr="00000000" w14:paraId="000000CA">
      <w:pPr>
        <w:spacing w:after="200" w:lineRule="auto"/>
        <w:rPr/>
      </w:pPr>
      <w:r w:rsidDel="00000000" w:rsidR="00000000" w:rsidRPr="00000000">
        <w:rPr>
          <w:rtl w:val="0"/>
        </w:rPr>
        <w:t xml:space="preserve">Embracing liability awareness enhances the overall credibility and trust in your professional practice. In a client-facing industry like ours, that's worth its weight in gold. By cultivating a practice that is not only caring and knowledgeable but also ethically responsible and legally secure, you contribute to elevating the standards of the holistic nutrition industry.</w:t>
      </w:r>
    </w:p>
    <w:p w:rsidR="00000000" w:rsidDel="00000000" w:rsidP="00000000" w:rsidRDefault="00000000" w:rsidRPr="00000000" w14:paraId="000000CB">
      <w:pPr>
        <w:pStyle w:val="Heading2"/>
        <w:spacing w:after="200" w:lineRule="auto"/>
        <w:rPr/>
      </w:pPr>
      <w:bookmarkStart w:colFirst="0" w:colLast="0" w:name="_8fwxutu8w2xs" w:id="29"/>
      <w:bookmarkEnd w:id="29"/>
      <w:r w:rsidDel="00000000" w:rsidR="00000000" w:rsidRPr="00000000">
        <w:rPr>
          <w:rtl w:val="0"/>
        </w:rPr>
        <w:t xml:space="preserve">Summary </w:t>
      </w:r>
    </w:p>
    <w:p w:rsidR="00000000" w:rsidDel="00000000" w:rsidP="00000000" w:rsidRDefault="00000000" w:rsidRPr="00000000" w14:paraId="000000CC">
      <w:pPr>
        <w:widowControl w:val="0"/>
        <w:numPr>
          <w:ilvl w:val="0"/>
          <w:numId w:val="11"/>
        </w:numPr>
        <w:spacing w:after="200" w:lineRule="auto"/>
        <w:ind w:left="720" w:hanging="360"/>
      </w:pPr>
      <w:r w:rsidDel="00000000" w:rsidR="00000000" w:rsidRPr="00000000">
        <w:rPr>
          <w:rtl w:val="0"/>
        </w:rPr>
        <w:t xml:space="preserve">Holistic Nutrition Consultants must operate within legal and ethical boundaries to maintain the integrity of their practice and protect clients' rights and interests.</w:t>
      </w:r>
    </w:p>
    <w:p w:rsidR="00000000" w:rsidDel="00000000" w:rsidP="00000000" w:rsidRDefault="00000000" w:rsidRPr="00000000" w14:paraId="000000CD">
      <w:pPr>
        <w:widowControl w:val="0"/>
        <w:numPr>
          <w:ilvl w:val="0"/>
          <w:numId w:val="11"/>
        </w:numPr>
        <w:spacing w:after="200" w:before="0" w:lineRule="auto"/>
        <w:ind w:left="720" w:hanging="360"/>
      </w:pPr>
      <w:r w:rsidDel="00000000" w:rsidR="00000000" w:rsidRPr="00000000">
        <w:rPr>
          <w:rtl w:val="0"/>
        </w:rPr>
        <w:t xml:space="preserve">There are varied professional titles within the field of nutrition, including Nutritionists, Nutrition Coaches, Nutrition Consultants, and Dietitians, each with distinct roles, educational backgrounds, and legal considerations.</w:t>
      </w:r>
    </w:p>
    <w:p w:rsidR="00000000" w:rsidDel="00000000" w:rsidP="00000000" w:rsidRDefault="00000000" w:rsidRPr="00000000" w14:paraId="000000CE">
      <w:pPr>
        <w:widowControl w:val="0"/>
        <w:numPr>
          <w:ilvl w:val="0"/>
          <w:numId w:val="11"/>
        </w:numPr>
        <w:spacing w:after="200" w:before="0" w:lineRule="auto"/>
        <w:ind w:left="720" w:hanging="360"/>
      </w:pPr>
      <w:r w:rsidDel="00000000" w:rsidR="00000000" w:rsidRPr="00000000">
        <w:rPr>
          <w:rtl w:val="0"/>
        </w:rPr>
        <w:t xml:space="preserve">'Dietitian' is a regulated title that requires a structured academic background, while 'Nutritionist,' 'Nutrition Coach,' and 'Holistic Nutrition Consultant' titles are often not legally protected and vary in their educational requirements and roles. </w:t>
      </w:r>
    </w:p>
    <w:p w:rsidR="00000000" w:rsidDel="00000000" w:rsidP="00000000" w:rsidRDefault="00000000" w:rsidRPr="00000000" w14:paraId="000000CF">
      <w:pPr>
        <w:widowControl w:val="0"/>
        <w:numPr>
          <w:ilvl w:val="0"/>
          <w:numId w:val="11"/>
        </w:numPr>
        <w:spacing w:after="200" w:before="0" w:lineRule="auto"/>
        <w:ind w:left="720" w:hanging="360"/>
      </w:pPr>
      <w:r w:rsidDel="00000000" w:rsidR="00000000" w:rsidRPr="00000000">
        <w:rPr>
          <w:rtl w:val="0"/>
        </w:rPr>
        <w:t xml:space="preserve">Holistic Nutrition Consultants tackle comprehensive health of a client, while Nutrition Coaches might be more focused on behavior change and habit adoption. Professionals' titles influence their professional positioning and client's expectations.</w:t>
      </w:r>
    </w:p>
    <w:p w:rsidR="00000000" w:rsidDel="00000000" w:rsidP="00000000" w:rsidRDefault="00000000" w:rsidRPr="00000000" w14:paraId="000000D0">
      <w:pPr>
        <w:widowControl w:val="0"/>
        <w:numPr>
          <w:ilvl w:val="0"/>
          <w:numId w:val="11"/>
        </w:numPr>
        <w:spacing w:after="200" w:before="0" w:lineRule="auto"/>
        <w:ind w:left="720" w:hanging="360"/>
      </w:pPr>
      <w:r w:rsidDel="00000000" w:rsidR="00000000" w:rsidRPr="00000000">
        <w:rPr>
          <w:rtl w:val="0"/>
        </w:rPr>
        <w:t xml:space="preserve">Ethical conduct in holistic nutrition consultancy involves respecting client's individuality, maintaining professionalism, protecting client confidentiality, and promoting autonomous decision-making.</w:t>
      </w:r>
    </w:p>
    <w:p w:rsidR="00000000" w:rsidDel="00000000" w:rsidP="00000000" w:rsidRDefault="00000000" w:rsidRPr="00000000" w14:paraId="000000D1">
      <w:pPr>
        <w:widowControl w:val="0"/>
        <w:numPr>
          <w:ilvl w:val="0"/>
          <w:numId w:val="11"/>
        </w:numPr>
        <w:spacing w:after="200" w:before="0" w:lineRule="auto"/>
        <w:ind w:left="720" w:hanging="360"/>
      </w:pPr>
      <w:r w:rsidDel="00000000" w:rsidR="00000000" w:rsidRPr="00000000">
        <w:rPr>
          <w:rtl w:val="0"/>
        </w:rPr>
        <w:t xml:space="preserve">Collaboration with other healthcare professionals can enhance a consultant's practice and improve health outcomes for clients. Establishing strong relationships with medical professionals and having a robust referral system are important ethical practices.</w:t>
      </w:r>
    </w:p>
    <w:p w:rsidR="00000000" w:rsidDel="00000000" w:rsidP="00000000" w:rsidRDefault="00000000" w:rsidRPr="00000000" w14:paraId="000000D2">
      <w:pPr>
        <w:widowControl w:val="0"/>
        <w:numPr>
          <w:ilvl w:val="0"/>
          <w:numId w:val="11"/>
        </w:numPr>
        <w:spacing w:after="200" w:before="0" w:lineRule="auto"/>
        <w:ind w:left="720" w:hanging="360"/>
      </w:pPr>
      <w:r w:rsidDel="00000000" w:rsidR="00000000" w:rsidRPr="00000000">
        <w:rPr>
          <w:rtl w:val="0"/>
        </w:rPr>
        <w:t xml:space="preserve">Consultants need to document all client consultations and dietary recommendations for effective collaboration with other healthcare practitioners.</w:t>
      </w:r>
    </w:p>
    <w:p w:rsidR="00000000" w:rsidDel="00000000" w:rsidP="00000000" w:rsidRDefault="00000000" w:rsidRPr="00000000" w14:paraId="000000D3">
      <w:pPr>
        <w:widowControl w:val="0"/>
        <w:numPr>
          <w:ilvl w:val="0"/>
          <w:numId w:val="11"/>
        </w:numPr>
        <w:spacing w:after="200" w:before="0" w:lineRule="auto"/>
        <w:ind w:left="720" w:hanging="360"/>
      </w:pPr>
      <w:r w:rsidDel="00000000" w:rsidR="00000000" w:rsidRPr="00000000">
        <w:rPr>
          <w:rtl w:val="0"/>
        </w:rPr>
        <w:t xml:space="preserve">Ethical marketing practices involve responsible advertising, maintaining professionalism on social media, respect for confidentiality, and providing reliable and scientifically valid content.</w:t>
      </w:r>
    </w:p>
    <w:p w:rsidR="00000000" w:rsidDel="00000000" w:rsidP="00000000" w:rsidRDefault="00000000" w:rsidRPr="00000000" w14:paraId="000000D4">
      <w:pPr>
        <w:widowControl w:val="0"/>
        <w:numPr>
          <w:ilvl w:val="0"/>
          <w:numId w:val="11"/>
        </w:numPr>
        <w:spacing w:after="200" w:before="0" w:lineRule="auto"/>
        <w:ind w:left="720" w:hanging="360"/>
      </w:pPr>
      <w:r w:rsidDel="00000000" w:rsidR="00000000" w:rsidRPr="00000000">
        <w:rPr>
          <w:rtl w:val="0"/>
        </w:rPr>
        <w:t xml:space="preserve">Consultants need to cultivate cultural sensitivity and promote inclusive practices to serve clients from diverse cultural backgrounds meaningfully. This involves respecting cultural differences, tailoring advice accordingly, adopting inclusive practices and learning from a diverse client base.</w:t>
      </w:r>
    </w:p>
    <w:p w:rsidR="00000000" w:rsidDel="00000000" w:rsidP="00000000" w:rsidRDefault="00000000" w:rsidRPr="00000000" w14:paraId="000000D5">
      <w:pPr>
        <w:widowControl w:val="0"/>
        <w:numPr>
          <w:ilvl w:val="0"/>
          <w:numId w:val="11"/>
        </w:numPr>
        <w:spacing w:after="200" w:before="0" w:lineRule="auto"/>
        <w:ind w:left="720" w:hanging="360"/>
      </w:pPr>
      <w:r w:rsidDel="00000000" w:rsidR="00000000" w:rsidRPr="00000000">
        <w:rPr>
          <w:rtl w:val="0"/>
        </w:rPr>
        <w:t xml:space="preserve">Holistic nutrition consulting is subjected to different laws and regulations worldwide, with each jurisdiction having distinct legal requirements and standards.</w:t>
      </w:r>
    </w:p>
    <w:p w:rsidR="00000000" w:rsidDel="00000000" w:rsidP="00000000" w:rsidRDefault="00000000" w:rsidRPr="00000000" w14:paraId="000000D6">
      <w:pPr>
        <w:widowControl w:val="0"/>
        <w:numPr>
          <w:ilvl w:val="0"/>
          <w:numId w:val="11"/>
        </w:numPr>
        <w:spacing w:after="200" w:before="0" w:lineRule="auto"/>
        <w:ind w:left="720" w:hanging="360"/>
      </w:pPr>
      <w:r w:rsidDel="00000000" w:rsidR="00000000" w:rsidRPr="00000000">
        <w:rPr>
          <w:rtl w:val="0"/>
        </w:rPr>
        <w:t xml:space="preserve">Differences in regulations and laws are found globally, from the U.S., Canada, and Australia, to countries in Europe including the UK and France.</w:t>
      </w:r>
    </w:p>
    <w:p w:rsidR="00000000" w:rsidDel="00000000" w:rsidP="00000000" w:rsidRDefault="00000000" w:rsidRPr="00000000" w14:paraId="000000D7">
      <w:pPr>
        <w:widowControl w:val="0"/>
        <w:numPr>
          <w:ilvl w:val="0"/>
          <w:numId w:val="11"/>
        </w:numPr>
        <w:spacing w:after="200" w:before="0" w:lineRule="auto"/>
        <w:ind w:left="720" w:hanging="360"/>
      </w:pPr>
      <w:r w:rsidDel="00000000" w:rsidR="00000000" w:rsidRPr="00000000">
        <w:rPr>
          <w:rtl w:val="0"/>
        </w:rPr>
        <w:t xml:space="preserve">Generalized nutrition education (broad dietary and nutritional information for the general public) and personalized nutrition counseling (specific dietary advice tailored to an individual's health goals or conditions) may require different qualifications or regulations in different countries.</w:t>
      </w:r>
    </w:p>
    <w:p w:rsidR="00000000" w:rsidDel="00000000" w:rsidP="00000000" w:rsidRDefault="00000000" w:rsidRPr="00000000" w14:paraId="000000D8">
      <w:pPr>
        <w:widowControl w:val="0"/>
        <w:numPr>
          <w:ilvl w:val="0"/>
          <w:numId w:val="11"/>
        </w:numPr>
        <w:spacing w:after="200" w:before="0" w:lineRule="auto"/>
        <w:ind w:left="720" w:hanging="360"/>
      </w:pPr>
      <w:r w:rsidDel="00000000" w:rsidR="00000000" w:rsidRPr="00000000">
        <w:rPr>
          <w:rtl w:val="0"/>
        </w:rPr>
        <w:t xml:space="preserve">Providing medical advice or diagnosing conditions is not within the professional role of a holistic nutrition consultant and can lead to legal repercussions. Instead, their role is to offer nutrition advice, suggest lifestyle changes, and facilitate their clients' journey to optimal health.</w:t>
      </w:r>
    </w:p>
    <w:p w:rsidR="00000000" w:rsidDel="00000000" w:rsidP="00000000" w:rsidRDefault="00000000" w:rsidRPr="00000000" w14:paraId="000000D9">
      <w:pPr>
        <w:widowControl w:val="0"/>
        <w:numPr>
          <w:ilvl w:val="0"/>
          <w:numId w:val="11"/>
        </w:numPr>
        <w:spacing w:after="200" w:before="0" w:lineRule="auto"/>
        <w:ind w:left="720" w:hanging="360"/>
      </w:pPr>
      <w:r w:rsidDel="00000000" w:rsidR="00000000" w:rsidRPr="00000000">
        <w:rPr>
          <w:rtl w:val="0"/>
        </w:rPr>
        <w:t xml:space="preserve">If clients share concerns outside the scope of a holistic nutrition consultant's practice, they should be referred to the appropriate medical specialist.</w:t>
      </w:r>
    </w:p>
    <w:p w:rsidR="00000000" w:rsidDel="00000000" w:rsidP="00000000" w:rsidRDefault="00000000" w:rsidRPr="00000000" w14:paraId="000000DA">
      <w:pPr>
        <w:widowControl w:val="0"/>
        <w:numPr>
          <w:ilvl w:val="0"/>
          <w:numId w:val="11"/>
        </w:numPr>
        <w:spacing w:after="200" w:before="0" w:lineRule="auto"/>
        <w:ind w:left="720" w:hanging="360"/>
      </w:pPr>
      <w:r w:rsidDel="00000000" w:rsidR="00000000" w:rsidRPr="00000000">
        <w:rPr>
          <w:rtl w:val="0"/>
        </w:rPr>
        <w:t xml:space="preserve">It's important for holistic nutrition consultants to have Professional Liability Insurance or Errors and Omissions Insurance as protection from potential claims against their professional advice or services.</w:t>
      </w:r>
    </w:p>
    <w:p w:rsidR="00000000" w:rsidDel="00000000" w:rsidP="00000000" w:rsidRDefault="00000000" w:rsidRPr="00000000" w14:paraId="000000DB">
      <w:pPr>
        <w:widowControl w:val="0"/>
        <w:numPr>
          <w:ilvl w:val="0"/>
          <w:numId w:val="11"/>
        </w:numPr>
        <w:spacing w:after="200" w:before="0" w:lineRule="auto"/>
        <w:ind w:left="720" w:hanging="360"/>
      </w:pPr>
      <w:r w:rsidDel="00000000" w:rsidR="00000000" w:rsidRPr="00000000">
        <w:rPr>
          <w:rtl w:val="0"/>
        </w:rPr>
        <w:t xml:space="preserve">Holistic nutrition consultants should consistently update their knowledge and skills as part of their professional development. This can help in getting preferential premiums from insurance providers.</w:t>
      </w:r>
    </w:p>
    <w:p w:rsidR="00000000" w:rsidDel="00000000" w:rsidP="00000000" w:rsidRDefault="00000000" w:rsidRPr="00000000" w14:paraId="000000DC">
      <w:pPr>
        <w:widowControl w:val="0"/>
        <w:numPr>
          <w:ilvl w:val="0"/>
          <w:numId w:val="11"/>
        </w:numPr>
        <w:spacing w:after="200" w:before="0" w:lineRule="auto"/>
        <w:ind w:left="720" w:hanging="360"/>
      </w:pPr>
      <w:r w:rsidDel="00000000" w:rsidR="00000000" w:rsidRPr="00000000">
        <w:rPr>
          <w:rtl w:val="0"/>
        </w:rPr>
        <w:t xml:space="preserve">The International Practitioners of Holistic Medicine (IPHM) is a recognized accrediting body, their course offers eligibility to apply for liability insurance upon completion.</w:t>
      </w:r>
    </w:p>
    <w:p w:rsidR="00000000" w:rsidDel="00000000" w:rsidP="00000000" w:rsidRDefault="00000000" w:rsidRPr="00000000" w14:paraId="000000DD">
      <w:pPr>
        <w:widowControl w:val="0"/>
        <w:numPr>
          <w:ilvl w:val="0"/>
          <w:numId w:val="11"/>
        </w:numPr>
        <w:spacing w:after="200" w:lineRule="auto"/>
        <w:ind w:left="720" w:hanging="360"/>
      </w:pPr>
      <w:r w:rsidDel="00000000" w:rsidR="00000000" w:rsidRPr="00000000">
        <w:rPr>
          <w:rtl w:val="0"/>
        </w:rPr>
        <w:t xml:space="preserve">A holistic nutrition consultant's responsibility extends to understanding the rules of practice, acknowledging their role and limitations and securing professional insurance all contributing to the credibility, trust, and success of their profession.</w:t>
      </w:r>
    </w:p>
    <w:p w:rsidR="00000000" w:rsidDel="00000000" w:rsidP="00000000" w:rsidRDefault="00000000" w:rsidRPr="00000000" w14:paraId="000000DE">
      <w:pPr>
        <w:pStyle w:val="Heading2"/>
        <w:spacing w:after="200" w:lineRule="auto"/>
        <w:rPr/>
      </w:pPr>
      <w:bookmarkStart w:colFirst="0" w:colLast="0" w:name="_w9kv26updb5b" w:id="30"/>
      <w:bookmarkEnd w:id="30"/>
      <w:r w:rsidDel="00000000" w:rsidR="00000000" w:rsidRPr="00000000">
        <w:rPr>
          <w:rtl w:val="0"/>
        </w:rPr>
        <w:t xml:space="preserve">Exercises</w:t>
      </w:r>
    </w:p>
    <w:p w:rsidR="00000000" w:rsidDel="00000000" w:rsidP="00000000" w:rsidRDefault="00000000" w:rsidRPr="00000000" w14:paraId="000000DF">
      <w:pPr>
        <w:pStyle w:val="Heading3"/>
        <w:spacing w:after="200" w:lineRule="auto"/>
        <w:rPr/>
      </w:pPr>
      <w:bookmarkStart w:colFirst="0" w:colLast="0" w:name="_ju2nnzb24ivd" w:id="31"/>
      <w:bookmarkEnd w:id="31"/>
      <w:r w:rsidDel="00000000" w:rsidR="00000000" w:rsidRPr="00000000">
        <w:rPr>
          <w:rtl w:val="0"/>
        </w:rPr>
        <w:t xml:space="preserve">Exercise 1: Understanding Laws and Regulations in Your Area</w:t>
      </w:r>
    </w:p>
    <w:p w:rsidR="00000000" w:rsidDel="00000000" w:rsidP="00000000" w:rsidRDefault="00000000" w:rsidRPr="00000000" w14:paraId="000000E0">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clarify the laws and regulations related to nutrition consulting in your specific region. This understanding will equip you to practice within legal boundaries, thus ensuring your services' credibility and compliance.</w:t>
      </w:r>
    </w:p>
    <w:p w:rsidR="00000000" w:rsidDel="00000000" w:rsidP="00000000" w:rsidRDefault="00000000" w:rsidRPr="00000000" w14:paraId="000000E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E2">
      <w:pPr>
        <w:numPr>
          <w:ilvl w:val="0"/>
          <w:numId w:val="10"/>
        </w:numPr>
        <w:spacing w:after="200" w:lineRule="auto"/>
        <w:ind w:left="720" w:hanging="360"/>
        <w:rPr>
          <w:u w:val="none"/>
        </w:rPr>
      </w:pPr>
      <w:r w:rsidDel="00000000" w:rsidR="00000000" w:rsidRPr="00000000">
        <w:rPr>
          <w:rtl w:val="0"/>
        </w:rPr>
        <w:t xml:space="preserve">Start by researching your region's laws concerning the practice of nutritional counseling. This information can often be found on the websites of local health departments, professional governing bodies, or regulatory agencies.</w:t>
      </w:r>
    </w:p>
    <w:p w:rsidR="00000000" w:rsidDel="00000000" w:rsidP="00000000" w:rsidRDefault="00000000" w:rsidRPr="00000000" w14:paraId="000000E3">
      <w:pPr>
        <w:numPr>
          <w:ilvl w:val="0"/>
          <w:numId w:val="10"/>
        </w:numPr>
        <w:spacing w:after="200" w:before="0" w:lineRule="auto"/>
        <w:ind w:left="720" w:hanging="360"/>
        <w:rPr>
          <w:u w:val="none"/>
        </w:rPr>
      </w:pPr>
      <w:r w:rsidDel="00000000" w:rsidR="00000000" w:rsidRPr="00000000">
        <w:rPr>
          <w:rtl w:val="0"/>
        </w:rPr>
        <w:t xml:space="preserve">Write down if your area permits generalized nutrition education, personalized nutrition counseling, or both.</w:t>
      </w:r>
    </w:p>
    <w:p w:rsidR="00000000" w:rsidDel="00000000" w:rsidP="00000000" w:rsidRDefault="00000000" w:rsidRPr="00000000" w14:paraId="000000E4">
      <w:pPr>
        <w:numPr>
          <w:ilvl w:val="0"/>
          <w:numId w:val="10"/>
        </w:numPr>
        <w:spacing w:after="200" w:before="0" w:lineRule="auto"/>
        <w:ind w:left="720" w:hanging="360"/>
        <w:rPr>
          <w:u w:val="none"/>
        </w:rPr>
      </w:pPr>
      <w:r w:rsidDel="00000000" w:rsidR="00000000" w:rsidRPr="00000000">
        <w:rPr>
          <w:rtl w:val="0"/>
        </w:rPr>
        <w:t xml:space="preserve">Identify and list the qualifications, certifications, or licenses required in your region to practice personalized nutrition counseling.</w:t>
      </w:r>
    </w:p>
    <w:p w:rsidR="00000000" w:rsidDel="00000000" w:rsidP="00000000" w:rsidRDefault="00000000" w:rsidRPr="00000000" w14:paraId="000000E5">
      <w:pPr>
        <w:numPr>
          <w:ilvl w:val="0"/>
          <w:numId w:val="10"/>
        </w:numPr>
        <w:spacing w:after="200" w:before="0" w:lineRule="auto"/>
        <w:ind w:left="720" w:hanging="360"/>
        <w:rPr>
          <w:u w:val="none"/>
        </w:rPr>
      </w:pPr>
      <w:r w:rsidDel="00000000" w:rsidR="00000000" w:rsidRPr="00000000">
        <w:rPr>
          <w:rtl w:val="0"/>
        </w:rPr>
        <w:t xml:space="preserve">Record any restrictions, if present, regarding particular duties within nutritional counseling.</w:t>
      </w:r>
    </w:p>
    <w:p w:rsidR="00000000" w:rsidDel="00000000" w:rsidP="00000000" w:rsidRDefault="00000000" w:rsidRPr="00000000" w14:paraId="000000E6">
      <w:pPr>
        <w:numPr>
          <w:ilvl w:val="0"/>
          <w:numId w:val="10"/>
        </w:numPr>
        <w:spacing w:after="200" w:lineRule="auto"/>
        <w:ind w:left="720" w:hanging="360"/>
        <w:rPr>
          <w:u w:val="none"/>
        </w:rPr>
      </w:pPr>
      <w:r w:rsidDel="00000000" w:rsidR="00000000" w:rsidRPr="00000000">
        <w:rPr>
          <w:rtl w:val="0"/>
        </w:rPr>
        <w:t xml:space="preserve">Consult a local legal expert, if necessary, to gain complete clarity on these laws and regulations and their implications.</w:t>
      </w:r>
    </w:p>
    <w:p w:rsidR="00000000" w:rsidDel="00000000" w:rsidP="00000000" w:rsidRDefault="00000000" w:rsidRPr="00000000" w14:paraId="000000E7">
      <w:pPr>
        <w:spacing w:after="200" w:lineRule="auto"/>
        <w:rPr/>
      </w:pPr>
      <w:r w:rsidDel="00000000" w:rsidR="00000000" w:rsidRPr="00000000">
        <w:rPr>
          <w:rtl w:val="0"/>
        </w:rPr>
        <w:t xml:space="preserve">The knowledge you gain from this exercise will empower you to make informed decisions about the direction and scope of your holistic nutrition practice. More importantly, it highlights your commitment to providing responsible, legal, and trustworthy services.</w:t>
      </w:r>
    </w:p>
    <w:p w:rsidR="00000000" w:rsidDel="00000000" w:rsidP="00000000" w:rsidRDefault="00000000" w:rsidRPr="00000000" w14:paraId="000000E8">
      <w:pPr>
        <w:pStyle w:val="Heading3"/>
        <w:spacing w:after="200" w:lineRule="auto"/>
        <w:rPr/>
      </w:pPr>
      <w:bookmarkStart w:colFirst="0" w:colLast="0" w:name="_rot5r78jpg91" w:id="32"/>
      <w:bookmarkEnd w:id="32"/>
      <w:r w:rsidDel="00000000" w:rsidR="00000000" w:rsidRPr="00000000">
        <w:rPr>
          <w:rtl w:val="0"/>
        </w:rPr>
        <w:t xml:space="preserve">Exercise 2: Defining Your Professional Identity</w:t>
      </w:r>
    </w:p>
    <w:p w:rsidR="00000000" w:rsidDel="00000000" w:rsidP="00000000" w:rsidRDefault="00000000" w:rsidRPr="00000000" w14:paraId="000000E9">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define your professional identity by identifying the exact capacity you wish to offer your holistic nutrition services. Identifying the right professional title and the kind of services you'd like to offer is crucial to shaping your career and setting the right expectations for your future clients.</w:t>
      </w:r>
    </w:p>
    <w:p w:rsidR="00000000" w:rsidDel="00000000" w:rsidP="00000000" w:rsidRDefault="00000000" w:rsidRPr="00000000" w14:paraId="000000EA">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EB">
      <w:pPr>
        <w:numPr>
          <w:ilvl w:val="0"/>
          <w:numId w:val="2"/>
        </w:numPr>
        <w:spacing w:after="200" w:lineRule="auto"/>
        <w:ind w:left="720" w:hanging="360"/>
        <w:rPr>
          <w:u w:val="none"/>
        </w:rPr>
      </w:pPr>
      <w:r w:rsidDel="00000000" w:rsidR="00000000" w:rsidRPr="00000000">
        <w:rPr>
          <w:rtl w:val="0"/>
        </w:rPr>
        <w:t xml:space="preserve">With the understanding of your region's laws and regulations from Exercise 1, select the type of consulting you can and would like to offer – personalized, generalized, or both.</w:t>
      </w:r>
    </w:p>
    <w:p w:rsidR="00000000" w:rsidDel="00000000" w:rsidP="00000000" w:rsidRDefault="00000000" w:rsidRPr="00000000" w14:paraId="000000EC">
      <w:pPr>
        <w:numPr>
          <w:ilvl w:val="0"/>
          <w:numId w:val="2"/>
        </w:numPr>
        <w:spacing w:after="200" w:before="0" w:lineRule="auto"/>
        <w:ind w:left="720" w:hanging="360"/>
        <w:rPr>
          <w:u w:val="none"/>
        </w:rPr>
      </w:pPr>
      <w:r w:rsidDel="00000000" w:rsidR="00000000" w:rsidRPr="00000000">
        <w:rPr>
          <w:rtl w:val="0"/>
        </w:rPr>
        <w:t xml:space="preserve">Reflect on your career aspirations, interests, skills, and the kind of nutritional services you wish to provide. It could range from individual lifestyle transformation guidance, comprehensive health consulting, behavior change coaching, to corporate wellness workshops.</w:t>
      </w:r>
    </w:p>
    <w:p w:rsidR="00000000" w:rsidDel="00000000" w:rsidP="00000000" w:rsidRDefault="00000000" w:rsidRPr="00000000" w14:paraId="000000ED">
      <w:pPr>
        <w:numPr>
          <w:ilvl w:val="0"/>
          <w:numId w:val="2"/>
        </w:numPr>
        <w:spacing w:after="200" w:before="0" w:lineRule="auto"/>
        <w:ind w:left="720" w:hanging="360"/>
        <w:rPr>
          <w:u w:val="none"/>
        </w:rPr>
      </w:pPr>
      <w:r w:rsidDel="00000000" w:rsidR="00000000" w:rsidRPr="00000000">
        <w:rPr>
          <w:rtl w:val="0"/>
        </w:rPr>
        <w:t xml:space="preserve">Explore the titles - Nutritionist, Nutrition Coach, Nutrition Consultant, and others in your region. Consider which title(s) align with the services you aim to offer and the career direction you envisage.</w:t>
      </w:r>
    </w:p>
    <w:p w:rsidR="00000000" w:rsidDel="00000000" w:rsidP="00000000" w:rsidRDefault="00000000" w:rsidRPr="00000000" w14:paraId="000000EE">
      <w:pPr>
        <w:numPr>
          <w:ilvl w:val="0"/>
          <w:numId w:val="2"/>
        </w:numPr>
        <w:spacing w:after="200" w:before="0" w:lineRule="auto"/>
        <w:ind w:left="720" w:hanging="360"/>
        <w:rPr>
          <w:u w:val="none"/>
        </w:rPr>
      </w:pPr>
      <w:r w:rsidDel="00000000" w:rsidR="00000000" w:rsidRPr="00000000">
        <w:rPr>
          <w:rtl w:val="0"/>
        </w:rPr>
        <w:t xml:space="preserve">Choose a robust title that best represents your professional aspirations.</w:t>
      </w:r>
    </w:p>
    <w:p w:rsidR="00000000" w:rsidDel="00000000" w:rsidP="00000000" w:rsidRDefault="00000000" w:rsidRPr="00000000" w14:paraId="000000EF">
      <w:pPr>
        <w:numPr>
          <w:ilvl w:val="0"/>
          <w:numId w:val="2"/>
        </w:numPr>
        <w:spacing w:after="200" w:lineRule="auto"/>
        <w:ind w:left="720" w:hanging="360"/>
        <w:rPr>
          <w:u w:val="none"/>
        </w:rPr>
      </w:pPr>
      <w:r w:rsidDel="00000000" w:rsidR="00000000" w:rsidRPr="00000000">
        <w:rPr>
          <w:rtl w:val="0"/>
        </w:rPr>
        <w:t xml:space="preserve">Outline the suite of services and consultations you would want to offer under this title to your future clients. </w:t>
      </w:r>
    </w:p>
    <w:p w:rsidR="00000000" w:rsidDel="00000000" w:rsidP="00000000" w:rsidRDefault="00000000" w:rsidRPr="00000000" w14:paraId="000000F0">
      <w:pPr>
        <w:spacing w:after="200" w:lineRule="auto"/>
        <w:rPr/>
      </w:pPr>
      <w:r w:rsidDel="00000000" w:rsidR="00000000" w:rsidRPr="00000000">
        <w:rPr>
          <w:rtl w:val="0"/>
        </w:rPr>
        <w:t xml:space="preserve">This exercise is a critical step towards establishing a concrete professional foundation. By precisely defining your role, you implicitly clarify your clients' expectations and set the stage for a successful career in holistic nutrition consulting.</w:t>
      </w:r>
    </w:p>
    <w:p w:rsidR="00000000" w:rsidDel="00000000" w:rsidP="00000000" w:rsidRDefault="00000000" w:rsidRPr="00000000" w14:paraId="000000F1">
      <w:pPr>
        <w:pStyle w:val="Heading1"/>
        <w:spacing w:after="200" w:lineRule="auto"/>
        <w:rPr/>
      </w:pPr>
      <w:bookmarkStart w:colFirst="0" w:colLast="0" w:name="_1k4goikjbw1o" w:id="33"/>
      <w:bookmarkEnd w:id="33"/>
      <w:r w:rsidDel="00000000" w:rsidR="00000000" w:rsidRPr="00000000">
        <w:rPr>
          <w:rtl w:val="0"/>
        </w:rPr>
        <w:t xml:space="preserve">Holistic Nutrition Planning and Client Consulting</w:t>
      </w:r>
    </w:p>
    <w:p w:rsidR="00000000" w:rsidDel="00000000" w:rsidP="00000000" w:rsidRDefault="00000000" w:rsidRPr="00000000" w14:paraId="000000F2">
      <w:pPr>
        <w:spacing w:after="200" w:lineRule="auto"/>
        <w:rPr/>
      </w:pPr>
      <w:r w:rsidDel="00000000" w:rsidR="00000000" w:rsidRPr="00000000">
        <w:rPr>
          <w:rtl w:val="0"/>
        </w:rPr>
        <w:t xml:space="preserve">As we delve into the next section of this module—Holistic Nutrition Planning and Development—let's begin by recalling the distinct elements of holistic nutrition consulting that set it apart from traditional nutrition counseling. While both emphasize the principle of nourishing the body wisely, holistic nutrition consultants underscore the interconnectedness of the physical, spiritual, and psychological aspects of dietary choices. </w:t>
      </w:r>
    </w:p>
    <w:p w:rsidR="00000000" w:rsidDel="00000000" w:rsidP="00000000" w:rsidRDefault="00000000" w:rsidRPr="00000000" w14:paraId="000000F3">
      <w:pPr>
        <w:spacing w:after="200" w:lineRule="auto"/>
        <w:rPr/>
      </w:pPr>
      <w:r w:rsidDel="00000000" w:rsidR="00000000" w:rsidRPr="00000000">
        <w:rPr>
          <w:rtl w:val="0"/>
        </w:rPr>
        <w:t xml:space="preserve">Creating a holistic nutrition plan is not just about developing an individualized menu, it is about developing a comprehensive roadmap for your clients that includes spiritual practices, psychological strategies, and habit formation. This may involve suggesting clients fast once a month or encouraging practices like prayer or affirmations to intertwine the realms of nourishment and mindfulness. </w:t>
      </w:r>
    </w:p>
    <w:p w:rsidR="00000000" w:rsidDel="00000000" w:rsidP="00000000" w:rsidRDefault="00000000" w:rsidRPr="00000000" w14:paraId="000000F4">
      <w:pPr>
        <w:spacing w:after="200" w:lineRule="auto"/>
        <w:rPr/>
      </w:pPr>
      <w:r w:rsidDel="00000000" w:rsidR="00000000" w:rsidRPr="00000000">
        <w:rPr>
          <w:rtl w:val="0"/>
        </w:rPr>
        <w:t xml:space="preserve">What's more, a significant part of this journey is initiating mindset shifts in your clients to foster healthier attitudes towards food and nutrition. While we will touch upon some of these mindset changes, our main focus will be equipping you, our students, with the necessary tools to facilitate these transformations in your clients. After all, adopting new mindsets is not an overnight process but a journey of persistent commitment and steady guidance. Let's embark on this holistic journey together.</w:t>
      </w:r>
    </w:p>
    <w:p w:rsidR="00000000" w:rsidDel="00000000" w:rsidP="00000000" w:rsidRDefault="00000000" w:rsidRPr="00000000" w14:paraId="000000F5">
      <w:pPr>
        <w:pStyle w:val="Heading2"/>
        <w:spacing w:after="200" w:lineRule="auto"/>
        <w:rPr/>
      </w:pPr>
      <w:bookmarkStart w:colFirst="0" w:colLast="0" w:name="_xmicusfz5nuv" w:id="34"/>
      <w:bookmarkEnd w:id="34"/>
      <w:commentRangeStart w:id="0"/>
      <w:commentRangeStart w:id="1"/>
      <w:commentRangeStart w:id="2"/>
      <w:commentRangeStart w:id="3"/>
      <w:r w:rsidDel="00000000" w:rsidR="00000000" w:rsidRPr="00000000">
        <w:rPr>
          <w:rtl w:val="0"/>
        </w:rPr>
        <w:t xml:space="preserve">The Holistic Nutrition Client Intake Form</w:t>
      </w:r>
    </w:p>
    <w:p w:rsidR="00000000" w:rsidDel="00000000" w:rsidP="00000000" w:rsidRDefault="00000000" w:rsidRPr="00000000" w14:paraId="000000F6">
      <w:pPr>
        <w:spacing w:after="200" w:lineRule="auto"/>
        <w:rPr/>
      </w:pPr>
      <w:r w:rsidDel="00000000" w:rsidR="00000000" w:rsidRPr="00000000">
        <w:rPr>
          <w:rtl w:val="0"/>
        </w:rPr>
        <w:t xml:space="preserve">The journey to optimal health begins with understanding, and our Holistic Nutrition Client Intake Form serves as the roadmap. This comprehensive tool is more than just a questionnaire; it’s an invitation to open a dialogue. It subtly encourages clients to delve into their histories, habits, emotions, fears, and dreams in relation to their health. The form enables us to understand them from a holistic perspective, considering not just their physical aspects but also their emotional, mental, environmental, and socio-economic factors.</w:t>
      </w:r>
    </w:p>
    <w:p w:rsidR="00000000" w:rsidDel="00000000" w:rsidP="00000000" w:rsidRDefault="00000000" w:rsidRPr="00000000" w14:paraId="000000F7">
      <w:pPr>
        <w:spacing w:after="200" w:lineRule="auto"/>
        <w:rPr/>
      </w:pPr>
      <w:r w:rsidDel="00000000" w:rsidR="00000000" w:rsidRPr="00000000">
        <w:rPr>
          <w:rtl w:val="0"/>
        </w:rPr>
        <w:t xml:space="preserve">Crucially, this intake form is not merely about collecting data for diagnosis but about painting a vivid picture of each client’s unique experience and perspective. It's about understanding their worries for potential hereditary diseases or their current battles with health challenges. It presents an opportunity for us to empathize with our clients, acknowledging their fears, and together, finding ways nutrition can ease these concerns. Filling out this form may be the first step clients take towards their journey of holistic health and we, as Holistic Nutrition Consultants, are privileged to walk alongside them on this path.</w:t>
      </w:r>
    </w:p>
    <w:p w:rsidR="00000000" w:rsidDel="00000000" w:rsidP="00000000" w:rsidRDefault="00000000" w:rsidRPr="00000000" w14:paraId="000000F8">
      <w:pPr>
        <w:spacing w:after="200" w:lineRule="auto"/>
        <w:rPr/>
      </w:pPr>
      <w:r w:rsidDel="00000000" w:rsidR="00000000" w:rsidRPr="00000000">
        <w:rPr>
          <w:rtl w:val="0"/>
        </w:rPr>
        <w:t xml:space="preserve">Keep in mind that every answer divulges the story of a client's life. So, let’s approach each form not just as a routine task to cross off our to-do lists, but as an insightful window into our clients' lives and experiences. Now, let’s delve into the art and science of administering this intake form effectively.</w:t>
      </w:r>
    </w:p>
    <w:p w:rsidR="00000000" w:rsidDel="00000000" w:rsidP="00000000" w:rsidRDefault="00000000" w:rsidRPr="00000000" w14:paraId="000000F9">
      <w:pPr>
        <w:spacing w:after="200" w:lineRule="auto"/>
        <w:rPr/>
      </w:pPr>
      <w:r w:rsidDel="00000000" w:rsidR="00000000" w:rsidRPr="00000000">
        <w:rPr>
          <w:rtl w:val="0"/>
        </w:rPr>
        <w:t xml:space="preserve">The intake form will also allow you as a professional to vet your clients before you work with them. Though you certainly may want to, you cannot help everyone and it is important to maximize the wellbeing of all your potential clients and not just one.  Additionally, if you cannot help a client realistically it would not be ethical to take them on as a client when somebody else may be better suited to the task. </w:t>
      </w:r>
    </w:p>
    <w:bookmarkStart w:colFirst="0" w:colLast="0" w:name="2unxr454pu66" w:id="35"/>
    <w:bookmarkEnd w:id="35"/>
    <w:p w:rsidR="00000000" w:rsidDel="00000000" w:rsidP="00000000" w:rsidRDefault="00000000" w:rsidRPr="00000000" w14:paraId="000000FA">
      <w:pPr>
        <w:pStyle w:val="Heading3"/>
        <w:spacing w:after="200" w:lineRule="auto"/>
        <w:rPr/>
      </w:pPr>
      <w:bookmarkStart w:colFirst="0" w:colLast="0" w:name="_nhlwcd6hrvi0" w:id="36"/>
      <w:bookmarkEnd w:id="36"/>
      <w:r w:rsidDel="00000000" w:rsidR="00000000" w:rsidRPr="00000000">
        <w:rPr>
          <w:rtl w:val="0"/>
        </w:rPr>
        <w:t xml:space="preserve">Client Intake Form: Holistic Nutrition Consultation</w:t>
      </w:r>
    </w:p>
    <w:p w:rsidR="00000000" w:rsidDel="00000000" w:rsidP="00000000" w:rsidRDefault="00000000" w:rsidRPr="00000000" w14:paraId="000000FB">
      <w:pPr>
        <w:spacing w:after="200" w:lineRule="auto"/>
        <w:rPr/>
      </w:pPr>
      <w:r w:rsidDel="00000000" w:rsidR="00000000" w:rsidRPr="00000000">
        <w:rPr>
          <w:rtl w:val="0"/>
        </w:rPr>
        <w:t xml:space="preserve">Here is a simple rendering of the Holistic Nutrition Client intake form:</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200" w:line="240" w:lineRule="auto"/>
              <w:rPr>
                <w:b w:val="1"/>
              </w:rPr>
            </w:pPr>
            <w:r w:rsidDel="00000000" w:rsidR="00000000" w:rsidRPr="00000000">
              <w:rPr>
                <w:b w:val="1"/>
                <w:rtl w:val="0"/>
              </w:rPr>
              <w:t xml:space="preserve">Part 1: Personal Information</w:t>
            </w:r>
          </w:p>
          <w:p w:rsidR="00000000" w:rsidDel="00000000" w:rsidP="00000000" w:rsidRDefault="00000000" w:rsidRPr="00000000" w14:paraId="000000FD">
            <w:pPr>
              <w:widowControl w:val="0"/>
              <w:spacing w:after="200" w:line="240" w:lineRule="auto"/>
              <w:rPr/>
            </w:pPr>
            <w:r w:rsidDel="00000000" w:rsidR="00000000" w:rsidRPr="00000000">
              <w:rPr>
                <w:rtl w:val="0"/>
              </w:rPr>
              <w:t xml:space="preserve">Full Name: </w:t>
            </w:r>
          </w:p>
          <w:p w:rsidR="00000000" w:rsidDel="00000000" w:rsidP="00000000" w:rsidRDefault="00000000" w:rsidRPr="00000000" w14:paraId="000000FE">
            <w:pPr>
              <w:widowControl w:val="0"/>
              <w:spacing w:after="200" w:line="240" w:lineRule="auto"/>
              <w:rPr/>
            </w:pPr>
            <w:r w:rsidDel="00000000" w:rsidR="00000000" w:rsidRPr="00000000">
              <w:rPr>
                <w:rtl w:val="0"/>
              </w:rPr>
              <w:t xml:space="preserve">Preferred Name: </w:t>
            </w:r>
          </w:p>
          <w:p w:rsidR="00000000" w:rsidDel="00000000" w:rsidP="00000000" w:rsidRDefault="00000000" w:rsidRPr="00000000" w14:paraId="000000FF">
            <w:pPr>
              <w:widowControl w:val="0"/>
              <w:spacing w:after="200" w:line="240" w:lineRule="auto"/>
              <w:rPr/>
            </w:pPr>
            <w:r w:rsidDel="00000000" w:rsidR="00000000" w:rsidRPr="00000000">
              <w:rPr>
                <w:rtl w:val="0"/>
              </w:rPr>
              <w:t xml:space="preserve">Date of Birth: </w:t>
            </w:r>
          </w:p>
          <w:p w:rsidR="00000000" w:rsidDel="00000000" w:rsidP="00000000" w:rsidRDefault="00000000" w:rsidRPr="00000000" w14:paraId="00000100">
            <w:pPr>
              <w:widowControl w:val="0"/>
              <w:spacing w:after="200" w:line="240" w:lineRule="auto"/>
              <w:rPr/>
            </w:pPr>
            <w:r w:rsidDel="00000000" w:rsidR="00000000" w:rsidRPr="00000000">
              <w:rPr>
                <w:rtl w:val="0"/>
              </w:rPr>
              <w:t xml:space="preserve">Gender:</w:t>
            </w:r>
          </w:p>
          <w:p w:rsidR="00000000" w:rsidDel="00000000" w:rsidP="00000000" w:rsidRDefault="00000000" w:rsidRPr="00000000" w14:paraId="00000101">
            <w:pPr>
              <w:widowControl w:val="0"/>
              <w:spacing w:after="200" w:line="240" w:lineRule="auto"/>
              <w:rPr/>
            </w:pPr>
            <w:r w:rsidDel="00000000" w:rsidR="00000000" w:rsidRPr="00000000">
              <w:rPr>
                <w:rtl w:val="0"/>
              </w:rPr>
              <w:t xml:space="preserve">Contact Information (Phone number, email, preferred method of communication):</w:t>
            </w:r>
          </w:p>
          <w:p w:rsidR="00000000" w:rsidDel="00000000" w:rsidP="00000000" w:rsidRDefault="00000000" w:rsidRPr="00000000" w14:paraId="00000102">
            <w:pPr>
              <w:widowControl w:val="0"/>
              <w:spacing w:after="200" w:line="240" w:lineRule="auto"/>
              <w:rPr/>
            </w:pPr>
            <w:r w:rsidDel="00000000" w:rsidR="00000000" w:rsidRPr="00000000">
              <w:rPr>
                <w:rtl w:val="0"/>
              </w:rPr>
            </w:r>
          </w:p>
          <w:p w:rsidR="00000000" w:rsidDel="00000000" w:rsidP="00000000" w:rsidRDefault="00000000" w:rsidRPr="00000000" w14:paraId="00000103">
            <w:pPr>
              <w:widowControl w:val="0"/>
              <w:spacing w:after="200" w:line="240" w:lineRule="auto"/>
              <w:rPr>
                <w:b w:val="1"/>
              </w:rPr>
            </w:pPr>
            <w:r w:rsidDel="00000000" w:rsidR="00000000" w:rsidRPr="00000000">
              <w:rPr>
                <w:b w:val="1"/>
                <w:rtl w:val="0"/>
              </w:rPr>
              <w:t xml:space="preserve">Part 2: Health History</w:t>
            </w:r>
          </w:p>
          <w:p w:rsidR="00000000" w:rsidDel="00000000" w:rsidP="00000000" w:rsidRDefault="00000000" w:rsidRPr="00000000" w14:paraId="00000104">
            <w:pPr>
              <w:widowControl w:val="0"/>
              <w:spacing w:after="200" w:line="240" w:lineRule="auto"/>
              <w:rPr/>
            </w:pPr>
            <w:r w:rsidDel="00000000" w:rsidR="00000000" w:rsidRPr="00000000">
              <w:rPr>
                <w:rtl w:val="0"/>
              </w:rPr>
              <w:t xml:space="preserve">Current health complaints/issues (if any):  </w:t>
            </w:r>
          </w:p>
          <w:p w:rsidR="00000000" w:rsidDel="00000000" w:rsidP="00000000" w:rsidRDefault="00000000" w:rsidRPr="00000000" w14:paraId="00000105">
            <w:pPr>
              <w:widowControl w:val="0"/>
              <w:spacing w:after="200" w:line="240" w:lineRule="auto"/>
              <w:rPr/>
            </w:pPr>
            <w:r w:rsidDel="00000000" w:rsidR="00000000" w:rsidRPr="00000000">
              <w:rPr>
                <w:rtl w:val="0"/>
              </w:rPr>
              <w:t xml:space="preserve">Previous significant health issues (if any): </w:t>
            </w:r>
          </w:p>
          <w:p w:rsidR="00000000" w:rsidDel="00000000" w:rsidP="00000000" w:rsidRDefault="00000000" w:rsidRPr="00000000" w14:paraId="00000106">
            <w:pPr>
              <w:widowControl w:val="0"/>
              <w:spacing w:after="200" w:line="240" w:lineRule="auto"/>
              <w:rPr/>
            </w:pPr>
            <w:r w:rsidDel="00000000" w:rsidR="00000000" w:rsidRPr="00000000">
              <w:rPr>
                <w:rtl w:val="0"/>
              </w:rPr>
              <w:t xml:space="preserve">Family medical history (specific diseases or conditions):</w:t>
            </w:r>
          </w:p>
          <w:p w:rsidR="00000000" w:rsidDel="00000000" w:rsidP="00000000" w:rsidRDefault="00000000" w:rsidRPr="00000000" w14:paraId="00000107">
            <w:pPr>
              <w:widowControl w:val="0"/>
              <w:spacing w:after="200" w:line="240" w:lineRule="auto"/>
              <w:rPr/>
            </w:pPr>
            <w:r w:rsidDel="00000000" w:rsidR="00000000" w:rsidRPr="00000000">
              <w:rPr>
                <w:rtl w:val="0"/>
              </w:rPr>
              <w:t xml:space="preserve">Do you take any dietary supplements or medication regularly?</w:t>
            </w:r>
          </w:p>
          <w:p w:rsidR="00000000" w:rsidDel="00000000" w:rsidP="00000000" w:rsidRDefault="00000000" w:rsidRPr="00000000" w14:paraId="00000108">
            <w:pPr>
              <w:widowControl w:val="0"/>
              <w:spacing w:after="200" w:line="240" w:lineRule="auto"/>
              <w:rPr/>
            </w:pPr>
            <w:r w:rsidDel="00000000" w:rsidR="00000000" w:rsidRPr="00000000">
              <w:rPr>
                <w:rtl w:val="0"/>
              </w:rPr>
            </w:r>
          </w:p>
          <w:p w:rsidR="00000000" w:rsidDel="00000000" w:rsidP="00000000" w:rsidRDefault="00000000" w:rsidRPr="00000000" w14:paraId="00000109">
            <w:pPr>
              <w:widowControl w:val="0"/>
              <w:spacing w:after="200" w:line="240" w:lineRule="auto"/>
              <w:rPr>
                <w:b w:val="1"/>
              </w:rPr>
            </w:pPr>
            <w:r w:rsidDel="00000000" w:rsidR="00000000" w:rsidRPr="00000000">
              <w:rPr>
                <w:b w:val="1"/>
                <w:rtl w:val="0"/>
              </w:rPr>
              <w:t xml:space="preserve">Part 3: Lifestyle, Activity Level and Occupation</w:t>
            </w:r>
          </w:p>
          <w:p w:rsidR="00000000" w:rsidDel="00000000" w:rsidP="00000000" w:rsidRDefault="00000000" w:rsidRPr="00000000" w14:paraId="0000010A">
            <w:pPr>
              <w:widowControl w:val="0"/>
              <w:spacing w:after="200" w:line="240" w:lineRule="auto"/>
              <w:rPr/>
            </w:pPr>
            <w:r w:rsidDel="00000000" w:rsidR="00000000" w:rsidRPr="00000000">
              <w:rPr>
                <w:rtl w:val="0"/>
              </w:rPr>
              <w:t xml:space="preserve">Occupation and a brief description of your day-to-day tasks:</w:t>
            </w:r>
          </w:p>
          <w:p w:rsidR="00000000" w:rsidDel="00000000" w:rsidP="00000000" w:rsidRDefault="00000000" w:rsidRPr="00000000" w14:paraId="0000010B">
            <w:pPr>
              <w:widowControl w:val="0"/>
              <w:spacing w:after="200" w:line="240" w:lineRule="auto"/>
              <w:rPr/>
            </w:pPr>
            <w:r w:rsidDel="00000000" w:rsidR="00000000" w:rsidRPr="00000000">
              <w:rPr>
                <w:rtl w:val="0"/>
              </w:rPr>
              <w:t xml:space="preserve">Briefly describe your weekly physical activities: </w:t>
            </w:r>
          </w:p>
          <w:p w:rsidR="00000000" w:rsidDel="00000000" w:rsidP="00000000" w:rsidRDefault="00000000" w:rsidRPr="00000000" w14:paraId="0000010C">
            <w:pPr>
              <w:widowControl w:val="0"/>
              <w:spacing w:after="200" w:line="240" w:lineRule="auto"/>
              <w:rPr/>
            </w:pPr>
            <w:r w:rsidDel="00000000" w:rsidR="00000000" w:rsidRPr="00000000">
              <w:rPr>
                <w:rtl w:val="0"/>
              </w:rPr>
              <w:t xml:space="preserve">Smoking and alcohol consumption (include frequency):</w:t>
            </w:r>
          </w:p>
          <w:p w:rsidR="00000000" w:rsidDel="00000000" w:rsidP="00000000" w:rsidRDefault="00000000" w:rsidRPr="00000000" w14:paraId="0000010D">
            <w:pPr>
              <w:widowControl w:val="0"/>
              <w:spacing w:after="200" w:line="240" w:lineRule="auto"/>
              <w:rPr/>
            </w:pPr>
            <w:r w:rsidDel="00000000" w:rsidR="00000000" w:rsidRPr="00000000">
              <w:rPr>
                <w:rtl w:val="0"/>
              </w:rPr>
              <w:t xml:space="preserve">Describe your average night's sleep (hours, quality, interruptions, etc.):</w:t>
            </w:r>
          </w:p>
          <w:p w:rsidR="00000000" w:rsidDel="00000000" w:rsidP="00000000" w:rsidRDefault="00000000" w:rsidRPr="00000000" w14:paraId="0000010E">
            <w:pPr>
              <w:widowControl w:val="0"/>
              <w:spacing w:after="200" w:line="240" w:lineRule="auto"/>
              <w:rPr/>
            </w:pPr>
            <w:r w:rsidDel="00000000" w:rsidR="00000000" w:rsidRPr="00000000">
              <w:rPr>
                <w:rtl w:val="0"/>
              </w:rPr>
              <w:t xml:space="preserve">How would you rate your current level of physical fitness?</w:t>
            </w:r>
          </w:p>
          <w:p w:rsidR="00000000" w:rsidDel="00000000" w:rsidP="00000000" w:rsidRDefault="00000000" w:rsidRPr="00000000" w14:paraId="0000010F">
            <w:pPr>
              <w:widowControl w:val="0"/>
              <w:spacing w:after="200" w:line="240" w:lineRule="auto"/>
              <w:rPr/>
            </w:pPr>
            <w:r w:rsidDel="00000000" w:rsidR="00000000" w:rsidRPr="00000000">
              <w:rPr>
                <w:rtl w:val="0"/>
              </w:rPr>
              <w:t xml:space="preserve">Do you experience chronic stress, anxiety, or depression? If so, how do you usually manage it?</w:t>
            </w:r>
          </w:p>
          <w:p w:rsidR="00000000" w:rsidDel="00000000" w:rsidP="00000000" w:rsidRDefault="00000000" w:rsidRPr="00000000" w14:paraId="00000110">
            <w:pPr>
              <w:widowControl w:val="0"/>
              <w:spacing w:after="200" w:line="240" w:lineRule="auto"/>
              <w:rPr/>
            </w:pPr>
            <w:r w:rsidDel="00000000" w:rsidR="00000000" w:rsidRPr="00000000">
              <w:rPr>
                <w:rtl w:val="0"/>
              </w:rPr>
            </w:r>
          </w:p>
          <w:p w:rsidR="00000000" w:rsidDel="00000000" w:rsidP="00000000" w:rsidRDefault="00000000" w:rsidRPr="00000000" w14:paraId="00000111">
            <w:pPr>
              <w:widowControl w:val="0"/>
              <w:spacing w:after="200" w:line="240" w:lineRule="auto"/>
              <w:rPr>
                <w:b w:val="1"/>
              </w:rPr>
            </w:pPr>
            <w:r w:rsidDel="00000000" w:rsidR="00000000" w:rsidRPr="00000000">
              <w:rPr>
                <w:b w:val="1"/>
                <w:rtl w:val="0"/>
              </w:rPr>
              <w:t xml:space="preserve">Part 4: Nutrition and Diet </w:t>
            </w:r>
          </w:p>
          <w:p w:rsidR="00000000" w:rsidDel="00000000" w:rsidP="00000000" w:rsidRDefault="00000000" w:rsidRPr="00000000" w14:paraId="00000112">
            <w:pPr>
              <w:widowControl w:val="0"/>
              <w:spacing w:after="200" w:line="240" w:lineRule="auto"/>
              <w:rPr/>
            </w:pPr>
            <w:r w:rsidDel="00000000" w:rsidR="00000000" w:rsidRPr="00000000">
              <w:rPr>
                <w:rtl w:val="0"/>
              </w:rPr>
              <w:t xml:space="preserve">Describe your current dietary habits, including typical meals and snacks:  </w:t>
            </w:r>
          </w:p>
          <w:p w:rsidR="00000000" w:rsidDel="00000000" w:rsidP="00000000" w:rsidRDefault="00000000" w:rsidRPr="00000000" w14:paraId="00000113">
            <w:pPr>
              <w:widowControl w:val="0"/>
              <w:spacing w:after="200" w:line="240" w:lineRule="auto"/>
              <w:rPr/>
            </w:pPr>
            <w:r w:rsidDel="00000000" w:rsidR="00000000" w:rsidRPr="00000000">
              <w:rPr>
                <w:rtl w:val="0"/>
              </w:rPr>
              <w:t xml:space="preserve">Do you have any diagnosed food allergies or intolerances? </w:t>
            </w:r>
          </w:p>
          <w:p w:rsidR="00000000" w:rsidDel="00000000" w:rsidP="00000000" w:rsidRDefault="00000000" w:rsidRPr="00000000" w14:paraId="00000114">
            <w:pPr>
              <w:widowControl w:val="0"/>
              <w:spacing w:after="200" w:line="240" w:lineRule="auto"/>
              <w:rPr/>
            </w:pPr>
            <w:r w:rsidDel="00000000" w:rsidR="00000000" w:rsidRPr="00000000">
              <w:rPr>
                <w:rtl w:val="0"/>
              </w:rPr>
              <w:t xml:space="preserve">Do you follow any specific diet (vegetarian, vegan, gluten-free, etc)? </w:t>
            </w:r>
          </w:p>
          <w:p w:rsidR="00000000" w:rsidDel="00000000" w:rsidP="00000000" w:rsidRDefault="00000000" w:rsidRPr="00000000" w14:paraId="00000115">
            <w:pPr>
              <w:widowControl w:val="0"/>
              <w:spacing w:after="200" w:line="240" w:lineRule="auto"/>
              <w:rPr/>
            </w:pPr>
            <w:r w:rsidDel="00000000" w:rsidR="00000000" w:rsidRPr="00000000">
              <w:rPr>
                <w:rtl w:val="0"/>
              </w:rPr>
              <w:t xml:space="preserve">Have you ever had a nutrigenomic test before? If so, please include any relevant information from the results:</w:t>
            </w:r>
          </w:p>
          <w:p w:rsidR="00000000" w:rsidDel="00000000" w:rsidP="00000000" w:rsidRDefault="00000000" w:rsidRPr="00000000" w14:paraId="00000116">
            <w:pPr>
              <w:widowControl w:val="0"/>
              <w:spacing w:after="200" w:line="240" w:lineRule="auto"/>
              <w:rPr/>
            </w:pPr>
            <w:r w:rsidDel="00000000" w:rsidR="00000000" w:rsidRPr="00000000">
              <w:rPr>
                <w:rtl w:val="0"/>
              </w:rPr>
              <w:t xml:space="preserve">Have you noticed any reactions to certain foods (such as bloating, indigestion, lethargy)?</w:t>
            </w:r>
          </w:p>
          <w:p w:rsidR="00000000" w:rsidDel="00000000" w:rsidP="00000000" w:rsidRDefault="00000000" w:rsidRPr="00000000" w14:paraId="00000117">
            <w:pPr>
              <w:widowControl w:val="0"/>
              <w:spacing w:after="200" w:line="240" w:lineRule="auto"/>
              <w:rPr/>
            </w:pPr>
            <w:r w:rsidDel="00000000" w:rsidR="00000000" w:rsidRPr="00000000">
              <w:rPr>
                <w:rtl w:val="0"/>
              </w:rPr>
              <w:t xml:space="preserve">Do you have regular bowel movements? Experience any digestive discomfort?</w:t>
            </w:r>
          </w:p>
          <w:p w:rsidR="00000000" w:rsidDel="00000000" w:rsidP="00000000" w:rsidRDefault="00000000" w:rsidRPr="00000000" w14:paraId="00000118">
            <w:pPr>
              <w:widowControl w:val="0"/>
              <w:spacing w:after="200" w:line="240" w:lineRule="auto"/>
              <w:rPr/>
            </w:pPr>
            <w:r w:rsidDel="00000000" w:rsidR="00000000" w:rsidRPr="00000000">
              <w:rPr>
                <w:rtl w:val="0"/>
              </w:rPr>
              <w:t xml:space="preserve">Are there any foods you absolutely will not eat?</w:t>
            </w:r>
          </w:p>
          <w:p w:rsidR="00000000" w:rsidDel="00000000" w:rsidP="00000000" w:rsidRDefault="00000000" w:rsidRPr="00000000" w14:paraId="00000119">
            <w:pPr>
              <w:widowControl w:val="0"/>
              <w:spacing w:after="200" w:line="240" w:lineRule="auto"/>
              <w:rPr/>
            </w:pPr>
            <w:r w:rsidDel="00000000" w:rsidR="00000000" w:rsidRPr="00000000">
              <w:rPr>
                <w:rtl w:val="0"/>
              </w:rPr>
            </w:r>
          </w:p>
          <w:p w:rsidR="00000000" w:rsidDel="00000000" w:rsidP="00000000" w:rsidRDefault="00000000" w:rsidRPr="00000000" w14:paraId="0000011A">
            <w:pPr>
              <w:widowControl w:val="0"/>
              <w:spacing w:after="200" w:line="240" w:lineRule="auto"/>
              <w:rPr>
                <w:b w:val="1"/>
              </w:rPr>
            </w:pPr>
            <w:r w:rsidDel="00000000" w:rsidR="00000000" w:rsidRPr="00000000">
              <w:rPr>
                <w:b w:val="1"/>
                <w:rtl w:val="0"/>
              </w:rPr>
              <w:t xml:space="preserve">Part 5: Socio-Economic and Cultural Considerations</w:t>
            </w:r>
          </w:p>
          <w:p w:rsidR="00000000" w:rsidDel="00000000" w:rsidP="00000000" w:rsidRDefault="00000000" w:rsidRPr="00000000" w14:paraId="0000011B">
            <w:pPr>
              <w:widowControl w:val="0"/>
              <w:spacing w:after="200" w:line="240" w:lineRule="auto"/>
              <w:rPr/>
            </w:pPr>
            <w:r w:rsidDel="00000000" w:rsidR="00000000" w:rsidRPr="00000000">
              <w:rPr>
                <w:rtl w:val="0"/>
              </w:rPr>
              <w:t xml:space="preserve">What is your source of income? Do you have any limitations/constraints when it comes to purchasing foods?</w:t>
            </w:r>
          </w:p>
          <w:p w:rsidR="00000000" w:rsidDel="00000000" w:rsidP="00000000" w:rsidRDefault="00000000" w:rsidRPr="00000000" w14:paraId="0000011C">
            <w:pPr>
              <w:widowControl w:val="0"/>
              <w:spacing w:after="200" w:line="240" w:lineRule="auto"/>
              <w:rPr/>
            </w:pPr>
            <w:r w:rsidDel="00000000" w:rsidR="00000000" w:rsidRPr="00000000">
              <w:rPr>
                <w:rtl w:val="0"/>
              </w:rPr>
              <w:t xml:space="preserve">How would you describe your access to fresh, healthy foods?</w:t>
            </w:r>
          </w:p>
          <w:p w:rsidR="00000000" w:rsidDel="00000000" w:rsidP="00000000" w:rsidRDefault="00000000" w:rsidRPr="00000000" w14:paraId="0000011D">
            <w:pPr>
              <w:widowControl w:val="0"/>
              <w:spacing w:after="200" w:line="240" w:lineRule="auto"/>
              <w:rPr/>
            </w:pPr>
            <w:r w:rsidDel="00000000" w:rsidR="00000000" w:rsidRPr="00000000">
              <w:rPr>
                <w:rtl w:val="0"/>
              </w:rPr>
              <w:t xml:space="preserve">How does your cultural background influence your food choices?</w:t>
            </w:r>
          </w:p>
          <w:p w:rsidR="00000000" w:rsidDel="00000000" w:rsidP="00000000" w:rsidRDefault="00000000" w:rsidRPr="00000000" w14:paraId="0000011E">
            <w:pPr>
              <w:widowControl w:val="0"/>
              <w:spacing w:after="200" w:line="240" w:lineRule="auto"/>
              <w:rPr/>
            </w:pPr>
            <w:r w:rsidDel="00000000" w:rsidR="00000000" w:rsidRPr="00000000">
              <w:rPr>
                <w:rtl w:val="0"/>
              </w:rPr>
              <w:t xml:space="preserve">Are there any religious or cultural dietary restrictions you follow?</w:t>
            </w:r>
          </w:p>
          <w:p w:rsidR="00000000" w:rsidDel="00000000" w:rsidP="00000000" w:rsidRDefault="00000000" w:rsidRPr="00000000" w14:paraId="0000011F">
            <w:pPr>
              <w:widowControl w:val="0"/>
              <w:spacing w:after="200" w:line="240" w:lineRule="auto"/>
              <w:rPr/>
            </w:pPr>
            <w:r w:rsidDel="00000000" w:rsidR="00000000" w:rsidRPr="00000000">
              <w:rPr>
                <w:rtl w:val="0"/>
              </w:rPr>
            </w:r>
          </w:p>
          <w:p w:rsidR="00000000" w:rsidDel="00000000" w:rsidP="00000000" w:rsidRDefault="00000000" w:rsidRPr="00000000" w14:paraId="00000120">
            <w:pPr>
              <w:widowControl w:val="0"/>
              <w:spacing w:after="200" w:line="240" w:lineRule="auto"/>
              <w:rPr>
                <w:b w:val="1"/>
              </w:rPr>
            </w:pPr>
            <w:r w:rsidDel="00000000" w:rsidR="00000000" w:rsidRPr="00000000">
              <w:rPr>
                <w:b w:val="1"/>
                <w:rtl w:val="0"/>
              </w:rPr>
              <w:t xml:space="preserve">Part 6: Emotional and Psychological Aspects of Eating </w:t>
            </w:r>
          </w:p>
          <w:p w:rsidR="00000000" w:rsidDel="00000000" w:rsidP="00000000" w:rsidRDefault="00000000" w:rsidRPr="00000000" w14:paraId="00000121">
            <w:pPr>
              <w:widowControl w:val="0"/>
              <w:spacing w:after="200" w:line="240" w:lineRule="auto"/>
              <w:rPr/>
            </w:pPr>
            <w:r w:rsidDel="00000000" w:rsidR="00000000" w:rsidRPr="00000000">
              <w:rPr>
                <w:rtl w:val="0"/>
              </w:rPr>
              <w:t xml:space="preserve">How would you relate your food habits to your emotional well-being? </w:t>
            </w:r>
          </w:p>
          <w:p w:rsidR="00000000" w:rsidDel="00000000" w:rsidP="00000000" w:rsidRDefault="00000000" w:rsidRPr="00000000" w14:paraId="00000122">
            <w:pPr>
              <w:widowControl w:val="0"/>
              <w:spacing w:after="200" w:line="240" w:lineRule="auto"/>
              <w:rPr/>
            </w:pPr>
            <w:r w:rsidDel="00000000" w:rsidR="00000000" w:rsidRPr="00000000">
              <w:rPr>
                <w:rtl w:val="0"/>
              </w:rPr>
              <w:t xml:space="preserve">Do you have any specific food cravings or aversions?</w:t>
            </w:r>
          </w:p>
          <w:p w:rsidR="00000000" w:rsidDel="00000000" w:rsidP="00000000" w:rsidRDefault="00000000" w:rsidRPr="00000000" w14:paraId="00000123">
            <w:pPr>
              <w:widowControl w:val="0"/>
              <w:spacing w:after="200" w:line="240" w:lineRule="auto"/>
              <w:rPr/>
            </w:pPr>
            <w:r w:rsidDel="00000000" w:rsidR="00000000" w:rsidRPr="00000000">
              <w:rPr>
                <w:rtl w:val="0"/>
              </w:rPr>
              <w:t xml:space="preserve">Are there particular foods that you consider 'comfort foods'?</w:t>
            </w:r>
          </w:p>
          <w:p w:rsidR="00000000" w:rsidDel="00000000" w:rsidP="00000000" w:rsidRDefault="00000000" w:rsidRPr="00000000" w14:paraId="00000124">
            <w:pPr>
              <w:widowControl w:val="0"/>
              <w:spacing w:after="200" w:line="240" w:lineRule="auto"/>
              <w:rPr/>
            </w:pPr>
            <w:r w:rsidDel="00000000" w:rsidR="00000000" w:rsidRPr="00000000">
              <w:rPr>
                <w:rtl w:val="0"/>
              </w:rPr>
              <w:t xml:space="preserve">What is your relationship with food and eating (e.g., do you eat in response to emotions or stress)?</w:t>
            </w:r>
          </w:p>
          <w:p w:rsidR="00000000" w:rsidDel="00000000" w:rsidP="00000000" w:rsidRDefault="00000000" w:rsidRPr="00000000" w14:paraId="00000125">
            <w:pPr>
              <w:widowControl w:val="0"/>
              <w:spacing w:after="200" w:line="240" w:lineRule="auto"/>
              <w:rPr/>
            </w:pPr>
            <w:r w:rsidDel="00000000" w:rsidR="00000000" w:rsidRPr="00000000">
              <w:rPr>
                <w:rtl w:val="0"/>
              </w:rPr>
            </w:r>
          </w:p>
          <w:p w:rsidR="00000000" w:rsidDel="00000000" w:rsidP="00000000" w:rsidRDefault="00000000" w:rsidRPr="00000000" w14:paraId="00000126">
            <w:pPr>
              <w:widowControl w:val="0"/>
              <w:spacing w:after="200" w:line="240" w:lineRule="auto"/>
              <w:rPr>
                <w:b w:val="1"/>
              </w:rPr>
            </w:pPr>
            <w:r w:rsidDel="00000000" w:rsidR="00000000" w:rsidRPr="00000000">
              <w:rPr>
                <w:b w:val="1"/>
                <w:rtl w:val="0"/>
              </w:rPr>
              <w:t xml:space="preserve">Part 7: Additional Aspects of Health and Wellbeing</w:t>
            </w:r>
          </w:p>
          <w:p w:rsidR="00000000" w:rsidDel="00000000" w:rsidP="00000000" w:rsidRDefault="00000000" w:rsidRPr="00000000" w14:paraId="00000127">
            <w:pPr>
              <w:widowControl w:val="0"/>
              <w:spacing w:after="200" w:line="240" w:lineRule="auto"/>
              <w:rPr/>
            </w:pPr>
            <w:r w:rsidDel="00000000" w:rsidR="00000000" w:rsidRPr="00000000">
              <w:rPr>
                <w:rtl w:val="0"/>
              </w:rPr>
              <w:t xml:space="preserve">How would you describe your energy levels throughout the day?</w:t>
            </w:r>
          </w:p>
          <w:p w:rsidR="00000000" w:rsidDel="00000000" w:rsidP="00000000" w:rsidRDefault="00000000" w:rsidRPr="00000000" w14:paraId="00000128">
            <w:pPr>
              <w:widowControl w:val="0"/>
              <w:spacing w:after="200" w:line="240" w:lineRule="auto"/>
              <w:rPr/>
            </w:pPr>
            <w:r w:rsidDel="00000000" w:rsidR="00000000" w:rsidRPr="00000000">
              <w:rPr>
                <w:rtl w:val="0"/>
              </w:rPr>
              <w:t xml:space="preserve">Have you tried weight loss or wellness programs in the past? What were your experiences and results?</w:t>
            </w:r>
          </w:p>
          <w:p w:rsidR="00000000" w:rsidDel="00000000" w:rsidP="00000000" w:rsidRDefault="00000000" w:rsidRPr="00000000" w14:paraId="00000129">
            <w:pPr>
              <w:widowControl w:val="0"/>
              <w:spacing w:after="200" w:line="240" w:lineRule="auto"/>
              <w:rPr/>
            </w:pPr>
            <w:r w:rsidDel="00000000" w:rsidR="00000000" w:rsidRPr="00000000">
              <w:rPr>
                <w:rtl w:val="0"/>
              </w:rPr>
              <w:t xml:space="preserve">Do you often feel fatigued or experience regular dips in energy levels?</w:t>
            </w:r>
          </w:p>
          <w:p w:rsidR="00000000" w:rsidDel="00000000" w:rsidP="00000000" w:rsidRDefault="00000000" w:rsidRPr="00000000" w14:paraId="0000012A">
            <w:pPr>
              <w:widowControl w:val="0"/>
              <w:spacing w:after="200" w:line="240" w:lineRule="auto"/>
              <w:rPr/>
            </w:pPr>
            <w:r w:rsidDel="00000000" w:rsidR="00000000" w:rsidRPr="00000000">
              <w:rPr>
                <w:rtl w:val="0"/>
              </w:rPr>
              <w:t xml:space="preserve">What are your skin, hair, and nail conditions like? (This could indicate nutritional deficiencies.)</w:t>
            </w:r>
          </w:p>
          <w:p w:rsidR="00000000" w:rsidDel="00000000" w:rsidP="00000000" w:rsidRDefault="00000000" w:rsidRPr="00000000" w14:paraId="0000012B">
            <w:pPr>
              <w:widowControl w:val="0"/>
              <w:spacing w:after="200" w:line="240" w:lineRule="auto"/>
              <w:rPr/>
            </w:pPr>
            <w:r w:rsidDel="00000000" w:rsidR="00000000" w:rsidRPr="00000000">
              <w:rPr>
                <w:rtl w:val="0"/>
              </w:rPr>
              <w:t xml:space="preserve">Do you have any long-term exposure to environmental toxins (e.g., certain occupations or living conditions)?</w:t>
            </w:r>
          </w:p>
          <w:p w:rsidR="00000000" w:rsidDel="00000000" w:rsidP="00000000" w:rsidRDefault="00000000" w:rsidRPr="00000000" w14:paraId="0000012C">
            <w:pPr>
              <w:widowControl w:val="0"/>
              <w:spacing w:after="200" w:line="240" w:lineRule="auto"/>
              <w:rPr/>
            </w:pPr>
            <w:r w:rsidDel="00000000" w:rsidR="00000000" w:rsidRPr="00000000">
              <w:rPr>
                <w:rtl w:val="0"/>
              </w:rPr>
              <w:t xml:space="preserve">Have you noticed any changes in your senses (sight, taste, touch, smell, hearing)?</w:t>
            </w:r>
          </w:p>
          <w:p w:rsidR="00000000" w:rsidDel="00000000" w:rsidP="00000000" w:rsidRDefault="00000000" w:rsidRPr="00000000" w14:paraId="0000012D">
            <w:pPr>
              <w:widowControl w:val="0"/>
              <w:spacing w:after="200" w:line="240" w:lineRule="auto"/>
              <w:rPr/>
            </w:pPr>
            <w:r w:rsidDel="00000000" w:rsidR="00000000" w:rsidRPr="00000000">
              <w:rPr>
                <w:rtl w:val="0"/>
              </w:rPr>
              <w:t xml:space="preserve">Women: Briefly describe your menstrual cycle. Any discomfort or irregularities you've noticed?</w:t>
            </w:r>
          </w:p>
          <w:p w:rsidR="00000000" w:rsidDel="00000000" w:rsidP="00000000" w:rsidRDefault="00000000" w:rsidRPr="00000000" w14:paraId="0000012E">
            <w:pPr>
              <w:widowControl w:val="0"/>
              <w:spacing w:after="200" w:line="240" w:lineRule="auto"/>
              <w:rPr/>
            </w:pPr>
            <w:r w:rsidDel="00000000" w:rsidR="00000000" w:rsidRPr="00000000">
              <w:rPr>
                <w:rtl w:val="0"/>
              </w:rPr>
              <w:t xml:space="preserve">Men: Any concerns related to prostate health, erectile function, or other male-specific health concerns?</w:t>
            </w:r>
          </w:p>
          <w:p w:rsidR="00000000" w:rsidDel="00000000" w:rsidP="00000000" w:rsidRDefault="00000000" w:rsidRPr="00000000" w14:paraId="0000012F">
            <w:pPr>
              <w:widowControl w:val="0"/>
              <w:spacing w:after="200" w:line="240" w:lineRule="auto"/>
              <w:rPr/>
            </w:pPr>
            <w:r w:rsidDel="00000000" w:rsidR="00000000" w:rsidRPr="00000000">
              <w:rPr>
                <w:rtl w:val="0"/>
              </w:rPr>
              <w:t xml:space="preserve">Have you ever sought help from a dietitian, nutritionist, or any other health professional for your nutrition/diet? What was the outcome?</w:t>
            </w:r>
          </w:p>
          <w:p w:rsidR="00000000" w:rsidDel="00000000" w:rsidP="00000000" w:rsidRDefault="00000000" w:rsidRPr="00000000" w14:paraId="00000130">
            <w:pPr>
              <w:widowControl w:val="0"/>
              <w:spacing w:after="200" w:line="240" w:lineRule="auto"/>
              <w:rPr/>
            </w:pPr>
            <w:r w:rsidDel="00000000" w:rsidR="00000000" w:rsidRPr="00000000">
              <w:rPr>
                <w:rtl w:val="0"/>
              </w:rPr>
              <w:t xml:space="preserve">Do you take time out for self-care and relaxation? If yes, how do you usually unwind?</w:t>
            </w:r>
          </w:p>
          <w:p w:rsidR="00000000" w:rsidDel="00000000" w:rsidP="00000000" w:rsidRDefault="00000000" w:rsidRPr="00000000" w14:paraId="00000131">
            <w:pPr>
              <w:widowControl w:val="0"/>
              <w:spacing w:after="200" w:line="240" w:lineRule="auto"/>
              <w:rPr/>
            </w:pPr>
            <w:r w:rsidDel="00000000" w:rsidR="00000000" w:rsidRPr="00000000">
              <w:rPr>
                <w:rtl w:val="0"/>
              </w:rPr>
              <w:t xml:space="preserve">Any significant life changes recently (moving, job change, loss of a loved one)?</w:t>
            </w:r>
          </w:p>
          <w:p w:rsidR="00000000" w:rsidDel="00000000" w:rsidP="00000000" w:rsidRDefault="00000000" w:rsidRPr="00000000" w14:paraId="00000132">
            <w:pPr>
              <w:widowControl w:val="0"/>
              <w:spacing w:after="200" w:line="240" w:lineRule="auto"/>
              <w:rPr/>
            </w:pPr>
            <w:r w:rsidDel="00000000" w:rsidR="00000000" w:rsidRPr="00000000">
              <w:rPr>
                <w:rtl w:val="0"/>
              </w:rPr>
              <w:t xml:space="preserve">How much time do you spend outside, in nature?</w:t>
            </w:r>
          </w:p>
          <w:p w:rsidR="00000000" w:rsidDel="00000000" w:rsidP="00000000" w:rsidRDefault="00000000" w:rsidRPr="00000000" w14:paraId="00000133">
            <w:pPr>
              <w:widowControl w:val="0"/>
              <w:spacing w:after="200" w:line="240" w:lineRule="auto"/>
              <w:rPr/>
            </w:pPr>
            <w:r w:rsidDel="00000000" w:rsidR="00000000" w:rsidRPr="00000000">
              <w:rPr>
                <w:rtl w:val="0"/>
              </w:rPr>
              <w:t xml:space="preserve">What goal(s) do you hope to achieve through holistic nutrition consulting?</w:t>
            </w:r>
          </w:p>
          <w:p w:rsidR="00000000" w:rsidDel="00000000" w:rsidP="00000000" w:rsidRDefault="00000000" w:rsidRPr="00000000" w14:paraId="00000134">
            <w:pPr>
              <w:widowControl w:val="0"/>
              <w:spacing w:after="200" w:line="240" w:lineRule="auto"/>
              <w:rPr/>
            </w:pPr>
            <w:r w:rsidDel="00000000" w:rsidR="00000000" w:rsidRPr="00000000">
              <w:rPr>
                <w:rtl w:val="0"/>
              </w:rPr>
            </w:r>
          </w:p>
          <w:p w:rsidR="00000000" w:rsidDel="00000000" w:rsidP="00000000" w:rsidRDefault="00000000" w:rsidRPr="00000000" w14:paraId="00000135">
            <w:pPr>
              <w:widowControl w:val="0"/>
              <w:spacing w:after="200" w:line="240" w:lineRule="auto"/>
              <w:rPr/>
            </w:pPr>
            <w:r w:rsidDel="00000000" w:rsidR="00000000" w:rsidRPr="00000000">
              <w:rPr>
                <w:rtl w:val="0"/>
              </w:rPr>
              <w:t xml:space="preserve">Signature: </w:t>
            </w:r>
          </w:p>
          <w:p w:rsidR="00000000" w:rsidDel="00000000" w:rsidP="00000000" w:rsidRDefault="00000000" w:rsidRPr="00000000" w14:paraId="00000136">
            <w:pPr>
              <w:widowControl w:val="0"/>
              <w:spacing w:after="200" w:line="240" w:lineRule="auto"/>
              <w:rPr/>
            </w:pPr>
            <w:r w:rsidDel="00000000" w:rsidR="00000000" w:rsidRPr="00000000">
              <w:rPr>
                <w:rtl w:val="0"/>
              </w:rPr>
            </w:r>
          </w:p>
          <w:p w:rsidR="00000000" w:rsidDel="00000000" w:rsidP="00000000" w:rsidRDefault="00000000" w:rsidRPr="00000000" w14:paraId="00000137">
            <w:pPr>
              <w:widowControl w:val="0"/>
              <w:spacing w:after="200" w:line="240" w:lineRule="auto"/>
              <w:rPr>
                <w:b w:val="1"/>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138">
            <w:pPr>
              <w:widowControl w:val="0"/>
              <w:spacing w:after="200" w:line="240" w:lineRule="auto"/>
              <w:rPr/>
            </w:pPr>
            <w:r w:rsidDel="00000000" w:rsidR="00000000" w:rsidRPr="00000000">
              <w:rPr>
                <w:rtl w:val="0"/>
              </w:rPr>
            </w:r>
          </w:p>
        </w:tc>
      </w:tr>
    </w:tbl>
    <w:p w:rsidR="00000000" w:rsidDel="00000000" w:rsidP="00000000" w:rsidRDefault="00000000" w:rsidRPr="00000000" w14:paraId="00000139">
      <w:pPr>
        <w:spacing w:after="200" w:lineRule="auto"/>
        <w:rPr/>
      </w:pPr>
      <w:r w:rsidDel="00000000" w:rsidR="00000000" w:rsidRPr="00000000">
        <w:rPr>
          <w:rtl w:val="0"/>
        </w:rPr>
        <w:t xml:space="preserve">For a customizable version of the Holistic Nutrition Client Intake Form, ready to be tailored with your own branding and specific needs, please click</w:t>
      </w:r>
      <w:commentRangeStart w:id="4"/>
      <w:commentRangeStart w:id="5"/>
      <w:commentRangeStart w:id="6"/>
      <w:commentRangeStart w:id="7"/>
      <w:commentRangeStart w:id="8"/>
      <w:commentRangeStart w:id="9"/>
      <w:commentRangeStart w:id="10"/>
      <w:r w:rsidDel="00000000" w:rsidR="00000000" w:rsidRPr="00000000">
        <w:rPr>
          <w:rtl w:val="0"/>
        </w:rPr>
        <w:t xml:space="preserve"> [</w:t>
      </w:r>
      <w:hyperlink r:id="rId8">
        <w:r w:rsidDel="00000000" w:rsidR="00000000" w:rsidRPr="00000000">
          <w:rPr>
            <w:color w:val="1155cc"/>
            <w:u w:val="single"/>
            <w:rtl w:val="0"/>
          </w:rPr>
          <w:t xml:space="preserve">here</w:t>
        </w:r>
      </w:hyperlink>
      <w:r w:rsidDel="00000000" w:rsidR="00000000" w:rsidRPr="00000000">
        <w:rPr>
          <w:rtl w:val="0"/>
        </w:rPr>
        <w:t xml:space="preserve">] to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access a Google Doc that you can copy and paste.</w:t>
      </w:r>
    </w:p>
    <w:p w:rsidR="00000000" w:rsidDel="00000000" w:rsidP="00000000" w:rsidRDefault="00000000" w:rsidRPr="00000000" w14:paraId="0000013A">
      <w:pPr>
        <w:pStyle w:val="Heading3"/>
        <w:spacing w:after="200" w:lineRule="auto"/>
        <w:rPr/>
      </w:pPr>
      <w:bookmarkStart w:colFirst="0" w:colLast="0" w:name="_4x08zo6erx56" w:id="37"/>
      <w:bookmarkEnd w:id="37"/>
      <w:r w:rsidDel="00000000" w:rsidR="00000000" w:rsidRPr="00000000">
        <w:rPr>
          <w:rtl w:val="0"/>
        </w:rPr>
      </w:r>
    </w:p>
    <w:p w:rsidR="00000000" w:rsidDel="00000000" w:rsidP="00000000" w:rsidRDefault="00000000" w:rsidRPr="00000000" w14:paraId="0000013B">
      <w:pPr>
        <w:pStyle w:val="Heading3"/>
        <w:spacing w:after="200" w:lineRule="auto"/>
        <w:rPr/>
      </w:pPr>
      <w:bookmarkStart w:colFirst="0" w:colLast="0" w:name="_p768pmcbugeg" w:id="38"/>
      <w:bookmarkEnd w:id="38"/>
      <w:r w:rsidDel="00000000" w:rsidR="00000000" w:rsidRPr="00000000">
        <w:rPr>
          <w:rtl w:val="0"/>
        </w:rPr>
        <w:t xml:space="preserve">Administering the Intake Form</w:t>
      </w:r>
    </w:p>
    <w:p w:rsidR="00000000" w:rsidDel="00000000" w:rsidP="00000000" w:rsidRDefault="00000000" w:rsidRPr="00000000" w14:paraId="0000013C">
      <w:pPr>
        <w:spacing w:after="200" w:lineRule="auto"/>
        <w:rPr/>
      </w:pPr>
      <w:r w:rsidDel="00000000" w:rsidR="00000000" w:rsidRPr="00000000">
        <w:rPr>
          <w:rtl w:val="0"/>
        </w:rPr>
        <w:t xml:space="preserve">Administering the intake form in an online context involves several steps - not only ensuring clients understand and complete the form, but also effectively vetting the responses to assess client compatibility.</w:t>
      </w:r>
    </w:p>
    <w:p w:rsidR="00000000" w:rsidDel="00000000" w:rsidP="00000000" w:rsidRDefault="00000000" w:rsidRPr="00000000" w14:paraId="0000013D">
      <w:pPr>
        <w:spacing w:after="200" w:lineRule="auto"/>
        <w:rPr/>
      </w:pPr>
      <w:r w:rsidDel="00000000" w:rsidR="00000000" w:rsidRPr="00000000">
        <w:rPr>
          <w:b w:val="1"/>
          <w:rtl w:val="0"/>
        </w:rPr>
        <w:t xml:space="preserve">1. Delivery of the Form:</w:t>
      </w:r>
      <w:r w:rsidDel="00000000" w:rsidR="00000000" w:rsidRPr="00000000">
        <w:rPr>
          <w:rtl w:val="0"/>
        </w:rPr>
        <w:t xml:space="preserve"> Use a secure service to deliver the form to your clients, such as an encrypted, HIPAA-compliant online platform, or a secure email. This maintains the privacy and confidentiality of the client's information.</w:t>
      </w:r>
    </w:p>
    <w:p w:rsidR="00000000" w:rsidDel="00000000" w:rsidP="00000000" w:rsidRDefault="00000000" w:rsidRPr="00000000" w14:paraId="0000013E">
      <w:pPr>
        <w:spacing w:after="200" w:lineRule="auto"/>
        <w:rPr/>
      </w:pPr>
      <w:r w:rsidDel="00000000" w:rsidR="00000000" w:rsidRPr="00000000">
        <w:rPr>
          <w:b w:val="1"/>
          <w:rtl w:val="0"/>
        </w:rPr>
        <w:t xml:space="preserve">2. Clear Instructions: </w:t>
      </w:r>
      <w:r w:rsidDel="00000000" w:rsidR="00000000" w:rsidRPr="00000000">
        <w:rPr>
          <w:rtl w:val="0"/>
        </w:rPr>
        <w:t xml:space="preserve">Include clear, concise instructions with the form. Help your client understand why each section is vital, how to answer the questions, encouraging honesty and thoroughness.</w:t>
      </w:r>
    </w:p>
    <w:p w:rsidR="00000000" w:rsidDel="00000000" w:rsidP="00000000" w:rsidRDefault="00000000" w:rsidRPr="00000000" w14:paraId="0000013F">
      <w:pPr>
        <w:spacing w:after="200" w:lineRule="auto"/>
        <w:rPr/>
      </w:pPr>
      <w:r w:rsidDel="00000000" w:rsidR="00000000" w:rsidRPr="00000000">
        <w:rPr>
          <w:b w:val="1"/>
          <w:rtl w:val="0"/>
        </w:rPr>
        <w:t xml:space="preserve">3. Sensitivity and Support: </w:t>
      </w:r>
      <w:r w:rsidDel="00000000" w:rsidR="00000000" w:rsidRPr="00000000">
        <w:rPr>
          <w:rtl w:val="0"/>
        </w:rPr>
        <w:t xml:space="preserve">The intake form may be lengthy and potentially overwhelming. Let your clients know they can take their time. Make it clear you're available for any questions or concerns, providing multiple ways to contact you – by phone, secure email, or video chat.</w:t>
      </w:r>
    </w:p>
    <w:p w:rsidR="00000000" w:rsidDel="00000000" w:rsidP="00000000" w:rsidRDefault="00000000" w:rsidRPr="00000000" w14:paraId="00000140">
      <w:pPr>
        <w:spacing w:after="200" w:lineRule="auto"/>
        <w:rPr/>
      </w:pPr>
      <w:r w:rsidDel="00000000" w:rsidR="00000000" w:rsidRPr="00000000">
        <w:rPr>
          <w:b w:val="1"/>
          <w:rtl w:val="0"/>
        </w:rPr>
        <w:t xml:space="preserve">4. Form Submission and Receipt Confirmation:</w:t>
      </w:r>
      <w:r w:rsidDel="00000000" w:rsidR="00000000" w:rsidRPr="00000000">
        <w:rPr>
          <w:rtl w:val="0"/>
        </w:rPr>
        <w:t xml:space="preserve"> Once the client submits the form through the secure system, send out a confirmation receipt. This reassures the client that their form has been received and their efforts are acknowledged.</w:t>
      </w:r>
    </w:p>
    <w:p w:rsidR="00000000" w:rsidDel="00000000" w:rsidP="00000000" w:rsidRDefault="00000000" w:rsidRPr="00000000" w14:paraId="00000141">
      <w:pPr>
        <w:spacing w:after="200" w:lineRule="auto"/>
        <w:rPr/>
      </w:pPr>
      <w:r w:rsidDel="00000000" w:rsidR="00000000" w:rsidRPr="00000000">
        <w:rPr>
          <w:b w:val="1"/>
          <w:rtl w:val="0"/>
        </w:rPr>
        <w:t xml:space="preserve">5. Vetting Process:</w:t>
      </w:r>
      <w:r w:rsidDel="00000000" w:rsidR="00000000" w:rsidRPr="00000000">
        <w:rPr>
          <w:rtl w:val="0"/>
        </w:rPr>
        <w:t xml:space="preserve"> With the intake form submitted, the vetting process begins. Review the form thoroughly, highlighting key information, red flags, or inconsistencies. Consider these factors:</w:t>
      </w:r>
    </w:p>
    <w:p w:rsidR="00000000" w:rsidDel="00000000" w:rsidP="00000000" w:rsidRDefault="00000000" w:rsidRPr="00000000" w14:paraId="00000142">
      <w:pPr>
        <w:spacing w:after="200" w:lineRule="auto"/>
        <w:rPr/>
      </w:pPr>
      <w:r w:rsidDel="00000000" w:rsidR="00000000" w:rsidRPr="00000000">
        <w:rPr>
          <w:rtl w:val="0"/>
        </w:rPr>
        <w:t xml:space="preserve">   - Can you provide the needed guidance based on the client's health history and concerns?</w:t>
      </w:r>
    </w:p>
    <w:p w:rsidR="00000000" w:rsidDel="00000000" w:rsidP="00000000" w:rsidRDefault="00000000" w:rsidRPr="00000000" w14:paraId="00000143">
      <w:pPr>
        <w:spacing w:after="200" w:lineRule="auto"/>
        <w:rPr/>
      </w:pPr>
      <w:r w:rsidDel="00000000" w:rsidR="00000000" w:rsidRPr="00000000">
        <w:rPr>
          <w:rtl w:val="0"/>
        </w:rPr>
        <w:t xml:space="preserve">   - Are the client's goals compatible with your expertise and approach?</w:t>
      </w:r>
    </w:p>
    <w:p w:rsidR="00000000" w:rsidDel="00000000" w:rsidP="00000000" w:rsidRDefault="00000000" w:rsidRPr="00000000" w14:paraId="00000144">
      <w:pPr>
        <w:spacing w:after="200" w:lineRule="auto"/>
        <w:ind w:left="0" w:firstLine="0"/>
        <w:rPr/>
      </w:pPr>
      <w:r w:rsidDel="00000000" w:rsidR="00000000" w:rsidRPr="00000000">
        <w:rPr>
          <w:rtl w:val="0"/>
        </w:rPr>
        <w:t xml:space="preserve">   - Does the client present any complex medical background that might require them to be referred to a medical professional or another nutrition practitioner with more specialized experience?</w:t>
      </w:r>
    </w:p>
    <w:p w:rsidR="00000000" w:rsidDel="00000000" w:rsidP="00000000" w:rsidRDefault="00000000" w:rsidRPr="00000000" w14:paraId="00000145">
      <w:pPr>
        <w:spacing w:after="200" w:lineRule="auto"/>
        <w:rPr/>
      </w:pPr>
      <w:r w:rsidDel="00000000" w:rsidR="00000000" w:rsidRPr="00000000">
        <w:rPr>
          <w:b w:val="1"/>
          <w:rtl w:val="0"/>
        </w:rPr>
        <w:t xml:space="preserve">6. Follow-Up:</w:t>
      </w:r>
      <w:r w:rsidDel="00000000" w:rsidR="00000000" w:rsidRPr="00000000">
        <w:rPr>
          <w:rtl w:val="0"/>
        </w:rPr>
        <w:t xml:space="preserve"> Contact the client to discuss their intake form, whether you decide they are a good fit for your services or not. If you determine you can help them, this call sets up your first session. If not, kindly explain your reasons, providing referrals or resources they might find beneficial.</w:t>
      </w:r>
    </w:p>
    <w:p w:rsidR="00000000" w:rsidDel="00000000" w:rsidP="00000000" w:rsidRDefault="00000000" w:rsidRPr="00000000" w14:paraId="00000146">
      <w:pPr>
        <w:spacing w:after="200" w:lineRule="auto"/>
        <w:rPr/>
      </w:pPr>
      <w:r w:rsidDel="00000000" w:rsidR="00000000" w:rsidRPr="00000000">
        <w:rPr>
          <w:b w:val="1"/>
          <w:rtl w:val="0"/>
        </w:rPr>
        <w:t xml:space="preserve">7. First Session Preparation:</w:t>
      </w:r>
      <w:r w:rsidDel="00000000" w:rsidR="00000000" w:rsidRPr="00000000">
        <w:rPr>
          <w:rtl w:val="0"/>
        </w:rPr>
        <w:t xml:space="preserve"> If the client is a good fit, use the intake form responses to prepare for your first session. Consider any further questions, potential strategies, and target areas based on the client's information. Ensure that you help them set up their nutrition journal to help track any developments, or to jot down questions that they want to remember to ask you during your sessions.</w:t>
      </w:r>
    </w:p>
    <w:p w:rsidR="00000000" w:rsidDel="00000000" w:rsidP="00000000" w:rsidRDefault="00000000" w:rsidRPr="00000000" w14:paraId="00000147">
      <w:pPr>
        <w:spacing w:after="200" w:lineRule="auto"/>
        <w:rPr/>
      </w:pPr>
      <w:r w:rsidDel="00000000" w:rsidR="00000000" w:rsidRPr="00000000">
        <w:rPr>
          <w:rtl w:val="0"/>
        </w:rPr>
      </w:r>
    </w:p>
    <w:p w:rsidR="00000000" w:rsidDel="00000000" w:rsidP="00000000" w:rsidRDefault="00000000" w:rsidRPr="00000000" w14:paraId="00000148">
      <w:pPr>
        <w:spacing w:after="200" w:lineRule="auto"/>
        <w:rPr/>
      </w:pPr>
      <w:r w:rsidDel="00000000" w:rsidR="00000000" w:rsidRPr="00000000">
        <w:rPr>
          <w:b w:val="1"/>
          <w:rtl w:val="0"/>
        </w:rPr>
        <w:t xml:space="preserve">8. Ongoing Evaluation:</w:t>
      </w:r>
      <w:r w:rsidDel="00000000" w:rsidR="00000000" w:rsidRPr="00000000">
        <w:rPr>
          <w:rtl w:val="0"/>
        </w:rPr>
        <w:t xml:space="preserve"> Remember that the intake form is a living document. As you work with a client, make it a habit to review and update this information regularly. </w:t>
      </w:r>
    </w:p>
    <w:p w:rsidR="00000000" w:rsidDel="00000000" w:rsidP="00000000" w:rsidRDefault="00000000" w:rsidRPr="00000000" w14:paraId="00000149">
      <w:pPr>
        <w:spacing w:after="200" w:lineRule="auto"/>
        <w:rPr/>
      </w:pPr>
      <w:r w:rsidDel="00000000" w:rsidR="00000000" w:rsidRPr="00000000">
        <w:rPr>
          <w:rtl w:val="0"/>
        </w:rPr>
        <w:t xml:space="preserve">Remember, the goal while administering the intake form is to gather key insights into your client's lifestyle, aspirations, and health concerns; to ensure they're the right fit for your approach and expertise; and to lay a foundation of trust and mutual understanding.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A">
      <w:pPr>
        <w:pStyle w:val="Heading2"/>
        <w:spacing w:after="200" w:lineRule="auto"/>
        <w:rPr/>
      </w:pPr>
      <w:bookmarkStart w:colFirst="0" w:colLast="0" w:name="_rpiwcxae2o9u" w:id="39"/>
      <w:bookmarkEnd w:id="39"/>
      <w:r w:rsidDel="00000000" w:rsidR="00000000" w:rsidRPr="00000000">
        <w:rPr>
          <w:rtl w:val="0"/>
        </w:rPr>
        <w:t xml:space="preserve">Building A Personalized Nutritional Plan </w:t>
      </w:r>
      <w:r w:rsidDel="00000000" w:rsidR="00000000" w:rsidRPr="00000000">
        <w:rPr>
          <w:rtl w:val="0"/>
        </w:rPr>
      </w:r>
    </w:p>
    <w:p w:rsidR="00000000" w:rsidDel="00000000" w:rsidP="00000000" w:rsidRDefault="00000000" w:rsidRPr="00000000" w14:paraId="0000014B">
      <w:pPr>
        <w:spacing w:after="200" w:lineRule="auto"/>
        <w:rPr/>
      </w:pPr>
      <w:r w:rsidDel="00000000" w:rsidR="00000000" w:rsidRPr="00000000">
        <w:rPr>
          <w:rtl w:val="0"/>
        </w:rPr>
        <w:t xml:space="preserve">There's no 'one-size-fits-all' diet that works for everyone. As holistic nutrition consultants, we understand the importance of personalization, which is why a key aspect of our role is to create a personalized nutritional plan for each unique client. </w:t>
      </w:r>
    </w:p>
    <w:p w:rsidR="00000000" w:rsidDel="00000000" w:rsidP="00000000" w:rsidRDefault="00000000" w:rsidRPr="00000000" w14:paraId="0000014C">
      <w:pPr>
        <w:pStyle w:val="Heading3"/>
        <w:spacing w:after="200" w:lineRule="auto"/>
        <w:rPr/>
      </w:pPr>
      <w:bookmarkStart w:colFirst="0" w:colLast="0" w:name="_rtucml92dxx4" w:id="40"/>
      <w:bookmarkEnd w:id="40"/>
      <w:r w:rsidDel="00000000" w:rsidR="00000000" w:rsidRPr="00000000">
        <w:rPr>
          <w:rtl w:val="0"/>
        </w:rPr>
        <w:t xml:space="preserve">Understand Client's Nutritional Requirements and Baseline  </w:t>
      </w:r>
    </w:p>
    <w:p w:rsidR="00000000" w:rsidDel="00000000" w:rsidP="00000000" w:rsidRDefault="00000000" w:rsidRPr="00000000" w14:paraId="0000014D">
      <w:pPr>
        <w:spacing w:after="200" w:lineRule="auto"/>
        <w:rPr/>
      </w:pPr>
      <w:r w:rsidDel="00000000" w:rsidR="00000000" w:rsidRPr="00000000">
        <w:rPr>
          <w:rtl w:val="0"/>
        </w:rPr>
        <w:t xml:space="preserve">A client's journey towards holistic health and wellness begins with understanding their unique nutritional requirements. This in-depth understanding facilitates a more nuanced, individualized, and ultimately effective approach to holistic nutrition planning. Therefore, gathering comprehensive and accurate information is your initial priority.</w:t>
      </w:r>
    </w:p>
    <w:p w:rsidR="00000000" w:rsidDel="00000000" w:rsidP="00000000" w:rsidRDefault="00000000" w:rsidRPr="00000000" w14:paraId="0000014E">
      <w:pPr>
        <w:pStyle w:val="Heading4"/>
        <w:spacing w:after="200" w:lineRule="auto"/>
        <w:rPr/>
      </w:pPr>
      <w:bookmarkStart w:colFirst="0" w:colLast="0" w:name="_x5s3k87e7b3y" w:id="41"/>
      <w:bookmarkEnd w:id="41"/>
      <w:r w:rsidDel="00000000" w:rsidR="00000000" w:rsidRPr="00000000">
        <w:rPr>
          <w:rtl w:val="0"/>
        </w:rPr>
        <w:t xml:space="preserve">Holistic Nutrition Intake Form </w:t>
      </w:r>
    </w:p>
    <w:p w:rsidR="00000000" w:rsidDel="00000000" w:rsidP="00000000" w:rsidRDefault="00000000" w:rsidRPr="00000000" w14:paraId="0000014F">
      <w:pPr>
        <w:spacing w:after="200" w:lineRule="auto"/>
        <w:rPr/>
      </w:pPr>
      <w:r w:rsidDel="00000000" w:rsidR="00000000" w:rsidRPr="00000000">
        <w:rPr>
          <w:rtl w:val="0"/>
        </w:rPr>
        <w:t xml:space="preserve">The completion of a </w:t>
      </w:r>
      <w:del w:author="Justin Delli Colli" w:id="0" w:date="2024-01-24T18:12:05Z">
        <w:commentRangeStart w:id="11"/>
        <w:r w:rsidDel="00000000" w:rsidR="00000000" w:rsidRPr="00000000">
          <w:fldChar w:fldCharType="begin"/>
        </w:r>
        <w:r w:rsidDel="00000000" w:rsidR="00000000" w:rsidRPr="00000000">
          <w:delInstrText xml:space="preserve">HYPERLINK "http://wwww."</w:delInstrText>
        </w:r>
        <w:r w:rsidDel="00000000" w:rsidR="00000000" w:rsidRPr="00000000">
          <w:fldChar w:fldCharType="separate"/>
        </w:r>
        <w:r w:rsidDel="00000000" w:rsidR="00000000" w:rsidRPr="00000000">
          <w:rPr>
            <w:color w:val="1155cc"/>
            <w:u w:val="single"/>
            <w:rtl w:val="0"/>
          </w:rPr>
          <w:delText xml:space="preserve">Holistic Nutrition Intake form</w:delText>
        </w:r>
        <w:r w:rsidDel="00000000" w:rsidR="00000000" w:rsidRPr="00000000">
          <w:fldChar w:fldCharType="end"/>
        </w:r>
      </w:del>
      <w:ins w:author="Justin Delli Colli" w:id="0" w:date="2024-01-24T18:12:05Z">
        <w:commentRangeEnd w:id="11"/>
        <w:r w:rsidDel="00000000" w:rsidR="00000000" w:rsidRPr="00000000">
          <w:commentReference w:id="11"/>
        </w:r>
        <w:r w:rsidDel="00000000" w:rsidR="00000000" w:rsidRPr="00000000">
          <w:rPr>
            <w:rtl w:val="0"/>
          </w:rPr>
          <w:t xml:space="preserve">Holistic Nutrition Intake form</w:t>
        </w:r>
      </w:ins>
      <w:r w:rsidDel="00000000" w:rsidR="00000000" w:rsidRPr="00000000">
        <w:rPr>
          <w:rtl w:val="0"/>
        </w:rPr>
        <w:t xml:space="preserve"> by clients is the first step in this journey. This form is designed to gain a wealth of information about the client's demographics, medical history, lifestyle habits, and dietary preferences. </w:t>
      </w:r>
    </w:p>
    <w:p w:rsidR="00000000" w:rsidDel="00000000" w:rsidP="00000000" w:rsidRDefault="00000000" w:rsidRPr="00000000" w14:paraId="00000150">
      <w:pPr>
        <w:spacing w:after="200" w:lineRule="auto"/>
        <w:rPr/>
      </w:pPr>
      <w:r w:rsidDel="00000000" w:rsidR="00000000" w:rsidRPr="00000000">
        <w:rPr>
          <w:rtl w:val="0"/>
        </w:rPr>
        <w:t xml:space="preserve">Demographic information such as the client's age, sex, occupation, and living situation can provide essential clues about possible nutritional deficiencies and lifestyle limitations. </w:t>
      </w:r>
    </w:p>
    <w:p w:rsidR="00000000" w:rsidDel="00000000" w:rsidP="00000000" w:rsidRDefault="00000000" w:rsidRPr="00000000" w14:paraId="00000151">
      <w:pPr>
        <w:spacing w:after="200" w:lineRule="auto"/>
        <w:rPr/>
      </w:pPr>
      <w:r w:rsidDel="00000000" w:rsidR="00000000" w:rsidRPr="00000000">
        <w:rPr>
          <w:rtl w:val="0"/>
        </w:rPr>
        <w:t xml:space="preserve">A precise medical history, including any known illnesses, current and past medications, and family health history, is also useful. For instance, someone with a family history of heart disease may benefit from a diet rich in heart-healthy foods. </w:t>
      </w:r>
    </w:p>
    <w:p w:rsidR="00000000" w:rsidDel="00000000" w:rsidP="00000000" w:rsidRDefault="00000000" w:rsidRPr="00000000" w14:paraId="00000152">
      <w:pPr>
        <w:spacing w:after="200" w:lineRule="auto"/>
        <w:rPr/>
      </w:pPr>
      <w:r w:rsidDel="00000000" w:rsidR="00000000" w:rsidRPr="00000000">
        <w:rPr>
          <w:rtl w:val="0"/>
        </w:rPr>
        <w:t xml:space="preserve">Lifestyle habits encompass physical activity level, sleep patterns, work-life balance, and even their levels of stress or happiness. All these factors can significantly affect nutritional needs. For example, an athlete will require a more protein-rich diet than a less active person. </w:t>
      </w:r>
    </w:p>
    <w:p w:rsidR="00000000" w:rsidDel="00000000" w:rsidP="00000000" w:rsidRDefault="00000000" w:rsidRPr="00000000" w14:paraId="00000153">
      <w:pPr>
        <w:spacing w:after="200" w:lineRule="auto"/>
        <w:rPr/>
      </w:pPr>
      <w:r w:rsidDel="00000000" w:rsidR="00000000" w:rsidRPr="00000000">
        <w:rPr>
          <w:rtl w:val="0"/>
        </w:rPr>
        <w:t xml:space="preserve">Lastly, outlining a client's current dietary habits and preferences will help you assess how well their diet aligns with their nutritional needs. It can also highlight any potential nutritional imbalances or deficiencies and help inform a starting point for your personalization of their nutritional plan. </w:t>
      </w:r>
    </w:p>
    <w:p w:rsidR="00000000" w:rsidDel="00000000" w:rsidP="00000000" w:rsidRDefault="00000000" w:rsidRPr="00000000" w14:paraId="00000154">
      <w:pPr>
        <w:spacing w:after="200" w:lineRule="auto"/>
        <w:rPr/>
      </w:pPr>
      <w:r w:rsidDel="00000000" w:rsidR="00000000" w:rsidRPr="00000000">
        <w:rPr>
          <w:rtl w:val="0"/>
        </w:rPr>
        <w:t xml:space="preserve">In essence, the intake form functions as a tool to gain a comprehensive understanding of their current health, nutritional status, and overall lifestyle factors influencing nutrition. </w:t>
      </w:r>
    </w:p>
    <w:p w:rsidR="00000000" w:rsidDel="00000000" w:rsidP="00000000" w:rsidRDefault="00000000" w:rsidRPr="00000000" w14:paraId="00000155">
      <w:pPr>
        <w:pStyle w:val="Heading4"/>
        <w:spacing w:after="200" w:lineRule="auto"/>
        <w:rPr/>
      </w:pPr>
      <w:bookmarkStart w:colFirst="0" w:colLast="0" w:name="_gohhkxsdgxu" w:id="42"/>
      <w:bookmarkEnd w:id="42"/>
      <w:r w:rsidDel="00000000" w:rsidR="00000000" w:rsidRPr="00000000">
        <w:rPr>
          <w:rtl w:val="0"/>
        </w:rPr>
        <w:t xml:space="preserve">Testing for a Detailed Baseline </w:t>
      </w:r>
    </w:p>
    <w:p w:rsidR="00000000" w:rsidDel="00000000" w:rsidP="00000000" w:rsidRDefault="00000000" w:rsidRPr="00000000" w14:paraId="00000156">
      <w:pPr>
        <w:spacing w:after="200" w:lineRule="auto"/>
        <w:rPr/>
      </w:pPr>
      <w:r w:rsidDel="00000000" w:rsidR="00000000" w:rsidRPr="00000000">
        <w:rPr>
          <w:rtl w:val="0"/>
        </w:rPr>
        <w:t xml:space="preserve">While a Holistic Nutrition Intake form gives a broad view of a client's health and nutrition, to develop the most effective and personalized nutrition plan, precise baselines of their biological markers ought to be established. </w:t>
      </w:r>
    </w:p>
    <w:p w:rsidR="00000000" w:rsidDel="00000000" w:rsidP="00000000" w:rsidRDefault="00000000" w:rsidRPr="00000000" w14:paraId="00000157">
      <w:pPr>
        <w:spacing w:after="200" w:lineRule="auto"/>
        <w:rPr/>
      </w:pPr>
      <w:r w:rsidDel="00000000" w:rsidR="00000000" w:rsidRPr="00000000">
        <w:rPr>
          <w:rtl w:val="0"/>
        </w:rPr>
        <w:t xml:space="preserve">These baselines can be based on routine blood tests, which can measure elements like glucose levels, lipid profile, kidney and liver functions, and any deficiencies such as iron or vitamin D. Hormone profiles can help detect hormonal imbalances that could be addressed with specific nutritional advice. Gut microbiome analyses, which can now be done through at-home test kits, can shed light on the types of bacteria in the gut and their impact on the person's health. </w:t>
      </w:r>
    </w:p>
    <w:p w:rsidR="00000000" w:rsidDel="00000000" w:rsidP="00000000" w:rsidRDefault="00000000" w:rsidRPr="00000000" w14:paraId="00000158">
      <w:pPr>
        <w:spacing w:after="200" w:lineRule="auto"/>
        <w:rPr/>
      </w:pPr>
      <w:r w:rsidDel="00000000" w:rsidR="00000000" w:rsidRPr="00000000">
        <w:rPr>
          <w:rtl w:val="0"/>
        </w:rPr>
        <w:t xml:space="preserve">The decision on which tests to take will largely depend on the client's health status, their specific goals, and their willingness to undertake these tests. It's important to explain to the clients the value of these tests in devising the most appropriate and effective nutritional plan for them. </w:t>
      </w:r>
    </w:p>
    <w:p w:rsidR="00000000" w:rsidDel="00000000" w:rsidP="00000000" w:rsidRDefault="00000000" w:rsidRPr="00000000" w14:paraId="00000159">
      <w:pPr>
        <w:spacing w:after="200" w:lineRule="auto"/>
        <w:rPr/>
      </w:pPr>
      <w:r w:rsidDel="00000000" w:rsidR="00000000" w:rsidRPr="00000000">
        <w:rPr>
          <w:rtl w:val="0"/>
        </w:rPr>
        <w:t xml:space="preserve">One significant advantage of obtaining these initial test results is the ability to monitor progress and tweak the nutritional plan as needed. Future testing provides an objective measure of the effectiveness of the implemented plan and allows area-specific adjustments to optimize outcomes. </w:t>
      </w:r>
    </w:p>
    <w:p w:rsidR="00000000" w:rsidDel="00000000" w:rsidP="00000000" w:rsidRDefault="00000000" w:rsidRPr="00000000" w14:paraId="0000015A">
      <w:pPr>
        <w:spacing w:after="200" w:lineRule="auto"/>
        <w:rPr/>
      </w:pPr>
      <w:r w:rsidDel="00000000" w:rsidR="00000000" w:rsidRPr="00000000">
        <w:rPr>
          <w:rtl w:val="0"/>
        </w:rPr>
        <w:t xml:space="preserve">Please remember, as a holistic nutrition consultant, you should recommend any laboratory tests via a licensed healthcare provider who can correctly interpret the results. Never attempt to diagnose a condition based on the test results. Instead, use these results to comprehensively understand the client's nutritional profile and guide appropriate diet and lifestyle modifications. </w:t>
      </w:r>
    </w:p>
    <w:p w:rsidR="00000000" w:rsidDel="00000000" w:rsidP="00000000" w:rsidRDefault="00000000" w:rsidRPr="00000000" w14:paraId="0000015B">
      <w:pPr>
        <w:spacing w:after="200" w:lineRule="auto"/>
        <w:rPr/>
      </w:pPr>
      <w:r w:rsidDel="00000000" w:rsidR="00000000" w:rsidRPr="00000000">
        <w:rPr>
          <w:rtl w:val="0"/>
        </w:rPr>
        <w:t xml:space="preserve">By investing time and effort in understanding your client's nutritional requirements and establishing an accurate baseline, you pave the path towards a personalized nutrition plan that's scientifically grounded, precisely targeted and most importantly, has the potential to transform the client's life. Ensuring that your exploratory phase is as detailed and comprehensive as possible provides a solid foundation on which you can build your client's roadmap to holistic health and wellness.</w:t>
      </w:r>
    </w:p>
    <w:p w:rsidR="00000000" w:rsidDel="00000000" w:rsidP="00000000" w:rsidRDefault="00000000" w:rsidRPr="00000000" w14:paraId="0000015C">
      <w:pPr>
        <w:pStyle w:val="Heading4"/>
        <w:spacing w:after="200" w:lineRule="auto"/>
        <w:rPr/>
      </w:pPr>
      <w:bookmarkStart w:colFirst="0" w:colLast="0" w:name="_kvnrn0mbldav" w:id="43"/>
      <w:bookmarkEnd w:id="43"/>
      <w:r w:rsidDel="00000000" w:rsidR="00000000" w:rsidRPr="00000000">
        <w:rPr>
          <w:rtl w:val="0"/>
        </w:rPr>
        <w:t xml:space="preserve">Encouraging the Use of a Nutrition Journal </w:t>
      </w:r>
    </w:p>
    <w:p w:rsidR="00000000" w:rsidDel="00000000" w:rsidP="00000000" w:rsidRDefault="00000000" w:rsidRPr="00000000" w14:paraId="0000015D">
      <w:pPr>
        <w:spacing w:after="200" w:lineRule="auto"/>
        <w:rPr/>
      </w:pPr>
      <w:r w:rsidDel="00000000" w:rsidR="00000000" w:rsidRPr="00000000">
        <w:rPr>
          <w:rtl w:val="0"/>
        </w:rPr>
        <w:t xml:space="preserve">An effective way to facilitate progress and enhance accountability in clients is to encourage them to keep a nutrition journal. This journal can either be a physical notebook or a digital document, depending on the client's preference. What matters most is that it gathers insightful data about their eating habits, reactions to foods, and cognitions towards their dietary changes.</w:t>
      </w:r>
    </w:p>
    <w:p w:rsidR="00000000" w:rsidDel="00000000" w:rsidP="00000000" w:rsidRDefault="00000000" w:rsidRPr="00000000" w14:paraId="0000015E">
      <w:pPr>
        <w:spacing w:after="200" w:lineRule="auto"/>
        <w:rPr/>
      </w:pPr>
      <w:r w:rsidDel="00000000" w:rsidR="00000000" w:rsidRPr="00000000">
        <w:rPr>
          <w:rtl w:val="0"/>
        </w:rPr>
        <w:t xml:space="preserve">The primary focus of the journal is to track what, when, and how much the clients are eating. In context, it provides a clear reflection of their daily caloric intake, nutrient density, dietary diversity, and eating patterns. Seeing their diet mapped out can often trigger insights into unhealthy habits or nutritional gaps, thereby reinforcing and informing dietary modifications.</w:t>
      </w:r>
    </w:p>
    <w:p w:rsidR="00000000" w:rsidDel="00000000" w:rsidP="00000000" w:rsidRDefault="00000000" w:rsidRPr="00000000" w14:paraId="0000015F">
      <w:pPr>
        <w:spacing w:after="200" w:lineRule="auto"/>
        <w:rPr/>
      </w:pPr>
      <w:r w:rsidDel="00000000" w:rsidR="00000000" w:rsidRPr="00000000">
        <w:rPr>
          <w:rtl w:val="0"/>
        </w:rPr>
        <w:t xml:space="preserve">More than just a food log, the nutrition journal should also capture the client's physical and emotional responses to different foods and dietary changes. This could include symptoms like digestive discomfort, skin reactions, changes in energy levels, alterations in mood, and even changes to body weight or composition—they all offer useful feedback on how the body is responding to the diet.</w:t>
      </w:r>
    </w:p>
    <w:p w:rsidR="00000000" w:rsidDel="00000000" w:rsidP="00000000" w:rsidRDefault="00000000" w:rsidRPr="00000000" w14:paraId="00000160">
      <w:pPr>
        <w:spacing w:after="200" w:lineRule="auto"/>
        <w:rPr/>
      </w:pPr>
      <w:r w:rsidDel="00000000" w:rsidR="00000000" w:rsidRPr="00000000">
        <w:rPr>
          <w:rtl w:val="0"/>
        </w:rPr>
        <w:t xml:space="preserve">A shared digital journal, like a Google Doc, can be beneficial, as it allows real-time monitoring and feedback. You, as the consultant, can directly assess their dietary choices, progress, and challenges as they occur and provide timely guidance and encouragement.</w:t>
      </w:r>
    </w:p>
    <w:p w:rsidR="00000000" w:rsidDel="00000000" w:rsidP="00000000" w:rsidRDefault="00000000" w:rsidRPr="00000000" w14:paraId="00000161">
      <w:pPr>
        <w:spacing w:after="200" w:lineRule="auto"/>
        <w:rPr/>
      </w:pPr>
      <w:r w:rsidDel="00000000" w:rsidR="00000000" w:rsidRPr="00000000">
        <w:rPr>
          <w:rtl w:val="0"/>
        </w:rPr>
        <w:t xml:space="preserve">This sharing also fosters greater engagement and active involvement from the clients, helping them feel more supported and accountable. This support and accountability can meaningfully enhance commitment to dietary changes, adherence to their nutrition plan, and ultimately, their journey towards better health.</w:t>
      </w:r>
    </w:p>
    <w:p w:rsidR="00000000" w:rsidDel="00000000" w:rsidP="00000000" w:rsidRDefault="00000000" w:rsidRPr="00000000" w14:paraId="00000162">
      <w:pPr>
        <w:spacing w:after="200" w:lineRule="auto"/>
        <w:rPr/>
      </w:pPr>
      <w:r w:rsidDel="00000000" w:rsidR="00000000" w:rsidRPr="00000000">
        <w:rPr>
          <w:rtl w:val="0"/>
        </w:rPr>
        <w:t xml:space="preserve">A nutrition journal is thus more than just a track record—it is a powerful tool of self-awareness, accountability, and positive change. Eye-opening for the client and informative for you, it aids in crafting a nutritional journey that is consistently responsive to the client's evolving needs and experiences.</w:t>
      </w:r>
    </w:p>
    <w:p w:rsidR="00000000" w:rsidDel="00000000" w:rsidP="00000000" w:rsidRDefault="00000000" w:rsidRPr="00000000" w14:paraId="00000163">
      <w:pPr>
        <w:pStyle w:val="Heading2"/>
        <w:spacing w:after="200" w:lineRule="auto"/>
        <w:rPr/>
      </w:pPr>
      <w:bookmarkStart w:colFirst="0" w:colLast="0" w:name="_m0nff1t56j7l" w:id="44"/>
      <w:bookmarkEnd w:id="44"/>
      <w:r w:rsidDel="00000000" w:rsidR="00000000" w:rsidRPr="00000000">
        <w:rPr>
          <w:rtl w:val="0"/>
        </w:rPr>
        <w:t xml:space="preserve">Menu Development</w:t>
      </w:r>
    </w:p>
    <w:p w:rsidR="00000000" w:rsidDel="00000000" w:rsidP="00000000" w:rsidRDefault="00000000" w:rsidRPr="00000000" w14:paraId="00000164">
      <w:pPr>
        <w:spacing w:after="200" w:lineRule="auto"/>
        <w:rPr/>
      </w:pPr>
      <w:r w:rsidDel="00000000" w:rsidR="00000000" w:rsidRPr="00000000">
        <w:rPr>
          <w:rtl w:val="0"/>
        </w:rPr>
        <w:t xml:space="preserve">Translating nutritional requirements into a daily eating plan may seem intimidating; however, well-structured strategies can make menu development an enjoyable and rewarding process. It's important to remember that while the dietary menu needs to cater to your clients' nutritional needs, it also has to be appealing, feasible, and sustainable for them. </w:t>
      </w:r>
    </w:p>
    <w:p w:rsidR="00000000" w:rsidDel="00000000" w:rsidP="00000000" w:rsidRDefault="00000000" w:rsidRPr="00000000" w14:paraId="00000165">
      <w:pPr>
        <w:spacing w:after="200" w:lineRule="auto"/>
        <w:rPr/>
      </w:pPr>
      <w:r w:rsidDel="00000000" w:rsidR="00000000" w:rsidRPr="00000000">
        <w:rPr>
          <w:rtl w:val="0"/>
        </w:rPr>
        <w:t xml:space="preserve">Having a menu developed for them is often exactly what clients are looking for. They are looking to have the complex task of designing their own meal plans rendered as simple as possible for them. </w:t>
      </w:r>
    </w:p>
    <w:p w:rsidR="00000000" w:rsidDel="00000000" w:rsidP="00000000" w:rsidRDefault="00000000" w:rsidRPr="00000000" w14:paraId="00000166">
      <w:pPr>
        <w:pStyle w:val="Heading3"/>
        <w:spacing w:after="200" w:lineRule="auto"/>
        <w:rPr/>
      </w:pPr>
      <w:bookmarkStart w:colFirst="0" w:colLast="0" w:name="_rtgilw7q563k" w:id="45"/>
      <w:bookmarkEnd w:id="45"/>
      <w:r w:rsidDel="00000000" w:rsidR="00000000" w:rsidRPr="00000000">
        <w:rPr>
          <w:rtl w:val="0"/>
        </w:rPr>
        <w:t xml:space="preserve">Starting Points</w:t>
      </w:r>
    </w:p>
    <w:p w:rsidR="00000000" w:rsidDel="00000000" w:rsidP="00000000" w:rsidRDefault="00000000" w:rsidRPr="00000000" w14:paraId="00000167">
      <w:pPr>
        <w:spacing w:after="200" w:lineRule="auto"/>
        <w:rPr/>
      </w:pPr>
      <w:r w:rsidDel="00000000" w:rsidR="00000000" w:rsidRPr="00000000">
        <w:rPr>
          <w:rtl w:val="0"/>
        </w:rPr>
        <w:t xml:space="preserve">Before setting out on the journey of creating a personalized menu, it's essential to know where you are starting from. This is just as crucial as knowing the final destination. Beginning with a thorough investigation of your client's current eating habits is your first step in mapping out this nutritional journey.</w:t>
      </w:r>
    </w:p>
    <w:p w:rsidR="00000000" w:rsidDel="00000000" w:rsidP="00000000" w:rsidRDefault="00000000" w:rsidRPr="00000000" w14:paraId="00000168">
      <w:pPr>
        <w:spacing w:after="200" w:lineRule="auto"/>
        <w:rPr/>
      </w:pPr>
      <w:r w:rsidDel="00000000" w:rsidR="00000000" w:rsidRPr="00000000">
        <w:rPr>
          <w:rtl w:val="0"/>
        </w:rPr>
        <w:t xml:space="preserve">From the information gathered in the intake form, start by scrutinizing the client's daily meals and snacks. Look for patterns—when are they eating, how many meals do they have in a day, what are their staple foods? This will give you insights into their routine and diet structure. For example, a client who frequently skips breakfast or eats late at night might require adjustments in their meal timing to better align their food intake with their circadian rhythms.</w:t>
      </w:r>
    </w:p>
    <w:p w:rsidR="00000000" w:rsidDel="00000000" w:rsidP="00000000" w:rsidRDefault="00000000" w:rsidRPr="00000000" w14:paraId="00000169">
      <w:pPr>
        <w:spacing w:after="200" w:lineRule="auto"/>
        <w:rPr/>
      </w:pPr>
      <w:r w:rsidDel="00000000" w:rsidR="00000000" w:rsidRPr="00000000">
        <w:rPr>
          <w:rtl w:val="0"/>
        </w:rPr>
        <w:t xml:space="preserve">Next, look for recurrent unhealthy choices. Are there fast food takeouts, sugary drinks, high-fat snacks, excessive caffeine, or alcohol popping up regularly? These patterns highlight habits that pose a risk to their health and hence need changing. Offering healthier alternatives or better coping strategies for stress or time constraints can be a good starting point.</w:t>
      </w:r>
    </w:p>
    <w:p w:rsidR="00000000" w:rsidDel="00000000" w:rsidP="00000000" w:rsidRDefault="00000000" w:rsidRPr="00000000" w14:paraId="0000016A">
      <w:pPr>
        <w:spacing w:after="200" w:lineRule="auto"/>
        <w:rPr/>
      </w:pPr>
      <w:r w:rsidDel="00000000" w:rsidR="00000000" w:rsidRPr="00000000">
        <w:rPr>
          <w:rtl w:val="0"/>
        </w:rPr>
        <w:t xml:space="preserve">Similarly, identifying nutrient gaps is crucial. Does the client's diet seem low in fruits, vegetables, or lean proteins? Are whole grains or dairy products missing? Cross-checking their food intake with recommended daily values can highlight deficits that might require fortification in their diet.</w:t>
      </w:r>
    </w:p>
    <w:p w:rsidR="00000000" w:rsidDel="00000000" w:rsidP="00000000" w:rsidRDefault="00000000" w:rsidRPr="00000000" w14:paraId="0000016B">
      <w:pPr>
        <w:spacing w:after="200" w:lineRule="auto"/>
        <w:rPr/>
      </w:pPr>
      <w:r w:rsidDel="00000000" w:rsidR="00000000" w:rsidRPr="00000000">
        <w:rPr>
          <w:rtl w:val="0"/>
        </w:rPr>
        <w:t xml:space="preserve">Also, look out for signs of disordered eating—over-restricting food groups, binge eating episodes, purging behaviors, obsessive food rules, etc. If suspected, these should be addressed urgently with the help of a mental health professional.</w:t>
      </w:r>
    </w:p>
    <w:p w:rsidR="00000000" w:rsidDel="00000000" w:rsidP="00000000" w:rsidRDefault="00000000" w:rsidRPr="00000000" w14:paraId="0000016C">
      <w:pPr>
        <w:spacing w:after="200" w:lineRule="auto"/>
        <w:rPr/>
      </w:pPr>
      <w:r w:rsidDel="00000000" w:rsidR="00000000" w:rsidRPr="00000000">
        <w:rPr>
          <w:rtl w:val="0"/>
        </w:rPr>
        <w:t xml:space="preserve">These observations will inform the first modifications to your client's dietary habits. Balancing what needs to be added and removed, which changes need to be immediate, and which can be gradual, establishes your starting point—an informed step towards a healthier future for your clients. This is nuanced, patient work, but it’s absolutely vital and can hold the key to transformative nutritional shifts for the individuals under your care. </w:t>
      </w:r>
    </w:p>
    <w:p w:rsidR="00000000" w:rsidDel="00000000" w:rsidP="00000000" w:rsidRDefault="00000000" w:rsidRPr="00000000" w14:paraId="0000016D">
      <w:pPr>
        <w:pStyle w:val="Heading3"/>
        <w:spacing w:after="200" w:lineRule="auto"/>
        <w:rPr/>
      </w:pPr>
      <w:bookmarkStart w:colFirst="0" w:colLast="0" w:name="_2l06ne1xx7me" w:id="46"/>
      <w:bookmarkEnd w:id="46"/>
      <w:r w:rsidDel="00000000" w:rsidR="00000000" w:rsidRPr="00000000">
        <w:rPr>
          <w:rtl w:val="0"/>
        </w:rPr>
        <w:t xml:space="preserve">Bridge Existing Habits and New Dietary Goals</w:t>
      </w:r>
    </w:p>
    <w:p w:rsidR="00000000" w:rsidDel="00000000" w:rsidP="00000000" w:rsidRDefault="00000000" w:rsidRPr="00000000" w14:paraId="0000016E">
      <w:pPr>
        <w:spacing w:after="200" w:lineRule="auto"/>
        <w:rPr/>
      </w:pPr>
      <w:r w:rsidDel="00000000" w:rsidR="00000000" w:rsidRPr="00000000">
        <w:rPr>
          <w:rtl w:val="0"/>
        </w:rPr>
        <w:t xml:space="preserve">One of the essential aspects of effective nutritional consulting involves bridging the gap between a client's existing dietary habits and their nutritional goals. Research shows that making a radical shift in diet can often lead to resistance and eventually, a relapse to old, unhealthy habits. Instead, developing manageable, gradual changes tends to be more successful over the long term.</w:t>
      </w:r>
    </w:p>
    <w:p w:rsidR="00000000" w:rsidDel="00000000" w:rsidP="00000000" w:rsidRDefault="00000000" w:rsidRPr="00000000" w14:paraId="0000016F">
      <w:pPr>
        <w:spacing w:after="200" w:lineRule="auto"/>
        <w:rPr/>
      </w:pPr>
      <w:r w:rsidDel="00000000" w:rsidR="00000000" w:rsidRPr="00000000">
        <w:rPr>
          <w:rtl w:val="0"/>
        </w:rPr>
        <w:t xml:space="preserve">It's vital to appreciate the individual's existing lifestyle before suggesting alterations. For instance, consider a client who frequently dines out due to work commitments. In such a case, pushing for a complete switch to homemade meals instantly could be unrealistic and ultimately lead to non-compliance.</w:t>
      </w:r>
    </w:p>
    <w:p w:rsidR="00000000" w:rsidDel="00000000" w:rsidP="00000000" w:rsidRDefault="00000000" w:rsidRPr="00000000" w14:paraId="00000170">
      <w:pPr>
        <w:spacing w:after="200" w:lineRule="auto"/>
        <w:rPr/>
      </w:pPr>
      <w:r w:rsidDel="00000000" w:rsidR="00000000" w:rsidRPr="00000000">
        <w:rPr>
          <w:rtl w:val="0"/>
        </w:rPr>
        <w:t xml:space="preserve">A more practical approach would be to first suggest healthier restaurant options or specific dishes that align with their nutritional goals. Guide them in making better choices like choosing grilled over fried dishes, having salads as sides, monitoring portion sizes, and asking for sauces or dressings on the side.</w:t>
      </w:r>
    </w:p>
    <w:p w:rsidR="00000000" w:rsidDel="00000000" w:rsidP="00000000" w:rsidRDefault="00000000" w:rsidRPr="00000000" w14:paraId="00000171">
      <w:pPr>
        <w:spacing w:after="200" w:lineRule="auto"/>
        <w:rPr/>
      </w:pPr>
      <w:r w:rsidDel="00000000" w:rsidR="00000000" w:rsidRPr="00000000">
        <w:rPr>
          <w:rtl w:val="0"/>
        </w:rPr>
        <w:t xml:space="preserve">Simultaneously, pave the way for more sustainable change by gradually introducing easy-to-make meals they can carry from home. Suggest simple recipes that don't take much time, teach them food prepping strategies that reduce cooking time during the workweek, or assist them in meal planning to incorporate home-cooked meals into their busy schedules. </w:t>
      </w:r>
    </w:p>
    <w:p w:rsidR="00000000" w:rsidDel="00000000" w:rsidP="00000000" w:rsidRDefault="00000000" w:rsidRPr="00000000" w14:paraId="00000172">
      <w:pPr>
        <w:spacing w:after="200" w:lineRule="auto"/>
        <w:rPr/>
      </w:pPr>
      <w:r w:rsidDel="00000000" w:rsidR="00000000" w:rsidRPr="00000000">
        <w:rPr>
          <w:rtl w:val="0"/>
        </w:rPr>
        <w:t xml:space="preserve">Remember, success lies not in a quick, drastic change but rather in facilitating a gradual shift of mindset and habits towards healthier choices. As each minor change becomes the new normal for the client, it builds a strong and lasting foundation for their journey towards overall health.</w:t>
      </w:r>
    </w:p>
    <w:p w:rsidR="00000000" w:rsidDel="00000000" w:rsidP="00000000" w:rsidRDefault="00000000" w:rsidRPr="00000000" w14:paraId="00000173">
      <w:pPr>
        <w:pStyle w:val="Heading3"/>
        <w:spacing w:after="200" w:lineRule="auto"/>
        <w:rPr/>
      </w:pPr>
      <w:bookmarkStart w:colFirst="0" w:colLast="0" w:name="_ibcznqyw1g23" w:id="47"/>
      <w:bookmarkEnd w:id="47"/>
      <w:r w:rsidDel="00000000" w:rsidR="00000000" w:rsidRPr="00000000">
        <w:rPr>
          <w:rtl w:val="0"/>
        </w:rPr>
        <w:t xml:space="preserve">Slow Introduction of New Foods</w:t>
      </w:r>
    </w:p>
    <w:p w:rsidR="00000000" w:rsidDel="00000000" w:rsidP="00000000" w:rsidRDefault="00000000" w:rsidRPr="00000000" w14:paraId="00000174">
      <w:pPr>
        <w:spacing w:after="200" w:lineRule="auto"/>
        <w:rPr/>
      </w:pPr>
      <w:r w:rsidDel="00000000" w:rsidR="00000000" w:rsidRPr="00000000">
        <w:rPr>
          <w:rtl w:val="0"/>
        </w:rPr>
        <w:t xml:space="preserve">Introducing new foods into a client's diet is akin to introducing a new character into a story. It should be done gradually, keeping in balance with the existing characters, but interesting enough to add a positive twist to the narrative. Addressing this carefully helps the client adjust to different flavors, reduces the likelihood of rejection, and gives time to detect any adverse reactions.</w:t>
      </w:r>
    </w:p>
    <w:p w:rsidR="00000000" w:rsidDel="00000000" w:rsidP="00000000" w:rsidRDefault="00000000" w:rsidRPr="00000000" w14:paraId="00000175">
      <w:pPr>
        <w:spacing w:after="200" w:lineRule="auto"/>
        <w:rPr/>
      </w:pPr>
      <w:r w:rsidDel="00000000" w:rsidR="00000000" w:rsidRPr="00000000">
        <w:rPr>
          <w:rtl w:val="0"/>
        </w:rPr>
        <w:t xml:space="preserve">Imagine introducing a client who primarily consumes a meat-rich diet to plant-based proteins. Rather than immediately replacing all their usual meat servings with plant-based alternatives, you might first introduce them to a lentil stew alongside their regular meal. Then, you could progressively increase the proportion of plant-based items while reducing meat servings.</w:t>
      </w:r>
    </w:p>
    <w:p w:rsidR="00000000" w:rsidDel="00000000" w:rsidP="00000000" w:rsidRDefault="00000000" w:rsidRPr="00000000" w14:paraId="00000176">
      <w:pPr>
        <w:spacing w:after="200" w:lineRule="auto"/>
        <w:rPr/>
      </w:pPr>
      <w:r w:rsidDel="00000000" w:rsidR="00000000" w:rsidRPr="00000000">
        <w:rPr>
          <w:rtl w:val="0"/>
        </w:rPr>
        <w:t xml:space="preserve">This slow and steady strategy also opens a window to track any adverse reactions—such as bloating, discomfort, or allergies—that these new foods might trigger in certain individuals. Someone unaccustomed to a high fiber intake, for instance, might initially experience bloating when introduced to legumes. Addressing such concerns promptly will prevent negative experiences and help keep the client motivated.</w:t>
      </w:r>
    </w:p>
    <w:p w:rsidR="00000000" w:rsidDel="00000000" w:rsidP="00000000" w:rsidRDefault="00000000" w:rsidRPr="00000000" w14:paraId="00000177">
      <w:pPr>
        <w:spacing w:after="200" w:lineRule="auto"/>
        <w:rPr/>
      </w:pPr>
      <w:r w:rsidDel="00000000" w:rsidR="00000000" w:rsidRPr="00000000">
        <w:rPr>
          <w:rtl w:val="0"/>
        </w:rPr>
        <w:t xml:space="preserve">Moreover, try starting with foods that align most closely with their preferences. If your client loves sweet tastes, you might introduce them to sweet tasting vegetables like sweet potatoes or red bell peppers. Gradual exposure to more unfamiliar options, perhaps first integrated into meals they already enjoy, will allow their palate to adapt more readily.</w:t>
      </w:r>
    </w:p>
    <w:p w:rsidR="00000000" w:rsidDel="00000000" w:rsidP="00000000" w:rsidRDefault="00000000" w:rsidRPr="00000000" w14:paraId="00000178">
      <w:pPr>
        <w:spacing w:after="200" w:lineRule="auto"/>
        <w:rPr/>
      </w:pPr>
      <w:r w:rsidDel="00000000" w:rsidR="00000000" w:rsidRPr="00000000">
        <w:rPr>
          <w:rtl w:val="0"/>
        </w:rPr>
        <w:t xml:space="preserve">The process of introducing new foods serves a double purpose—it enhances the nutrition density of the diet and also expands the client's food horizon. Done with a light hand and a clear understanding of the client's unique profile, it further personalizes and enriches their journey towards holistic well-being.</w:t>
      </w:r>
    </w:p>
    <w:p w:rsidR="00000000" w:rsidDel="00000000" w:rsidP="00000000" w:rsidRDefault="00000000" w:rsidRPr="00000000" w14:paraId="00000179">
      <w:pPr>
        <w:pStyle w:val="Heading3"/>
        <w:spacing w:after="200" w:lineRule="auto"/>
        <w:rPr/>
      </w:pPr>
      <w:bookmarkStart w:colFirst="0" w:colLast="0" w:name="_q24vpf4rsicp" w:id="48"/>
      <w:bookmarkEnd w:id="48"/>
      <w:r w:rsidDel="00000000" w:rsidR="00000000" w:rsidRPr="00000000">
        <w:rPr>
          <w:rtl w:val="0"/>
        </w:rPr>
        <w:t xml:space="preserve">Make it Appealing and Enjoyable</w:t>
      </w:r>
    </w:p>
    <w:p w:rsidR="00000000" w:rsidDel="00000000" w:rsidP="00000000" w:rsidRDefault="00000000" w:rsidRPr="00000000" w14:paraId="0000017A">
      <w:pPr>
        <w:spacing w:after="200" w:lineRule="auto"/>
        <w:rPr/>
      </w:pPr>
      <w:r w:rsidDel="00000000" w:rsidR="00000000" w:rsidRPr="00000000">
        <w:rPr>
          <w:rtl w:val="0"/>
        </w:rPr>
        <w:t xml:space="preserve">Ensure the menu you develop feels less like a clinical prescription and more like a culinary adventure. Integrate a variety of foods and flavors, try different cooking methods, and offer a mix of classic and new recipes. For example, if a client loves Italian cuisine, start with healthier versions of their favorite Italian dishes, and progressively introduce meals from other cuisines that contain similar ingredients or flavor profiles.</w:t>
      </w:r>
    </w:p>
    <w:p w:rsidR="00000000" w:rsidDel="00000000" w:rsidP="00000000" w:rsidRDefault="00000000" w:rsidRPr="00000000" w14:paraId="0000017B">
      <w:pPr>
        <w:pStyle w:val="Heading3"/>
        <w:spacing w:after="200" w:lineRule="auto"/>
        <w:rPr/>
      </w:pPr>
      <w:bookmarkStart w:colFirst="0" w:colLast="0" w:name="_lbb7radrr7wi" w:id="49"/>
      <w:bookmarkEnd w:id="49"/>
      <w:r w:rsidDel="00000000" w:rsidR="00000000" w:rsidRPr="00000000">
        <w:rPr>
          <w:rtl w:val="0"/>
        </w:rPr>
        <w:t xml:space="preserve">Individual Needs and Preferences</w:t>
      </w:r>
    </w:p>
    <w:p w:rsidR="00000000" w:rsidDel="00000000" w:rsidP="00000000" w:rsidRDefault="00000000" w:rsidRPr="00000000" w14:paraId="0000017C">
      <w:pPr>
        <w:spacing w:after="200" w:lineRule="auto"/>
        <w:rPr/>
      </w:pPr>
      <w:r w:rsidDel="00000000" w:rsidR="00000000" w:rsidRPr="00000000">
        <w:rPr>
          <w:rtl w:val="0"/>
        </w:rPr>
        <w:t xml:space="preserve">In charting a personalized nutrition course, it’s imperative to consider the unique orbit of each client's dietary needs and preferences. While these aspects prove critical, understanding their fluid nature is equally important. </w:t>
      </w:r>
    </w:p>
    <w:p w:rsidR="00000000" w:rsidDel="00000000" w:rsidP="00000000" w:rsidRDefault="00000000" w:rsidRPr="00000000" w14:paraId="0000017D">
      <w:pPr>
        <w:spacing w:after="200" w:lineRule="auto"/>
        <w:rPr/>
      </w:pPr>
      <w:r w:rsidDel="00000000" w:rsidR="00000000" w:rsidRPr="00000000">
        <w:rPr>
          <w:rtl w:val="0"/>
        </w:rPr>
        <w:t xml:space="preserve">Definitions of palatable food vary widely from person to person, as do individual dietary requirements. This includes food allergies and intolerances, but also extends to self-imposed dietary boundaries. Clients may follow certain dietary patterns due to religious beliefs, such as Kosher or Halal practices, ethical considerations like vegetarianism or veganism, or for health reasons such as diabetes or heart disease management.</w:t>
      </w:r>
    </w:p>
    <w:p w:rsidR="00000000" w:rsidDel="00000000" w:rsidP="00000000" w:rsidRDefault="00000000" w:rsidRPr="00000000" w14:paraId="0000017E">
      <w:pPr>
        <w:spacing w:after="200" w:lineRule="auto"/>
        <w:rPr/>
      </w:pPr>
      <w:r w:rsidDel="00000000" w:rsidR="00000000" w:rsidRPr="00000000">
        <w:rPr>
          <w:rtl w:val="0"/>
        </w:rPr>
        <w:t xml:space="preserve">But no matter the reason, the inclusion and consideration of these individual factors is a cornerstone of holistic nutrition. That said, respecting these preferences isn’t about accepting them as rigid and unchangeable. Personal food preferences are influenced by learned attitudes, habits, cultural exposure, and even emotional influences. Therefore, they can evolve and change over time, especially with proper guidance and education. </w:t>
      </w:r>
    </w:p>
    <w:p w:rsidR="00000000" w:rsidDel="00000000" w:rsidP="00000000" w:rsidRDefault="00000000" w:rsidRPr="00000000" w14:paraId="0000017F">
      <w:pPr>
        <w:spacing w:after="200" w:lineRule="auto"/>
        <w:rPr/>
      </w:pPr>
      <w:r w:rsidDel="00000000" w:rsidR="00000000" w:rsidRPr="00000000">
        <w:rPr>
          <w:rtl w:val="0"/>
        </w:rPr>
        <w:t xml:space="preserve">As holistic nutrition consultants, our role is to navigate these preferences, listen and learn, but also guide and educate. As you equip clients with more knowledge and introduce them to a variety of nutritious foods, their food choices and preferences potentially expand, skewing towards healthier habits. It's about gentle, informed guidance that encourages clients to explore new foods and break down long-held dietary convictions that may not serve their health and wellness. </w:t>
      </w:r>
    </w:p>
    <w:p w:rsidR="00000000" w:rsidDel="00000000" w:rsidP="00000000" w:rsidRDefault="00000000" w:rsidRPr="00000000" w14:paraId="00000180">
      <w:pPr>
        <w:spacing w:after="200" w:lineRule="auto"/>
        <w:rPr/>
      </w:pPr>
      <w:r w:rsidDel="00000000" w:rsidR="00000000" w:rsidRPr="00000000">
        <w:rPr>
          <w:rtl w:val="0"/>
        </w:rPr>
        <w:t xml:space="preserve">Remember, the objective is not to force change but to inspire it, not to dictate but to guide. This process is a delicate dance between respect for individual preferences and the pursuit of healthier nutritional choices. It’s a journey undertaken together, one mindful meal at a time.</w:t>
      </w:r>
    </w:p>
    <w:p w:rsidR="00000000" w:rsidDel="00000000" w:rsidP="00000000" w:rsidRDefault="00000000" w:rsidRPr="00000000" w14:paraId="00000181">
      <w:pPr>
        <w:pStyle w:val="Heading3"/>
        <w:spacing w:after="200" w:lineRule="auto"/>
        <w:rPr/>
      </w:pPr>
      <w:bookmarkStart w:colFirst="0" w:colLast="0" w:name="_1qgqvqg8dcsc" w:id="50"/>
      <w:bookmarkEnd w:id="50"/>
      <w:r w:rsidDel="00000000" w:rsidR="00000000" w:rsidRPr="00000000">
        <w:rPr>
          <w:rtl w:val="0"/>
        </w:rPr>
        <w:t xml:space="preserve">Determining The Scope of Menu Planning </w:t>
      </w:r>
    </w:p>
    <w:p w:rsidR="00000000" w:rsidDel="00000000" w:rsidP="00000000" w:rsidRDefault="00000000" w:rsidRPr="00000000" w14:paraId="00000182">
      <w:pPr>
        <w:spacing w:after="200" w:lineRule="auto"/>
        <w:rPr/>
      </w:pPr>
      <w:r w:rsidDel="00000000" w:rsidR="00000000" w:rsidRPr="00000000">
        <w:rPr>
          <w:rtl w:val="0"/>
        </w:rPr>
        <w:t xml:space="preserve">When developing a personalized menu, it's crucial to consider the timeframe and number of meals. Determining the menu's scope depends on several factors, including client preferences, lifestyle, and the level of commitment they are ready to make. </w:t>
      </w:r>
    </w:p>
    <w:p w:rsidR="00000000" w:rsidDel="00000000" w:rsidP="00000000" w:rsidRDefault="00000000" w:rsidRPr="00000000" w14:paraId="00000183">
      <w:pPr>
        <w:spacing w:after="200" w:lineRule="auto"/>
        <w:rPr/>
      </w:pPr>
      <w:r w:rsidDel="00000000" w:rsidR="00000000" w:rsidRPr="00000000">
        <w:rPr>
          <w:rtl w:val="0"/>
        </w:rPr>
        <w:t xml:space="preserve">Typically, a holistic nutrition menu covers three main meals—breakfast, lunch, and dinner, along with two smaller snack sessions for each day. However, this can be adjusted according to the client's routine, digestive health, and dietary goals. For example, some clients may prefer five smaller meals evenly spaced throughout the day, while others may benefit from intermittent fasting schedules.</w:t>
      </w:r>
    </w:p>
    <w:p w:rsidR="00000000" w:rsidDel="00000000" w:rsidP="00000000" w:rsidRDefault="00000000" w:rsidRPr="00000000" w14:paraId="00000184">
      <w:pPr>
        <w:spacing w:after="200" w:lineRule="auto"/>
        <w:rPr/>
      </w:pPr>
      <w:r w:rsidDel="00000000" w:rsidR="00000000" w:rsidRPr="00000000">
        <w:rPr>
          <w:rtl w:val="0"/>
        </w:rPr>
        <w:t xml:space="preserve">In terms of duration, developing a menu that covers a week (seven days) is generally a good starting point. A weekly plan allows for flexibility and variety while being a manageable timeframe for the clients to follow. </w:t>
      </w:r>
    </w:p>
    <w:p w:rsidR="00000000" w:rsidDel="00000000" w:rsidP="00000000" w:rsidRDefault="00000000" w:rsidRPr="00000000" w14:paraId="00000185">
      <w:pPr>
        <w:spacing w:after="200" w:lineRule="auto"/>
        <w:rPr/>
      </w:pPr>
      <w:r w:rsidDel="00000000" w:rsidR="00000000" w:rsidRPr="00000000">
        <w:rPr>
          <w:rtl w:val="0"/>
        </w:rPr>
        <w:t xml:space="preserve">For clients needing more guidance or those dealing with specific health concerns, an extended meal plan that covers two weeks or a month may be helpful. This longer-term menu gives reassurance and reduces the daily stress of deciding what to eat while ensuring the nutritional plan is adhered to.</w:t>
      </w:r>
    </w:p>
    <w:p w:rsidR="00000000" w:rsidDel="00000000" w:rsidP="00000000" w:rsidRDefault="00000000" w:rsidRPr="00000000" w14:paraId="00000186">
      <w:pPr>
        <w:spacing w:after="200" w:lineRule="auto"/>
        <w:rPr/>
      </w:pPr>
      <w:r w:rsidDel="00000000" w:rsidR="00000000" w:rsidRPr="00000000">
        <w:rPr>
          <w:rtl w:val="0"/>
        </w:rPr>
        <w:t xml:space="preserve">In any case, be sure to ensure that the timeframe and meal frequency selected align with the client's lifestyle and dietary goals. By working collaboratively with the client, you can ensure the menu maximizes convenience, adherence, and of course, enjoyment. Remember, the ultimate goal is to inspire long-lasting dietary changes that harmonize nutrition, taste, and lifestyle.</w:t>
      </w:r>
    </w:p>
    <w:p w:rsidR="00000000" w:rsidDel="00000000" w:rsidP="00000000" w:rsidRDefault="00000000" w:rsidRPr="00000000" w14:paraId="00000187">
      <w:pPr>
        <w:pStyle w:val="Heading4"/>
        <w:spacing w:after="200" w:lineRule="auto"/>
        <w:rPr/>
      </w:pPr>
      <w:bookmarkStart w:colFirst="0" w:colLast="0" w:name="_p67yi65thabo" w:id="51"/>
      <w:bookmarkEnd w:id="51"/>
      <w:r w:rsidDel="00000000" w:rsidR="00000000" w:rsidRPr="00000000">
        <w:rPr>
          <w:rtl w:val="0"/>
        </w:rPr>
        <w:t xml:space="preserve">The Two Month Holistic Nutrition Consultation Cycle</w:t>
      </w:r>
    </w:p>
    <w:p w:rsidR="00000000" w:rsidDel="00000000" w:rsidP="00000000" w:rsidRDefault="00000000" w:rsidRPr="00000000" w14:paraId="00000188">
      <w:pPr>
        <w:spacing w:after="200" w:lineRule="auto"/>
        <w:rPr/>
      </w:pPr>
      <w:r w:rsidDel="00000000" w:rsidR="00000000" w:rsidRPr="00000000">
        <w:rPr>
          <w:rtl w:val="0"/>
        </w:rPr>
        <w:t xml:space="preserve">When dealing with nutritional changes, particularly in the context of managing chronic illnesses, patience and persistence are of utmost importance. Dietary alterations typically take a minimum of six weeks to manifest in the form of discernible health effects. With this understanding, a two-month time frame provides ample opportunity to gradually introduce new foods, foster healthier habits, and solidify them into a sustainable routine. Here’s a detailed guideline for dividing the two months:</w:t>
      </w:r>
    </w:p>
    <w:p w:rsidR="00000000" w:rsidDel="00000000" w:rsidP="00000000" w:rsidRDefault="00000000" w:rsidRPr="00000000" w14:paraId="00000189">
      <w:pPr>
        <w:spacing w:after="200" w:lineRule="auto"/>
        <w:rPr>
          <w:b w:val="1"/>
        </w:rPr>
      </w:pPr>
      <w:r w:rsidDel="00000000" w:rsidR="00000000" w:rsidRPr="00000000">
        <w:rPr>
          <w:b w:val="1"/>
          <w:rtl w:val="0"/>
        </w:rPr>
        <w:t xml:space="preserve">The First Month: Exploration and Introduction</w:t>
      </w:r>
    </w:p>
    <w:p w:rsidR="00000000" w:rsidDel="00000000" w:rsidP="00000000" w:rsidRDefault="00000000" w:rsidRPr="00000000" w14:paraId="0000018A">
      <w:pPr>
        <w:spacing w:after="200" w:lineRule="auto"/>
        <w:rPr/>
      </w:pPr>
      <w:r w:rsidDel="00000000" w:rsidR="00000000" w:rsidRPr="00000000">
        <w:rPr>
          <w:rtl w:val="0"/>
        </w:rPr>
        <w:t xml:space="preserve">The initial phase of nutritional transitioning should be gradual and considerate, focusing on the unfamiliarity many may have with an altered diet. Be sure to always progress at a pace your client feels comfortable with.  </w:t>
      </w:r>
    </w:p>
    <w:p w:rsidR="00000000" w:rsidDel="00000000" w:rsidP="00000000" w:rsidRDefault="00000000" w:rsidRPr="00000000" w14:paraId="0000018B">
      <w:pPr>
        <w:numPr>
          <w:ilvl w:val="0"/>
          <w:numId w:val="12"/>
        </w:numPr>
        <w:spacing w:after="200" w:lineRule="auto"/>
        <w:ind w:left="720" w:hanging="360"/>
      </w:pPr>
      <w:r w:rsidDel="00000000" w:rsidR="00000000" w:rsidRPr="00000000">
        <w:rPr>
          <w:b w:val="1"/>
          <w:rtl w:val="0"/>
        </w:rPr>
        <w:t xml:space="preserve">Week 1-2: Introduction Phase </w:t>
        <w:br w:type="textWrapping"/>
      </w:r>
      <w:r w:rsidDel="00000000" w:rsidR="00000000" w:rsidRPr="00000000">
        <w:rPr>
          <w:rtl w:val="0"/>
        </w:rPr>
        <w:t xml:space="preserve">The first two weeks involve gently steering the clients' diets towards healthier options. Begin by incorporating new foods and recipes into their existing diet, ensuring the client's comfort and familiarity are not too disrupted. This slow and steady integration allows the clients to gradually detach from their old dietary patterns without feeling overwhelmed. It also provides an opportunity to educate them about the nutritional benefits accrued from these new foods.</w:t>
      </w:r>
    </w:p>
    <w:p w:rsidR="00000000" w:rsidDel="00000000" w:rsidP="00000000" w:rsidRDefault="00000000" w:rsidRPr="00000000" w14:paraId="0000018C">
      <w:pPr>
        <w:numPr>
          <w:ilvl w:val="0"/>
          <w:numId w:val="12"/>
        </w:numPr>
        <w:spacing w:after="200" w:lineRule="auto"/>
        <w:ind w:left="720" w:hanging="360"/>
      </w:pPr>
      <w:r w:rsidDel="00000000" w:rsidR="00000000" w:rsidRPr="00000000">
        <w:rPr>
          <w:b w:val="1"/>
          <w:rtl w:val="0"/>
        </w:rPr>
        <w:t xml:space="preserve">Week 3-4: Experimentation Phase</w:t>
      </w:r>
      <w:r w:rsidDel="00000000" w:rsidR="00000000" w:rsidRPr="00000000">
        <w:rPr>
          <w:rtl w:val="0"/>
        </w:rPr>
        <w:br w:type="textWrapping"/>
        <w:t xml:space="preserve">Following the familiarization phase, the focus on the following two weeks leans towards expanded culinary experiments. Encourage clients to try a wider variety of healthy options including whole foods, plant-based proteins, and lean meats. Introduce different cooking methods like baking, steaming, and grilling to prepare these foods. Meanwhile, show them how to substitute less-healthy options with nutritious choices. As exploration thrives, the journey towards healthier eating becomes exciting and less challenging.</w:t>
      </w:r>
    </w:p>
    <w:p w:rsidR="00000000" w:rsidDel="00000000" w:rsidP="00000000" w:rsidRDefault="00000000" w:rsidRPr="00000000" w14:paraId="0000018D">
      <w:pPr>
        <w:spacing w:after="200" w:lineRule="auto"/>
        <w:rPr>
          <w:b w:val="1"/>
        </w:rPr>
      </w:pPr>
      <w:r w:rsidDel="00000000" w:rsidR="00000000" w:rsidRPr="00000000">
        <w:rPr>
          <w:b w:val="1"/>
          <w:rtl w:val="0"/>
        </w:rPr>
        <w:t xml:space="preserve">The Second Month: Solidification and Routine Building</w:t>
      </w:r>
    </w:p>
    <w:p w:rsidR="00000000" w:rsidDel="00000000" w:rsidP="00000000" w:rsidRDefault="00000000" w:rsidRPr="00000000" w14:paraId="0000018E">
      <w:pPr>
        <w:spacing w:after="200" w:lineRule="auto"/>
        <w:rPr/>
      </w:pPr>
      <w:r w:rsidDel="00000000" w:rsidR="00000000" w:rsidRPr="00000000">
        <w:rPr>
          <w:rtl w:val="0"/>
        </w:rPr>
        <w:t xml:space="preserve">The next phase in the dietary transition process involves reinforcing and solidifying the positive changes introduced during the first month.</w:t>
      </w:r>
    </w:p>
    <w:p w:rsidR="00000000" w:rsidDel="00000000" w:rsidP="00000000" w:rsidRDefault="00000000" w:rsidRPr="00000000" w14:paraId="0000018F">
      <w:pPr>
        <w:numPr>
          <w:ilvl w:val="0"/>
          <w:numId w:val="5"/>
        </w:numPr>
        <w:spacing w:after="200" w:lineRule="auto"/>
        <w:ind w:left="720" w:hanging="360"/>
      </w:pPr>
      <w:r w:rsidDel="00000000" w:rsidR="00000000" w:rsidRPr="00000000">
        <w:rPr>
          <w:b w:val="1"/>
          <w:rtl w:val="0"/>
        </w:rPr>
        <w:t xml:space="preserve">Week 5-6: Reinforcement Phase</w:t>
      </w:r>
      <w:r w:rsidDel="00000000" w:rsidR="00000000" w:rsidRPr="00000000">
        <w:rPr>
          <w:rtl w:val="0"/>
        </w:rPr>
        <w:br w:type="textWrapping"/>
        <w:t xml:space="preserve">Lay emphasis on reinforcing and reaffirming the new dietary changes. Start repeating some of the well-received meals from the first month to build familiarity and routine. This regularity serves two purposes – it grounds the client's fear of the unknown by offering a constant repertoire, and it allows their bodies to adjust to the new nutritional intake.</w:t>
      </w:r>
    </w:p>
    <w:p w:rsidR="00000000" w:rsidDel="00000000" w:rsidP="00000000" w:rsidRDefault="00000000" w:rsidRPr="00000000" w14:paraId="00000190">
      <w:pPr>
        <w:numPr>
          <w:ilvl w:val="0"/>
          <w:numId w:val="5"/>
        </w:numPr>
        <w:spacing w:after="200" w:lineRule="auto"/>
        <w:ind w:left="720" w:hanging="360"/>
      </w:pPr>
      <w:r w:rsidDel="00000000" w:rsidR="00000000" w:rsidRPr="00000000">
        <w:rPr>
          <w:b w:val="1"/>
          <w:rtl w:val="0"/>
        </w:rPr>
        <w:t xml:space="preserve">Week 7-8: Habit Formation Phase</w:t>
      </w:r>
      <w:r w:rsidDel="00000000" w:rsidR="00000000" w:rsidRPr="00000000">
        <w:rPr>
          <w:rtl w:val="0"/>
        </w:rPr>
        <w:br w:type="textWrapping"/>
        <w:t xml:space="preserve">By the seventh week, the foundation for healthier dietary habits has been laid. Enable your clients to take charge of their diets as they have had time to understand better what works for them and what does not, nutritionally, practically, and tastefully. The menu planning can now lean towards the preferences of the client, incorporating the meals and ingredients they responded favorably to. Prepare your clients for continued healthful eating habits post-consultation, emphasizing that nutrition is a lifelong journey and not a finite destination.</w:t>
      </w:r>
    </w:p>
    <w:p w:rsidR="00000000" w:rsidDel="00000000" w:rsidP="00000000" w:rsidRDefault="00000000" w:rsidRPr="00000000" w14:paraId="00000191">
      <w:pPr>
        <w:spacing w:after="200" w:lineRule="auto"/>
        <w:rPr/>
      </w:pPr>
      <w:r w:rsidDel="00000000" w:rsidR="00000000" w:rsidRPr="00000000">
        <w:rPr>
          <w:rtl w:val="0"/>
        </w:rPr>
        <w:t xml:space="preserve">*Follow-Ups and Feedback—The Essential Add-Ons*</w:t>
      </w:r>
    </w:p>
    <w:p w:rsidR="00000000" w:rsidDel="00000000" w:rsidP="00000000" w:rsidRDefault="00000000" w:rsidRPr="00000000" w14:paraId="00000192">
      <w:pPr>
        <w:spacing w:after="200" w:lineRule="auto"/>
        <w:rPr/>
      </w:pPr>
      <w:r w:rsidDel="00000000" w:rsidR="00000000" w:rsidRPr="00000000">
        <w:rPr>
          <w:rtl w:val="0"/>
        </w:rPr>
        <w:t xml:space="preserve">Throughout the two-month journey of dietary transformation, regular follow-ups, and feedback discussions are crucial. These engagement events provide a platform to evaluate the client's responses, guide necessary adjustments, celebrate wins, and address challenges. It also provides the clients a sense of support, encouraging them to share their experiences, perceived benefits, and any apprehensions. We will discuss Follow-ups in greater detail later in the module. </w:t>
      </w:r>
    </w:p>
    <w:p w:rsidR="00000000" w:rsidDel="00000000" w:rsidP="00000000" w:rsidRDefault="00000000" w:rsidRPr="00000000" w14:paraId="00000193">
      <w:pPr>
        <w:spacing w:after="200" w:lineRule="auto"/>
        <w:rPr/>
      </w:pPr>
      <w:r w:rsidDel="00000000" w:rsidR="00000000" w:rsidRPr="00000000">
        <w:rPr>
          <w:rtl w:val="0"/>
        </w:rPr>
        <w:t xml:space="preserve">A well-structured two-month plan is about more than just eating differently; it's about changing the perception of food, fostering an appreciation for wholesome nutrition, and most importantly, inspiring sustainable dietary habits. The holistic nutrition consultant serves as both a guide and a companion, empowering clients to embrace the nutritional changes wholeheartedly and integrate them seamlessly into their lifestyle. The ultimate reward of this thoughtful and personalized approach manifests as enhanced health, energy, vitality, and a newfound, loving relationship with food and eating.</w:t>
      </w:r>
    </w:p>
    <w:p w:rsidR="00000000" w:rsidDel="00000000" w:rsidP="00000000" w:rsidRDefault="00000000" w:rsidRPr="00000000" w14:paraId="00000194">
      <w:pPr>
        <w:pStyle w:val="Heading4"/>
        <w:spacing w:after="200" w:lineRule="auto"/>
        <w:rPr/>
      </w:pPr>
      <w:bookmarkStart w:colFirst="0" w:colLast="0" w:name="_uoqvldmrd4ma" w:id="52"/>
      <w:bookmarkEnd w:id="52"/>
      <w:r w:rsidDel="00000000" w:rsidR="00000000" w:rsidRPr="00000000">
        <w:rPr>
          <w:rtl w:val="0"/>
        </w:rPr>
        <w:t xml:space="preserve">A Macro-Micro Approach to Meal Planning</w:t>
      </w:r>
    </w:p>
    <w:p w:rsidR="00000000" w:rsidDel="00000000" w:rsidP="00000000" w:rsidRDefault="00000000" w:rsidRPr="00000000" w14:paraId="00000195">
      <w:pPr>
        <w:spacing w:after="200" w:lineRule="auto"/>
        <w:rPr/>
      </w:pPr>
      <w:r w:rsidDel="00000000" w:rsidR="00000000" w:rsidRPr="00000000">
        <w:rPr>
          <w:rtl w:val="0"/>
        </w:rPr>
        <w:t xml:space="preserve">The process of planning a well-rounded and holistic menu, whether for a day or a month, is both an art and a science. It requires careful consideration of each client's specific dietary needs, preferences, and lifestyle. Both the micro (daily) level and macro (monthly) level approaches are instrumental but serve different aspects of menu planning. Let's explore each approach and how they can synergistically contribute to effective and personalized menu planning:</w:t>
      </w:r>
    </w:p>
    <w:p w:rsidR="00000000" w:rsidDel="00000000" w:rsidP="00000000" w:rsidRDefault="00000000" w:rsidRPr="00000000" w14:paraId="00000196">
      <w:pPr>
        <w:spacing w:after="200" w:lineRule="auto"/>
        <w:rPr/>
      </w:pPr>
      <w:r w:rsidDel="00000000" w:rsidR="00000000" w:rsidRPr="00000000">
        <w:rPr>
          <w:rtl w:val="0"/>
        </w:rPr>
        <w:t xml:space="preserve">1. Micro (Daily) Level:</w:t>
      </w:r>
    </w:p>
    <w:p w:rsidR="00000000" w:rsidDel="00000000" w:rsidP="00000000" w:rsidRDefault="00000000" w:rsidRPr="00000000" w14:paraId="00000197">
      <w:pPr>
        <w:spacing w:after="200" w:lineRule="auto"/>
        <w:rPr/>
      </w:pPr>
      <w:r w:rsidDel="00000000" w:rsidR="00000000" w:rsidRPr="00000000">
        <w:rPr>
          <w:rtl w:val="0"/>
        </w:rPr>
        <w:t xml:space="preserve">Starting at the micro level allows for a detailed deep-dive into each day's meals. This approach often begins with designing a balanced and diverse daily menu, which subsequently serves as a model or 'building block' for the rest of the week or month. By closely examining a day's meals, you can ensure that nutritional goals are met, whether it be a balance of macronutrients, necessary caloric intake, or the inclusion of particular foods for therapeutic benefits. Once a model day is established to satisfaction, it can then be replicated and adjusted for variety throughout the month.</w:t>
      </w:r>
    </w:p>
    <w:p w:rsidR="00000000" w:rsidDel="00000000" w:rsidP="00000000" w:rsidRDefault="00000000" w:rsidRPr="00000000" w14:paraId="00000198">
      <w:pPr>
        <w:spacing w:after="200" w:lineRule="auto"/>
        <w:rPr/>
      </w:pPr>
      <w:r w:rsidDel="00000000" w:rsidR="00000000" w:rsidRPr="00000000">
        <w:rPr>
          <w:rtl w:val="0"/>
        </w:rPr>
        <w:t xml:space="preserve">2. Macro (Monthly) Level:</w:t>
      </w:r>
    </w:p>
    <w:p w:rsidR="00000000" w:rsidDel="00000000" w:rsidP="00000000" w:rsidRDefault="00000000" w:rsidRPr="00000000" w14:paraId="00000199">
      <w:pPr>
        <w:spacing w:after="200" w:lineRule="auto"/>
        <w:rPr/>
      </w:pPr>
      <w:r w:rsidDel="00000000" w:rsidR="00000000" w:rsidRPr="00000000">
        <w:rPr>
          <w:rtl w:val="0"/>
        </w:rPr>
        <w:t xml:space="preserve">Planning at a macro level, on the other hand, offers a broad overview, providing an opportunity to plan for diversity and rotation of meals over one or several months. This could mean introducing food rotation strategies for allergen management, planning for different culinary themes across the weeks to ensure varied taste and nutrient profiles, or dividing the month into zones focused on specific nutritional goals. Starting from the macro level facilitates the consideration of overarching nutritional objectives and provides the flexibility to locate and adjust smaller details subsequently.</w:t>
      </w:r>
    </w:p>
    <w:p w:rsidR="00000000" w:rsidDel="00000000" w:rsidP="00000000" w:rsidRDefault="00000000" w:rsidRPr="00000000" w14:paraId="0000019A">
      <w:pPr>
        <w:spacing w:after="200" w:lineRule="auto"/>
        <w:rPr/>
      </w:pPr>
      <w:r w:rsidDel="00000000" w:rsidR="00000000" w:rsidRPr="00000000">
        <w:rPr>
          <w:rtl w:val="0"/>
        </w:rPr>
        <w:t xml:space="preserve">In practice, an effective approach to menu planning often employs a combination of both micro and macro planning. For instance, you might begin with a monthly skeleton plan to set the nutritional objective, theme, or focus for each week. This could be followed by developing detailed daily menus for each week, ensuring balance in every meal while adhering to the larger theme. This hybrid approach allows you to remain flexible - moving between the micro and macro scales, tailoring the menu to seamlessly blend with your client's lifestyle, palate preferences, and nutritional objectives. This interconnected vision ensures that the menu planning offers a balance of variety, nutrition, practicality, and, above all, enjoyment for your client. Remember, a well-crafted menu is not only a meal blueprint but a catalyst for inspiring permanent and pleasurable dietary transformation.</w:t>
      </w:r>
    </w:p>
    <w:p w:rsidR="00000000" w:rsidDel="00000000" w:rsidP="00000000" w:rsidRDefault="00000000" w:rsidRPr="00000000" w14:paraId="0000019B">
      <w:pPr>
        <w:spacing w:after="200" w:lineRule="auto"/>
        <w:rPr/>
      </w:pPr>
      <w:r w:rsidDel="00000000" w:rsidR="00000000" w:rsidRPr="00000000">
        <w:rPr>
          <w:rtl w:val="0"/>
        </w:rPr>
        <w:t xml:space="preserve">In conclusion, creating a personalized and holistic diet menu is a dynamic process that combines the elements of nutritional science, culinary arts, psychology, and creativity. It entails a deep understanding of your clients—their lifestyles, preferences, and health requirements—and a strong commitment to their wellbeing. By taking a careful, considerate, and customized approach, you can create a menu that not only meets the nutritional requirements but also satisfies palates, and perhaps, even instigates a deep love for nourishing, wholesome food.</w:t>
      </w:r>
    </w:p>
    <w:p w:rsidR="00000000" w:rsidDel="00000000" w:rsidP="00000000" w:rsidRDefault="00000000" w:rsidRPr="00000000" w14:paraId="0000019C">
      <w:pPr>
        <w:pStyle w:val="Heading2"/>
        <w:spacing w:after="200" w:lineRule="auto"/>
        <w:rPr/>
      </w:pPr>
      <w:bookmarkStart w:colFirst="0" w:colLast="0" w:name="_lkj2ajdn1iru" w:id="53"/>
      <w:bookmarkEnd w:id="53"/>
      <w:r w:rsidDel="00000000" w:rsidR="00000000" w:rsidRPr="00000000">
        <w:rPr>
          <w:rtl w:val="0"/>
        </w:rPr>
        <w:t xml:space="preserve">Building Healthy Nutrition-related Habits</w:t>
      </w:r>
      <w:r w:rsidDel="00000000" w:rsidR="00000000" w:rsidRPr="00000000">
        <w:rPr>
          <w:rtl w:val="0"/>
        </w:rPr>
      </w:r>
    </w:p>
    <w:p w:rsidR="00000000" w:rsidDel="00000000" w:rsidP="00000000" w:rsidRDefault="00000000" w:rsidRPr="00000000" w14:paraId="0000019D">
      <w:pPr>
        <w:spacing w:after="200" w:lineRule="auto"/>
        <w:rPr/>
      </w:pPr>
      <w:r w:rsidDel="00000000" w:rsidR="00000000" w:rsidRPr="00000000">
        <w:rPr>
          <w:rtl w:val="0"/>
        </w:rPr>
        <w:t xml:space="preserve">Holistic nutrition extends far beyond the parameters of calorie charts and nutrient breakdowns. It delicately interweaves the intricate threads of physical, mental, spiritual, and emotional aspects of our life, each aspect luminously reflected in the way we relate to food and nourishment. This interconnectedness forms the bedrock of the holistic approach, acknowledging that every thought, every behavior, and every lifestyle habit invariably interacts with our nutrition—impacting not only what nutrients we absorb, but also how efficiently we absorb them. </w:t>
      </w:r>
    </w:p>
    <w:p w:rsidR="00000000" w:rsidDel="00000000" w:rsidP="00000000" w:rsidRDefault="00000000" w:rsidRPr="00000000" w14:paraId="0000019E">
      <w:pPr>
        <w:spacing w:after="200" w:lineRule="auto"/>
        <w:rPr/>
      </w:pPr>
      <w:r w:rsidDel="00000000" w:rsidR="00000000" w:rsidRPr="00000000">
        <w:rPr>
          <w:rtl w:val="0"/>
        </w:rPr>
        <w:t xml:space="preserve">At the heart of holistic nutrition lies the recognition of food, not merely as fuel, but instead as a sacred, living entity worthy of respect and gratitude. Cultivating such a consequential shift in perception can profoundly alter our entire approach to eating and nurturing our bodies. Each meal time becomes an intimate ceremony of connecting with ourselves and the environment, each bite a mindful interaction with life-giving nourishment.</w:t>
      </w:r>
    </w:p>
    <w:p w:rsidR="00000000" w:rsidDel="00000000" w:rsidP="00000000" w:rsidRDefault="00000000" w:rsidRPr="00000000" w14:paraId="0000019F">
      <w:pPr>
        <w:spacing w:after="200" w:lineRule="auto"/>
        <w:rPr/>
      </w:pPr>
      <w:r w:rsidDel="00000000" w:rsidR="00000000" w:rsidRPr="00000000">
        <w:rPr>
          <w:rtl w:val="0"/>
        </w:rPr>
        <w:t xml:space="preserve">Embracing the practice of expressing gratitude before and after meals is one way to cultivate this profound perception. Many cultural teachings worldwide weave in this practice of offering thanks for every morsel we consume, an act which modern science now affirms. By briefly centering ourselves with gratitude, we invite a calm, conscious connection with our food, priming our bodies and minds to gratefully receive the nourishment we're about to partake in.</w:t>
      </w:r>
    </w:p>
    <w:p w:rsidR="00000000" w:rsidDel="00000000" w:rsidP="00000000" w:rsidRDefault="00000000" w:rsidRPr="00000000" w14:paraId="000001A0">
      <w:pPr>
        <w:spacing w:after="200" w:lineRule="auto"/>
        <w:rPr/>
      </w:pPr>
      <w:r w:rsidDel="00000000" w:rsidR="00000000" w:rsidRPr="00000000">
        <w:rPr>
          <w:rtl w:val="0"/>
        </w:rPr>
        <w:t xml:space="preserve">Eating mindfully, being fully present to savor the tastes, textures, and aromas of our meals, allows us to be attuned to how our body responds to different foods. Such consciousness helps stimulate our digestive fire, promoting optimum nutrient absorption, and offers an opportunity to align our eating patterns with our body’s innate rhythms.</w:t>
      </w:r>
    </w:p>
    <w:p w:rsidR="00000000" w:rsidDel="00000000" w:rsidP="00000000" w:rsidRDefault="00000000" w:rsidRPr="00000000" w14:paraId="000001A1">
      <w:pPr>
        <w:spacing w:after="200" w:lineRule="auto"/>
        <w:rPr/>
      </w:pPr>
      <w:r w:rsidDel="00000000" w:rsidR="00000000" w:rsidRPr="00000000">
        <w:rPr>
          <w:rtl w:val="0"/>
        </w:rPr>
        <w:t xml:space="preserve">Physical activity plays a fundamental role here, complementing our nutritional practices by enhancing digestion and nutrient utilization, regulating metabolic functions, and fostering a sense of overall well-being—a vital element of any holistic approach.</w:t>
      </w:r>
    </w:p>
    <w:p w:rsidR="00000000" w:rsidDel="00000000" w:rsidP="00000000" w:rsidRDefault="00000000" w:rsidRPr="00000000" w14:paraId="000001A2">
      <w:pPr>
        <w:spacing w:after="200" w:lineRule="auto"/>
        <w:rPr/>
      </w:pPr>
      <w:r w:rsidDel="00000000" w:rsidR="00000000" w:rsidRPr="00000000">
        <w:rPr>
          <w:rtl w:val="0"/>
        </w:rPr>
        <w:t xml:space="preserve">Furthermore, observing appropriate periods of fasting can facilitate digestive rest, thereby fostering the body's innate healing processes. Prioritizing regular sleep cycles can also significantly influence our nutritional health by regulating hunger and satiety hormones and promoting optimal digestion and detoxification.</w:t>
      </w:r>
    </w:p>
    <w:p w:rsidR="00000000" w:rsidDel="00000000" w:rsidP="00000000" w:rsidRDefault="00000000" w:rsidRPr="00000000" w14:paraId="000001A3">
      <w:pPr>
        <w:spacing w:after="200" w:lineRule="auto"/>
        <w:rPr/>
      </w:pPr>
      <w:r w:rsidDel="00000000" w:rsidR="00000000" w:rsidRPr="00000000">
        <w:rPr>
          <w:rtl w:val="0"/>
        </w:rPr>
        <w:t xml:space="preserve">All these lifestyle habits collectively harmonize us with nature's rhythm, setting the stage for the body's self-regulation—a cornerstone of holistic health and wellness.</w:t>
      </w:r>
    </w:p>
    <w:p w:rsidR="00000000" w:rsidDel="00000000" w:rsidP="00000000" w:rsidRDefault="00000000" w:rsidRPr="00000000" w14:paraId="000001A4">
      <w:pPr>
        <w:pStyle w:val="Heading3"/>
        <w:spacing w:after="200" w:lineRule="auto"/>
        <w:rPr/>
      </w:pPr>
      <w:bookmarkStart w:colFirst="0" w:colLast="0" w:name="_94gluxmkegj8" w:id="54"/>
      <w:bookmarkEnd w:id="54"/>
      <w:r w:rsidDel="00000000" w:rsidR="00000000" w:rsidRPr="00000000">
        <w:rPr>
          <w:rtl w:val="0"/>
        </w:rPr>
        <w:t xml:space="preserve">Habit Formation: The Key to Transformation</w:t>
      </w:r>
    </w:p>
    <w:p w:rsidR="00000000" w:rsidDel="00000000" w:rsidP="00000000" w:rsidRDefault="00000000" w:rsidRPr="00000000" w14:paraId="000001A5">
      <w:pPr>
        <w:spacing w:after="200" w:lineRule="auto"/>
        <w:rPr/>
      </w:pPr>
      <w:r w:rsidDel="00000000" w:rsidR="00000000" w:rsidRPr="00000000">
        <w:rPr>
          <w:rtl w:val="0"/>
        </w:rPr>
        <w:t xml:space="preserve">No matter how beneficial, new habits take time to take root. Likewise, phasing out the not-so-healthy ones is a process, not an event. Throughout this journey, one of the most important aspects we as holistic nutritionists can facilitate is the consistent nurturing and adaptation of healthier habits. </w:t>
      </w:r>
    </w:p>
    <w:p w:rsidR="00000000" w:rsidDel="00000000" w:rsidP="00000000" w:rsidRDefault="00000000" w:rsidRPr="00000000" w14:paraId="000001A6">
      <w:pPr>
        <w:spacing w:after="200" w:lineRule="auto"/>
        <w:rPr/>
      </w:pPr>
      <w:r w:rsidDel="00000000" w:rsidR="00000000" w:rsidRPr="00000000">
        <w:rPr>
          <w:rtl w:val="0"/>
        </w:rPr>
        <w:t xml:space="preserve">Empowering our clients to understand their own behaviors, identifying the triggers that derail their progress, and supporting them in finding practical, sustainable ways to replace non-serving habits with healthier ones forms the crux of our roles as holistic nutrition consultants. </w:t>
      </w:r>
    </w:p>
    <w:p w:rsidR="00000000" w:rsidDel="00000000" w:rsidP="00000000" w:rsidRDefault="00000000" w:rsidRPr="00000000" w14:paraId="000001A7">
      <w:pPr>
        <w:spacing w:after="200" w:lineRule="auto"/>
        <w:rPr/>
      </w:pPr>
      <w:r w:rsidDel="00000000" w:rsidR="00000000" w:rsidRPr="00000000">
        <w:rPr>
          <w:rtl w:val="0"/>
        </w:rPr>
        <w:t xml:space="preserve">This goes well beyond mere dietary modifications. While we certainly don’t prescribe specific exercise routines or sleep patterns, support our clients in sticking to these habits and developing healthy routines, given their interwoven impacts on their nutritional health. </w:t>
      </w:r>
    </w:p>
    <w:p w:rsidR="00000000" w:rsidDel="00000000" w:rsidP="00000000" w:rsidRDefault="00000000" w:rsidRPr="00000000" w14:paraId="000001A8">
      <w:pPr>
        <w:spacing w:after="200" w:lineRule="auto"/>
        <w:rPr/>
      </w:pPr>
      <w:r w:rsidDel="00000000" w:rsidR="00000000" w:rsidRPr="00000000">
        <w:rPr>
          <w:rtl w:val="0"/>
        </w:rPr>
        <w:t xml:space="preserve">By integrating this comprehensive approach, we foster not only a healthier relationship with food but the cultivation of a lifestyle that reveres the holistic nature of health and wellness. Each habit, each decision, and each moment become a testament to nourishing the complete-self - body, mind, and spirit alike.</w:t>
      </w:r>
    </w:p>
    <w:p w:rsidR="00000000" w:rsidDel="00000000" w:rsidP="00000000" w:rsidRDefault="00000000" w:rsidRPr="00000000" w14:paraId="000001A9">
      <w:pPr>
        <w:pStyle w:val="Heading3"/>
        <w:spacing w:after="200" w:lineRule="auto"/>
        <w:rPr/>
      </w:pPr>
      <w:bookmarkStart w:colFirst="0" w:colLast="0" w:name="_twflnhtsy6ep" w:id="55"/>
      <w:bookmarkEnd w:id="55"/>
      <w:r w:rsidDel="00000000" w:rsidR="00000000" w:rsidRPr="00000000">
        <w:rPr>
          <w:rtl w:val="0"/>
        </w:rPr>
        <w:t xml:space="preserve">Adopting New Good Habits</w:t>
      </w:r>
    </w:p>
    <w:p w:rsidR="00000000" w:rsidDel="00000000" w:rsidP="00000000" w:rsidRDefault="00000000" w:rsidRPr="00000000" w14:paraId="000001AA">
      <w:pPr>
        <w:spacing w:after="200" w:lineRule="auto"/>
        <w:rPr/>
      </w:pPr>
      <w:r w:rsidDel="00000000" w:rsidR="00000000" w:rsidRPr="00000000">
        <w:rPr>
          <w:rtl w:val="0"/>
        </w:rPr>
        <w:t xml:space="preserve">It is often said, "We are what we repeatedly do." This saying attests to how significantly habits shape our actions, our health, and fundamentally, who we are. As future holistic nutrition consultants, understanding how to help clients build new habits is crucial. Apprehending the depth of this journey will equip you with the tools required to facilitate your clients' path to lasting holistic health transformation.</w:t>
      </w:r>
    </w:p>
    <w:p w:rsidR="00000000" w:rsidDel="00000000" w:rsidP="00000000" w:rsidRDefault="00000000" w:rsidRPr="00000000" w14:paraId="000001AB">
      <w:pPr>
        <w:spacing w:after="200" w:lineRule="auto"/>
        <w:rPr/>
      </w:pPr>
      <w:r w:rsidDel="00000000" w:rsidR="00000000" w:rsidRPr="00000000">
        <w:rPr>
          <w:b w:val="1"/>
          <w:rtl w:val="0"/>
        </w:rPr>
        <w:t xml:space="preserve">1. Insight into the Habit: Uncovering the Core</w:t>
      </w:r>
      <w:r w:rsidDel="00000000" w:rsidR="00000000" w:rsidRPr="00000000">
        <w:rPr>
          <w:rtl w:val="0"/>
        </w:rPr>
      </w:r>
    </w:p>
    <w:p w:rsidR="00000000" w:rsidDel="00000000" w:rsidP="00000000" w:rsidRDefault="00000000" w:rsidRPr="00000000" w14:paraId="000001AC">
      <w:pPr>
        <w:spacing w:after="200" w:lineRule="auto"/>
        <w:rPr/>
      </w:pPr>
      <w:r w:rsidDel="00000000" w:rsidR="00000000" w:rsidRPr="00000000">
        <w:rPr>
          <w:rtl w:val="0"/>
        </w:rPr>
        <w:t xml:space="preserve">The first step of habit formation is to grasp the essence of the habit your clients aim to cultivate. Each habit, whether it’s incorporating more vegetables into their diet, practicing mindful eating, or engaging in regular physical activity, serves a distinctive role in enhancing their holistic health. Help them realize the significance of these habits, the impacts on their health, and the positive transformations that can spring from them. By understanding the ultimate potential of these behavior changes, your clients will be more motivated to embark on their venture of transformation.</w:t>
      </w:r>
    </w:p>
    <w:p w:rsidR="00000000" w:rsidDel="00000000" w:rsidP="00000000" w:rsidRDefault="00000000" w:rsidRPr="00000000" w14:paraId="000001AD">
      <w:pPr>
        <w:spacing w:after="200" w:lineRule="auto"/>
        <w:rPr/>
      </w:pPr>
      <w:r w:rsidDel="00000000" w:rsidR="00000000" w:rsidRPr="00000000">
        <w:rPr>
          <w:b w:val="1"/>
          <w:rtl w:val="0"/>
        </w:rPr>
        <w:t xml:space="preserve">2. Baby Steps: Setting Achievable Goals </w:t>
      </w:r>
      <w:r w:rsidDel="00000000" w:rsidR="00000000" w:rsidRPr="00000000">
        <w:rPr>
          <w:rtl w:val="0"/>
        </w:rPr>
      </w:r>
    </w:p>
    <w:p w:rsidR="00000000" w:rsidDel="00000000" w:rsidP="00000000" w:rsidRDefault="00000000" w:rsidRPr="00000000" w14:paraId="000001AE">
      <w:pPr>
        <w:spacing w:after="200" w:lineRule="auto"/>
        <w:rPr/>
      </w:pPr>
      <w:r w:rsidDel="00000000" w:rsidR="00000000" w:rsidRPr="00000000">
        <w:rPr>
          <w:rtl w:val="0"/>
        </w:rPr>
        <w:t xml:space="preserve">Begin the journey with small, achievable goals. Suggesting major changes right away can be intimidating and overwhelming for clients, leading to resistance. For instance, if a client wishes to practice mindful eating, recommend starting with one meal a day. In a conducive, peaceful environment, urge them to eat slowly, focusing on the flavors, textures, and feelings associated with the food. Over time, as their comfort and familiarity with the practice grow, they can gradually extend mindfulness to other meals.</w:t>
      </w:r>
    </w:p>
    <w:p w:rsidR="00000000" w:rsidDel="00000000" w:rsidP="00000000" w:rsidRDefault="00000000" w:rsidRPr="00000000" w14:paraId="000001AF">
      <w:pPr>
        <w:spacing w:after="200" w:lineRule="auto"/>
        <w:rPr/>
      </w:pPr>
      <w:r w:rsidDel="00000000" w:rsidR="00000000" w:rsidRPr="00000000">
        <w:rPr>
          <w:b w:val="1"/>
          <w:rtl w:val="0"/>
        </w:rPr>
        <w:t xml:space="preserve">3. Pairing Up: Utilizing Existing Patterns</w:t>
      </w:r>
      <w:r w:rsidDel="00000000" w:rsidR="00000000" w:rsidRPr="00000000">
        <w:rPr>
          <w:rtl w:val="0"/>
        </w:rPr>
      </w:r>
    </w:p>
    <w:p w:rsidR="00000000" w:rsidDel="00000000" w:rsidP="00000000" w:rsidRDefault="00000000" w:rsidRPr="00000000" w14:paraId="000001B0">
      <w:pPr>
        <w:spacing w:after="200" w:lineRule="auto"/>
        <w:rPr/>
      </w:pPr>
      <w:r w:rsidDel="00000000" w:rsidR="00000000" w:rsidRPr="00000000">
        <w:rPr>
          <w:rtl w:val="0"/>
        </w:rPr>
        <w:t xml:space="preserve">Using existing habits as cues for the new ones can facilitate seamless incorporation of the latter. For instance, if a client is attempting to incorporate physical activity into their daily routine, suggest that they listen to their favorite podcast or playlist while doing so. This association with an activity they already enjoy can make the transition into the new habit much more enjoyable and less daunting. </w:t>
      </w:r>
    </w:p>
    <w:p w:rsidR="00000000" w:rsidDel="00000000" w:rsidP="00000000" w:rsidRDefault="00000000" w:rsidRPr="00000000" w14:paraId="000001B1">
      <w:pPr>
        <w:spacing w:after="200" w:lineRule="auto"/>
        <w:rPr/>
      </w:pPr>
      <w:r w:rsidDel="00000000" w:rsidR="00000000" w:rsidRPr="00000000">
        <w:rPr>
          <w:b w:val="1"/>
          <w:rtl w:val="0"/>
        </w:rPr>
        <w:t xml:space="preserve">4. Persistence is Key: Strengthening the Consistency Muscle</w:t>
      </w:r>
      <w:r w:rsidDel="00000000" w:rsidR="00000000" w:rsidRPr="00000000">
        <w:rPr>
          <w:rtl w:val="0"/>
        </w:rPr>
      </w:r>
    </w:p>
    <w:p w:rsidR="00000000" w:rsidDel="00000000" w:rsidP="00000000" w:rsidRDefault="00000000" w:rsidRPr="00000000" w14:paraId="000001B2">
      <w:pPr>
        <w:spacing w:after="200" w:lineRule="auto"/>
        <w:rPr/>
      </w:pPr>
      <w:r w:rsidDel="00000000" w:rsidR="00000000" w:rsidRPr="00000000">
        <w:rPr>
          <w:rtl w:val="0"/>
        </w:rPr>
        <w:t xml:space="preserve">Consistency greatly impacts habit formation. Repeated practice is what helps the brain form and strengthen new neural connections that reinforce a habit. Encourage your clients to be consistent, even if that means practicing the habit for a shorter duration in the beginning. The persistence of practice is considerably more beneficial than irregular long durations.</w:t>
      </w:r>
    </w:p>
    <w:p w:rsidR="00000000" w:rsidDel="00000000" w:rsidP="00000000" w:rsidRDefault="00000000" w:rsidRPr="00000000" w14:paraId="000001B3">
      <w:pPr>
        <w:spacing w:after="200" w:lineRule="auto"/>
        <w:rPr/>
      </w:pPr>
      <w:r w:rsidDel="00000000" w:rsidR="00000000" w:rsidRPr="00000000">
        <w:rPr>
          <w:b w:val="1"/>
          <w:rtl w:val="0"/>
        </w:rPr>
        <w:t xml:space="preserve">5. Embrace the Journey: Adopting an Adaptable Mindset</w:t>
      </w:r>
      <w:r w:rsidDel="00000000" w:rsidR="00000000" w:rsidRPr="00000000">
        <w:rPr>
          <w:rtl w:val="0"/>
        </w:rPr>
      </w:r>
    </w:p>
    <w:p w:rsidR="00000000" w:rsidDel="00000000" w:rsidP="00000000" w:rsidRDefault="00000000" w:rsidRPr="00000000" w14:paraId="000001B4">
      <w:pPr>
        <w:spacing w:after="200" w:lineRule="auto"/>
        <w:rPr/>
      </w:pPr>
      <w:r w:rsidDel="00000000" w:rsidR="00000000" w:rsidRPr="00000000">
        <w:rPr>
          <w:rtl w:val="0"/>
        </w:rPr>
        <w:t xml:space="preserve">Remind your clients that the journey of habit formation is not a straightforward, linear process. There will be days when they falter, deviate, or struggle. Instead of viewing these instances as setbacks, they should consider them integral parts of the journey. Such experiences make us resilient, adaptable, and prepared to tackle further challenges. Each instance of struggle is, in fact, a stepping stone towards transformation.</w:t>
      </w:r>
    </w:p>
    <w:p w:rsidR="00000000" w:rsidDel="00000000" w:rsidP="00000000" w:rsidRDefault="00000000" w:rsidRPr="00000000" w14:paraId="000001B5">
      <w:pPr>
        <w:spacing w:after="200" w:lineRule="auto"/>
        <w:rPr/>
      </w:pPr>
      <w:r w:rsidDel="00000000" w:rsidR="00000000" w:rsidRPr="00000000">
        <w:rPr>
          <w:b w:val="1"/>
          <w:rtl w:val="0"/>
        </w:rPr>
        <w:t xml:space="preserve">6. Celebrate Progress: Reinforcing Positive Change </w:t>
      </w:r>
      <w:r w:rsidDel="00000000" w:rsidR="00000000" w:rsidRPr="00000000">
        <w:rPr>
          <w:rtl w:val="0"/>
        </w:rPr>
      </w:r>
    </w:p>
    <w:p w:rsidR="00000000" w:rsidDel="00000000" w:rsidP="00000000" w:rsidRDefault="00000000" w:rsidRPr="00000000" w14:paraId="000001B6">
      <w:pPr>
        <w:spacing w:after="200" w:lineRule="auto"/>
        <w:rPr/>
      </w:pPr>
      <w:r w:rsidDel="00000000" w:rsidR="00000000" w:rsidRPr="00000000">
        <w:rPr>
          <w:rtl w:val="0"/>
        </w:rPr>
        <w:t xml:space="preserve">Every step forward, no matter how small, signifies progress. Encourage your clients to celebrate these victories, underlining that every achievement, big or small, is indicative of their commitment to change. Recognizing and celebrating progress can significantly reinforce positive behavior, motivate them to continue, and add an element of joy and satisfaction to their journey.</w:t>
      </w:r>
    </w:p>
    <w:p w:rsidR="00000000" w:rsidDel="00000000" w:rsidP="00000000" w:rsidRDefault="00000000" w:rsidRPr="00000000" w14:paraId="000001B7">
      <w:pPr>
        <w:spacing w:after="200" w:lineRule="auto"/>
        <w:rPr/>
      </w:pPr>
      <w:r w:rsidDel="00000000" w:rsidR="00000000" w:rsidRPr="00000000">
        <w:rPr>
          <w:b w:val="1"/>
          <w:rtl w:val="0"/>
        </w:rPr>
        <w:t xml:space="preserve">7. Tune-in Regularly: Tracking Progress</w:t>
      </w:r>
      <w:r w:rsidDel="00000000" w:rsidR="00000000" w:rsidRPr="00000000">
        <w:rPr>
          <w:rtl w:val="0"/>
        </w:rPr>
      </w:r>
    </w:p>
    <w:p w:rsidR="00000000" w:rsidDel="00000000" w:rsidP="00000000" w:rsidRDefault="00000000" w:rsidRPr="00000000" w14:paraId="000001B8">
      <w:pPr>
        <w:spacing w:after="200" w:lineRule="auto"/>
        <w:rPr/>
      </w:pPr>
      <w:r w:rsidDel="00000000" w:rsidR="00000000" w:rsidRPr="00000000">
        <w:rPr>
          <w:rtl w:val="0"/>
        </w:rPr>
        <w:t xml:space="preserve">Regular self-evaluation of progress can be a strong motivational factor. Have your clients keep a journal or use an app, where they can track their journey, marking milestones, and identifying areas needing more focus. This consistent self-evaluation fosters awareness, facilitating understanding and prompting modifications where necessary.</w:t>
      </w:r>
    </w:p>
    <w:p w:rsidR="00000000" w:rsidDel="00000000" w:rsidP="00000000" w:rsidRDefault="00000000" w:rsidRPr="00000000" w14:paraId="000001B9">
      <w:pPr>
        <w:spacing w:after="200" w:lineRule="auto"/>
        <w:rPr/>
      </w:pPr>
      <w:r w:rsidDel="00000000" w:rsidR="00000000" w:rsidRPr="00000000">
        <w:rPr>
          <w:rtl w:val="0"/>
        </w:rPr>
        <w:t xml:space="preserve">As holistic nutritionists, our role merges the lines of a guide and a motivator. We facilitate awareness, provoking thought and encouraging progress while providing our clients with the adaptive tools to navigate their paths of transformation and holistic well-being. A strong understanding of habit formation will serve as an essential pillar in creating this change.</w:t>
      </w:r>
    </w:p>
    <w:p w:rsidR="00000000" w:rsidDel="00000000" w:rsidP="00000000" w:rsidRDefault="00000000" w:rsidRPr="00000000" w14:paraId="000001BA">
      <w:pPr>
        <w:spacing w:after="200" w:lineRule="auto"/>
        <w:rPr/>
      </w:pPr>
      <w:r w:rsidDel="00000000" w:rsidR="00000000" w:rsidRPr="00000000">
        <w:rPr>
          <w:rtl w:val="0"/>
        </w:rPr>
        <w:t xml:space="preserve">The strategies for breaking old habits and building new ones, while nuanced according to the specific circumstances, are fundamentally similar. Both require self-awareness, understanding, consistency, patience, a non-judgmental perspective, and a supportive environment for the changes to stick and lead to long-term transformation.</w:t>
      </w:r>
    </w:p>
    <w:p w:rsidR="00000000" w:rsidDel="00000000" w:rsidP="00000000" w:rsidRDefault="00000000" w:rsidRPr="00000000" w14:paraId="000001BB">
      <w:pPr>
        <w:pStyle w:val="Heading3"/>
        <w:spacing w:after="200" w:lineRule="auto"/>
        <w:rPr/>
      </w:pPr>
      <w:bookmarkStart w:colFirst="0" w:colLast="0" w:name="_cy3e3ttjcap5" w:id="56"/>
      <w:bookmarkEnd w:id="56"/>
      <w:r w:rsidDel="00000000" w:rsidR="00000000" w:rsidRPr="00000000">
        <w:rPr>
          <w:rtl w:val="0"/>
        </w:rPr>
        <w:t xml:space="preserve">Breaking Old Bad Habits</w:t>
      </w:r>
    </w:p>
    <w:p w:rsidR="00000000" w:rsidDel="00000000" w:rsidP="00000000" w:rsidRDefault="00000000" w:rsidRPr="00000000" w14:paraId="000001BC">
      <w:pPr>
        <w:spacing w:after="200" w:lineRule="auto"/>
        <w:rPr>
          <w:b w:val="1"/>
        </w:rPr>
      </w:pPr>
      <w:r w:rsidDel="00000000" w:rsidR="00000000" w:rsidRPr="00000000">
        <w:rPr>
          <w:b w:val="1"/>
          <w:rtl w:val="0"/>
        </w:rPr>
        <w:t xml:space="preserve">1. Facilitating Self-Awareness: The Role of Acceptance</w:t>
      </w:r>
    </w:p>
    <w:p w:rsidR="00000000" w:rsidDel="00000000" w:rsidP="00000000" w:rsidRDefault="00000000" w:rsidRPr="00000000" w14:paraId="000001BD">
      <w:pPr>
        <w:spacing w:after="200" w:lineRule="auto"/>
        <w:rPr/>
      </w:pPr>
      <w:r w:rsidDel="00000000" w:rsidR="00000000" w:rsidRPr="00000000">
        <w:rPr>
          <w:rtl w:val="0"/>
        </w:rPr>
        <w:t xml:space="preserve">The first step towards transforming unhealthy habits is cultivating self-awareness. Assist your clients in recognizing and accepting their unhealthy habits. This awareness forms the foundation for initiating change. It's essential to emphasize that this process should occur without self-judgment or guilt. This acceptance is not a criticism but merely an acknowledgment of their state, serving as the starting point of their transformational journey.</w:t>
      </w:r>
    </w:p>
    <w:p w:rsidR="00000000" w:rsidDel="00000000" w:rsidP="00000000" w:rsidRDefault="00000000" w:rsidRPr="00000000" w14:paraId="000001BE">
      <w:pPr>
        <w:spacing w:after="200" w:lineRule="auto"/>
        <w:rPr>
          <w:b w:val="1"/>
        </w:rPr>
      </w:pPr>
      <w:r w:rsidDel="00000000" w:rsidR="00000000" w:rsidRPr="00000000">
        <w:rPr>
          <w:b w:val="1"/>
          <w:rtl w:val="0"/>
        </w:rPr>
        <w:t xml:space="preserve">2. Decoding the Need: Unearthing The Psychological Links</w:t>
      </w:r>
    </w:p>
    <w:p w:rsidR="00000000" w:rsidDel="00000000" w:rsidP="00000000" w:rsidRDefault="00000000" w:rsidRPr="00000000" w14:paraId="000001BF">
      <w:pPr>
        <w:spacing w:after="200" w:lineRule="auto"/>
        <w:rPr/>
      </w:pPr>
      <w:r w:rsidDel="00000000" w:rsidR="00000000" w:rsidRPr="00000000">
        <w:rPr>
          <w:rtl w:val="0"/>
        </w:rPr>
        <w:t xml:space="preserve">Guide your clients to uncover the psychological needs their unhealthy habits fulfill. Each habit, healthy or otherwise, serves a purpose or addresses a need. Encourage your clients to contemplate why the habit exists, what triggers it, and what emotional void it fills. Understanding these underlying triggers enables the development of healthier coping mechanisms and paves the way for lasting changes.</w:t>
      </w:r>
    </w:p>
    <w:p w:rsidR="00000000" w:rsidDel="00000000" w:rsidP="00000000" w:rsidRDefault="00000000" w:rsidRPr="00000000" w14:paraId="000001C0">
      <w:pPr>
        <w:spacing w:after="200" w:lineRule="auto"/>
        <w:rPr>
          <w:b w:val="1"/>
        </w:rPr>
      </w:pPr>
      <w:r w:rsidDel="00000000" w:rsidR="00000000" w:rsidRPr="00000000">
        <w:rPr>
          <w:b w:val="1"/>
          <w:rtl w:val="0"/>
        </w:rPr>
        <w:t xml:space="preserve">3. Foster Healthy Swap: The Art of Substitution</w:t>
      </w:r>
    </w:p>
    <w:p w:rsidR="00000000" w:rsidDel="00000000" w:rsidP="00000000" w:rsidRDefault="00000000" w:rsidRPr="00000000" w14:paraId="000001C1">
      <w:pPr>
        <w:spacing w:after="200" w:lineRule="auto"/>
        <w:rPr/>
      </w:pPr>
      <w:r w:rsidDel="00000000" w:rsidR="00000000" w:rsidRPr="00000000">
        <w:rPr>
          <w:rtl w:val="0"/>
        </w:rPr>
        <w:t xml:space="preserve">Next, explain to your client the power of substitution. Completely erasing a habit can be strenuous and often unsuccessful. Instead, focus on replacing the unhealthy habit with a healthier alternative capable of servicing the same psychological need. For example, if stress triggers an urge for junk food, suggest healthier snack options, or an entirely different stress-coping action like taking a walk, practicing mindfulness, or sipping herbal tea.</w:t>
      </w:r>
    </w:p>
    <w:p w:rsidR="00000000" w:rsidDel="00000000" w:rsidP="00000000" w:rsidRDefault="00000000" w:rsidRPr="00000000" w14:paraId="000001C2">
      <w:pPr>
        <w:spacing w:after="200" w:lineRule="auto"/>
        <w:rPr>
          <w:b w:val="1"/>
        </w:rPr>
      </w:pPr>
      <w:r w:rsidDel="00000000" w:rsidR="00000000" w:rsidRPr="00000000">
        <w:rPr>
          <w:b w:val="1"/>
          <w:rtl w:val="0"/>
        </w:rPr>
        <w:t xml:space="preserve">4. Inculcate Self-Love: The Nucleus of Transformation</w:t>
      </w:r>
    </w:p>
    <w:p w:rsidR="00000000" w:rsidDel="00000000" w:rsidP="00000000" w:rsidRDefault="00000000" w:rsidRPr="00000000" w14:paraId="000001C3">
      <w:pPr>
        <w:spacing w:after="200" w:lineRule="auto"/>
        <w:rPr/>
      </w:pPr>
      <w:r w:rsidDel="00000000" w:rsidR="00000000" w:rsidRPr="00000000">
        <w:rPr>
          <w:rtl w:val="0"/>
        </w:rPr>
        <w:t xml:space="preserve">One of the most powerful tools to counter the stresses of habit change is the practice of radical self-love. Fostering a sense of compassion and understanding towards oneself can significantly impact their transformation journey. Emphasize the importance of cherishing personal growth, celebrating success, and learning from failures. This nurturing environment cultivates resilience, and clients can more effectively counter the stress and pressures that come with change.</w:t>
      </w:r>
    </w:p>
    <w:p w:rsidR="00000000" w:rsidDel="00000000" w:rsidP="00000000" w:rsidRDefault="00000000" w:rsidRPr="00000000" w14:paraId="000001C4">
      <w:pPr>
        <w:spacing w:after="200" w:lineRule="auto"/>
        <w:rPr>
          <w:b w:val="1"/>
        </w:rPr>
      </w:pPr>
      <w:r w:rsidDel="00000000" w:rsidR="00000000" w:rsidRPr="00000000">
        <w:rPr>
          <w:b w:val="1"/>
          <w:rtl w:val="0"/>
        </w:rPr>
        <w:t xml:space="preserve">5. Promote Mindfulness: Tools for Change</w:t>
      </w:r>
    </w:p>
    <w:p w:rsidR="00000000" w:rsidDel="00000000" w:rsidP="00000000" w:rsidRDefault="00000000" w:rsidRPr="00000000" w14:paraId="000001C5">
      <w:pPr>
        <w:spacing w:after="200" w:lineRule="auto"/>
        <w:rPr/>
      </w:pPr>
      <w:r w:rsidDel="00000000" w:rsidR="00000000" w:rsidRPr="00000000">
        <w:rPr>
          <w:rtl w:val="0"/>
        </w:rPr>
        <w:t xml:space="preserve">Encourage your clients to engage in mindfulness activities and meditation. These practices have been scientifically proven to enhance self-awareness, reduce stress, and contribute to cognitive control, all of which are crucial factors in successful, long-lasting habit changes. Regular mindfulness practice allows clients to better recognize and understand their habit triggers, responses, and the feelings associated with them. This deepened understanding can empower them to make more conscious, healthier decisions, thereby facilitating habit transformation.</w:t>
      </w:r>
    </w:p>
    <w:p w:rsidR="00000000" w:rsidDel="00000000" w:rsidP="00000000" w:rsidRDefault="00000000" w:rsidRPr="00000000" w14:paraId="000001C6">
      <w:pPr>
        <w:spacing w:after="200" w:lineRule="auto"/>
        <w:rPr>
          <w:b w:val="1"/>
        </w:rPr>
      </w:pPr>
      <w:r w:rsidDel="00000000" w:rsidR="00000000" w:rsidRPr="00000000">
        <w:rPr>
          <w:b w:val="1"/>
          <w:rtl w:val="0"/>
        </w:rPr>
        <w:t xml:space="preserve">6. Advise One Habit Goal: The Power of Singular Focus</w:t>
      </w:r>
    </w:p>
    <w:p w:rsidR="00000000" w:rsidDel="00000000" w:rsidP="00000000" w:rsidRDefault="00000000" w:rsidRPr="00000000" w14:paraId="000001C7">
      <w:pPr>
        <w:spacing w:after="200" w:lineRule="auto"/>
        <w:rPr/>
      </w:pPr>
      <w:r w:rsidDel="00000000" w:rsidR="00000000" w:rsidRPr="00000000">
        <w:rPr>
          <w:rtl w:val="0"/>
        </w:rPr>
        <w:t xml:space="preserve">Recommend focusing on changing one habit at a time. Dividing energy and focus among several habits simultaneously can fragment progress, leading to frustration and potential abandonment of effort. By concentrating on a single habit, clients can channel their full energy and attention towards it, thereby increasing their chances of successful and lasting change considerably.</w:t>
      </w:r>
    </w:p>
    <w:p w:rsidR="00000000" w:rsidDel="00000000" w:rsidP="00000000" w:rsidRDefault="00000000" w:rsidRPr="00000000" w14:paraId="000001C8">
      <w:pPr>
        <w:spacing w:after="200" w:lineRule="auto"/>
        <w:rPr>
          <w:b w:val="1"/>
        </w:rPr>
      </w:pPr>
      <w:r w:rsidDel="00000000" w:rsidR="00000000" w:rsidRPr="00000000">
        <w:rPr>
          <w:b w:val="1"/>
          <w:rtl w:val="0"/>
        </w:rPr>
        <w:t xml:space="preserve">7. Leverage Support System: The Strength of Community</w:t>
      </w:r>
    </w:p>
    <w:p w:rsidR="00000000" w:rsidDel="00000000" w:rsidP="00000000" w:rsidRDefault="00000000" w:rsidRPr="00000000" w14:paraId="000001C9">
      <w:pPr>
        <w:spacing w:after="200" w:lineRule="auto"/>
        <w:rPr/>
      </w:pPr>
      <w:r w:rsidDel="00000000" w:rsidR="00000000" w:rsidRPr="00000000">
        <w:rPr>
          <w:rtl w:val="0"/>
        </w:rPr>
        <w:t xml:space="preserve">Finally, encourage your clients to share their health goals with receptive friends or family. Involve them in their journey towards holistic health. A supportive network can significantly ease the task of overcoming unhealthy habits. Their loved ones can hold them accountable, provide encouragement during difficult times, and celebrate their victories along with them, making the habit transformation journey less daunting and far more achievable.</w:t>
      </w:r>
    </w:p>
    <w:p w:rsidR="00000000" w:rsidDel="00000000" w:rsidP="00000000" w:rsidRDefault="00000000" w:rsidRPr="00000000" w14:paraId="000001CA">
      <w:pPr>
        <w:spacing w:after="200" w:lineRule="auto"/>
        <w:rPr/>
      </w:pPr>
      <w:r w:rsidDel="00000000" w:rsidR="00000000" w:rsidRPr="00000000">
        <w:rPr>
          <w:rtl w:val="0"/>
        </w:rPr>
        <w:t xml:space="preserve">Transcending unhealthy habits is indeed a challenging task, requiring consistent effort, patience, and persistence. Yet, with the right guidance and tools, your clients can certainly rewire their behavioral patterns towards healthier, more fulfilling alternatives, ushering in holistic wellness. By mastering and applying these principles to each client interaction, you will become a potent catalyst in their journey to transformational health and wellness.</w:t>
      </w:r>
      <w:r w:rsidDel="00000000" w:rsidR="00000000" w:rsidRPr="00000000">
        <w:rPr>
          <w:rtl w:val="0"/>
        </w:rPr>
      </w:r>
    </w:p>
    <w:p w:rsidR="00000000" w:rsidDel="00000000" w:rsidP="00000000" w:rsidRDefault="00000000" w:rsidRPr="00000000" w14:paraId="000001CB">
      <w:pPr>
        <w:spacing w:after="200" w:lineRule="auto"/>
        <w:rPr/>
      </w:pPr>
      <w:r w:rsidDel="00000000" w:rsidR="00000000" w:rsidRPr="00000000">
        <w:rPr>
          <w:rtl w:val="0"/>
        </w:rPr>
        <w:t xml:space="preserve">Guiding clients to break free from unhealthy habits is an empowering journey. Though it may be filled with hurdles, it brings a rewarding transformation. As holistic nutrition consultants, our role is to get our clients started on this path, arm them with the right tools, and then motivate them as they sail towards their healthier selves.</w:t>
      </w:r>
    </w:p>
    <w:p w:rsidR="00000000" w:rsidDel="00000000" w:rsidP="00000000" w:rsidRDefault="00000000" w:rsidRPr="00000000" w14:paraId="000001CC">
      <w:pPr>
        <w:spacing w:after="200" w:lineRule="auto"/>
        <w:rPr/>
      </w:pPr>
      <w:r w:rsidDel="00000000" w:rsidR="00000000" w:rsidRPr="00000000">
        <w:rPr>
          <w:rtl w:val="0"/>
        </w:rPr>
        <w:t xml:space="preserve">Keep in mind that the strategies for breaking old habits and adopting new ones may seem distinct, but they are, in reality, twofold sides of the same transformational coin. They harmoniously intertwine and are far from mutually exclusive. Both processes demand self-awareness, compassion, and consistent effort. Focusing on one invariably impacts the other, creating a synergy of transformation. Ultimately, it is this integral interplay of 'letting go' and 'embracing anew' that sustains the journey towards holistic health and wellness. Together, they shine light on the fact that changing one's habits is not merely about reshaping behaviors but about redefining one's relationship with oneself.</w:t>
      </w:r>
    </w:p>
    <w:p w:rsidR="00000000" w:rsidDel="00000000" w:rsidP="00000000" w:rsidRDefault="00000000" w:rsidRPr="00000000" w14:paraId="000001CD">
      <w:pPr>
        <w:pStyle w:val="Heading3"/>
        <w:spacing w:after="200" w:lineRule="auto"/>
        <w:rPr/>
      </w:pPr>
      <w:bookmarkStart w:colFirst="0" w:colLast="0" w:name="_rpt1e4459dv7" w:id="57"/>
      <w:bookmarkEnd w:id="57"/>
      <w:r w:rsidDel="00000000" w:rsidR="00000000" w:rsidRPr="00000000">
        <w:rPr>
          <w:rtl w:val="0"/>
        </w:rPr>
        <w:t xml:space="preserve">Cultivating Enlightened Mindsets: The Transformative Power of Education</w:t>
      </w:r>
    </w:p>
    <w:p w:rsidR="00000000" w:rsidDel="00000000" w:rsidP="00000000" w:rsidRDefault="00000000" w:rsidRPr="00000000" w14:paraId="000001CE">
      <w:pPr>
        <w:spacing w:after="200" w:lineRule="auto"/>
        <w:rPr/>
      </w:pPr>
      <w:r w:rsidDel="00000000" w:rsidR="00000000" w:rsidRPr="00000000">
        <w:rPr>
          <w:rtl w:val="0"/>
        </w:rPr>
        <w:t xml:space="preserve">Navigating the journey of holistic wellness also involves shaping mindsets— ingrained habits of perception and thinking that guide our world view and influence our reactions. And just like habits, mindsets too can be reformed, and a powerful tool in this endeavor is education.</w:t>
      </w:r>
    </w:p>
    <w:p w:rsidR="00000000" w:rsidDel="00000000" w:rsidP="00000000" w:rsidRDefault="00000000" w:rsidRPr="00000000" w14:paraId="000001CF">
      <w:pPr>
        <w:spacing w:after="200" w:lineRule="auto"/>
        <w:rPr/>
      </w:pPr>
      <w:r w:rsidDel="00000000" w:rsidR="00000000" w:rsidRPr="00000000">
        <w:rPr>
          <w:rtl w:val="0"/>
        </w:rPr>
        <w:t xml:space="preserve">Education imparts knowledge, but more vitally, it paves the way for critical thinking, perspective analysis, and a deeper understanding of the interconnectedness of our wellbeing elements. Each piece of learned information acts as a thread in weaving the fabric of an enlightened mindset.</w:t>
      </w:r>
    </w:p>
    <w:p w:rsidR="00000000" w:rsidDel="00000000" w:rsidP="00000000" w:rsidRDefault="00000000" w:rsidRPr="00000000" w14:paraId="000001D0">
      <w:pPr>
        <w:spacing w:after="200" w:lineRule="auto"/>
        <w:rPr/>
      </w:pPr>
      <w:r w:rsidDel="00000000" w:rsidR="00000000" w:rsidRPr="00000000">
        <w:rPr>
          <w:rtl w:val="0"/>
        </w:rPr>
        <w:t xml:space="preserve">As Holistic Nutrition Consultants, your role is to steer your clients through such educational experiences that challenge established notions, unsettle baseless beliefs, and enlighten them towards a holistic perception of nutrition and health. This process doesn't occur overnight but gradually unfurls through consistent learning, questioning, and understanding.</w:t>
      </w:r>
    </w:p>
    <w:p w:rsidR="00000000" w:rsidDel="00000000" w:rsidP="00000000" w:rsidRDefault="00000000" w:rsidRPr="00000000" w14:paraId="000001D1">
      <w:pPr>
        <w:spacing w:after="200" w:lineRule="auto"/>
        <w:rPr/>
      </w:pPr>
      <w:r w:rsidDel="00000000" w:rsidR="00000000" w:rsidRPr="00000000">
        <w:rPr>
          <w:rtl w:val="0"/>
        </w:rPr>
        <w:t xml:space="preserve">Guiding a client to repetitive conscious thoughts around actions that boost their health and wellness can solidify into a pattern, a mindset. So, even though the individual may begin by thinking “I’m someone who is learning to appreciate wholesome food”, repeated enough, this can shift to “I’m someone who values and enjoys wholesome food”. This shift not only motivates healthier choices but also sustains them, making holistic wellness an integral part of their identity rather than a compulsion. </w:t>
      </w:r>
    </w:p>
    <w:p w:rsidR="00000000" w:rsidDel="00000000" w:rsidP="00000000" w:rsidRDefault="00000000" w:rsidRPr="00000000" w14:paraId="000001D2">
      <w:pPr>
        <w:spacing w:after="200" w:lineRule="auto"/>
        <w:rPr/>
      </w:pPr>
      <w:r w:rsidDel="00000000" w:rsidR="00000000" w:rsidRPr="00000000">
        <w:rPr>
          <w:rtl w:val="0"/>
        </w:rPr>
        <w:t xml:space="preserve">In essence, a mindset shift represents the transition from 'doing' to 'being'. As educators and guides in this transformative journey, your role further extends to nurturing this transformative mindset - a mindset that empowers your clients to become architects of their holistic health.</w:t>
      </w:r>
    </w:p>
    <w:p w:rsidR="00000000" w:rsidDel="00000000" w:rsidP="00000000" w:rsidRDefault="00000000" w:rsidRPr="00000000" w14:paraId="000001D3">
      <w:pPr>
        <w:pStyle w:val="Heading2"/>
        <w:spacing w:after="200" w:lineRule="auto"/>
        <w:rPr/>
      </w:pPr>
      <w:bookmarkStart w:colFirst="0" w:colLast="0" w:name="_tnijj77af99c" w:id="58"/>
      <w:bookmarkEnd w:id="58"/>
      <w:r w:rsidDel="00000000" w:rsidR="00000000" w:rsidRPr="00000000">
        <w:rPr>
          <w:rtl w:val="0"/>
        </w:rPr>
        <w:t xml:space="preserve">Follow-ups</w:t>
      </w:r>
    </w:p>
    <w:p w:rsidR="00000000" w:rsidDel="00000000" w:rsidP="00000000" w:rsidRDefault="00000000" w:rsidRPr="00000000" w14:paraId="000001D4">
      <w:pPr>
        <w:spacing w:after="200" w:lineRule="auto"/>
        <w:rPr/>
      </w:pPr>
      <w:r w:rsidDel="00000000" w:rsidR="00000000" w:rsidRPr="00000000">
        <w:rPr>
          <w:rtl w:val="0"/>
        </w:rPr>
        <w:t xml:space="preserve">The journey towards nutritional wellness doesn't end at the formulation of a personalized meal plan—it merely begins there. What follows is a crucial phase of follow-ups, ongoing assessments, and consistent support, which are imperative for securing the plan's success. </w:t>
      </w:r>
    </w:p>
    <w:p w:rsidR="00000000" w:rsidDel="00000000" w:rsidP="00000000" w:rsidRDefault="00000000" w:rsidRPr="00000000" w14:paraId="000001D5">
      <w:pPr>
        <w:pStyle w:val="Heading3"/>
        <w:spacing w:after="200" w:lineRule="auto"/>
        <w:rPr/>
      </w:pPr>
      <w:bookmarkStart w:colFirst="0" w:colLast="0" w:name="_jqpzl6s6bpj3" w:id="59"/>
      <w:bookmarkEnd w:id="59"/>
      <w:r w:rsidDel="00000000" w:rsidR="00000000" w:rsidRPr="00000000">
        <w:rPr>
          <w:rtl w:val="0"/>
        </w:rPr>
        <w:t xml:space="preserve">Timeline of Follow-ups</w:t>
      </w:r>
    </w:p>
    <w:p w:rsidR="00000000" w:rsidDel="00000000" w:rsidP="00000000" w:rsidRDefault="00000000" w:rsidRPr="00000000" w14:paraId="000001D6">
      <w:pPr>
        <w:spacing w:after="200" w:lineRule="auto"/>
        <w:rPr/>
      </w:pPr>
      <w:r w:rsidDel="00000000" w:rsidR="00000000" w:rsidRPr="00000000">
        <w:rPr>
          <w:rtl w:val="0"/>
        </w:rPr>
        <w:t xml:space="preserve">A regular check-in system is essential to monitor progress, ensure plan adherence, and provide continuous support to clients. During the initial phase, when the client has newly started the nutritional plan, plan your first follow-up within a week. This early check-in will help address any immediate issues and nip any significant issues in the bud. </w:t>
      </w:r>
    </w:p>
    <w:p w:rsidR="00000000" w:rsidDel="00000000" w:rsidP="00000000" w:rsidRDefault="00000000" w:rsidRPr="00000000" w14:paraId="000001D7">
      <w:pPr>
        <w:spacing w:after="200" w:lineRule="auto"/>
        <w:rPr/>
      </w:pPr>
      <w:r w:rsidDel="00000000" w:rsidR="00000000" w:rsidRPr="00000000">
        <w:rPr>
          <w:rtl w:val="0"/>
        </w:rPr>
        <w:t xml:space="preserve">After that, biweekly follow-ups are generally recommended for the next couple of months. More frequent follow-ups at this stage allow swiffer course adjustments and better client support, fostering consistency, and adherence in these crucial initial phases.</w:t>
      </w:r>
    </w:p>
    <w:p w:rsidR="00000000" w:rsidDel="00000000" w:rsidP="00000000" w:rsidRDefault="00000000" w:rsidRPr="00000000" w14:paraId="000001D8">
      <w:pPr>
        <w:spacing w:after="200" w:lineRule="auto"/>
        <w:rPr/>
      </w:pPr>
      <w:r w:rsidDel="00000000" w:rsidR="00000000" w:rsidRPr="00000000">
        <w:rPr>
          <w:rtl w:val="0"/>
        </w:rPr>
        <w:t xml:space="preserve">Once the client has comfortably eased into their nutrition plan and demonstrates consistent dietary changes and progress, follow-ups can be scheduled once a month. Remember, the exact follow-up schedule can vary based on individual client needs and should always be flexible to their pace and comfort level. </w:t>
      </w:r>
    </w:p>
    <w:p w:rsidR="00000000" w:rsidDel="00000000" w:rsidP="00000000" w:rsidRDefault="00000000" w:rsidRPr="00000000" w14:paraId="000001D9">
      <w:pPr>
        <w:spacing w:after="200" w:lineRule="auto"/>
        <w:rPr/>
      </w:pPr>
      <w:r w:rsidDel="00000000" w:rsidR="00000000" w:rsidRPr="00000000">
        <w:rPr>
          <w:rtl w:val="0"/>
        </w:rPr>
        <w:t xml:space="preserve">In conclusion, the journey to healthier horizons is often long, winding, and requires regular recalibration. As consultants, we are both the guides and companions on this journey, armed with our knowledge, empathic understanding, and dedicated support. Whether it's making crucial adjustments or conducting timely follow-ups, always remember that we are on this journey together, every bite of the way.</w:t>
      </w:r>
    </w:p>
    <w:p w:rsidR="00000000" w:rsidDel="00000000" w:rsidP="00000000" w:rsidRDefault="00000000" w:rsidRPr="00000000" w14:paraId="000001DA">
      <w:pPr>
        <w:pStyle w:val="Heading3"/>
        <w:spacing w:after="200" w:lineRule="auto"/>
        <w:rPr/>
      </w:pPr>
      <w:bookmarkStart w:colFirst="0" w:colLast="0" w:name="_mg2fbzif5dhm" w:id="60"/>
      <w:bookmarkEnd w:id="60"/>
      <w:r w:rsidDel="00000000" w:rsidR="00000000" w:rsidRPr="00000000">
        <w:rPr>
          <w:rtl w:val="0"/>
        </w:rPr>
        <w:t xml:space="preserve">Assessing Progress and Addressing Challenges:</w:t>
      </w:r>
    </w:p>
    <w:p w:rsidR="00000000" w:rsidDel="00000000" w:rsidP="00000000" w:rsidRDefault="00000000" w:rsidRPr="00000000" w14:paraId="000001DB">
      <w:pPr>
        <w:spacing w:after="200" w:lineRule="auto"/>
        <w:rPr/>
      </w:pPr>
      <w:r w:rsidDel="00000000" w:rsidR="00000000" w:rsidRPr="00000000">
        <w:rPr>
          <w:rtl w:val="0"/>
        </w:rPr>
        <w:t xml:space="preserve">A good consultant knows that a plan is only as good as its implementation. During follow-ups, your focus should be to appraise the efficacy of the nutritional plan and address problems that might have emerged during its practice. </w:t>
      </w:r>
    </w:p>
    <w:p w:rsidR="00000000" w:rsidDel="00000000" w:rsidP="00000000" w:rsidRDefault="00000000" w:rsidRPr="00000000" w14:paraId="000001DC">
      <w:pPr>
        <w:spacing w:after="200" w:lineRule="auto"/>
        <w:rPr/>
      </w:pPr>
      <w:r w:rsidDel="00000000" w:rsidR="00000000" w:rsidRPr="00000000">
        <w:rPr>
          <w:rtl w:val="0"/>
        </w:rPr>
        <w:t xml:space="preserve">To gather a comprehensive understanding, you could start by asking your clients a set of questions, such as: </w:t>
      </w:r>
    </w:p>
    <w:p w:rsidR="00000000" w:rsidDel="00000000" w:rsidP="00000000" w:rsidRDefault="00000000" w:rsidRPr="00000000" w14:paraId="000001DD">
      <w:pPr>
        <w:numPr>
          <w:ilvl w:val="0"/>
          <w:numId w:val="6"/>
        </w:numPr>
        <w:spacing w:after="200" w:lineRule="auto"/>
        <w:ind w:left="720" w:hanging="360"/>
        <w:rPr>
          <w:u w:val="none"/>
        </w:rPr>
      </w:pPr>
      <w:r w:rsidDel="00000000" w:rsidR="00000000" w:rsidRPr="00000000">
        <w:rPr>
          <w:rtl w:val="0"/>
        </w:rPr>
        <w:t xml:space="preserve">How comfortable have you been in following the nutritional plan?</w:t>
      </w:r>
    </w:p>
    <w:p w:rsidR="00000000" w:rsidDel="00000000" w:rsidP="00000000" w:rsidRDefault="00000000" w:rsidRPr="00000000" w14:paraId="000001DE">
      <w:pPr>
        <w:numPr>
          <w:ilvl w:val="0"/>
          <w:numId w:val="6"/>
        </w:numPr>
        <w:spacing w:after="200" w:before="0" w:lineRule="auto"/>
        <w:ind w:left="720" w:hanging="360"/>
        <w:rPr>
          <w:u w:val="none"/>
        </w:rPr>
      </w:pPr>
      <w:r w:rsidDel="00000000" w:rsidR="00000000" w:rsidRPr="00000000">
        <w:rPr>
          <w:rtl w:val="0"/>
        </w:rPr>
        <w:t xml:space="preserve">What challenges have you faced while implementing this plan?</w:t>
      </w:r>
    </w:p>
    <w:p w:rsidR="00000000" w:rsidDel="00000000" w:rsidP="00000000" w:rsidRDefault="00000000" w:rsidRPr="00000000" w14:paraId="000001DF">
      <w:pPr>
        <w:numPr>
          <w:ilvl w:val="0"/>
          <w:numId w:val="6"/>
        </w:numPr>
        <w:spacing w:after="200" w:before="0" w:lineRule="auto"/>
        <w:ind w:left="720" w:hanging="360"/>
        <w:rPr>
          <w:u w:val="none"/>
        </w:rPr>
      </w:pPr>
      <w:r w:rsidDel="00000000" w:rsidR="00000000" w:rsidRPr="00000000">
        <w:rPr>
          <w:rtl w:val="0"/>
        </w:rPr>
        <w:t xml:space="preserve">Have you noticed any new symptoms or changes in existing ones?</w:t>
      </w:r>
    </w:p>
    <w:p w:rsidR="00000000" w:rsidDel="00000000" w:rsidP="00000000" w:rsidRDefault="00000000" w:rsidRPr="00000000" w14:paraId="000001E0">
      <w:pPr>
        <w:numPr>
          <w:ilvl w:val="0"/>
          <w:numId w:val="6"/>
        </w:numPr>
        <w:spacing w:after="200" w:before="0" w:lineRule="auto"/>
        <w:ind w:left="720" w:hanging="360"/>
        <w:rPr>
          <w:u w:val="none"/>
        </w:rPr>
      </w:pPr>
      <w:r w:rsidDel="00000000" w:rsidR="00000000" w:rsidRPr="00000000">
        <w:rPr>
          <w:rtl w:val="0"/>
        </w:rPr>
        <w:t xml:space="preserve">Have you observed any modifications in your energy levels, sleep patterns, or emotional wellbeing?</w:t>
      </w:r>
    </w:p>
    <w:p w:rsidR="00000000" w:rsidDel="00000000" w:rsidP="00000000" w:rsidRDefault="00000000" w:rsidRPr="00000000" w14:paraId="000001E1">
      <w:pPr>
        <w:numPr>
          <w:ilvl w:val="0"/>
          <w:numId w:val="6"/>
        </w:numPr>
        <w:spacing w:after="200" w:before="0" w:lineRule="auto"/>
        <w:ind w:left="720" w:hanging="360"/>
        <w:rPr>
          <w:u w:val="none"/>
        </w:rPr>
      </w:pPr>
      <w:r w:rsidDel="00000000" w:rsidR="00000000" w:rsidRPr="00000000">
        <w:rPr>
          <w:rtl w:val="0"/>
        </w:rPr>
        <w:t xml:space="preserve">Did you experience cravings or urges to deviate from the plan? </w:t>
      </w:r>
    </w:p>
    <w:p w:rsidR="00000000" w:rsidDel="00000000" w:rsidP="00000000" w:rsidRDefault="00000000" w:rsidRPr="00000000" w14:paraId="000001E2">
      <w:pPr>
        <w:numPr>
          <w:ilvl w:val="0"/>
          <w:numId w:val="6"/>
        </w:numPr>
        <w:spacing w:after="200" w:before="0" w:lineRule="auto"/>
        <w:ind w:left="720" w:hanging="360"/>
        <w:rPr>
          <w:u w:val="none"/>
        </w:rPr>
      </w:pPr>
      <w:r w:rsidDel="00000000" w:rsidR="00000000" w:rsidRPr="00000000">
        <w:rPr>
          <w:rtl w:val="0"/>
        </w:rPr>
        <w:t xml:space="preserve">Have you deviated from the plan, and if so, what led to this deviation?</w:t>
      </w:r>
    </w:p>
    <w:p w:rsidR="00000000" w:rsidDel="00000000" w:rsidP="00000000" w:rsidRDefault="00000000" w:rsidRPr="00000000" w14:paraId="000001E3">
      <w:pPr>
        <w:numPr>
          <w:ilvl w:val="0"/>
          <w:numId w:val="6"/>
        </w:numPr>
        <w:spacing w:after="200" w:before="0" w:lineRule="auto"/>
        <w:ind w:left="720" w:hanging="360"/>
        <w:rPr>
          <w:u w:val="none"/>
        </w:rPr>
      </w:pPr>
      <w:r w:rsidDel="00000000" w:rsidR="00000000" w:rsidRPr="00000000">
        <w:rPr>
          <w:rtl w:val="0"/>
        </w:rPr>
        <w:t xml:space="preserve">How confident do you feel in maintaining this plan for an extended period?</w:t>
      </w:r>
    </w:p>
    <w:p w:rsidR="00000000" w:rsidDel="00000000" w:rsidP="00000000" w:rsidRDefault="00000000" w:rsidRPr="00000000" w14:paraId="000001E4">
      <w:pPr>
        <w:numPr>
          <w:ilvl w:val="0"/>
          <w:numId w:val="6"/>
        </w:numPr>
        <w:spacing w:after="200" w:before="0" w:lineRule="auto"/>
        <w:ind w:left="720" w:hanging="360"/>
        <w:rPr>
          <w:u w:val="none"/>
        </w:rPr>
      </w:pPr>
      <w:r w:rsidDel="00000000" w:rsidR="00000000" w:rsidRPr="00000000">
        <w:rPr>
          <w:rtl w:val="0"/>
        </w:rPr>
        <w:t xml:space="preserve">Have you noticed any physical changes such as weight loss, weight gain, or changes in body composition?</w:t>
      </w:r>
    </w:p>
    <w:p w:rsidR="00000000" w:rsidDel="00000000" w:rsidP="00000000" w:rsidRDefault="00000000" w:rsidRPr="00000000" w14:paraId="000001E5">
      <w:pPr>
        <w:numPr>
          <w:ilvl w:val="0"/>
          <w:numId w:val="6"/>
        </w:numPr>
        <w:spacing w:after="200" w:before="0" w:lineRule="auto"/>
        <w:ind w:left="720" w:hanging="360"/>
        <w:rPr>
          <w:u w:val="none"/>
        </w:rPr>
      </w:pPr>
      <w:r w:rsidDel="00000000" w:rsidR="00000000" w:rsidRPr="00000000">
        <w:rPr>
          <w:rtl w:val="0"/>
        </w:rPr>
        <w:t xml:space="preserve">Do you feel that your health goals are closer now than before?</w:t>
      </w:r>
    </w:p>
    <w:p w:rsidR="00000000" w:rsidDel="00000000" w:rsidP="00000000" w:rsidRDefault="00000000" w:rsidRPr="00000000" w14:paraId="000001E6">
      <w:pPr>
        <w:numPr>
          <w:ilvl w:val="0"/>
          <w:numId w:val="6"/>
        </w:numPr>
        <w:spacing w:after="200" w:before="0" w:lineRule="auto"/>
        <w:ind w:left="720" w:hanging="360"/>
        <w:rPr>
          <w:u w:val="none"/>
        </w:rPr>
      </w:pPr>
      <w:r w:rsidDel="00000000" w:rsidR="00000000" w:rsidRPr="00000000">
        <w:rPr>
          <w:rtl w:val="0"/>
        </w:rPr>
        <w:t xml:space="preserve">Are you using your nutrition journal effectively to keep track of your diet and symptoms?</w:t>
      </w:r>
    </w:p>
    <w:p w:rsidR="00000000" w:rsidDel="00000000" w:rsidP="00000000" w:rsidRDefault="00000000" w:rsidRPr="00000000" w14:paraId="000001E7">
      <w:pPr>
        <w:numPr>
          <w:ilvl w:val="0"/>
          <w:numId w:val="6"/>
        </w:numPr>
        <w:spacing w:after="200" w:before="0" w:lineRule="auto"/>
        <w:ind w:left="720" w:hanging="360"/>
        <w:rPr>
          <w:u w:val="none"/>
        </w:rPr>
      </w:pPr>
      <w:r w:rsidDel="00000000" w:rsidR="00000000" w:rsidRPr="00000000">
        <w:rPr>
          <w:rtl w:val="0"/>
        </w:rPr>
        <w:t xml:space="preserve">Have any meal timings been inconvenient?</w:t>
      </w:r>
    </w:p>
    <w:p w:rsidR="00000000" w:rsidDel="00000000" w:rsidP="00000000" w:rsidRDefault="00000000" w:rsidRPr="00000000" w14:paraId="000001E8">
      <w:pPr>
        <w:numPr>
          <w:ilvl w:val="0"/>
          <w:numId w:val="6"/>
        </w:numPr>
        <w:spacing w:after="200" w:before="0" w:lineRule="auto"/>
        <w:ind w:left="720" w:hanging="360"/>
        <w:rPr>
          <w:u w:val="none"/>
        </w:rPr>
      </w:pPr>
      <w:r w:rsidDel="00000000" w:rsidR="00000000" w:rsidRPr="00000000">
        <w:rPr>
          <w:rtl w:val="0"/>
        </w:rPr>
        <w:t xml:space="preserve">Did you particularly enjoy any dishes or find any too difficult to prepare?</w:t>
      </w:r>
    </w:p>
    <w:p w:rsidR="00000000" w:rsidDel="00000000" w:rsidP="00000000" w:rsidRDefault="00000000" w:rsidRPr="00000000" w14:paraId="000001E9">
      <w:pPr>
        <w:numPr>
          <w:ilvl w:val="0"/>
          <w:numId w:val="6"/>
        </w:numPr>
        <w:spacing w:after="200" w:before="0" w:lineRule="auto"/>
        <w:ind w:left="720" w:hanging="360"/>
        <w:rPr>
          <w:u w:val="none"/>
        </w:rPr>
      </w:pPr>
      <w:r w:rsidDel="00000000" w:rsidR="00000000" w:rsidRPr="00000000">
        <w:rPr>
          <w:rtl w:val="0"/>
        </w:rPr>
        <w:t xml:space="preserve">How satisfied have you felt after meals?</w:t>
      </w:r>
    </w:p>
    <w:p w:rsidR="00000000" w:rsidDel="00000000" w:rsidP="00000000" w:rsidRDefault="00000000" w:rsidRPr="00000000" w14:paraId="000001EA">
      <w:pPr>
        <w:numPr>
          <w:ilvl w:val="0"/>
          <w:numId w:val="6"/>
        </w:numPr>
        <w:spacing w:after="200" w:before="0" w:lineRule="auto"/>
        <w:ind w:left="720" w:hanging="360"/>
        <w:rPr>
          <w:u w:val="none"/>
        </w:rPr>
      </w:pPr>
      <w:r w:rsidDel="00000000" w:rsidR="00000000" w:rsidRPr="00000000">
        <w:rPr>
          <w:rtl w:val="0"/>
        </w:rPr>
        <w:t xml:space="preserve">Have you felt hungry or overfull between meals?</w:t>
      </w:r>
    </w:p>
    <w:p w:rsidR="00000000" w:rsidDel="00000000" w:rsidP="00000000" w:rsidRDefault="00000000" w:rsidRPr="00000000" w14:paraId="000001EB">
      <w:pPr>
        <w:numPr>
          <w:ilvl w:val="0"/>
          <w:numId w:val="6"/>
        </w:numPr>
        <w:spacing w:after="200" w:before="0" w:lineRule="auto"/>
        <w:ind w:left="720" w:hanging="360"/>
        <w:rPr>
          <w:u w:val="none"/>
        </w:rPr>
      </w:pPr>
      <w:r w:rsidDel="00000000" w:rsidR="00000000" w:rsidRPr="00000000">
        <w:rPr>
          <w:rtl w:val="0"/>
        </w:rPr>
        <w:t xml:space="preserve">Has the plan impacted your social dining experiences in any way?</w:t>
      </w:r>
    </w:p>
    <w:p w:rsidR="00000000" w:rsidDel="00000000" w:rsidP="00000000" w:rsidRDefault="00000000" w:rsidRPr="00000000" w14:paraId="000001EC">
      <w:pPr>
        <w:numPr>
          <w:ilvl w:val="0"/>
          <w:numId w:val="6"/>
        </w:numPr>
        <w:spacing w:after="200" w:before="0" w:lineRule="auto"/>
        <w:ind w:left="720" w:hanging="360"/>
        <w:rPr>
          <w:u w:val="none"/>
        </w:rPr>
      </w:pPr>
      <w:r w:rsidDel="00000000" w:rsidR="00000000" w:rsidRPr="00000000">
        <w:rPr>
          <w:rtl w:val="0"/>
        </w:rPr>
        <w:t xml:space="preserve">Have you been feeling financially strained because of dietary changes?</w:t>
      </w:r>
    </w:p>
    <w:p w:rsidR="00000000" w:rsidDel="00000000" w:rsidP="00000000" w:rsidRDefault="00000000" w:rsidRPr="00000000" w14:paraId="000001ED">
      <w:pPr>
        <w:numPr>
          <w:ilvl w:val="0"/>
          <w:numId w:val="6"/>
        </w:numPr>
        <w:spacing w:after="200" w:before="0" w:lineRule="auto"/>
        <w:ind w:left="720" w:hanging="360"/>
        <w:rPr>
          <w:u w:val="none"/>
        </w:rPr>
      </w:pPr>
      <w:r w:rsidDel="00000000" w:rsidR="00000000" w:rsidRPr="00000000">
        <w:rPr>
          <w:rtl w:val="0"/>
        </w:rPr>
        <w:t xml:space="preserve">Have you cooked more or less since the plan started?</w:t>
      </w:r>
    </w:p>
    <w:p w:rsidR="00000000" w:rsidDel="00000000" w:rsidP="00000000" w:rsidRDefault="00000000" w:rsidRPr="00000000" w14:paraId="000001EE">
      <w:pPr>
        <w:numPr>
          <w:ilvl w:val="0"/>
          <w:numId w:val="6"/>
        </w:numPr>
        <w:spacing w:after="200" w:before="0" w:lineRule="auto"/>
        <w:ind w:left="720" w:hanging="360"/>
        <w:rPr>
          <w:u w:val="none"/>
        </w:rPr>
      </w:pPr>
      <w:r w:rsidDel="00000000" w:rsidR="00000000" w:rsidRPr="00000000">
        <w:rPr>
          <w:rtl w:val="0"/>
        </w:rPr>
        <w:t xml:space="preserve">Have all prescribed foods been easily available?</w:t>
      </w:r>
    </w:p>
    <w:p w:rsidR="00000000" w:rsidDel="00000000" w:rsidP="00000000" w:rsidRDefault="00000000" w:rsidRPr="00000000" w14:paraId="000001EF">
      <w:pPr>
        <w:numPr>
          <w:ilvl w:val="0"/>
          <w:numId w:val="6"/>
        </w:numPr>
        <w:spacing w:after="200" w:before="0" w:lineRule="auto"/>
        <w:ind w:left="720" w:hanging="360"/>
        <w:rPr>
          <w:u w:val="none"/>
        </w:rPr>
      </w:pPr>
      <w:r w:rsidDel="00000000" w:rsidR="00000000" w:rsidRPr="00000000">
        <w:rPr>
          <w:rtl w:val="0"/>
        </w:rPr>
        <w:t xml:space="preserve">Do you feel more knowledgeable and conscious about your dietary habits now?</w:t>
      </w:r>
    </w:p>
    <w:p w:rsidR="00000000" w:rsidDel="00000000" w:rsidP="00000000" w:rsidRDefault="00000000" w:rsidRPr="00000000" w14:paraId="000001F0">
      <w:pPr>
        <w:numPr>
          <w:ilvl w:val="0"/>
          <w:numId w:val="6"/>
        </w:numPr>
        <w:spacing w:after="200" w:lineRule="auto"/>
        <w:ind w:left="720" w:hanging="360"/>
        <w:rPr>
          <w:u w:val="none"/>
        </w:rPr>
      </w:pPr>
      <w:r w:rsidDel="00000000" w:rsidR="00000000" w:rsidRPr="00000000">
        <w:rPr>
          <w:rtl w:val="0"/>
        </w:rPr>
        <w:t xml:space="preserve">If you could change one thing about this plan, what would it be?</w:t>
      </w:r>
    </w:p>
    <w:p w:rsidR="00000000" w:rsidDel="00000000" w:rsidP="00000000" w:rsidRDefault="00000000" w:rsidRPr="00000000" w14:paraId="000001F1">
      <w:pPr>
        <w:spacing w:after="200" w:lineRule="auto"/>
        <w:rPr/>
      </w:pPr>
      <w:r w:rsidDel="00000000" w:rsidR="00000000" w:rsidRPr="00000000">
        <w:rPr>
          <w:rtl w:val="0"/>
        </w:rPr>
        <w:t xml:space="preserve">Based on their responses, the plan can be adjusted to plug holes in the plan, if any. A tweak in meal timings, a new recipe to appease cravings or deal with a challenging preparation, or further advice on managing social outings can often go a long way in boosting plan adherence. </w:t>
      </w:r>
    </w:p>
    <w:p w:rsidR="00000000" w:rsidDel="00000000" w:rsidP="00000000" w:rsidRDefault="00000000" w:rsidRPr="00000000" w14:paraId="000001F2">
      <w:pPr>
        <w:pStyle w:val="Heading3"/>
        <w:spacing w:after="200" w:lineRule="auto"/>
        <w:rPr/>
      </w:pPr>
      <w:bookmarkStart w:colFirst="0" w:colLast="0" w:name="_xmfwm8egpgiv" w:id="61"/>
      <w:bookmarkEnd w:id="61"/>
      <w:r w:rsidDel="00000000" w:rsidR="00000000" w:rsidRPr="00000000">
        <w:rPr>
          <w:rtl w:val="0"/>
        </w:rPr>
        <w:t xml:space="preserve">Insights from the Nutritional Journal:</w:t>
      </w:r>
    </w:p>
    <w:p w:rsidR="00000000" w:rsidDel="00000000" w:rsidP="00000000" w:rsidRDefault="00000000" w:rsidRPr="00000000" w14:paraId="000001F3">
      <w:pPr>
        <w:spacing w:after="200" w:lineRule="auto"/>
        <w:rPr/>
      </w:pPr>
      <w:r w:rsidDel="00000000" w:rsidR="00000000" w:rsidRPr="00000000">
        <w:rPr>
          <w:rtl w:val="0"/>
        </w:rPr>
        <w:t xml:space="preserve">Encourage your clients to maintain a Nutritional Journal, which can be an invaluable resource for both the client and you. This journal documents their food intake, reactions to foods, and general mood and well-being changes. Trends from their journal can provide a wealth of information on how the nutritional plan is influencing their life. The journal allows clients to verbalize their journey—giving them the chance to actively participate in their healing process, enhancing self-awareness, and their commitment to the nutritional plan. </w:t>
      </w:r>
    </w:p>
    <w:p w:rsidR="00000000" w:rsidDel="00000000" w:rsidP="00000000" w:rsidRDefault="00000000" w:rsidRPr="00000000" w14:paraId="000001F4">
      <w:pPr>
        <w:pStyle w:val="Heading3"/>
        <w:spacing w:after="200" w:lineRule="auto"/>
        <w:rPr/>
      </w:pPr>
      <w:bookmarkStart w:colFirst="0" w:colLast="0" w:name="_f37i6w2r91ks" w:id="62"/>
      <w:bookmarkEnd w:id="62"/>
      <w:r w:rsidDel="00000000" w:rsidR="00000000" w:rsidRPr="00000000">
        <w:rPr>
          <w:rtl w:val="0"/>
        </w:rPr>
        <w:t xml:space="preserve">Adherence to Prescribed Plans</w:t>
      </w:r>
    </w:p>
    <w:p w:rsidR="00000000" w:rsidDel="00000000" w:rsidP="00000000" w:rsidRDefault="00000000" w:rsidRPr="00000000" w14:paraId="000001F5">
      <w:pPr>
        <w:spacing w:after="200" w:lineRule="auto"/>
        <w:rPr/>
      </w:pPr>
      <w:r w:rsidDel="00000000" w:rsidR="00000000" w:rsidRPr="00000000">
        <w:rPr>
          <w:rtl w:val="0"/>
        </w:rPr>
        <w:t xml:space="preserve">In some cases, your client might already have a prescribed meal plan from healthcare professionals due to a certain condition. Here, your role is to aid them in confronting the practical hurdles while diligently adhering to the prescribed plan. </w:t>
      </w:r>
    </w:p>
    <w:p w:rsidR="00000000" w:rsidDel="00000000" w:rsidP="00000000" w:rsidRDefault="00000000" w:rsidRPr="00000000" w14:paraId="000001F6">
      <w:pPr>
        <w:spacing w:after="200" w:lineRule="auto"/>
        <w:rPr/>
      </w:pPr>
      <w:r w:rsidDel="00000000" w:rsidR="00000000" w:rsidRPr="00000000">
        <w:rPr>
          <w:rtl w:val="0"/>
        </w:rPr>
        <w:t xml:space="preserve">Remember, as a holistic nutrition consultant, your role is to support your clients while respecting the advice given by their medical experts. Your expertise in food and its preparation, knowledge of alternatives, understanding of food labels, and experience in dealing with similar conditions can complement the prescribed meal plan, effectively enhancing its implementation. </w:t>
      </w:r>
    </w:p>
    <w:p w:rsidR="00000000" w:rsidDel="00000000" w:rsidP="00000000" w:rsidRDefault="00000000" w:rsidRPr="00000000" w14:paraId="000001F7">
      <w:pPr>
        <w:pStyle w:val="Heading3"/>
        <w:spacing w:after="200" w:lineRule="auto"/>
        <w:rPr/>
      </w:pPr>
      <w:bookmarkStart w:colFirst="0" w:colLast="0" w:name="_bnqdunw93i55" w:id="63"/>
      <w:bookmarkEnd w:id="63"/>
      <w:r w:rsidDel="00000000" w:rsidR="00000000" w:rsidRPr="00000000">
        <w:rPr>
          <w:rtl w:val="0"/>
        </w:rPr>
        <w:t xml:space="preserve">Making Adjustments</w:t>
      </w:r>
    </w:p>
    <w:p w:rsidR="00000000" w:rsidDel="00000000" w:rsidP="00000000" w:rsidRDefault="00000000" w:rsidRPr="00000000" w14:paraId="000001F8">
      <w:pPr>
        <w:spacing w:after="200" w:lineRule="auto"/>
        <w:rPr/>
      </w:pPr>
      <w:r w:rsidDel="00000000" w:rsidR="00000000" w:rsidRPr="00000000">
        <w:rPr>
          <w:rtl w:val="0"/>
        </w:rPr>
        <w:t xml:space="preserve">The key to making these adjustments lies in carefully reviewing the feedback received during follow-ups and adjusting the plan in a manner that keeps it both effective and practical. When adjusting the plan, keep in mind that the goal is to enhance compliance, alleviate discomfort, and boost efficacy.</w:t>
      </w:r>
    </w:p>
    <w:p w:rsidR="00000000" w:rsidDel="00000000" w:rsidP="00000000" w:rsidRDefault="00000000" w:rsidRPr="00000000" w14:paraId="000001F9">
      <w:pPr>
        <w:spacing w:after="200" w:lineRule="auto"/>
        <w:rPr/>
      </w:pPr>
      <w:r w:rsidDel="00000000" w:rsidR="00000000" w:rsidRPr="00000000">
        <w:rPr>
          <w:rtl w:val="0"/>
        </w:rPr>
        <w:t xml:space="preserve">If a client is struggling with specific food items or recipes, explore alternatives together that would serve a similar nutritional role. If the frequency or timing of meals is causing inconvenience or non-compliance, look into rearranging meal times to better suit the client's routine. </w:t>
      </w:r>
    </w:p>
    <w:p w:rsidR="00000000" w:rsidDel="00000000" w:rsidP="00000000" w:rsidRDefault="00000000" w:rsidRPr="00000000" w14:paraId="000001FA">
      <w:pPr>
        <w:spacing w:after="200" w:lineRule="auto"/>
        <w:rPr/>
      </w:pPr>
      <w:r w:rsidDel="00000000" w:rsidR="00000000" w:rsidRPr="00000000">
        <w:rPr>
          <w:rtl w:val="0"/>
        </w:rPr>
        <w:t xml:space="preserve">For clients finding it difficult to integrate the dietary changes due to various factors like routine, preferences, physical comfort, or even emotional responses, work with them on finding a middle ground. This could mean softer transitions, alternative strategies, or gradual increases in the scale of changes. Always remember: your goal is not just to feed them but to empower them.</w:t>
      </w:r>
    </w:p>
    <w:p w:rsidR="00000000" w:rsidDel="00000000" w:rsidP="00000000" w:rsidRDefault="00000000" w:rsidRPr="00000000" w14:paraId="000001FB">
      <w:pPr>
        <w:spacing w:after="200" w:lineRule="auto"/>
        <w:rPr/>
      </w:pPr>
      <w:r w:rsidDel="00000000" w:rsidR="00000000" w:rsidRPr="00000000">
        <w:rPr>
          <w:rtl w:val="0"/>
        </w:rPr>
        <w:t xml:space="preserve">In conclusion, follow-ups are an essential element of a nutritional consultant's role—enhancing mutual understanding, addressing challenges, fostering accountability, measuring progress, bringing necessary modifications, and ensuring the menu remains feasible and enjoyable for the client. Regular follow-ups not only contribute to the success of the nutritional plan but also cement a trusting and supportive relationship with your client, invigorating their journey towards optimal health and holistic well-being.</w:t>
      </w:r>
    </w:p>
    <w:p w:rsidR="00000000" w:rsidDel="00000000" w:rsidP="00000000" w:rsidRDefault="00000000" w:rsidRPr="00000000" w14:paraId="000001FC">
      <w:pPr>
        <w:pStyle w:val="Heading2"/>
        <w:spacing w:after="200" w:lineRule="auto"/>
        <w:rPr/>
      </w:pPr>
      <w:bookmarkStart w:colFirst="0" w:colLast="0" w:name="_tf7zwivuacg9" w:id="64"/>
      <w:bookmarkEnd w:id="64"/>
      <w:r w:rsidDel="00000000" w:rsidR="00000000" w:rsidRPr="00000000">
        <w:rPr>
          <w:rtl w:val="0"/>
        </w:rPr>
        <w:t xml:space="preserve">Summary </w:t>
      </w:r>
    </w:p>
    <w:p w:rsidR="00000000" w:rsidDel="00000000" w:rsidP="00000000" w:rsidRDefault="00000000" w:rsidRPr="00000000" w14:paraId="000001FD">
      <w:pPr>
        <w:widowControl w:val="0"/>
        <w:numPr>
          <w:ilvl w:val="0"/>
          <w:numId w:val="7"/>
        </w:numPr>
        <w:spacing w:after="200" w:lineRule="auto"/>
        <w:ind w:left="720" w:hanging="360"/>
      </w:pPr>
      <w:r w:rsidDel="00000000" w:rsidR="00000000" w:rsidRPr="00000000">
        <w:rPr>
          <w:rtl w:val="0"/>
        </w:rPr>
        <w:t xml:space="preserve">Creating a holistic nutrition plan involves developing a comprehensive roadmap that includes spiritual practices, psychological strategies, and habit formation.</w:t>
      </w:r>
    </w:p>
    <w:p w:rsidR="00000000" w:rsidDel="00000000" w:rsidP="00000000" w:rsidRDefault="00000000" w:rsidRPr="00000000" w14:paraId="000001FE">
      <w:pPr>
        <w:widowControl w:val="0"/>
        <w:numPr>
          <w:ilvl w:val="0"/>
          <w:numId w:val="7"/>
        </w:numPr>
        <w:spacing w:after="200" w:before="0" w:lineRule="auto"/>
        <w:ind w:left="720" w:hanging="360"/>
      </w:pPr>
      <w:r w:rsidDel="00000000" w:rsidR="00000000" w:rsidRPr="00000000">
        <w:rPr>
          <w:rtl w:val="0"/>
        </w:rPr>
        <w:t xml:space="preserve">Personalization is crucial in creating a nutritional plan for each unique client.</w:t>
      </w:r>
    </w:p>
    <w:p w:rsidR="00000000" w:rsidDel="00000000" w:rsidP="00000000" w:rsidRDefault="00000000" w:rsidRPr="00000000" w14:paraId="000001FF">
      <w:pPr>
        <w:widowControl w:val="0"/>
        <w:numPr>
          <w:ilvl w:val="0"/>
          <w:numId w:val="7"/>
        </w:numPr>
        <w:spacing w:after="200" w:before="0" w:lineRule="auto"/>
        <w:ind w:left="720" w:hanging="360"/>
      </w:pPr>
      <w:del w:author="Justin Delli Colli" w:id="1" w:date="2024-01-24T18:11:50Z">
        <w:r w:rsidDel="00000000" w:rsidR="00000000" w:rsidRPr="00000000">
          <w:fldChar w:fldCharType="begin"/>
        </w:r>
        <w:r w:rsidDel="00000000" w:rsidR="00000000" w:rsidRPr="00000000">
          <w:delInstrText xml:space="preserve">HYPERLINK "http://www."</w:delInstrText>
        </w:r>
        <w:r w:rsidDel="00000000" w:rsidR="00000000" w:rsidRPr="00000000">
          <w:fldChar w:fldCharType="separate"/>
        </w:r>
        <w:r w:rsidDel="00000000" w:rsidR="00000000" w:rsidRPr="00000000">
          <w:rPr>
            <w:color w:val="1155cc"/>
            <w:u w:val="single"/>
            <w:rtl w:val="0"/>
          </w:rPr>
          <w:delText xml:space="preserve">The Holistic Nutrition Intake form</w:delText>
        </w:r>
        <w:r w:rsidDel="00000000" w:rsidR="00000000" w:rsidRPr="00000000">
          <w:fldChar w:fldCharType="end"/>
        </w:r>
      </w:del>
      <w:ins w:author="Justin Delli Colli" w:id="1" w:date="2024-01-24T18:11:50Z">
        <w:r w:rsidDel="00000000" w:rsidR="00000000" w:rsidRPr="00000000">
          <w:rPr>
            <w:rtl w:val="0"/>
          </w:rPr>
          <w:t xml:space="preserve">The Holistic Nutrition Intake form</w:t>
        </w:r>
      </w:ins>
      <w:r w:rsidDel="00000000" w:rsidR="00000000" w:rsidRPr="00000000">
        <w:rPr>
          <w:rtl w:val="0"/>
        </w:rPr>
        <w:t xml:space="preserve"> gathers information about the client's demographics, medical history, lifestyle habits, and dietary preferences to provide a comprehensive understanding of their current health and nutritional status.</w:t>
      </w:r>
    </w:p>
    <w:p w:rsidR="00000000" w:rsidDel="00000000" w:rsidP="00000000" w:rsidRDefault="00000000" w:rsidRPr="00000000" w14:paraId="00000200">
      <w:pPr>
        <w:widowControl w:val="0"/>
        <w:numPr>
          <w:ilvl w:val="0"/>
          <w:numId w:val="7"/>
        </w:numPr>
        <w:spacing w:after="200" w:before="0" w:lineRule="auto"/>
        <w:ind w:left="720" w:hanging="360"/>
      </w:pPr>
      <w:r w:rsidDel="00000000" w:rsidR="00000000" w:rsidRPr="00000000">
        <w:rPr>
          <w:rtl w:val="0"/>
        </w:rPr>
        <w:t xml:space="preserve">Routine blood tests and other tests help establish an accurate baseline of a client's nutritional profile, which can guide appropriate diet and lifestyle modifications.</w:t>
      </w:r>
    </w:p>
    <w:p w:rsidR="00000000" w:rsidDel="00000000" w:rsidP="00000000" w:rsidRDefault="00000000" w:rsidRPr="00000000" w14:paraId="00000201">
      <w:pPr>
        <w:widowControl w:val="0"/>
        <w:numPr>
          <w:ilvl w:val="0"/>
          <w:numId w:val="7"/>
        </w:numPr>
        <w:spacing w:after="200" w:before="0" w:lineRule="auto"/>
        <w:ind w:left="720" w:hanging="360"/>
      </w:pPr>
      <w:r w:rsidDel="00000000" w:rsidR="00000000" w:rsidRPr="00000000">
        <w:rPr>
          <w:rtl w:val="0"/>
        </w:rPr>
        <w:t xml:space="preserve">Encouraging clients to keep a nutrition journal can enhance their self-awareness and accountability to their diet.</w:t>
      </w:r>
    </w:p>
    <w:p w:rsidR="00000000" w:rsidDel="00000000" w:rsidP="00000000" w:rsidRDefault="00000000" w:rsidRPr="00000000" w14:paraId="00000202">
      <w:pPr>
        <w:widowControl w:val="0"/>
        <w:numPr>
          <w:ilvl w:val="0"/>
          <w:numId w:val="7"/>
        </w:numPr>
        <w:spacing w:after="200" w:before="0" w:lineRule="auto"/>
        <w:ind w:left="720" w:hanging="360"/>
      </w:pPr>
      <w:r w:rsidDel="00000000" w:rsidR="00000000" w:rsidRPr="00000000">
        <w:rPr>
          <w:rtl w:val="0"/>
        </w:rPr>
        <w:t xml:space="preserve">Developing a personalized menu requires a careful investigation of the client's current eating habits and food preferences, bridging the gap between existing habits and new dietary goals, and making the menu appealing and enjoyable.</w:t>
      </w:r>
    </w:p>
    <w:p w:rsidR="00000000" w:rsidDel="00000000" w:rsidP="00000000" w:rsidRDefault="00000000" w:rsidRPr="00000000" w14:paraId="00000203">
      <w:pPr>
        <w:widowControl w:val="0"/>
        <w:numPr>
          <w:ilvl w:val="0"/>
          <w:numId w:val="7"/>
        </w:numPr>
        <w:spacing w:after="200" w:before="0" w:lineRule="auto"/>
        <w:ind w:left="720" w:hanging="360"/>
      </w:pPr>
      <w:r w:rsidDel="00000000" w:rsidR="00000000" w:rsidRPr="00000000">
        <w:rPr>
          <w:rtl w:val="0"/>
        </w:rPr>
        <w:t xml:space="preserve">Regular follow-ups and feedback discussions are crucial throughout the nutrition consultation process.</w:t>
      </w:r>
    </w:p>
    <w:p w:rsidR="00000000" w:rsidDel="00000000" w:rsidP="00000000" w:rsidRDefault="00000000" w:rsidRPr="00000000" w14:paraId="00000204">
      <w:pPr>
        <w:widowControl w:val="0"/>
        <w:numPr>
          <w:ilvl w:val="0"/>
          <w:numId w:val="7"/>
        </w:numPr>
        <w:spacing w:after="200" w:before="0" w:lineRule="auto"/>
        <w:ind w:left="720" w:hanging="360"/>
      </w:pPr>
      <w:r w:rsidDel="00000000" w:rsidR="00000000" w:rsidRPr="00000000">
        <w:rPr>
          <w:rtl w:val="0"/>
        </w:rPr>
        <w:t xml:space="preserve">Effective menu planning uses both a micro (daily) and macro (monthly) level approach to ensure nutritional goals are met and to create variety and rotation of meals.</w:t>
      </w:r>
    </w:p>
    <w:p w:rsidR="00000000" w:rsidDel="00000000" w:rsidP="00000000" w:rsidRDefault="00000000" w:rsidRPr="00000000" w14:paraId="00000205">
      <w:pPr>
        <w:widowControl w:val="0"/>
        <w:numPr>
          <w:ilvl w:val="0"/>
          <w:numId w:val="7"/>
        </w:numPr>
        <w:spacing w:after="200" w:before="0" w:lineRule="auto"/>
        <w:ind w:left="720" w:hanging="360"/>
      </w:pPr>
      <w:r w:rsidDel="00000000" w:rsidR="00000000" w:rsidRPr="00000000">
        <w:rPr>
          <w:rtl w:val="0"/>
        </w:rPr>
        <w:t xml:space="preserve">Success in diet change lies in facilitating a gradual shift of mindset and habits towards healthier choices, rather than making a quick, drastic change.</w:t>
      </w:r>
    </w:p>
    <w:p w:rsidR="00000000" w:rsidDel="00000000" w:rsidP="00000000" w:rsidRDefault="00000000" w:rsidRPr="00000000" w14:paraId="00000206">
      <w:pPr>
        <w:widowControl w:val="0"/>
        <w:numPr>
          <w:ilvl w:val="0"/>
          <w:numId w:val="7"/>
        </w:numPr>
        <w:spacing w:after="200" w:before="0" w:lineRule="auto"/>
        <w:ind w:left="720" w:hanging="360"/>
      </w:pPr>
      <w:r w:rsidDel="00000000" w:rsidR="00000000" w:rsidRPr="00000000">
        <w:rPr>
          <w:rtl w:val="0"/>
        </w:rPr>
        <w:t xml:space="preserve">Developing a personalized and holistic diet menu requires a blend of nutritional science, culinary arts, psychology, and creativity.</w:t>
      </w:r>
    </w:p>
    <w:p w:rsidR="00000000" w:rsidDel="00000000" w:rsidP="00000000" w:rsidRDefault="00000000" w:rsidRPr="00000000" w14:paraId="00000207">
      <w:pPr>
        <w:widowControl w:val="0"/>
        <w:numPr>
          <w:ilvl w:val="0"/>
          <w:numId w:val="7"/>
        </w:numPr>
        <w:spacing w:after="200" w:before="0" w:lineRule="auto"/>
        <w:ind w:left="720" w:hanging="360"/>
      </w:pPr>
      <w:r w:rsidDel="00000000" w:rsidR="00000000" w:rsidRPr="00000000">
        <w:rPr>
          <w:rtl w:val="0"/>
        </w:rPr>
        <w:t xml:space="preserve">A client's unique dietary needs and preferences should always be taken into account when creating a personalized nutrition plan. These could include food allergies, dietary restrictions due to religious beliefs or ethical considerations, or diets for managing health conditions </w:t>
      </w:r>
    </w:p>
    <w:p w:rsidR="00000000" w:rsidDel="00000000" w:rsidP="00000000" w:rsidRDefault="00000000" w:rsidRPr="00000000" w14:paraId="00000208">
      <w:pPr>
        <w:widowControl w:val="0"/>
        <w:numPr>
          <w:ilvl w:val="0"/>
          <w:numId w:val="7"/>
        </w:numPr>
        <w:spacing w:after="200" w:before="0" w:lineRule="auto"/>
        <w:ind w:left="720" w:hanging="360"/>
      </w:pPr>
      <w:r w:rsidDel="00000000" w:rsidR="00000000" w:rsidRPr="00000000">
        <w:rPr>
          <w:rtl w:val="0"/>
        </w:rPr>
        <w:t xml:space="preserve">The nutrition consultant's role is to guide and educate the client towards healthier food choices, and not to force changes onto them. </w:t>
      </w:r>
    </w:p>
    <w:p w:rsidR="00000000" w:rsidDel="00000000" w:rsidP="00000000" w:rsidRDefault="00000000" w:rsidRPr="00000000" w14:paraId="00000209">
      <w:pPr>
        <w:widowControl w:val="0"/>
        <w:numPr>
          <w:ilvl w:val="0"/>
          <w:numId w:val="7"/>
        </w:numPr>
        <w:spacing w:after="200" w:before="0" w:lineRule="auto"/>
        <w:ind w:left="720" w:hanging="360"/>
      </w:pPr>
      <w:r w:rsidDel="00000000" w:rsidR="00000000" w:rsidRPr="00000000">
        <w:rPr>
          <w:rtl w:val="0"/>
        </w:rPr>
        <w:t xml:space="preserve">The Two Month Holistic Nutrition Consultation Cycle provides a structured plan for introducing and reinforcing positive dietary changes. The first month is used for exploring and introducing new foods, while the second month focuses on reinforcing healthy habits and creating a routine.</w:t>
      </w:r>
    </w:p>
    <w:p w:rsidR="00000000" w:rsidDel="00000000" w:rsidP="00000000" w:rsidRDefault="00000000" w:rsidRPr="00000000" w14:paraId="0000020A">
      <w:pPr>
        <w:widowControl w:val="0"/>
        <w:numPr>
          <w:ilvl w:val="0"/>
          <w:numId w:val="7"/>
        </w:numPr>
        <w:spacing w:after="200" w:before="0" w:lineRule="auto"/>
        <w:ind w:left="720" w:hanging="360"/>
      </w:pPr>
      <w:r w:rsidDel="00000000" w:rsidR="00000000" w:rsidRPr="00000000">
        <w:rPr>
          <w:rtl w:val="0"/>
        </w:rPr>
        <w:t xml:space="preserve">A hybrid approach to planning, combining both micro and macro approaches, effectively ensures a balance of variety, nutrition, practicality, and enjoyment in the menu.</w:t>
      </w:r>
    </w:p>
    <w:p w:rsidR="00000000" w:rsidDel="00000000" w:rsidP="00000000" w:rsidRDefault="00000000" w:rsidRPr="00000000" w14:paraId="0000020B">
      <w:pPr>
        <w:widowControl w:val="0"/>
        <w:numPr>
          <w:ilvl w:val="0"/>
          <w:numId w:val="7"/>
        </w:numPr>
        <w:spacing w:after="200" w:before="0" w:lineRule="auto"/>
        <w:ind w:left="720" w:hanging="360"/>
      </w:pPr>
      <w:r w:rsidDel="00000000" w:rsidR="00000000" w:rsidRPr="00000000">
        <w:rPr>
          <w:rtl w:val="0"/>
        </w:rPr>
        <w:t xml:space="preserve">Creating a well-structured, personalized nutritional plan can help pave the path towards holistic health and wellness for clients. This involves detailed examination and understanding of the clients' dietary habits, preferences, and health conditions, as well as guiding them towards healthier behaviors and attitudes towards food.</w:t>
      </w:r>
    </w:p>
    <w:p w:rsidR="00000000" w:rsidDel="00000000" w:rsidP="00000000" w:rsidRDefault="00000000" w:rsidRPr="00000000" w14:paraId="0000020C">
      <w:pPr>
        <w:widowControl w:val="0"/>
        <w:numPr>
          <w:ilvl w:val="0"/>
          <w:numId w:val="7"/>
        </w:numPr>
        <w:spacing w:after="200" w:before="0" w:lineRule="auto"/>
        <w:ind w:left="720" w:hanging="360"/>
      </w:pPr>
      <w:r w:rsidDel="00000000" w:rsidR="00000000" w:rsidRPr="00000000">
        <w:rPr>
          <w:rtl w:val="0"/>
        </w:rPr>
        <w:t xml:space="preserve">Food should be viewed as a sacred, living entity, worthy of respect and gratitude.</w:t>
      </w:r>
    </w:p>
    <w:p w:rsidR="00000000" w:rsidDel="00000000" w:rsidP="00000000" w:rsidRDefault="00000000" w:rsidRPr="00000000" w14:paraId="0000020D">
      <w:pPr>
        <w:widowControl w:val="0"/>
        <w:numPr>
          <w:ilvl w:val="0"/>
          <w:numId w:val="7"/>
        </w:numPr>
        <w:spacing w:after="200" w:before="0" w:lineRule="auto"/>
        <w:ind w:left="720" w:hanging="360"/>
      </w:pPr>
      <w:r w:rsidDel="00000000" w:rsidR="00000000" w:rsidRPr="00000000">
        <w:rPr>
          <w:rtl w:val="0"/>
        </w:rPr>
        <w:t xml:space="preserve">Expressing gratitude before and after meals can profoundly shift our perception of and relationship with food.</w:t>
      </w:r>
    </w:p>
    <w:p w:rsidR="00000000" w:rsidDel="00000000" w:rsidP="00000000" w:rsidRDefault="00000000" w:rsidRPr="00000000" w14:paraId="0000020E">
      <w:pPr>
        <w:widowControl w:val="0"/>
        <w:numPr>
          <w:ilvl w:val="0"/>
          <w:numId w:val="7"/>
        </w:numPr>
        <w:spacing w:after="200" w:before="0" w:lineRule="auto"/>
        <w:ind w:left="720" w:hanging="360"/>
      </w:pPr>
      <w:r w:rsidDel="00000000" w:rsidR="00000000" w:rsidRPr="00000000">
        <w:rPr>
          <w:rtl w:val="0"/>
        </w:rPr>
        <w:t xml:space="preserve">Eating mindfully involves being in the present moment and savoring the taste, textures, and aromas of food which aids better nutrient absorption.</w:t>
      </w:r>
    </w:p>
    <w:p w:rsidR="00000000" w:rsidDel="00000000" w:rsidP="00000000" w:rsidRDefault="00000000" w:rsidRPr="00000000" w14:paraId="0000020F">
      <w:pPr>
        <w:widowControl w:val="0"/>
        <w:numPr>
          <w:ilvl w:val="0"/>
          <w:numId w:val="7"/>
        </w:numPr>
        <w:spacing w:after="200" w:before="0" w:lineRule="auto"/>
        <w:ind w:left="720" w:hanging="360"/>
      </w:pPr>
      <w:r w:rsidDel="00000000" w:rsidR="00000000" w:rsidRPr="00000000">
        <w:rPr>
          <w:rtl w:val="0"/>
        </w:rPr>
        <w:t xml:space="preserve">Regular physical activity complements nutritional habits by enhancing digestion, promoting well-being and regulating metabolic functions.</w:t>
      </w:r>
    </w:p>
    <w:p w:rsidR="00000000" w:rsidDel="00000000" w:rsidP="00000000" w:rsidRDefault="00000000" w:rsidRPr="00000000" w14:paraId="00000210">
      <w:pPr>
        <w:widowControl w:val="0"/>
        <w:numPr>
          <w:ilvl w:val="0"/>
          <w:numId w:val="7"/>
        </w:numPr>
        <w:spacing w:after="200" w:before="0" w:lineRule="auto"/>
        <w:ind w:left="720" w:hanging="360"/>
      </w:pPr>
      <w:r w:rsidDel="00000000" w:rsidR="00000000" w:rsidRPr="00000000">
        <w:rPr>
          <w:rtl w:val="0"/>
        </w:rPr>
        <w:t xml:space="preserve">Incorporating suitable periods of fasting and maintaining regular sleep cycles can also significantly contribute to holistic health.</w:t>
      </w:r>
    </w:p>
    <w:p w:rsidR="00000000" w:rsidDel="00000000" w:rsidP="00000000" w:rsidRDefault="00000000" w:rsidRPr="00000000" w14:paraId="00000211">
      <w:pPr>
        <w:widowControl w:val="0"/>
        <w:numPr>
          <w:ilvl w:val="0"/>
          <w:numId w:val="7"/>
        </w:numPr>
        <w:spacing w:after="200" w:before="0" w:lineRule="auto"/>
        <w:ind w:left="720" w:hanging="360"/>
      </w:pPr>
      <w:r w:rsidDel="00000000" w:rsidR="00000000" w:rsidRPr="00000000">
        <w:rPr>
          <w:rtl w:val="0"/>
        </w:rPr>
        <w:t xml:space="preserve">The practice of habit formation is essential to developing healthier nutritional and lifestyle habits.</w:t>
      </w:r>
    </w:p>
    <w:p w:rsidR="00000000" w:rsidDel="00000000" w:rsidP="00000000" w:rsidRDefault="00000000" w:rsidRPr="00000000" w14:paraId="00000212">
      <w:pPr>
        <w:widowControl w:val="0"/>
        <w:numPr>
          <w:ilvl w:val="0"/>
          <w:numId w:val="7"/>
        </w:numPr>
        <w:spacing w:after="200" w:before="0" w:lineRule="auto"/>
        <w:ind w:left="720" w:hanging="360"/>
      </w:pPr>
      <w:r w:rsidDel="00000000" w:rsidR="00000000" w:rsidRPr="00000000">
        <w:rPr>
          <w:rtl w:val="0"/>
        </w:rPr>
        <w:t xml:space="preserve">A successful habit-formation journey involves understanding one's behaviors, identifying harmful triggers, and replacing harmful habits with healthier ones.</w:t>
      </w:r>
    </w:p>
    <w:p w:rsidR="00000000" w:rsidDel="00000000" w:rsidP="00000000" w:rsidRDefault="00000000" w:rsidRPr="00000000" w14:paraId="00000213">
      <w:pPr>
        <w:widowControl w:val="0"/>
        <w:numPr>
          <w:ilvl w:val="0"/>
          <w:numId w:val="7"/>
        </w:numPr>
        <w:spacing w:after="200" w:before="0" w:lineRule="auto"/>
        <w:ind w:left="720" w:hanging="360"/>
      </w:pPr>
      <w:r w:rsidDel="00000000" w:rsidR="00000000" w:rsidRPr="00000000">
        <w:rPr>
          <w:rtl w:val="0"/>
        </w:rPr>
        <w:t xml:space="preserve">As holistic nutritionists, it's important to help clients appreciate the importance and potential benefits of adopting new healthier habits.</w:t>
      </w:r>
    </w:p>
    <w:p w:rsidR="00000000" w:rsidDel="00000000" w:rsidP="00000000" w:rsidRDefault="00000000" w:rsidRPr="00000000" w14:paraId="00000214">
      <w:pPr>
        <w:widowControl w:val="0"/>
        <w:numPr>
          <w:ilvl w:val="0"/>
          <w:numId w:val="7"/>
        </w:numPr>
        <w:spacing w:after="200" w:before="0" w:lineRule="auto"/>
        <w:ind w:left="720" w:hanging="360"/>
      </w:pPr>
      <w:r w:rsidDel="00000000" w:rsidR="00000000" w:rsidRPr="00000000">
        <w:rPr>
          <w:rtl w:val="0"/>
        </w:rPr>
        <w:t xml:space="preserve">Habit formation can be facilitated through small achievable goals, using existing patterns, maintaining consistency, adopting an adaptable mindset, celebrating progress, and regularly tracking progress.</w:t>
      </w:r>
    </w:p>
    <w:p w:rsidR="00000000" w:rsidDel="00000000" w:rsidP="00000000" w:rsidRDefault="00000000" w:rsidRPr="00000000" w14:paraId="00000215">
      <w:pPr>
        <w:widowControl w:val="0"/>
        <w:numPr>
          <w:ilvl w:val="0"/>
          <w:numId w:val="7"/>
        </w:numPr>
        <w:spacing w:after="200" w:before="0" w:lineRule="auto"/>
        <w:ind w:left="720" w:hanging="360"/>
      </w:pPr>
      <w:r w:rsidDel="00000000" w:rsidR="00000000" w:rsidRPr="00000000">
        <w:rPr>
          <w:rtl w:val="0"/>
        </w:rPr>
        <w:t xml:space="preserve">Breaking unhealthy habits requires self-awareness, understanding the psychological needs such habits fulfill, fostering self-love, promoting mindfulness, focusing on one habit at a time, and leveraging support from friends and family.</w:t>
      </w:r>
    </w:p>
    <w:p w:rsidR="00000000" w:rsidDel="00000000" w:rsidP="00000000" w:rsidRDefault="00000000" w:rsidRPr="00000000" w14:paraId="00000216">
      <w:pPr>
        <w:widowControl w:val="0"/>
        <w:numPr>
          <w:ilvl w:val="0"/>
          <w:numId w:val="7"/>
        </w:numPr>
        <w:spacing w:after="200" w:before="0" w:lineRule="auto"/>
        <w:ind w:left="720" w:hanging="360"/>
      </w:pPr>
      <w:r w:rsidDel="00000000" w:rsidR="00000000" w:rsidRPr="00000000">
        <w:rPr>
          <w:rtl w:val="0"/>
        </w:rPr>
        <w:t xml:space="preserve">Mindset shifts towards holistic health can be encouraged through education, guidance, and fostering a culture of constant learning and understanding.</w:t>
      </w:r>
    </w:p>
    <w:p w:rsidR="00000000" w:rsidDel="00000000" w:rsidP="00000000" w:rsidRDefault="00000000" w:rsidRPr="00000000" w14:paraId="00000217">
      <w:pPr>
        <w:widowControl w:val="0"/>
        <w:numPr>
          <w:ilvl w:val="0"/>
          <w:numId w:val="7"/>
        </w:numPr>
        <w:spacing w:after="200" w:before="0" w:lineRule="auto"/>
        <w:ind w:left="720" w:hanging="360"/>
      </w:pPr>
      <w:r w:rsidDel="00000000" w:rsidR="00000000" w:rsidRPr="00000000">
        <w:rPr>
          <w:rtl w:val="0"/>
        </w:rPr>
        <w:t xml:space="preserve">Repetitive conscious thoughts about health-boosting actions can solidify into a new healthy habit or lifestyle, leading to mindset shifts from 'doing' to 'being'.</w:t>
      </w:r>
    </w:p>
    <w:p w:rsidR="00000000" w:rsidDel="00000000" w:rsidP="00000000" w:rsidRDefault="00000000" w:rsidRPr="00000000" w14:paraId="00000218">
      <w:pPr>
        <w:widowControl w:val="0"/>
        <w:numPr>
          <w:ilvl w:val="0"/>
          <w:numId w:val="7"/>
        </w:numPr>
        <w:spacing w:after="200" w:before="0" w:lineRule="auto"/>
        <w:ind w:left="720" w:hanging="360"/>
      </w:pPr>
      <w:r w:rsidDel="00000000" w:rsidR="00000000" w:rsidRPr="00000000">
        <w:rPr>
          <w:rtl w:val="0"/>
        </w:rPr>
        <w:t xml:space="preserve">Follow-ups are crucial in ensuring the success of a personalized meal plan.</w:t>
      </w:r>
    </w:p>
    <w:p w:rsidR="00000000" w:rsidDel="00000000" w:rsidP="00000000" w:rsidRDefault="00000000" w:rsidRPr="00000000" w14:paraId="00000219">
      <w:pPr>
        <w:widowControl w:val="0"/>
        <w:numPr>
          <w:ilvl w:val="0"/>
          <w:numId w:val="7"/>
        </w:numPr>
        <w:spacing w:after="200" w:before="0" w:lineRule="auto"/>
        <w:ind w:left="720" w:hanging="360"/>
      </w:pPr>
      <w:r w:rsidDel="00000000" w:rsidR="00000000" w:rsidRPr="00000000">
        <w:rPr>
          <w:rtl w:val="0"/>
        </w:rPr>
        <w:t xml:space="preserve">The first follow-up should be within a week of starting the nutrition plan, to address immediate issues.</w:t>
      </w:r>
    </w:p>
    <w:p w:rsidR="00000000" w:rsidDel="00000000" w:rsidP="00000000" w:rsidRDefault="00000000" w:rsidRPr="00000000" w14:paraId="0000021A">
      <w:pPr>
        <w:widowControl w:val="0"/>
        <w:numPr>
          <w:ilvl w:val="0"/>
          <w:numId w:val="7"/>
        </w:numPr>
        <w:spacing w:after="200" w:before="0" w:lineRule="auto"/>
        <w:ind w:left="720" w:hanging="360"/>
      </w:pPr>
      <w:r w:rsidDel="00000000" w:rsidR="00000000" w:rsidRPr="00000000">
        <w:rPr>
          <w:rtl w:val="0"/>
        </w:rPr>
        <w:t xml:space="preserve">Subsequent follow-ups should be biweekly for the next few months, to enable swift course adjustments and provide necessary support.</w:t>
      </w:r>
    </w:p>
    <w:p w:rsidR="00000000" w:rsidDel="00000000" w:rsidP="00000000" w:rsidRDefault="00000000" w:rsidRPr="00000000" w14:paraId="0000021B">
      <w:pPr>
        <w:widowControl w:val="0"/>
        <w:numPr>
          <w:ilvl w:val="0"/>
          <w:numId w:val="7"/>
        </w:numPr>
        <w:spacing w:after="200" w:before="0" w:lineRule="auto"/>
        <w:ind w:left="720" w:hanging="360"/>
      </w:pPr>
      <w:r w:rsidDel="00000000" w:rsidR="00000000" w:rsidRPr="00000000">
        <w:rPr>
          <w:rtl w:val="0"/>
        </w:rPr>
        <w:t xml:space="preserve">After the initial phase, follow-ups can be scheduled monthly, with flexibility based on the client's convenience and progress. </w:t>
      </w:r>
    </w:p>
    <w:p w:rsidR="00000000" w:rsidDel="00000000" w:rsidP="00000000" w:rsidRDefault="00000000" w:rsidRPr="00000000" w14:paraId="0000021C">
      <w:pPr>
        <w:widowControl w:val="0"/>
        <w:numPr>
          <w:ilvl w:val="0"/>
          <w:numId w:val="7"/>
        </w:numPr>
        <w:spacing w:after="200" w:before="0" w:lineRule="auto"/>
        <w:ind w:left="720" w:hanging="360"/>
      </w:pPr>
      <w:r w:rsidDel="00000000" w:rsidR="00000000" w:rsidRPr="00000000">
        <w:rPr>
          <w:rtl w:val="0"/>
        </w:rPr>
        <w:t xml:space="preserve">Follow-ups focus on assessing the nutritional plan's efficacy and addressing emerging problems.</w:t>
      </w:r>
    </w:p>
    <w:p w:rsidR="00000000" w:rsidDel="00000000" w:rsidP="00000000" w:rsidRDefault="00000000" w:rsidRPr="00000000" w14:paraId="0000021D">
      <w:pPr>
        <w:widowControl w:val="0"/>
        <w:numPr>
          <w:ilvl w:val="0"/>
          <w:numId w:val="7"/>
        </w:numPr>
        <w:spacing w:after="200" w:before="0" w:lineRule="auto"/>
        <w:ind w:left="720" w:hanging="360"/>
      </w:pPr>
      <w:r w:rsidDel="00000000" w:rsidR="00000000" w:rsidRPr="00000000">
        <w:rPr>
          <w:rtl w:val="0"/>
        </w:rPr>
        <w:t xml:space="preserve">To gauge the plan's implementation, consultants may ask clients various questions about their comfort, challenges, physical changes, deviations from the plan, and more. </w:t>
      </w:r>
    </w:p>
    <w:p w:rsidR="00000000" w:rsidDel="00000000" w:rsidP="00000000" w:rsidRDefault="00000000" w:rsidRPr="00000000" w14:paraId="0000021E">
      <w:pPr>
        <w:widowControl w:val="0"/>
        <w:numPr>
          <w:ilvl w:val="0"/>
          <w:numId w:val="7"/>
        </w:numPr>
        <w:spacing w:after="200" w:before="0" w:lineRule="auto"/>
        <w:ind w:left="720" w:hanging="360"/>
      </w:pPr>
      <w:r w:rsidDel="00000000" w:rsidR="00000000" w:rsidRPr="00000000">
        <w:rPr>
          <w:rtl w:val="0"/>
        </w:rPr>
        <w:t xml:space="preserve">Consultants can adjust the plan based on these responses, considering factors like meal timings, recipes, and advice on managing social outings.</w:t>
      </w:r>
    </w:p>
    <w:p w:rsidR="00000000" w:rsidDel="00000000" w:rsidP="00000000" w:rsidRDefault="00000000" w:rsidRPr="00000000" w14:paraId="0000021F">
      <w:pPr>
        <w:widowControl w:val="0"/>
        <w:numPr>
          <w:ilvl w:val="0"/>
          <w:numId w:val="7"/>
        </w:numPr>
        <w:spacing w:after="200" w:before="0" w:lineRule="auto"/>
        <w:ind w:left="720" w:hanging="360"/>
      </w:pPr>
      <w:r w:rsidDel="00000000" w:rsidR="00000000" w:rsidRPr="00000000">
        <w:rPr>
          <w:rtl w:val="0"/>
        </w:rPr>
        <w:t xml:space="preserve">Clients are encouraged to maintain a Nutritional Journal, documenting their food intake, reactions, and well-being changes.</w:t>
      </w:r>
    </w:p>
    <w:p w:rsidR="00000000" w:rsidDel="00000000" w:rsidP="00000000" w:rsidRDefault="00000000" w:rsidRPr="00000000" w14:paraId="00000220">
      <w:pPr>
        <w:widowControl w:val="0"/>
        <w:numPr>
          <w:ilvl w:val="0"/>
          <w:numId w:val="7"/>
        </w:numPr>
        <w:spacing w:after="200" w:before="0" w:lineRule="auto"/>
        <w:ind w:left="720" w:hanging="360"/>
      </w:pPr>
      <w:r w:rsidDel="00000000" w:rsidR="00000000" w:rsidRPr="00000000">
        <w:rPr>
          <w:rtl w:val="0"/>
        </w:rPr>
        <w:t xml:space="preserve">If clients have a pre-existing prescribed meal plan, consultants support them in overcoming practical issues while adhering to the plan, respecting advice from their healthcare professionals.</w:t>
      </w:r>
    </w:p>
    <w:p w:rsidR="00000000" w:rsidDel="00000000" w:rsidP="00000000" w:rsidRDefault="00000000" w:rsidRPr="00000000" w14:paraId="00000221">
      <w:pPr>
        <w:widowControl w:val="0"/>
        <w:numPr>
          <w:ilvl w:val="0"/>
          <w:numId w:val="7"/>
        </w:numPr>
        <w:spacing w:after="200" w:before="0" w:lineRule="auto"/>
        <w:ind w:left="720" w:hanging="360"/>
      </w:pPr>
      <w:r w:rsidDel="00000000" w:rsidR="00000000" w:rsidRPr="00000000">
        <w:rPr>
          <w:rtl w:val="0"/>
        </w:rPr>
        <w:t xml:space="preserve">Adjustments to the plan aim to enhance compliance, alleviate discomfort, and boost efficacy, considering aspects like food preferences, meal timings, physical comfort, and emotional responses.</w:t>
      </w:r>
    </w:p>
    <w:p w:rsidR="00000000" w:rsidDel="00000000" w:rsidP="00000000" w:rsidRDefault="00000000" w:rsidRPr="00000000" w14:paraId="00000222">
      <w:pPr>
        <w:widowControl w:val="0"/>
        <w:numPr>
          <w:ilvl w:val="0"/>
          <w:numId w:val="7"/>
        </w:numPr>
        <w:spacing w:after="200" w:before="0" w:lineRule="auto"/>
        <w:ind w:left="720" w:hanging="360"/>
      </w:pPr>
      <w:r w:rsidDel="00000000" w:rsidR="00000000" w:rsidRPr="00000000">
        <w:rPr>
          <w:rtl w:val="0"/>
        </w:rPr>
        <w:t xml:space="preserve">Follow-ups enhance understanding, address challenges, foster accountability, measure progress, bring necessary modifications, and ensure the plan remains feasible and enjoyable. </w:t>
      </w:r>
    </w:p>
    <w:p w:rsidR="00000000" w:rsidDel="00000000" w:rsidP="00000000" w:rsidRDefault="00000000" w:rsidRPr="00000000" w14:paraId="00000223">
      <w:pPr>
        <w:widowControl w:val="0"/>
        <w:numPr>
          <w:ilvl w:val="0"/>
          <w:numId w:val="7"/>
        </w:numPr>
        <w:spacing w:after="200" w:lineRule="auto"/>
        <w:ind w:left="720" w:hanging="360"/>
      </w:pPr>
      <w:r w:rsidDel="00000000" w:rsidR="00000000" w:rsidRPr="00000000">
        <w:rPr>
          <w:rtl w:val="0"/>
        </w:rPr>
        <w:t xml:space="preserve">Regular follow-ups help establish a supportive and trusting relationship with the client, aiding their journey towards optimal health and holistic well-being.</w:t>
      </w:r>
    </w:p>
    <w:p w:rsidR="00000000" w:rsidDel="00000000" w:rsidP="00000000" w:rsidRDefault="00000000" w:rsidRPr="00000000" w14:paraId="00000224">
      <w:pPr>
        <w:pStyle w:val="Heading2"/>
        <w:spacing w:after="200" w:lineRule="auto"/>
        <w:rPr/>
      </w:pPr>
      <w:bookmarkStart w:colFirst="0" w:colLast="0" w:name="_azlarkf2x2dk" w:id="65"/>
      <w:bookmarkEnd w:id="65"/>
      <w:r w:rsidDel="00000000" w:rsidR="00000000" w:rsidRPr="00000000">
        <w:rPr>
          <w:rtl w:val="0"/>
        </w:rPr>
        <w:t xml:space="preserve">Exercises</w:t>
      </w:r>
    </w:p>
    <w:p w:rsidR="00000000" w:rsidDel="00000000" w:rsidP="00000000" w:rsidRDefault="00000000" w:rsidRPr="00000000" w14:paraId="00000225">
      <w:pPr>
        <w:pStyle w:val="Heading3"/>
        <w:spacing w:after="200" w:lineRule="auto"/>
        <w:rPr/>
      </w:pPr>
      <w:bookmarkStart w:colFirst="0" w:colLast="0" w:name="_m38y84lzc4g1" w:id="66"/>
      <w:bookmarkEnd w:id="66"/>
      <w:r w:rsidDel="00000000" w:rsidR="00000000" w:rsidRPr="00000000">
        <w:rPr>
          <w:rtl w:val="0"/>
        </w:rPr>
        <w:t xml:space="preserve">Exercise 1: Holistic Nutrition Case Studies</w:t>
      </w:r>
    </w:p>
    <w:p w:rsidR="00000000" w:rsidDel="00000000" w:rsidP="00000000" w:rsidRDefault="00000000" w:rsidRPr="00000000" w14:paraId="00000226">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enhance your skills in interpreting client data and designing personalized nutrition plans in tune with their unique needs.</w:t>
      </w:r>
    </w:p>
    <w:p w:rsidR="00000000" w:rsidDel="00000000" w:rsidP="00000000" w:rsidRDefault="00000000" w:rsidRPr="00000000" w14:paraId="0000022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28">
      <w:pPr>
        <w:numPr>
          <w:ilvl w:val="0"/>
          <w:numId w:val="9"/>
        </w:numPr>
        <w:spacing w:after="200" w:lineRule="auto"/>
        <w:ind w:left="720" w:hanging="360"/>
        <w:rPr>
          <w:u w:val="none"/>
        </w:rPr>
      </w:pPr>
      <w:r w:rsidDel="00000000" w:rsidR="00000000" w:rsidRPr="00000000">
        <w:rPr>
          <w:rtl w:val="0"/>
        </w:rPr>
        <w:t xml:space="preserve">Review the two pre-filled Holistic Nutrition Intake Forms</w:t>
      </w:r>
      <w:del w:author="Justin Delli Colli" w:id="2" w:date="2024-01-24T18:10:54Z">
        <w:commentRangeStart w:id="12"/>
        <w:commentRangeStart w:id="13"/>
        <w:commentRangeStart w:id="14"/>
        <w:commentRangeStart w:id="15"/>
        <w:r w:rsidDel="00000000" w:rsidR="00000000" w:rsidRPr="00000000">
          <w:rPr>
            <w:rtl w:val="0"/>
          </w:rPr>
          <w:delText xml:space="preserve"> (</w:delText>
        </w:r>
        <w:r w:rsidDel="00000000" w:rsidR="00000000" w:rsidRPr="00000000">
          <w:fldChar w:fldCharType="begin"/>
        </w:r>
        <w:r w:rsidDel="00000000" w:rsidR="00000000" w:rsidRPr="00000000">
          <w:delInstrText xml:space="preserve">HYPERLINK "http://www."</w:delInstrText>
        </w:r>
        <w:r w:rsidDel="00000000" w:rsidR="00000000" w:rsidRPr="00000000">
          <w:fldChar w:fldCharType="separate"/>
        </w:r>
        <w:r w:rsidDel="00000000" w:rsidR="00000000" w:rsidRPr="00000000">
          <w:rPr>
            <w:color w:val="1155cc"/>
            <w:u w:val="single"/>
            <w:rtl w:val="0"/>
          </w:rPr>
          <w:delText xml:space="preserve">Client #1</w:delText>
        </w:r>
        <w:r w:rsidDel="00000000" w:rsidR="00000000" w:rsidRPr="00000000">
          <w:fldChar w:fldCharType="end"/>
        </w:r>
        <w:r w:rsidDel="00000000" w:rsidR="00000000" w:rsidRPr="00000000">
          <w:rPr>
            <w:rtl w:val="0"/>
          </w:rPr>
          <w:delText xml:space="preserve">, </w:delText>
        </w:r>
        <w:r w:rsidDel="00000000" w:rsidR="00000000" w:rsidRPr="00000000">
          <w:fldChar w:fldCharType="begin"/>
        </w:r>
        <w:r w:rsidDel="00000000" w:rsidR="00000000" w:rsidRPr="00000000">
          <w:delInstrText xml:space="preserve">HYPERLINK "http://www."</w:delInstrText>
        </w:r>
        <w:r w:rsidDel="00000000" w:rsidR="00000000" w:rsidRPr="00000000">
          <w:fldChar w:fldCharType="separate"/>
        </w:r>
        <w:r w:rsidDel="00000000" w:rsidR="00000000" w:rsidRPr="00000000">
          <w:rPr>
            <w:color w:val="1155cc"/>
            <w:u w:val="single"/>
            <w:rtl w:val="0"/>
          </w:rPr>
          <w:delText xml:space="preserve">Client #2</w:delText>
        </w:r>
        <w:r w:rsidDel="00000000" w:rsidR="00000000" w:rsidRPr="00000000">
          <w:fldChar w:fldCharType="end"/>
        </w:r>
        <w:r w:rsidDel="00000000" w:rsidR="00000000" w:rsidRPr="00000000">
          <w:rPr>
            <w:rtl w:val="0"/>
          </w:rPr>
          <w:delText xml:space="preserve">) </w:delText>
        </w:r>
      </w:del>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provided </w:t>
      </w:r>
      <w:ins w:author="Justin Delli Colli" w:id="3" w:date="2024-01-24T18:10:57Z">
        <w:commentRangeStart w:id="16"/>
        <w:commentRangeStart w:id="17"/>
        <w:commentRangeStart w:id="18"/>
        <w:commentRangeStart w:id="19"/>
        <w:r w:rsidDel="00000000" w:rsidR="00000000" w:rsidRPr="00000000">
          <w:rPr>
            <w:rtl w:val="0"/>
          </w:rPr>
          <w:t xml:space="preserve">below</w:t>
        </w:r>
      </w:ins>
      <w:del w:author="Justin Delli Colli" w:id="3" w:date="2024-01-24T18:10:57Z">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delText xml:space="preserve">with this course</w:delText>
        </w:r>
      </w:del>
      <w:r w:rsidDel="00000000" w:rsidR="00000000" w:rsidRPr="00000000">
        <w:rPr>
          <w:rtl w:val="0"/>
        </w:rPr>
        <w:t xml:space="preserve">.</w:t>
      </w:r>
    </w:p>
    <w:p w:rsidR="00000000" w:rsidDel="00000000" w:rsidP="00000000" w:rsidRDefault="00000000" w:rsidRPr="00000000" w14:paraId="00000229">
      <w:pPr>
        <w:numPr>
          <w:ilvl w:val="0"/>
          <w:numId w:val="9"/>
        </w:numPr>
        <w:spacing w:after="200" w:before="0" w:lineRule="auto"/>
        <w:ind w:left="720" w:hanging="360"/>
        <w:rPr>
          <w:u w:val="none"/>
        </w:rPr>
      </w:pPr>
      <w:r w:rsidDel="00000000" w:rsidR="00000000" w:rsidRPr="00000000">
        <w:rPr>
          <w:rtl w:val="0"/>
        </w:rPr>
        <w:t xml:space="preserve">Analyze the information in terms of the clients' demographics, medical history, lifestyle habits, and dietary preferences.</w:t>
      </w:r>
    </w:p>
    <w:p w:rsidR="00000000" w:rsidDel="00000000" w:rsidP="00000000" w:rsidRDefault="00000000" w:rsidRPr="00000000" w14:paraId="0000022A">
      <w:pPr>
        <w:numPr>
          <w:ilvl w:val="0"/>
          <w:numId w:val="9"/>
        </w:numPr>
        <w:spacing w:after="200" w:before="0" w:lineRule="auto"/>
        <w:ind w:left="720" w:hanging="360"/>
        <w:rPr>
          <w:u w:val="none"/>
        </w:rPr>
      </w:pPr>
      <w:r w:rsidDel="00000000" w:rsidR="00000000" w:rsidRPr="00000000">
        <w:rPr>
          <w:rtl w:val="0"/>
        </w:rPr>
        <w:t xml:space="preserve">Based on these, create a comprehensive personalized two-month menu plan taking into account any dietary restrictions, allergies, and health conditions mentioned in the form.</w:t>
      </w:r>
    </w:p>
    <w:p w:rsidR="00000000" w:rsidDel="00000000" w:rsidP="00000000" w:rsidRDefault="00000000" w:rsidRPr="00000000" w14:paraId="0000022B">
      <w:pPr>
        <w:numPr>
          <w:ilvl w:val="0"/>
          <w:numId w:val="9"/>
        </w:numPr>
        <w:spacing w:after="200" w:before="0" w:lineRule="auto"/>
        <w:ind w:left="720" w:hanging="360"/>
        <w:rPr>
          <w:u w:val="none"/>
        </w:rPr>
      </w:pPr>
      <w:r w:rsidDel="00000000" w:rsidR="00000000" w:rsidRPr="00000000">
        <w:rPr>
          <w:rtl w:val="0"/>
        </w:rPr>
        <w:t xml:space="preserve">Remember to focus on gradual dietary changes rather than drastic modifications, and consider variety, balance, enjoyment, and practicality when designing the menus.</w:t>
      </w:r>
    </w:p>
    <w:p w:rsidR="00000000" w:rsidDel="00000000" w:rsidP="00000000" w:rsidRDefault="00000000" w:rsidRPr="00000000" w14:paraId="0000022C">
      <w:pPr>
        <w:numPr>
          <w:ilvl w:val="0"/>
          <w:numId w:val="9"/>
        </w:numPr>
        <w:spacing w:after="200" w:lineRule="auto"/>
        <w:ind w:left="720" w:hanging="360"/>
        <w:rPr>
          <w:u w:val="none"/>
        </w:rPr>
      </w:pPr>
      <w:r w:rsidDel="00000000" w:rsidR="00000000" w:rsidRPr="00000000">
        <w:rPr>
          <w:rtl w:val="0"/>
        </w:rPr>
        <w:t xml:space="preserve">After completion, compare your plans with the sample nutrition plans provided and reflect on any differences.</w:t>
        <w:br w:type="textWrapping"/>
      </w:r>
    </w:p>
    <w:p w:rsidR="00000000" w:rsidDel="00000000" w:rsidP="00000000" w:rsidRDefault="00000000" w:rsidRPr="00000000" w14:paraId="0000022D">
      <w:pPr>
        <w:spacing w:after="200" w:lineRule="auto"/>
        <w:rPr>
          <w:b w:val="1"/>
        </w:rPr>
      </w:pPr>
      <w:r w:rsidDel="00000000" w:rsidR="00000000" w:rsidRPr="00000000">
        <w:rPr>
          <w:b w:val="1"/>
          <w:rtl w:val="0"/>
        </w:rPr>
        <w:t xml:space="preserve">Case Studies: </w:t>
      </w:r>
    </w:p>
    <w:p w:rsidR="00000000" w:rsidDel="00000000" w:rsidP="00000000" w:rsidRDefault="00000000" w:rsidRPr="00000000" w14:paraId="0000022E">
      <w:pPr>
        <w:spacing w:after="200" w:lineRule="auto"/>
        <w:rPr/>
      </w:pPr>
      <w:r w:rsidDel="00000000" w:rsidR="00000000" w:rsidRPr="00000000">
        <w:rPr>
          <w:rtl w:val="0"/>
        </w:rPr>
        <w:t xml:space="preserve">These case studies assume that you’ve agreed to take on the prospect as a client. At this point you’ve had a few sessions together. </w:t>
      </w:r>
    </w:p>
    <w:p w:rsidR="00000000" w:rsidDel="00000000" w:rsidP="00000000" w:rsidRDefault="00000000" w:rsidRPr="00000000" w14:paraId="0000022F">
      <w:pPr>
        <w:spacing w:after="200" w:lineRule="auto"/>
        <w:ind w:left="0" w:firstLine="0"/>
        <w:rPr>
          <w:b w:val="1"/>
        </w:rPr>
      </w:pPr>
      <w:r w:rsidDel="00000000" w:rsidR="00000000" w:rsidRPr="00000000">
        <w:rPr>
          <w:b w:val="1"/>
          <w:rtl w:val="0"/>
        </w:rPr>
        <w:t xml:space="preserve">1)</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Part 1: Personal Information</w:t>
            </w:r>
          </w:p>
          <w:p w:rsidR="00000000" w:rsidDel="00000000" w:rsidP="00000000" w:rsidRDefault="00000000" w:rsidRPr="00000000" w14:paraId="00000231">
            <w:pPr>
              <w:widowControl w:val="0"/>
              <w:spacing w:line="240" w:lineRule="auto"/>
              <w:rPr/>
            </w:pPr>
            <w:r w:rsidDel="00000000" w:rsidR="00000000" w:rsidRPr="00000000">
              <w:rPr>
                <w:rtl w:val="0"/>
              </w:rPr>
              <w:t xml:space="preserve">Full Name: </w:t>
            </w:r>
            <w:commentRangeStart w:id="20"/>
            <w:r w:rsidDel="00000000" w:rsidR="00000000" w:rsidRPr="00000000">
              <w:rPr>
                <w:rtl w:val="0"/>
              </w:rPr>
              <w:t xml:space="preserve">Miranda Lawson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Preferred Name: Mira </w:t>
            </w:r>
          </w:p>
          <w:p w:rsidR="00000000" w:rsidDel="00000000" w:rsidP="00000000" w:rsidRDefault="00000000" w:rsidRPr="00000000" w14:paraId="00000233">
            <w:pPr>
              <w:widowControl w:val="0"/>
              <w:spacing w:line="240" w:lineRule="auto"/>
              <w:rPr/>
            </w:pPr>
            <w:r w:rsidDel="00000000" w:rsidR="00000000" w:rsidRPr="00000000">
              <w:rPr>
                <w:rtl w:val="0"/>
              </w:rPr>
              <w:t xml:space="preserve">Date of Birth: 02/02/1972 </w:t>
            </w:r>
          </w:p>
          <w:p w:rsidR="00000000" w:rsidDel="00000000" w:rsidP="00000000" w:rsidRDefault="00000000" w:rsidRPr="00000000" w14:paraId="00000234">
            <w:pPr>
              <w:widowControl w:val="0"/>
              <w:spacing w:line="240" w:lineRule="auto"/>
              <w:rPr/>
            </w:pPr>
            <w:r w:rsidDel="00000000" w:rsidR="00000000" w:rsidRPr="00000000">
              <w:rPr>
                <w:rtl w:val="0"/>
              </w:rPr>
              <w:t xml:space="preserve">Gender: Female</w:t>
            </w:r>
          </w:p>
          <w:p w:rsidR="00000000" w:rsidDel="00000000" w:rsidP="00000000" w:rsidRDefault="00000000" w:rsidRPr="00000000" w14:paraId="00000235">
            <w:pPr>
              <w:widowControl w:val="0"/>
              <w:spacing w:line="240" w:lineRule="auto"/>
              <w:rPr/>
            </w:pPr>
            <w:r w:rsidDel="00000000" w:rsidR="00000000" w:rsidRPr="00000000">
              <w:rPr>
                <w:rtl w:val="0"/>
              </w:rPr>
              <w:t xml:space="preserve">Contact Information: (xxx)xxx-xxxx, mira@email.com, preferred method of communication - email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Part 2: Health History</w:t>
            </w:r>
          </w:p>
          <w:p w:rsidR="00000000" w:rsidDel="00000000" w:rsidP="00000000" w:rsidRDefault="00000000" w:rsidRPr="00000000" w14:paraId="00000238">
            <w:pPr>
              <w:widowControl w:val="0"/>
              <w:spacing w:line="240" w:lineRule="auto"/>
              <w:rPr/>
            </w:pPr>
            <w:r w:rsidDel="00000000" w:rsidR="00000000" w:rsidRPr="00000000">
              <w:rPr>
                <w:rtl w:val="0"/>
              </w:rPr>
              <w:t xml:space="preserve">Current health complaints/issues: Feeling fatigued, low energy levels, recurrent headaches </w:t>
            </w:r>
          </w:p>
          <w:p w:rsidR="00000000" w:rsidDel="00000000" w:rsidP="00000000" w:rsidRDefault="00000000" w:rsidRPr="00000000" w14:paraId="00000239">
            <w:pPr>
              <w:widowControl w:val="0"/>
              <w:spacing w:line="240" w:lineRule="auto"/>
              <w:rPr/>
            </w:pPr>
            <w:r w:rsidDel="00000000" w:rsidR="00000000" w:rsidRPr="00000000">
              <w:rPr>
                <w:rtl w:val="0"/>
              </w:rPr>
              <w:t xml:space="preserve">Previous significant health issues: Thyroidectomy (removal of thyroid gland) due to thyroid cancer, currently on thyroid hormone replacement </w:t>
            </w:r>
          </w:p>
          <w:p w:rsidR="00000000" w:rsidDel="00000000" w:rsidP="00000000" w:rsidRDefault="00000000" w:rsidRPr="00000000" w14:paraId="0000023A">
            <w:pPr>
              <w:widowControl w:val="0"/>
              <w:spacing w:line="240" w:lineRule="auto"/>
              <w:rPr/>
            </w:pPr>
            <w:r w:rsidDel="00000000" w:rsidR="00000000" w:rsidRPr="00000000">
              <w:rPr>
                <w:rtl w:val="0"/>
              </w:rPr>
              <w:t xml:space="preserve">Family medical history: Father had type 2 diabetes, mother suffered from obesity and high blood pressure</w:t>
            </w:r>
          </w:p>
          <w:p w:rsidR="00000000" w:rsidDel="00000000" w:rsidP="00000000" w:rsidRDefault="00000000" w:rsidRPr="00000000" w14:paraId="0000023B">
            <w:pPr>
              <w:widowControl w:val="0"/>
              <w:spacing w:line="240" w:lineRule="auto"/>
              <w:rPr/>
            </w:pPr>
            <w:r w:rsidDel="00000000" w:rsidR="00000000" w:rsidRPr="00000000">
              <w:rPr>
                <w:rtl w:val="0"/>
              </w:rPr>
              <w:t xml:space="preserve">Do you take any dietary supplements or medication regularly? Yes, Levothyroxine for thyroid hormone replacement</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Part 3: Lifestyle, Activity Level, and Occupation</w:t>
            </w:r>
          </w:p>
          <w:p w:rsidR="00000000" w:rsidDel="00000000" w:rsidP="00000000" w:rsidRDefault="00000000" w:rsidRPr="00000000" w14:paraId="0000023E">
            <w:pPr>
              <w:widowControl w:val="0"/>
              <w:spacing w:line="240" w:lineRule="auto"/>
              <w:rPr/>
            </w:pPr>
            <w:r w:rsidDel="00000000" w:rsidR="00000000" w:rsidRPr="00000000">
              <w:rPr>
                <w:rtl w:val="0"/>
              </w:rPr>
              <w:t xml:space="preserve">Occupation: Office job, mostly sedentary</w:t>
            </w:r>
          </w:p>
          <w:p w:rsidR="00000000" w:rsidDel="00000000" w:rsidP="00000000" w:rsidRDefault="00000000" w:rsidRPr="00000000" w14:paraId="0000023F">
            <w:pPr>
              <w:widowControl w:val="0"/>
              <w:spacing w:line="240" w:lineRule="auto"/>
              <w:rPr/>
            </w:pPr>
            <w:r w:rsidDel="00000000" w:rsidR="00000000" w:rsidRPr="00000000">
              <w:rPr>
                <w:rtl w:val="0"/>
              </w:rPr>
              <w:t xml:space="preserve">Brief description of your day-to-day tasks: Generally involves desk work, meetings, occasional travel</w:t>
            </w:r>
          </w:p>
          <w:p w:rsidR="00000000" w:rsidDel="00000000" w:rsidP="00000000" w:rsidRDefault="00000000" w:rsidRPr="00000000" w14:paraId="00000240">
            <w:pPr>
              <w:widowControl w:val="0"/>
              <w:spacing w:line="240" w:lineRule="auto"/>
              <w:rPr/>
            </w:pPr>
            <w:r w:rsidDel="00000000" w:rsidR="00000000" w:rsidRPr="00000000">
              <w:rPr>
                <w:rtl w:val="0"/>
              </w:rPr>
              <w:t xml:space="preserve">Physical activities: Limited to brisk walking thrice a week for about 30 minutes each time</w:t>
            </w:r>
          </w:p>
          <w:p w:rsidR="00000000" w:rsidDel="00000000" w:rsidP="00000000" w:rsidRDefault="00000000" w:rsidRPr="00000000" w14:paraId="00000241">
            <w:pPr>
              <w:widowControl w:val="0"/>
              <w:spacing w:line="240" w:lineRule="auto"/>
              <w:rPr/>
            </w:pPr>
            <w:r w:rsidDel="00000000" w:rsidR="00000000" w:rsidRPr="00000000">
              <w:rPr>
                <w:rtl w:val="0"/>
              </w:rPr>
              <w:t xml:space="preserve">Smoking and alcohol consumption: No smoking, drinks socially - approximately one glass of wine 2-3 times a week</w:t>
            </w:r>
          </w:p>
          <w:p w:rsidR="00000000" w:rsidDel="00000000" w:rsidP="00000000" w:rsidRDefault="00000000" w:rsidRPr="00000000" w14:paraId="00000242">
            <w:pPr>
              <w:widowControl w:val="0"/>
              <w:spacing w:line="240" w:lineRule="auto"/>
              <w:rPr/>
            </w:pPr>
            <w:r w:rsidDel="00000000" w:rsidR="00000000" w:rsidRPr="00000000">
              <w:rPr>
                <w:rtl w:val="0"/>
              </w:rPr>
              <w:t xml:space="preserve">Sleep: Sleeps for about 6 hours, has difficulty falling asleep </w:t>
            </w:r>
          </w:p>
          <w:p w:rsidR="00000000" w:rsidDel="00000000" w:rsidP="00000000" w:rsidRDefault="00000000" w:rsidRPr="00000000" w14:paraId="00000243">
            <w:pPr>
              <w:widowControl w:val="0"/>
              <w:spacing w:line="240" w:lineRule="auto"/>
              <w:rPr/>
            </w:pPr>
            <w:r w:rsidDel="00000000" w:rsidR="00000000" w:rsidRPr="00000000">
              <w:rPr>
                <w:rtl w:val="0"/>
              </w:rPr>
              <w:t xml:space="preserve">Physical fitness: Low </w:t>
            </w:r>
          </w:p>
          <w:p w:rsidR="00000000" w:rsidDel="00000000" w:rsidP="00000000" w:rsidRDefault="00000000" w:rsidRPr="00000000" w14:paraId="00000244">
            <w:pPr>
              <w:widowControl w:val="0"/>
              <w:spacing w:line="240" w:lineRule="auto"/>
              <w:rPr/>
            </w:pPr>
            <w:r w:rsidDel="00000000" w:rsidR="00000000" w:rsidRPr="00000000">
              <w:rPr>
                <w:rtl w:val="0"/>
              </w:rPr>
              <w:t xml:space="preserve">Chronic stress, anxiety or depression: Occasionally feels stressed and anxious due to work, usually manages it by reading or listening to music</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Part 4: Nutrition and Diet </w:t>
            </w:r>
          </w:p>
          <w:p w:rsidR="00000000" w:rsidDel="00000000" w:rsidP="00000000" w:rsidRDefault="00000000" w:rsidRPr="00000000" w14:paraId="00000247">
            <w:pPr>
              <w:widowControl w:val="0"/>
              <w:spacing w:line="240" w:lineRule="auto"/>
              <w:rPr/>
            </w:pPr>
            <w:r w:rsidDel="00000000" w:rsidR="00000000" w:rsidRPr="00000000">
              <w:rPr>
                <w:rtl w:val="0"/>
              </w:rPr>
              <w:t xml:space="preserve">Current Dietary habits: Often skips breakfast or grabs a quick pastry, has a salad or sandwich for lunch, varies between ordering dinner and cooking (primarily pasta or rice dishes); snacks on cookies, chips or fruit</w:t>
            </w:r>
          </w:p>
          <w:p w:rsidR="00000000" w:rsidDel="00000000" w:rsidP="00000000" w:rsidRDefault="00000000" w:rsidRPr="00000000" w14:paraId="00000248">
            <w:pPr>
              <w:widowControl w:val="0"/>
              <w:spacing w:line="240" w:lineRule="auto"/>
              <w:rPr/>
            </w:pPr>
            <w:r w:rsidDel="00000000" w:rsidR="00000000" w:rsidRPr="00000000">
              <w:rPr>
                <w:rtl w:val="0"/>
              </w:rPr>
              <w:t xml:space="preserve">Diagnosed food allergies: none</w:t>
            </w:r>
          </w:p>
          <w:p w:rsidR="00000000" w:rsidDel="00000000" w:rsidP="00000000" w:rsidRDefault="00000000" w:rsidRPr="00000000" w14:paraId="00000249">
            <w:pPr>
              <w:widowControl w:val="0"/>
              <w:spacing w:line="240" w:lineRule="auto"/>
              <w:rPr/>
            </w:pPr>
            <w:r w:rsidDel="00000000" w:rsidR="00000000" w:rsidRPr="00000000">
              <w:rPr>
                <w:rtl w:val="0"/>
              </w:rPr>
              <w:t xml:space="preserve">Specific diet: none</w:t>
            </w:r>
          </w:p>
          <w:p w:rsidR="00000000" w:rsidDel="00000000" w:rsidP="00000000" w:rsidRDefault="00000000" w:rsidRPr="00000000" w14:paraId="0000024A">
            <w:pPr>
              <w:widowControl w:val="0"/>
              <w:spacing w:line="240" w:lineRule="auto"/>
              <w:rPr/>
            </w:pPr>
            <w:r w:rsidDel="00000000" w:rsidR="00000000" w:rsidRPr="00000000">
              <w:rPr>
                <w:rtl w:val="0"/>
              </w:rPr>
              <w:t xml:space="preserve">Nutrigenomic test: hasn't done any </w:t>
            </w:r>
          </w:p>
          <w:p w:rsidR="00000000" w:rsidDel="00000000" w:rsidP="00000000" w:rsidRDefault="00000000" w:rsidRPr="00000000" w14:paraId="0000024B">
            <w:pPr>
              <w:widowControl w:val="0"/>
              <w:spacing w:line="240" w:lineRule="auto"/>
              <w:rPr/>
            </w:pPr>
            <w:r w:rsidDel="00000000" w:rsidR="00000000" w:rsidRPr="00000000">
              <w:rPr>
                <w:rtl w:val="0"/>
              </w:rPr>
              <w:t xml:space="preserve">Reactions to foods: Feels bloated after eating cruciferous vegetables (cabbage, broccoli) and legumes (beans, lentils)</w:t>
            </w:r>
          </w:p>
          <w:p w:rsidR="00000000" w:rsidDel="00000000" w:rsidP="00000000" w:rsidRDefault="00000000" w:rsidRPr="00000000" w14:paraId="0000024C">
            <w:pPr>
              <w:widowControl w:val="0"/>
              <w:spacing w:line="240" w:lineRule="auto"/>
              <w:rPr/>
            </w:pPr>
            <w:r w:rsidDel="00000000" w:rsidR="00000000" w:rsidRPr="00000000">
              <w:rPr>
                <w:rtl w:val="0"/>
              </w:rPr>
              <w:t xml:space="preserve">Bowel movements and digestive discomfort: Irregular bowel movements, experiences constipation</w:t>
            </w:r>
          </w:p>
          <w:p w:rsidR="00000000" w:rsidDel="00000000" w:rsidP="00000000" w:rsidRDefault="00000000" w:rsidRPr="00000000" w14:paraId="0000024D">
            <w:pPr>
              <w:widowControl w:val="0"/>
              <w:spacing w:line="240" w:lineRule="auto"/>
              <w:rPr/>
            </w:pPr>
            <w:r w:rsidDel="00000000" w:rsidR="00000000" w:rsidRPr="00000000">
              <w:rPr>
                <w:rtl w:val="0"/>
              </w:rPr>
              <w:t xml:space="preserve">Foods not eaten: Seafood  </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Part 5: Socio-Economic and Cultural Considerations</w:t>
            </w:r>
          </w:p>
          <w:p w:rsidR="00000000" w:rsidDel="00000000" w:rsidP="00000000" w:rsidRDefault="00000000" w:rsidRPr="00000000" w14:paraId="00000250">
            <w:pPr>
              <w:widowControl w:val="0"/>
              <w:spacing w:line="240" w:lineRule="auto"/>
              <w:rPr/>
            </w:pPr>
            <w:r w:rsidDel="00000000" w:rsidR="00000000" w:rsidRPr="00000000">
              <w:rPr>
                <w:rtl w:val="0"/>
              </w:rPr>
              <w:t xml:space="preserve">Income: Full-time job in an MNC, decent salary, no significant constraints in purchasing foods</w:t>
            </w:r>
          </w:p>
          <w:p w:rsidR="00000000" w:rsidDel="00000000" w:rsidP="00000000" w:rsidRDefault="00000000" w:rsidRPr="00000000" w14:paraId="00000251">
            <w:pPr>
              <w:widowControl w:val="0"/>
              <w:spacing w:line="240" w:lineRule="auto"/>
              <w:rPr/>
            </w:pPr>
            <w:r w:rsidDel="00000000" w:rsidR="00000000" w:rsidRPr="00000000">
              <w:rPr>
                <w:rtl w:val="0"/>
              </w:rPr>
              <w:t xml:space="preserve">Access to fresh, healthy foods: Lives near a farmer's market and a grocery store</w:t>
            </w:r>
          </w:p>
          <w:p w:rsidR="00000000" w:rsidDel="00000000" w:rsidP="00000000" w:rsidRDefault="00000000" w:rsidRPr="00000000" w14:paraId="00000252">
            <w:pPr>
              <w:widowControl w:val="0"/>
              <w:spacing w:line="240" w:lineRule="auto"/>
              <w:rPr/>
            </w:pPr>
            <w:r w:rsidDel="00000000" w:rsidR="00000000" w:rsidRPr="00000000">
              <w:rPr>
                <w:rtl w:val="0"/>
              </w:rPr>
              <w:t xml:space="preserve">Cultural background's influence: Raised in a South-Asian household, tends to gravitate towards spicy, complex meals when cooking at home</w:t>
            </w:r>
          </w:p>
          <w:p w:rsidR="00000000" w:rsidDel="00000000" w:rsidP="00000000" w:rsidRDefault="00000000" w:rsidRPr="00000000" w14:paraId="00000253">
            <w:pPr>
              <w:widowControl w:val="0"/>
              <w:spacing w:line="240" w:lineRule="auto"/>
              <w:rPr/>
            </w:pPr>
            <w:r w:rsidDel="00000000" w:rsidR="00000000" w:rsidRPr="00000000">
              <w:rPr>
                <w:rtl w:val="0"/>
              </w:rPr>
              <w:t xml:space="preserve">Religious or cultural dietary restrictions: No restrictions </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Part 6: Emotional and Psychological Aspects of Eating </w:t>
            </w:r>
          </w:p>
          <w:p w:rsidR="00000000" w:rsidDel="00000000" w:rsidP="00000000" w:rsidRDefault="00000000" w:rsidRPr="00000000" w14:paraId="00000256">
            <w:pPr>
              <w:widowControl w:val="0"/>
              <w:spacing w:line="240" w:lineRule="auto"/>
              <w:rPr/>
            </w:pPr>
            <w:r w:rsidDel="00000000" w:rsidR="00000000" w:rsidRPr="00000000">
              <w:rPr>
                <w:rtl w:val="0"/>
              </w:rPr>
              <w:t xml:space="preserve">Food habits and emotional well-being: Often stress-eats, especially sugary snacks and fast-food </w:t>
            </w:r>
          </w:p>
          <w:p w:rsidR="00000000" w:rsidDel="00000000" w:rsidP="00000000" w:rsidRDefault="00000000" w:rsidRPr="00000000" w14:paraId="00000257">
            <w:pPr>
              <w:widowControl w:val="0"/>
              <w:spacing w:line="240" w:lineRule="auto"/>
              <w:rPr/>
            </w:pPr>
            <w:r w:rsidDel="00000000" w:rsidR="00000000" w:rsidRPr="00000000">
              <w:rPr>
                <w:rtl w:val="0"/>
              </w:rPr>
              <w:t xml:space="preserve">Food cravings or aversions: Craves sweets and junk food when stressed or upset</w:t>
            </w:r>
          </w:p>
          <w:p w:rsidR="00000000" w:rsidDel="00000000" w:rsidP="00000000" w:rsidRDefault="00000000" w:rsidRPr="00000000" w14:paraId="00000258">
            <w:pPr>
              <w:widowControl w:val="0"/>
              <w:spacing w:line="240" w:lineRule="auto"/>
              <w:rPr/>
            </w:pPr>
            <w:r w:rsidDel="00000000" w:rsidR="00000000" w:rsidRPr="00000000">
              <w:rPr>
                <w:rtl w:val="0"/>
              </w:rPr>
              <w:t xml:space="preserve">Comfort foods: Chocolate, pizza, macaroni and cheese</w:t>
            </w:r>
          </w:p>
          <w:p w:rsidR="00000000" w:rsidDel="00000000" w:rsidP="00000000" w:rsidRDefault="00000000" w:rsidRPr="00000000" w14:paraId="00000259">
            <w:pPr>
              <w:widowControl w:val="0"/>
              <w:spacing w:line="240" w:lineRule="auto"/>
              <w:rPr/>
            </w:pPr>
            <w:r w:rsidDel="00000000" w:rsidR="00000000" w:rsidRPr="00000000">
              <w:rPr>
                <w:rtl w:val="0"/>
              </w:rPr>
              <w:t xml:space="preserve">Relationship with food and eating: Eats in response to emotions, especially stress and anxiety  </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Part 7: Additional Aspects of Health and Wellbeing</w:t>
            </w:r>
          </w:p>
          <w:p w:rsidR="00000000" w:rsidDel="00000000" w:rsidP="00000000" w:rsidRDefault="00000000" w:rsidRPr="00000000" w14:paraId="0000025C">
            <w:pPr>
              <w:widowControl w:val="0"/>
              <w:spacing w:line="240" w:lineRule="auto"/>
              <w:rPr/>
            </w:pPr>
            <w:r w:rsidDel="00000000" w:rsidR="00000000" w:rsidRPr="00000000">
              <w:rPr>
                <w:rtl w:val="0"/>
              </w:rPr>
              <w:t xml:space="preserve">Energy levels throughout the day: Feel drained by mid-afternoon</w:t>
            </w:r>
          </w:p>
          <w:p w:rsidR="00000000" w:rsidDel="00000000" w:rsidP="00000000" w:rsidRDefault="00000000" w:rsidRPr="00000000" w14:paraId="0000025D">
            <w:pPr>
              <w:widowControl w:val="0"/>
              <w:spacing w:line="240" w:lineRule="auto"/>
              <w:rPr/>
            </w:pPr>
            <w:r w:rsidDel="00000000" w:rsidR="00000000" w:rsidRPr="00000000">
              <w:rPr>
                <w:rtl w:val="0"/>
              </w:rPr>
              <w:t xml:space="preserve">Previous wellness programs: Tried a couple of weight loss programs in the past without much success </w:t>
            </w:r>
          </w:p>
          <w:p w:rsidR="00000000" w:rsidDel="00000000" w:rsidP="00000000" w:rsidRDefault="00000000" w:rsidRPr="00000000" w14:paraId="0000025E">
            <w:pPr>
              <w:widowControl w:val="0"/>
              <w:spacing w:line="240" w:lineRule="auto"/>
              <w:rPr/>
            </w:pPr>
            <w:r w:rsidDel="00000000" w:rsidR="00000000" w:rsidRPr="00000000">
              <w:rPr>
                <w:rtl w:val="0"/>
              </w:rPr>
              <w:t xml:space="preserve">Fatigue and dips in energy levels: Often, especially post-lunch</w:t>
            </w:r>
          </w:p>
          <w:p w:rsidR="00000000" w:rsidDel="00000000" w:rsidP="00000000" w:rsidRDefault="00000000" w:rsidRPr="00000000" w14:paraId="0000025F">
            <w:pPr>
              <w:widowControl w:val="0"/>
              <w:spacing w:line="240" w:lineRule="auto"/>
              <w:rPr/>
            </w:pPr>
            <w:r w:rsidDel="00000000" w:rsidR="00000000" w:rsidRPr="00000000">
              <w:rPr>
                <w:rtl w:val="0"/>
              </w:rPr>
              <w:t xml:space="preserve">Skin, hair, and nail condition: Dry skin, brittle hair and nails </w:t>
            </w:r>
          </w:p>
          <w:p w:rsidR="00000000" w:rsidDel="00000000" w:rsidP="00000000" w:rsidRDefault="00000000" w:rsidRPr="00000000" w14:paraId="00000260">
            <w:pPr>
              <w:widowControl w:val="0"/>
              <w:spacing w:line="240" w:lineRule="auto"/>
              <w:rPr/>
            </w:pPr>
            <w:r w:rsidDel="00000000" w:rsidR="00000000" w:rsidRPr="00000000">
              <w:rPr>
                <w:rtl w:val="0"/>
              </w:rPr>
              <w:t xml:space="preserve">Exposure to environmental toxins: No significant history of exposure to environmental toxins</w:t>
            </w:r>
          </w:p>
          <w:p w:rsidR="00000000" w:rsidDel="00000000" w:rsidP="00000000" w:rsidRDefault="00000000" w:rsidRPr="00000000" w14:paraId="00000261">
            <w:pPr>
              <w:widowControl w:val="0"/>
              <w:spacing w:line="240" w:lineRule="auto"/>
              <w:rPr/>
            </w:pPr>
            <w:r w:rsidDel="00000000" w:rsidR="00000000" w:rsidRPr="00000000">
              <w:rPr>
                <w:rtl w:val="0"/>
              </w:rPr>
              <w:t xml:space="preserve">Changes in senses: N/A</w:t>
            </w:r>
          </w:p>
          <w:p w:rsidR="00000000" w:rsidDel="00000000" w:rsidP="00000000" w:rsidRDefault="00000000" w:rsidRPr="00000000" w14:paraId="00000262">
            <w:pPr>
              <w:widowControl w:val="0"/>
              <w:spacing w:line="240" w:lineRule="auto"/>
              <w:rPr/>
            </w:pPr>
            <w:r w:rsidDel="00000000" w:rsidR="00000000" w:rsidRPr="00000000">
              <w:rPr>
                <w:rtl w:val="0"/>
              </w:rPr>
              <w:t xml:space="preserve">Menstrual cycle: Regular, no significant discomfort or irregularities </w:t>
            </w:r>
          </w:p>
          <w:p w:rsidR="00000000" w:rsidDel="00000000" w:rsidP="00000000" w:rsidRDefault="00000000" w:rsidRPr="00000000" w14:paraId="00000263">
            <w:pPr>
              <w:widowControl w:val="0"/>
              <w:spacing w:line="240" w:lineRule="auto"/>
              <w:rPr/>
            </w:pPr>
            <w:r w:rsidDel="00000000" w:rsidR="00000000" w:rsidRPr="00000000">
              <w:rPr>
                <w:rtl w:val="0"/>
              </w:rPr>
              <w:t xml:space="preserve">Previous help from nutritionist or dietitian: No</w:t>
            </w:r>
          </w:p>
          <w:p w:rsidR="00000000" w:rsidDel="00000000" w:rsidP="00000000" w:rsidRDefault="00000000" w:rsidRPr="00000000" w14:paraId="00000264">
            <w:pPr>
              <w:widowControl w:val="0"/>
              <w:spacing w:line="240" w:lineRule="auto"/>
              <w:rPr/>
            </w:pPr>
            <w:r w:rsidDel="00000000" w:rsidR="00000000" w:rsidRPr="00000000">
              <w:rPr>
                <w:rtl w:val="0"/>
              </w:rPr>
              <w:t xml:space="preserve">Self-care and relaxation: Rarely, finds it hard to find the time, listens to music or plays with her pet cat </w:t>
            </w:r>
          </w:p>
          <w:p w:rsidR="00000000" w:rsidDel="00000000" w:rsidP="00000000" w:rsidRDefault="00000000" w:rsidRPr="00000000" w14:paraId="00000265">
            <w:pPr>
              <w:widowControl w:val="0"/>
              <w:spacing w:line="240" w:lineRule="auto"/>
              <w:rPr/>
            </w:pPr>
            <w:r w:rsidDel="00000000" w:rsidR="00000000" w:rsidRPr="00000000">
              <w:rPr>
                <w:rtl w:val="0"/>
              </w:rPr>
              <w:t xml:space="preserve">Significant life changes recently: None</w:t>
            </w:r>
          </w:p>
          <w:p w:rsidR="00000000" w:rsidDel="00000000" w:rsidP="00000000" w:rsidRDefault="00000000" w:rsidRPr="00000000" w14:paraId="00000266">
            <w:pPr>
              <w:widowControl w:val="0"/>
              <w:spacing w:line="240" w:lineRule="auto"/>
              <w:rPr/>
            </w:pPr>
            <w:r w:rsidDel="00000000" w:rsidR="00000000" w:rsidRPr="00000000">
              <w:rPr>
                <w:rtl w:val="0"/>
              </w:rPr>
              <w:t xml:space="preserve">Time outdoors: Limited time outdoors due to work constraints</w:t>
            </w:r>
          </w:p>
          <w:p w:rsidR="00000000" w:rsidDel="00000000" w:rsidP="00000000" w:rsidRDefault="00000000" w:rsidRPr="00000000" w14:paraId="00000267">
            <w:pPr>
              <w:widowControl w:val="0"/>
              <w:spacing w:line="240" w:lineRule="auto"/>
              <w:rPr/>
            </w:pPr>
            <w:r w:rsidDel="00000000" w:rsidR="00000000" w:rsidRPr="00000000">
              <w:rPr>
                <w:rtl w:val="0"/>
              </w:rPr>
              <w:t xml:space="preserve">Goals through holistic nutrition consulting: Wants to boost energy levels, improve overall well being, manage weight.</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Session Notes: </w:t>
            </w:r>
          </w:p>
          <w:p w:rsidR="00000000" w:rsidDel="00000000" w:rsidP="00000000" w:rsidRDefault="00000000" w:rsidRPr="00000000" w14:paraId="0000026A">
            <w:pPr>
              <w:widowControl w:val="0"/>
              <w:numPr>
                <w:ilvl w:val="0"/>
                <w:numId w:val="8"/>
              </w:numPr>
              <w:spacing w:line="240" w:lineRule="auto"/>
              <w:ind w:left="720" w:hanging="360"/>
              <w:rPr>
                <w:u w:val="none"/>
              </w:rPr>
            </w:pPr>
            <w:r w:rsidDel="00000000" w:rsidR="00000000" w:rsidRPr="00000000">
              <w:rPr>
                <w:rtl w:val="0"/>
              </w:rPr>
              <w:t xml:space="preserve">Upon multiple consultations and reviews of Miranda's nutrition journal, it became increasingly evident that she relies significantly on instant or 'convenient' food options due to her busy schedule and stress from work. </w:t>
            </w:r>
          </w:p>
          <w:p w:rsidR="00000000" w:rsidDel="00000000" w:rsidP="00000000" w:rsidRDefault="00000000" w:rsidRPr="00000000" w14:paraId="0000026B">
            <w:pPr>
              <w:widowControl w:val="0"/>
              <w:numPr>
                <w:ilvl w:val="0"/>
                <w:numId w:val="8"/>
              </w:numPr>
              <w:spacing w:line="240" w:lineRule="auto"/>
              <w:ind w:left="720" w:hanging="360"/>
              <w:rPr>
                <w:u w:val="none"/>
              </w:rPr>
            </w:pPr>
            <w:r w:rsidDel="00000000" w:rsidR="00000000" w:rsidRPr="00000000">
              <w:rPr>
                <w:rtl w:val="0"/>
              </w:rPr>
              <w:t xml:space="preserve">We observed frequent consumption of processed foods, evident from her diet chart that predominantly comprises pastries, sandwiches, and snacks like cookies and chips. </w:t>
            </w:r>
          </w:p>
          <w:p w:rsidR="00000000" w:rsidDel="00000000" w:rsidP="00000000" w:rsidRDefault="00000000" w:rsidRPr="00000000" w14:paraId="0000026C">
            <w:pPr>
              <w:widowControl w:val="0"/>
              <w:numPr>
                <w:ilvl w:val="0"/>
                <w:numId w:val="8"/>
              </w:numPr>
              <w:spacing w:line="240" w:lineRule="auto"/>
              <w:ind w:left="720" w:hanging="360"/>
              <w:rPr>
                <w:u w:val="none"/>
              </w:rPr>
            </w:pPr>
            <w:r w:rsidDel="00000000" w:rsidR="00000000" w:rsidRPr="00000000">
              <w:rPr>
                <w:rtl w:val="0"/>
              </w:rPr>
              <w:t xml:space="preserve">Despite expressing a fondness for complex spicy meals, Miranda's diet lacks sufficient spices and herbs that are common in South Asian cuisine. </w:t>
            </w:r>
          </w:p>
          <w:p w:rsidR="00000000" w:rsidDel="00000000" w:rsidP="00000000" w:rsidRDefault="00000000" w:rsidRPr="00000000" w14:paraId="0000026D">
            <w:pPr>
              <w:widowControl w:val="0"/>
              <w:numPr>
                <w:ilvl w:val="0"/>
                <w:numId w:val="8"/>
              </w:numPr>
              <w:spacing w:line="240" w:lineRule="auto"/>
              <w:ind w:left="720" w:hanging="360"/>
              <w:rPr>
                <w:u w:val="none"/>
              </w:rPr>
            </w:pPr>
            <w:r w:rsidDel="00000000" w:rsidR="00000000" w:rsidRPr="00000000">
              <w:rPr>
                <w:rtl w:val="0"/>
              </w:rPr>
              <w:t xml:space="preserve">Enquiry into her hydration habits revealed that she primarily relies on caffeinated drinks during the day, while her water intake is significantly low. </w:t>
            </w:r>
          </w:p>
          <w:p w:rsidR="00000000" w:rsidDel="00000000" w:rsidP="00000000" w:rsidRDefault="00000000" w:rsidRPr="00000000" w14:paraId="000002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Another aspect that warrants immediate attention is Miranda's clear link between stress and her eating habits.</w:t>
            </w:r>
          </w:p>
        </w:tc>
      </w:tr>
    </w:tbl>
    <w:p w:rsidR="00000000" w:rsidDel="00000000" w:rsidP="00000000" w:rsidRDefault="00000000" w:rsidRPr="00000000" w14:paraId="0000026F">
      <w:pPr>
        <w:spacing w:after="200" w:lineRule="auto"/>
        <w:rPr>
          <w:b w:val="1"/>
        </w:rPr>
      </w:pPr>
      <w:r w:rsidDel="00000000" w:rsidR="00000000" w:rsidRPr="00000000">
        <w:rPr>
          <w:rtl w:val="0"/>
        </w:rPr>
      </w:r>
    </w:p>
    <w:p w:rsidR="00000000" w:rsidDel="00000000" w:rsidP="00000000" w:rsidRDefault="00000000" w:rsidRPr="00000000" w14:paraId="00000270">
      <w:pPr>
        <w:spacing w:after="200" w:lineRule="auto"/>
        <w:ind w:left="0" w:firstLine="0"/>
        <w:rPr>
          <w:b w:val="1"/>
        </w:rPr>
      </w:pPr>
      <w:r w:rsidDel="00000000" w:rsidR="00000000" w:rsidRPr="00000000">
        <w:rPr>
          <w:rtl w:val="0"/>
        </w:rPr>
      </w:r>
    </w:p>
    <w:p w:rsidR="00000000" w:rsidDel="00000000" w:rsidP="00000000" w:rsidRDefault="00000000" w:rsidRPr="00000000" w14:paraId="00000271">
      <w:pPr>
        <w:spacing w:after="200" w:lineRule="auto"/>
        <w:ind w:left="0" w:firstLine="0"/>
        <w:rPr>
          <w:b w:val="1"/>
        </w:rPr>
      </w:pPr>
      <w:r w:rsidDel="00000000" w:rsidR="00000000" w:rsidRPr="00000000">
        <w:rPr>
          <w:b w:val="1"/>
          <w:rtl w:val="0"/>
        </w:rPr>
        <w:t xml:space="preserve">2)</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b w:val="1"/>
              </w:rPr>
            </w:pPr>
            <w:r w:rsidDel="00000000" w:rsidR="00000000" w:rsidRPr="00000000">
              <w:rPr>
                <w:b w:val="1"/>
                <w:rtl w:val="0"/>
              </w:rPr>
              <w:t xml:space="preserve">Part 1: Personal Information</w:t>
            </w:r>
          </w:p>
          <w:p w:rsidR="00000000" w:rsidDel="00000000" w:rsidP="00000000" w:rsidRDefault="00000000" w:rsidRPr="00000000" w14:paraId="00000273">
            <w:pPr>
              <w:widowControl w:val="0"/>
              <w:spacing w:after="0" w:line="240" w:lineRule="auto"/>
              <w:rPr/>
            </w:pPr>
            <w:r w:rsidDel="00000000" w:rsidR="00000000" w:rsidRPr="00000000">
              <w:rPr>
                <w:rtl w:val="0"/>
              </w:rPr>
              <w:t xml:space="preserve">Full Name: Joseph Baker</w:t>
            </w:r>
          </w:p>
          <w:p w:rsidR="00000000" w:rsidDel="00000000" w:rsidP="00000000" w:rsidRDefault="00000000" w:rsidRPr="00000000" w14:paraId="00000274">
            <w:pPr>
              <w:widowControl w:val="0"/>
              <w:spacing w:after="0" w:line="240" w:lineRule="auto"/>
              <w:rPr/>
            </w:pPr>
            <w:r w:rsidDel="00000000" w:rsidR="00000000" w:rsidRPr="00000000">
              <w:rPr>
                <w:rtl w:val="0"/>
              </w:rPr>
              <w:t xml:space="preserve">Preferred Name: Joe</w:t>
            </w:r>
          </w:p>
          <w:p w:rsidR="00000000" w:rsidDel="00000000" w:rsidP="00000000" w:rsidRDefault="00000000" w:rsidRPr="00000000" w14:paraId="00000275">
            <w:pPr>
              <w:widowControl w:val="0"/>
              <w:spacing w:after="0" w:line="240" w:lineRule="auto"/>
              <w:rPr/>
            </w:pPr>
            <w:r w:rsidDel="00000000" w:rsidR="00000000" w:rsidRPr="00000000">
              <w:rPr>
                <w:rtl w:val="0"/>
              </w:rPr>
              <w:t xml:space="preserve">Date of Birth: 01/09/1985</w:t>
            </w:r>
          </w:p>
          <w:p w:rsidR="00000000" w:rsidDel="00000000" w:rsidP="00000000" w:rsidRDefault="00000000" w:rsidRPr="00000000" w14:paraId="00000276">
            <w:pPr>
              <w:widowControl w:val="0"/>
              <w:spacing w:after="0" w:line="240" w:lineRule="auto"/>
              <w:rPr/>
            </w:pPr>
            <w:r w:rsidDel="00000000" w:rsidR="00000000" w:rsidRPr="00000000">
              <w:rPr>
                <w:rtl w:val="0"/>
              </w:rPr>
              <w:t xml:space="preserve">Gender: Male</w:t>
            </w:r>
          </w:p>
          <w:p w:rsidR="00000000" w:rsidDel="00000000" w:rsidP="00000000" w:rsidRDefault="00000000" w:rsidRPr="00000000" w14:paraId="00000277">
            <w:pPr>
              <w:widowControl w:val="0"/>
              <w:spacing w:after="0" w:line="240" w:lineRule="auto"/>
              <w:rPr/>
            </w:pPr>
            <w:r w:rsidDel="00000000" w:rsidR="00000000" w:rsidRPr="00000000">
              <w:rPr>
                <w:rtl w:val="0"/>
              </w:rPr>
              <w:t xml:space="preserve">Contact Information: (xxx)xxx-xxxx, joe@email.com, preferred method of communication - phone call during the evening.</w:t>
            </w:r>
          </w:p>
          <w:p w:rsidR="00000000" w:rsidDel="00000000" w:rsidP="00000000" w:rsidRDefault="00000000" w:rsidRPr="00000000" w14:paraId="00000278">
            <w:pPr>
              <w:widowControl w:val="0"/>
              <w:spacing w:after="0" w:line="240" w:lineRule="auto"/>
              <w:rPr/>
            </w:pPr>
            <w:r w:rsidDel="00000000" w:rsidR="00000000" w:rsidRPr="00000000">
              <w:rPr>
                <w:rtl w:val="0"/>
              </w:rPr>
            </w:r>
          </w:p>
          <w:p w:rsidR="00000000" w:rsidDel="00000000" w:rsidP="00000000" w:rsidRDefault="00000000" w:rsidRPr="00000000" w14:paraId="00000279">
            <w:pPr>
              <w:widowControl w:val="0"/>
              <w:spacing w:after="0" w:line="240" w:lineRule="auto"/>
              <w:rPr>
                <w:b w:val="1"/>
              </w:rPr>
            </w:pPr>
            <w:r w:rsidDel="00000000" w:rsidR="00000000" w:rsidRPr="00000000">
              <w:rPr>
                <w:b w:val="1"/>
                <w:rtl w:val="0"/>
              </w:rPr>
              <w:t xml:space="preserve">Part 2: Health History</w:t>
            </w:r>
          </w:p>
          <w:p w:rsidR="00000000" w:rsidDel="00000000" w:rsidP="00000000" w:rsidRDefault="00000000" w:rsidRPr="00000000" w14:paraId="0000027A">
            <w:pPr>
              <w:widowControl w:val="0"/>
              <w:spacing w:after="0" w:line="240" w:lineRule="auto"/>
              <w:rPr/>
            </w:pPr>
            <w:r w:rsidDel="00000000" w:rsidR="00000000" w:rsidRPr="00000000">
              <w:rPr>
                <w:rtl w:val="0"/>
              </w:rPr>
              <w:t xml:space="preserve">Current health complaints/issues: Recent diagnosis of pre-diabetes, struggles with weight gain especially around the waist, experiences occasional joint pain</w:t>
            </w:r>
          </w:p>
          <w:p w:rsidR="00000000" w:rsidDel="00000000" w:rsidP="00000000" w:rsidRDefault="00000000" w:rsidRPr="00000000" w14:paraId="0000027B">
            <w:pPr>
              <w:widowControl w:val="0"/>
              <w:spacing w:after="0" w:line="240" w:lineRule="auto"/>
              <w:rPr/>
            </w:pPr>
            <w:r w:rsidDel="00000000" w:rsidR="00000000" w:rsidRPr="00000000">
              <w:rPr>
                <w:rtl w:val="0"/>
              </w:rPr>
              <w:t xml:space="preserve">Previous significant health issues: underwent surgery for a herniated disc</w:t>
            </w:r>
          </w:p>
          <w:p w:rsidR="00000000" w:rsidDel="00000000" w:rsidP="00000000" w:rsidRDefault="00000000" w:rsidRPr="00000000" w14:paraId="0000027C">
            <w:pPr>
              <w:widowControl w:val="0"/>
              <w:spacing w:after="0" w:line="240" w:lineRule="auto"/>
              <w:rPr/>
            </w:pPr>
            <w:r w:rsidDel="00000000" w:rsidR="00000000" w:rsidRPr="00000000">
              <w:rPr>
                <w:rtl w:val="0"/>
              </w:rPr>
              <w:t xml:space="preserve">Family medical history: mother had osteoporosis, father was diagnosed with type-II diabetes </w:t>
            </w:r>
          </w:p>
          <w:p w:rsidR="00000000" w:rsidDel="00000000" w:rsidP="00000000" w:rsidRDefault="00000000" w:rsidRPr="00000000" w14:paraId="0000027D">
            <w:pPr>
              <w:widowControl w:val="0"/>
              <w:spacing w:after="0" w:line="240" w:lineRule="auto"/>
              <w:rPr/>
            </w:pPr>
            <w:r w:rsidDel="00000000" w:rsidR="00000000" w:rsidRPr="00000000">
              <w:rPr>
                <w:rtl w:val="0"/>
              </w:rPr>
              <w:t xml:space="preserve">Do you take any dietary supplements or medication regularly? Takes an over-the-counter multivitamin</w:t>
            </w:r>
          </w:p>
          <w:p w:rsidR="00000000" w:rsidDel="00000000" w:rsidP="00000000" w:rsidRDefault="00000000" w:rsidRPr="00000000" w14:paraId="0000027E">
            <w:pPr>
              <w:widowControl w:val="0"/>
              <w:spacing w:after="0" w:line="240" w:lineRule="auto"/>
              <w:rPr/>
            </w:pPr>
            <w:r w:rsidDel="00000000" w:rsidR="00000000" w:rsidRPr="00000000">
              <w:rPr>
                <w:rtl w:val="0"/>
              </w:rPr>
            </w:r>
          </w:p>
          <w:p w:rsidR="00000000" w:rsidDel="00000000" w:rsidP="00000000" w:rsidRDefault="00000000" w:rsidRPr="00000000" w14:paraId="0000027F">
            <w:pPr>
              <w:widowControl w:val="0"/>
              <w:spacing w:after="0" w:line="240" w:lineRule="auto"/>
              <w:rPr>
                <w:b w:val="1"/>
              </w:rPr>
            </w:pPr>
            <w:r w:rsidDel="00000000" w:rsidR="00000000" w:rsidRPr="00000000">
              <w:rPr>
                <w:b w:val="1"/>
                <w:rtl w:val="0"/>
              </w:rPr>
              <w:t xml:space="preserve">Part 3: Lifestyle, Activity Level, and Occupation</w:t>
            </w:r>
          </w:p>
          <w:p w:rsidR="00000000" w:rsidDel="00000000" w:rsidP="00000000" w:rsidRDefault="00000000" w:rsidRPr="00000000" w14:paraId="00000280">
            <w:pPr>
              <w:widowControl w:val="0"/>
              <w:spacing w:after="0" w:line="240" w:lineRule="auto"/>
              <w:rPr/>
            </w:pPr>
            <w:r w:rsidDel="00000000" w:rsidR="00000000" w:rsidRPr="00000000">
              <w:rPr>
                <w:rtl w:val="0"/>
              </w:rPr>
              <w:t xml:space="preserve">Occupation: Runs a local bakery, his work demands long hours, mostly standing or walking</w:t>
            </w:r>
          </w:p>
          <w:p w:rsidR="00000000" w:rsidDel="00000000" w:rsidP="00000000" w:rsidRDefault="00000000" w:rsidRPr="00000000" w14:paraId="00000281">
            <w:pPr>
              <w:widowControl w:val="0"/>
              <w:spacing w:after="0" w:line="240" w:lineRule="auto"/>
              <w:rPr/>
            </w:pPr>
            <w:r w:rsidDel="00000000" w:rsidR="00000000" w:rsidRPr="00000000">
              <w:rPr>
                <w:rtl w:val="0"/>
              </w:rPr>
              <w:t xml:space="preserve">Brief description of your day-to-day tasks: Baking, serving customers, inventory checks, general administrative work</w:t>
            </w:r>
          </w:p>
          <w:p w:rsidR="00000000" w:rsidDel="00000000" w:rsidP="00000000" w:rsidRDefault="00000000" w:rsidRPr="00000000" w14:paraId="00000282">
            <w:pPr>
              <w:widowControl w:val="0"/>
              <w:spacing w:after="0" w:line="240" w:lineRule="auto"/>
              <w:rPr/>
            </w:pPr>
            <w:r w:rsidDel="00000000" w:rsidR="00000000" w:rsidRPr="00000000">
              <w:rPr>
                <w:rtl w:val="0"/>
              </w:rPr>
              <w:t xml:space="preserve">Physical activities: says he thinks his job keeps him active, doesn't have any other routine of physical activity</w:t>
            </w:r>
          </w:p>
          <w:p w:rsidR="00000000" w:rsidDel="00000000" w:rsidP="00000000" w:rsidRDefault="00000000" w:rsidRPr="00000000" w14:paraId="00000283">
            <w:pPr>
              <w:widowControl w:val="0"/>
              <w:spacing w:after="0" w:line="240" w:lineRule="auto"/>
              <w:rPr/>
            </w:pPr>
            <w:r w:rsidDel="00000000" w:rsidR="00000000" w:rsidRPr="00000000">
              <w:rPr>
                <w:rtl w:val="0"/>
              </w:rPr>
              <w:t xml:space="preserve">Smoking and alcohol consumption: Smokes occasionally, moderate to heavy alcohol consumption over weekends</w:t>
            </w:r>
          </w:p>
          <w:p w:rsidR="00000000" w:rsidDel="00000000" w:rsidP="00000000" w:rsidRDefault="00000000" w:rsidRPr="00000000" w14:paraId="00000284">
            <w:pPr>
              <w:widowControl w:val="0"/>
              <w:spacing w:after="0" w:line="240" w:lineRule="auto"/>
              <w:rPr/>
            </w:pPr>
            <w:r w:rsidDel="00000000" w:rsidR="00000000" w:rsidRPr="00000000">
              <w:rPr>
                <w:rtl w:val="0"/>
              </w:rPr>
              <w:t xml:space="preserve">Sleep: Averages 6-7 hours/night, often feels unrefreshed upon waking </w:t>
            </w:r>
          </w:p>
          <w:p w:rsidR="00000000" w:rsidDel="00000000" w:rsidP="00000000" w:rsidRDefault="00000000" w:rsidRPr="00000000" w14:paraId="00000285">
            <w:pPr>
              <w:widowControl w:val="0"/>
              <w:spacing w:after="0" w:line="240" w:lineRule="auto"/>
              <w:rPr/>
            </w:pPr>
            <w:r w:rsidDel="00000000" w:rsidR="00000000" w:rsidRPr="00000000">
              <w:rPr>
                <w:rtl w:val="0"/>
              </w:rPr>
              <w:t xml:space="preserve">Physical fitness: Below average</w:t>
            </w:r>
          </w:p>
          <w:p w:rsidR="00000000" w:rsidDel="00000000" w:rsidP="00000000" w:rsidRDefault="00000000" w:rsidRPr="00000000" w14:paraId="00000286">
            <w:pPr>
              <w:widowControl w:val="0"/>
              <w:spacing w:after="0" w:line="240" w:lineRule="auto"/>
              <w:rPr/>
            </w:pPr>
            <w:r w:rsidDel="00000000" w:rsidR="00000000" w:rsidRPr="00000000">
              <w:rPr>
                <w:rtl w:val="0"/>
              </w:rPr>
              <w:t xml:space="preserve">Chronic stress, anxiety or depression: Feels stressed regularly due to the demands of running a business, doesn't take any deliberate measures to manage it</w:t>
            </w:r>
          </w:p>
          <w:p w:rsidR="00000000" w:rsidDel="00000000" w:rsidP="00000000" w:rsidRDefault="00000000" w:rsidRPr="00000000" w14:paraId="00000287">
            <w:pPr>
              <w:widowControl w:val="0"/>
              <w:spacing w:after="0" w:line="240" w:lineRule="auto"/>
              <w:rPr/>
            </w:pPr>
            <w:r w:rsidDel="00000000" w:rsidR="00000000" w:rsidRPr="00000000">
              <w:rPr>
                <w:rtl w:val="0"/>
              </w:rPr>
            </w:r>
          </w:p>
          <w:p w:rsidR="00000000" w:rsidDel="00000000" w:rsidP="00000000" w:rsidRDefault="00000000" w:rsidRPr="00000000" w14:paraId="00000288">
            <w:pPr>
              <w:widowControl w:val="0"/>
              <w:spacing w:after="0" w:line="240" w:lineRule="auto"/>
              <w:rPr>
                <w:b w:val="1"/>
              </w:rPr>
            </w:pPr>
            <w:r w:rsidDel="00000000" w:rsidR="00000000" w:rsidRPr="00000000">
              <w:rPr>
                <w:b w:val="1"/>
                <w:rtl w:val="0"/>
              </w:rPr>
              <w:t xml:space="preserve">Part 4: Nutrition and Diet </w:t>
            </w:r>
          </w:p>
          <w:p w:rsidR="00000000" w:rsidDel="00000000" w:rsidP="00000000" w:rsidRDefault="00000000" w:rsidRPr="00000000" w14:paraId="00000289">
            <w:pPr>
              <w:widowControl w:val="0"/>
              <w:spacing w:after="0" w:line="240" w:lineRule="auto"/>
              <w:rPr/>
            </w:pPr>
            <w:r w:rsidDel="00000000" w:rsidR="00000000" w:rsidRPr="00000000">
              <w:rPr>
                <w:rtl w:val="0"/>
              </w:rPr>
              <w:t xml:space="preserve">Current dietary habits: frequently skips meals due to busy schedule, relies on bakery items, fast food, and ready meals for sustenance, drinks 4-5 cups of coffee daily</w:t>
            </w:r>
          </w:p>
          <w:p w:rsidR="00000000" w:rsidDel="00000000" w:rsidP="00000000" w:rsidRDefault="00000000" w:rsidRPr="00000000" w14:paraId="0000028A">
            <w:pPr>
              <w:widowControl w:val="0"/>
              <w:spacing w:after="0" w:line="240" w:lineRule="auto"/>
              <w:rPr/>
            </w:pPr>
            <w:r w:rsidDel="00000000" w:rsidR="00000000" w:rsidRPr="00000000">
              <w:rPr>
                <w:rtl w:val="0"/>
              </w:rPr>
              <w:t xml:space="preserve">Diagnosed food allergies: No</w:t>
            </w:r>
          </w:p>
          <w:p w:rsidR="00000000" w:rsidDel="00000000" w:rsidP="00000000" w:rsidRDefault="00000000" w:rsidRPr="00000000" w14:paraId="0000028B">
            <w:pPr>
              <w:widowControl w:val="0"/>
              <w:spacing w:after="0" w:line="240" w:lineRule="auto"/>
              <w:rPr/>
            </w:pPr>
            <w:r w:rsidDel="00000000" w:rsidR="00000000" w:rsidRPr="00000000">
              <w:rPr>
                <w:rtl w:val="0"/>
              </w:rPr>
              <w:t xml:space="preserve">Specific diet: No</w:t>
            </w:r>
          </w:p>
          <w:p w:rsidR="00000000" w:rsidDel="00000000" w:rsidP="00000000" w:rsidRDefault="00000000" w:rsidRPr="00000000" w14:paraId="0000028C">
            <w:pPr>
              <w:widowControl w:val="0"/>
              <w:spacing w:after="0" w:line="240" w:lineRule="auto"/>
              <w:rPr/>
            </w:pPr>
            <w:r w:rsidDel="00000000" w:rsidR="00000000" w:rsidRPr="00000000">
              <w:rPr>
                <w:rtl w:val="0"/>
              </w:rPr>
              <w:t xml:space="preserve">Nutrigenomic test: Hasn't tested</w:t>
            </w:r>
          </w:p>
          <w:p w:rsidR="00000000" w:rsidDel="00000000" w:rsidP="00000000" w:rsidRDefault="00000000" w:rsidRPr="00000000" w14:paraId="0000028D">
            <w:pPr>
              <w:widowControl w:val="0"/>
              <w:spacing w:after="0" w:line="240" w:lineRule="auto"/>
              <w:rPr/>
            </w:pPr>
            <w:r w:rsidDel="00000000" w:rsidR="00000000" w:rsidRPr="00000000">
              <w:rPr>
                <w:rtl w:val="0"/>
              </w:rPr>
              <w:t xml:space="preserve">Reactions to certain foods: Occasionally feels heartburn after eating spicy or fatty foods</w:t>
            </w:r>
          </w:p>
          <w:p w:rsidR="00000000" w:rsidDel="00000000" w:rsidP="00000000" w:rsidRDefault="00000000" w:rsidRPr="00000000" w14:paraId="0000028E">
            <w:pPr>
              <w:widowControl w:val="0"/>
              <w:spacing w:after="0" w:line="240" w:lineRule="auto"/>
              <w:rPr/>
            </w:pPr>
            <w:r w:rsidDel="00000000" w:rsidR="00000000" w:rsidRPr="00000000">
              <w:rPr>
                <w:rtl w:val="0"/>
              </w:rPr>
              <w:t xml:space="preserve">Bowel movements and digestive discomfort: Regular, no significant discomfort</w:t>
            </w:r>
          </w:p>
          <w:p w:rsidR="00000000" w:rsidDel="00000000" w:rsidP="00000000" w:rsidRDefault="00000000" w:rsidRPr="00000000" w14:paraId="0000028F">
            <w:pPr>
              <w:widowControl w:val="0"/>
              <w:spacing w:after="0" w:line="240" w:lineRule="auto"/>
              <w:rPr/>
            </w:pPr>
            <w:r w:rsidDel="00000000" w:rsidR="00000000" w:rsidRPr="00000000">
              <w:rPr>
                <w:rtl w:val="0"/>
              </w:rPr>
              <w:t xml:space="preserve">Foods not eaten: Vegetables, especially the bitter ones</w:t>
            </w:r>
          </w:p>
          <w:p w:rsidR="00000000" w:rsidDel="00000000" w:rsidP="00000000" w:rsidRDefault="00000000" w:rsidRPr="00000000" w14:paraId="00000290">
            <w:pPr>
              <w:widowControl w:val="0"/>
              <w:spacing w:after="0" w:line="240" w:lineRule="auto"/>
              <w:rPr/>
            </w:pPr>
            <w:r w:rsidDel="00000000" w:rsidR="00000000" w:rsidRPr="00000000">
              <w:rPr>
                <w:rtl w:val="0"/>
              </w:rPr>
            </w:r>
          </w:p>
          <w:p w:rsidR="00000000" w:rsidDel="00000000" w:rsidP="00000000" w:rsidRDefault="00000000" w:rsidRPr="00000000" w14:paraId="00000291">
            <w:pPr>
              <w:widowControl w:val="0"/>
              <w:spacing w:after="0" w:line="240" w:lineRule="auto"/>
              <w:rPr>
                <w:b w:val="1"/>
              </w:rPr>
            </w:pPr>
            <w:r w:rsidDel="00000000" w:rsidR="00000000" w:rsidRPr="00000000">
              <w:rPr>
                <w:b w:val="1"/>
                <w:rtl w:val="0"/>
              </w:rPr>
              <w:t xml:space="preserve">Part 5: Socio-Economic and Cultural Considerations</w:t>
            </w:r>
          </w:p>
          <w:p w:rsidR="00000000" w:rsidDel="00000000" w:rsidP="00000000" w:rsidRDefault="00000000" w:rsidRPr="00000000" w14:paraId="00000292">
            <w:pPr>
              <w:widowControl w:val="0"/>
              <w:spacing w:after="0" w:line="240" w:lineRule="auto"/>
              <w:rPr/>
            </w:pPr>
            <w:r w:rsidDel="00000000" w:rsidR="00000000" w:rsidRPr="00000000">
              <w:rPr>
                <w:rtl w:val="0"/>
              </w:rPr>
              <w:t xml:space="preserve">Income: Owns the bakery, has income enough to sustain a comfortable lifestyle</w:t>
            </w:r>
          </w:p>
          <w:p w:rsidR="00000000" w:rsidDel="00000000" w:rsidP="00000000" w:rsidRDefault="00000000" w:rsidRPr="00000000" w14:paraId="00000293">
            <w:pPr>
              <w:widowControl w:val="0"/>
              <w:spacing w:after="0" w:line="240" w:lineRule="auto"/>
              <w:rPr/>
            </w:pPr>
            <w:r w:rsidDel="00000000" w:rsidR="00000000" w:rsidRPr="00000000">
              <w:rPr>
                <w:rtl w:val="0"/>
              </w:rPr>
              <w:t xml:space="preserve">Access to fresh, healthy foods: Has easy access but doesn't prioritize these choices due to taste preference and time shortage </w:t>
            </w:r>
          </w:p>
          <w:p w:rsidR="00000000" w:rsidDel="00000000" w:rsidP="00000000" w:rsidRDefault="00000000" w:rsidRPr="00000000" w14:paraId="00000294">
            <w:pPr>
              <w:widowControl w:val="0"/>
              <w:spacing w:after="0" w:line="240" w:lineRule="auto"/>
              <w:rPr/>
            </w:pPr>
            <w:r w:rsidDel="00000000" w:rsidR="00000000" w:rsidRPr="00000000">
              <w:rPr>
                <w:rtl w:val="0"/>
              </w:rPr>
              <w:t xml:space="preserve">Cultural background's influence: From southern U.S., favors comfort foods traditionally high in fat and sugar</w:t>
            </w:r>
          </w:p>
          <w:p w:rsidR="00000000" w:rsidDel="00000000" w:rsidP="00000000" w:rsidRDefault="00000000" w:rsidRPr="00000000" w14:paraId="00000295">
            <w:pPr>
              <w:widowControl w:val="0"/>
              <w:spacing w:after="0" w:line="240" w:lineRule="auto"/>
              <w:rPr/>
            </w:pPr>
            <w:r w:rsidDel="00000000" w:rsidR="00000000" w:rsidRPr="00000000">
              <w:rPr>
                <w:rtl w:val="0"/>
              </w:rPr>
              <w:t xml:space="preserve">Religious or cultural dietary restrictions: No restrictions </w:t>
            </w:r>
          </w:p>
          <w:p w:rsidR="00000000" w:rsidDel="00000000" w:rsidP="00000000" w:rsidRDefault="00000000" w:rsidRPr="00000000" w14:paraId="00000296">
            <w:pPr>
              <w:widowControl w:val="0"/>
              <w:spacing w:after="0" w:line="240" w:lineRule="auto"/>
              <w:rPr/>
            </w:pPr>
            <w:r w:rsidDel="00000000" w:rsidR="00000000" w:rsidRPr="00000000">
              <w:rPr>
                <w:rtl w:val="0"/>
              </w:rPr>
            </w:r>
          </w:p>
          <w:p w:rsidR="00000000" w:rsidDel="00000000" w:rsidP="00000000" w:rsidRDefault="00000000" w:rsidRPr="00000000" w14:paraId="00000297">
            <w:pPr>
              <w:widowControl w:val="0"/>
              <w:spacing w:after="0" w:line="240" w:lineRule="auto"/>
              <w:rPr>
                <w:b w:val="1"/>
              </w:rPr>
            </w:pPr>
            <w:r w:rsidDel="00000000" w:rsidR="00000000" w:rsidRPr="00000000">
              <w:rPr>
                <w:b w:val="1"/>
                <w:rtl w:val="0"/>
              </w:rPr>
              <w:t xml:space="preserve">Part 6: Emotional and Psychological Aspects of Eating </w:t>
            </w:r>
          </w:p>
          <w:p w:rsidR="00000000" w:rsidDel="00000000" w:rsidP="00000000" w:rsidRDefault="00000000" w:rsidRPr="00000000" w14:paraId="00000298">
            <w:pPr>
              <w:widowControl w:val="0"/>
              <w:spacing w:after="0" w:line="240" w:lineRule="auto"/>
              <w:rPr/>
            </w:pPr>
            <w:r w:rsidDel="00000000" w:rsidR="00000000" w:rsidRPr="00000000">
              <w:rPr>
                <w:rtl w:val="0"/>
              </w:rPr>
              <w:t xml:space="preserve">Food habits and emotional well-being: Binge eats when stressed, picks items high in sugar or fat</w:t>
            </w:r>
          </w:p>
          <w:p w:rsidR="00000000" w:rsidDel="00000000" w:rsidP="00000000" w:rsidRDefault="00000000" w:rsidRPr="00000000" w14:paraId="00000299">
            <w:pPr>
              <w:widowControl w:val="0"/>
              <w:spacing w:after="0" w:line="240" w:lineRule="auto"/>
              <w:rPr/>
            </w:pPr>
            <w:r w:rsidDel="00000000" w:rsidR="00000000" w:rsidRPr="00000000">
              <w:rPr>
                <w:rtl w:val="0"/>
              </w:rPr>
              <w:t xml:space="preserve">Food cravings or aversions: Prefers processed, sugary, and fried foods and avoids vegetables</w:t>
            </w:r>
          </w:p>
          <w:p w:rsidR="00000000" w:rsidDel="00000000" w:rsidP="00000000" w:rsidRDefault="00000000" w:rsidRPr="00000000" w14:paraId="0000029A">
            <w:pPr>
              <w:widowControl w:val="0"/>
              <w:spacing w:after="0" w:line="240" w:lineRule="auto"/>
              <w:rPr/>
            </w:pPr>
            <w:r w:rsidDel="00000000" w:rsidR="00000000" w:rsidRPr="00000000">
              <w:rPr>
                <w:rtl w:val="0"/>
              </w:rPr>
              <w:t xml:space="preserve">Comfort foods: Pastries from his bakery, fried chicken, pizza</w:t>
            </w:r>
          </w:p>
          <w:p w:rsidR="00000000" w:rsidDel="00000000" w:rsidP="00000000" w:rsidRDefault="00000000" w:rsidRPr="00000000" w14:paraId="0000029B">
            <w:pPr>
              <w:widowControl w:val="0"/>
              <w:spacing w:after="0" w:line="240" w:lineRule="auto"/>
              <w:rPr/>
            </w:pPr>
            <w:r w:rsidDel="00000000" w:rsidR="00000000" w:rsidRPr="00000000">
              <w:rPr>
                <w:rtl w:val="0"/>
              </w:rPr>
              <w:t xml:space="preserve">Relationship with food and eating: Admits to emotional eating, often overeats during stressful periods </w:t>
            </w:r>
          </w:p>
          <w:p w:rsidR="00000000" w:rsidDel="00000000" w:rsidP="00000000" w:rsidRDefault="00000000" w:rsidRPr="00000000" w14:paraId="0000029C">
            <w:pPr>
              <w:widowControl w:val="0"/>
              <w:spacing w:after="0" w:line="240" w:lineRule="auto"/>
              <w:rPr/>
            </w:pPr>
            <w:r w:rsidDel="00000000" w:rsidR="00000000" w:rsidRPr="00000000">
              <w:rPr>
                <w:rtl w:val="0"/>
              </w:rPr>
            </w:r>
          </w:p>
          <w:p w:rsidR="00000000" w:rsidDel="00000000" w:rsidP="00000000" w:rsidRDefault="00000000" w:rsidRPr="00000000" w14:paraId="0000029D">
            <w:pPr>
              <w:widowControl w:val="0"/>
              <w:spacing w:after="0" w:line="240" w:lineRule="auto"/>
              <w:rPr>
                <w:b w:val="1"/>
              </w:rPr>
            </w:pPr>
            <w:r w:rsidDel="00000000" w:rsidR="00000000" w:rsidRPr="00000000">
              <w:rPr>
                <w:b w:val="1"/>
                <w:rtl w:val="0"/>
              </w:rPr>
              <w:t xml:space="preserve">Part 7: Additional Aspects of Health and Wellbeing</w:t>
            </w:r>
          </w:p>
          <w:p w:rsidR="00000000" w:rsidDel="00000000" w:rsidP="00000000" w:rsidRDefault="00000000" w:rsidRPr="00000000" w14:paraId="0000029E">
            <w:pPr>
              <w:widowControl w:val="0"/>
              <w:spacing w:after="0" w:line="240" w:lineRule="auto"/>
              <w:rPr/>
            </w:pPr>
            <w:r w:rsidDel="00000000" w:rsidR="00000000" w:rsidRPr="00000000">
              <w:rPr>
                <w:rtl w:val="0"/>
              </w:rPr>
              <w:t xml:space="preserve">Energy levels throughout the day: Feels sluggish and often needs coffee to keep going</w:t>
            </w:r>
          </w:p>
          <w:p w:rsidR="00000000" w:rsidDel="00000000" w:rsidP="00000000" w:rsidRDefault="00000000" w:rsidRPr="00000000" w14:paraId="0000029F">
            <w:pPr>
              <w:widowControl w:val="0"/>
              <w:spacing w:after="0" w:line="240" w:lineRule="auto"/>
              <w:rPr/>
            </w:pPr>
            <w:r w:rsidDel="00000000" w:rsidR="00000000" w:rsidRPr="00000000">
              <w:rPr>
                <w:rtl w:val="0"/>
              </w:rPr>
              <w:t xml:space="preserve">Previous wellness programs: Tried a gym for a few months but quit due to lack of time</w:t>
            </w:r>
          </w:p>
          <w:p w:rsidR="00000000" w:rsidDel="00000000" w:rsidP="00000000" w:rsidRDefault="00000000" w:rsidRPr="00000000" w14:paraId="000002A0">
            <w:pPr>
              <w:widowControl w:val="0"/>
              <w:spacing w:after="0" w:line="240" w:lineRule="auto"/>
              <w:rPr/>
            </w:pPr>
            <w:r w:rsidDel="00000000" w:rsidR="00000000" w:rsidRPr="00000000">
              <w:rPr>
                <w:rtl w:val="0"/>
              </w:rPr>
              <w:t xml:space="preserve">Feeling of fatigue or dips in energy level: Frequent fatigue, feels low in energy by afternoon</w:t>
            </w:r>
          </w:p>
          <w:p w:rsidR="00000000" w:rsidDel="00000000" w:rsidP="00000000" w:rsidRDefault="00000000" w:rsidRPr="00000000" w14:paraId="000002A1">
            <w:pPr>
              <w:widowControl w:val="0"/>
              <w:spacing w:after="0" w:line="240" w:lineRule="auto"/>
              <w:rPr/>
            </w:pPr>
            <w:r w:rsidDel="00000000" w:rsidR="00000000" w:rsidRPr="00000000">
              <w:rPr>
                <w:rtl w:val="0"/>
              </w:rPr>
              <w:t xml:space="preserve">Skin, hair, and nail condition: Experiences adult acne </w:t>
            </w:r>
          </w:p>
          <w:p w:rsidR="00000000" w:rsidDel="00000000" w:rsidP="00000000" w:rsidRDefault="00000000" w:rsidRPr="00000000" w14:paraId="000002A2">
            <w:pPr>
              <w:widowControl w:val="0"/>
              <w:spacing w:after="0" w:line="240" w:lineRule="auto"/>
              <w:rPr/>
            </w:pPr>
            <w:r w:rsidDel="00000000" w:rsidR="00000000" w:rsidRPr="00000000">
              <w:rPr>
                <w:rtl w:val="0"/>
              </w:rPr>
              <w:t xml:space="preserve">Exposure to environmental toxins: No known exposure</w:t>
            </w:r>
          </w:p>
          <w:p w:rsidR="00000000" w:rsidDel="00000000" w:rsidP="00000000" w:rsidRDefault="00000000" w:rsidRPr="00000000" w14:paraId="000002A3">
            <w:pPr>
              <w:widowControl w:val="0"/>
              <w:spacing w:after="0" w:line="240" w:lineRule="auto"/>
              <w:rPr/>
            </w:pPr>
            <w:r w:rsidDel="00000000" w:rsidR="00000000" w:rsidRPr="00000000">
              <w:rPr>
                <w:rtl w:val="0"/>
              </w:rPr>
              <w:t xml:space="preserve">Changes in senses: Finds he does not enjoy vegetables and certain fruits as much as he did when he was younger</w:t>
            </w:r>
          </w:p>
          <w:p w:rsidR="00000000" w:rsidDel="00000000" w:rsidP="00000000" w:rsidRDefault="00000000" w:rsidRPr="00000000" w14:paraId="000002A4">
            <w:pPr>
              <w:widowControl w:val="0"/>
              <w:spacing w:after="0" w:line="240" w:lineRule="auto"/>
              <w:rPr/>
            </w:pPr>
            <w:r w:rsidDel="00000000" w:rsidR="00000000" w:rsidRPr="00000000">
              <w:rPr>
                <w:rtl w:val="0"/>
              </w:rPr>
              <w:t xml:space="preserve">Menstrual cycle: N/A</w:t>
            </w:r>
          </w:p>
          <w:p w:rsidR="00000000" w:rsidDel="00000000" w:rsidP="00000000" w:rsidRDefault="00000000" w:rsidRPr="00000000" w14:paraId="000002A5">
            <w:pPr>
              <w:widowControl w:val="0"/>
              <w:spacing w:after="0" w:line="240" w:lineRule="auto"/>
              <w:rPr/>
            </w:pPr>
            <w:r w:rsidDel="00000000" w:rsidR="00000000" w:rsidRPr="00000000">
              <w:rPr>
                <w:rtl w:val="0"/>
              </w:rPr>
              <w:t xml:space="preserve">Previous assistance from health professional for nutrition/diet: No</w:t>
            </w:r>
          </w:p>
          <w:p w:rsidR="00000000" w:rsidDel="00000000" w:rsidP="00000000" w:rsidRDefault="00000000" w:rsidRPr="00000000" w14:paraId="000002A6">
            <w:pPr>
              <w:widowControl w:val="0"/>
              <w:spacing w:after="0" w:line="240" w:lineRule="auto"/>
              <w:rPr/>
            </w:pPr>
            <w:r w:rsidDel="00000000" w:rsidR="00000000" w:rsidRPr="00000000">
              <w:rPr>
                <w:rtl w:val="0"/>
              </w:rPr>
              <w:t xml:space="preserve">Self-care and relaxation: Very limited, generally spends available free time watching TV</w:t>
            </w:r>
          </w:p>
          <w:p w:rsidR="00000000" w:rsidDel="00000000" w:rsidP="00000000" w:rsidRDefault="00000000" w:rsidRPr="00000000" w14:paraId="000002A7">
            <w:pPr>
              <w:widowControl w:val="0"/>
              <w:spacing w:after="0" w:line="240" w:lineRule="auto"/>
              <w:rPr/>
            </w:pPr>
            <w:r w:rsidDel="00000000" w:rsidR="00000000" w:rsidRPr="00000000">
              <w:rPr>
                <w:rtl w:val="0"/>
              </w:rPr>
              <w:t xml:space="preserve">Significant life changes recently: None</w:t>
            </w:r>
          </w:p>
          <w:p w:rsidR="00000000" w:rsidDel="00000000" w:rsidP="00000000" w:rsidRDefault="00000000" w:rsidRPr="00000000" w14:paraId="000002A8">
            <w:pPr>
              <w:widowControl w:val="0"/>
              <w:spacing w:after="0" w:line="240" w:lineRule="auto"/>
              <w:rPr/>
            </w:pPr>
            <w:r w:rsidDel="00000000" w:rsidR="00000000" w:rsidRPr="00000000">
              <w:rPr>
                <w:rtl w:val="0"/>
              </w:rPr>
              <w:t xml:space="preserve">Time outdoors: Limited, often spends free time indoors</w:t>
            </w:r>
          </w:p>
          <w:p w:rsidR="00000000" w:rsidDel="00000000" w:rsidP="00000000" w:rsidRDefault="00000000" w:rsidRPr="00000000" w14:paraId="000002A9">
            <w:pPr>
              <w:widowControl w:val="0"/>
              <w:spacing w:after="0" w:line="240" w:lineRule="auto"/>
              <w:rPr/>
            </w:pPr>
            <w:r w:rsidDel="00000000" w:rsidR="00000000" w:rsidRPr="00000000">
              <w:rPr>
                <w:rtl w:val="0"/>
              </w:rPr>
              <w:t xml:space="preserve">Nutrition/health goals: Reverse pre-diabetes, lose weight, improve overall health.</w:t>
            </w:r>
          </w:p>
          <w:p w:rsidR="00000000" w:rsidDel="00000000" w:rsidP="00000000" w:rsidRDefault="00000000" w:rsidRPr="00000000" w14:paraId="000002AA">
            <w:pPr>
              <w:widowControl w:val="0"/>
              <w:spacing w:after="0" w:line="240" w:lineRule="auto"/>
              <w:rPr/>
            </w:pPr>
            <w:r w:rsidDel="00000000" w:rsidR="00000000" w:rsidRPr="00000000">
              <w:rPr>
                <w:rtl w:val="0"/>
              </w:rPr>
            </w:r>
          </w:p>
          <w:p w:rsidR="00000000" w:rsidDel="00000000" w:rsidP="00000000" w:rsidRDefault="00000000" w:rsidRPr="00000000" w14:paraId="000002AB">
            <w:pPr>
              <w:widowControl w:val="0"/>
              <w:spacing w:after="0" w:line="240" w:lineRule="auto"/>
              <w:rPr>
                <w:b w:val="1"/>
              </w:rPr>
            </w:pPr>
            <w:r w:rsidDel="00000000" w:rsidR="00000000" w:rsidRPr="00000000">
              <w:rPr>
                <w:b w:val="1"/>
                <w:rtl w:val="0"/>
              </w:rPr>
              <w:t xml:space="preserve">Session Notes:</w:t>
            </w:r>
          </w:p>
          <w:p w:rsidR="00000000" w:rsidDel="00000000" w:rsidP="00000000" w:rsidRDefault="00000000" w:rsidRPr="00000000" w14:paraId="000002AC">
            <w:pPr>
              <w:widowControl w:val="0"/>
              <w:numPr>
                <w:ilvl w:val="0"/>
                <w:numId w:val="4"/>
              </w:numPr>
              <w:spacing w:after="0" w:line="240" w:lineRule="auto"/>
              <w:ind w:left="720" w:hanging="360"/>
              <w:rPr>
                <w:u w:val="none"/>
              </w:rPr>
            </w:pPr>
            <w:r w:rsidDel="00000000" w:rsidR="00000000" w:rsidRPr="00000000">
              <w:rPr>
                <w:rtl w:val="0"/>
              </w:rPr>
              <w:t xml:space="preserve">Joe heavily relies on processed foods, high-sugar, and high-fat options from his bakery.</w:t>
            </w:r>
          </w:p>
          <w:p w:rsidR="00000000" w:rsidDel="00000000" w:rsidP="00000000" w:rsidRDefault="00000000" w:rsidRPr="00000000" w14:paraId="000002AD">
            <w:pPr>
              <w:widowControl w:val="0"/>
              <w:numPr>
                <w:ilvl w:val="0"/>
                <w:numId w:val="4"/>
              </w:numPr>
              <w:spacing w:after="0" w:before="0" w:line="240" w:lineRule="auto"/>
              <w:ind w:left="720" w:hanging="360"/>
              <w:rPr>
                <w:u w:val="none"/>
              </w:rPr>
            </w:pPr>
            <w:r w:rsidDel="00000000" w:rsidR="00000000" w:rsidRPr="00000000">
              <w:rPr>
                <w:rtl w:val="0"/>
              </w:rPr>
              <w:t xml:space="preserve">He frequently skips meals due to his busy work schedule and compensates with heavy, nutrient-poor items.</w:t>
            </w:r>
          </w:p>
          <w:p w:rsidR="00000000" w:rsidDel="00000000" w:rsidP="00000000" w:rsidRDefault="00000000" w:rsidRPr="00000000" w14:paraId="000002AE">
            <w:pPr>
              <w:widowControl w:val="0"/>
              <w:numPr>
                <w:ilvl w:val="0"/>
                <w:numId w:val="4"/>
              </w:numPr>
              <w:spacing w:after="0" w:before="0" w:line="240" w:lineRule="auto"/>
              <w:ind w:left="720" w:hanging="360"/>
              <w:rPr>
                <w:u w:val="none"/>
              </w:rPr>
            </w:pPr>
            <w:r w:rsidDel="00000000" w:rsidR="00000000" w:rsidRPr="00000000">
              <w:rPr>
                <w:rtl w:val="0"/>
              </w:rPr>
              <w:t xml:space="preserve">His diary reveals insufficient intake of fruits, vegetables, and whole grains, crucial for health.</w:t>
            </w:r>
          </w:p>
          <w:p w:rsidR="00000000" w:rsidDel="00000000" w:rsidP="00000000" w:rsidRDefault="00000000" w:rsidRPr="00000000" w14:paraId="000002AF">
            <w:pPr>
              <w:widowControl w:val="0"/>
              <w:numPr>
                <w:ilvl w:val="0"/>
                <w:numId w:val="4"/>
              </w:numPr>
              <w:spacing w:after="0" w:before="0" w:line="240" w:lineRule="auto"/>
              <w:ind w:left="720" w:hanging="360"/>
              <w:rPr>
                <w:u w:val="none"/>
              </w:rPr>
            </w:pPr>
            <w:r w:rsidDel="00000000" w:rsidR="00000000" w:rsidRPr="00000000">
              <w:rPr>
                <w:rtl w:val="0"/>
              </w:rPr>
              <w:t xml:space="preserve">He consumes 4-5 cups of coffee daily, possibly contributing to his sleep issues and fluctuating energy levels.</w:t>
            </w:r>
          </w:p>
          <w:p w:rsidR="00000000" w:rsidDel="00000000" w:rsidP="00000000" w:rsidRDefault="00000000" w:rsidRPr="00000000" w14:paraId="000002B0">
            <w:pPr>
              <w:widowControl w:val="0"/>
              <w:numPr>
                <w:ilvl w:val="0"/>
                <w:numId w:val="4"/>
              </w:numPr>
              <w:spacing w:after="0" w:before="0" w:line="240" w:lineRule="auto"/>
              <w:ind w:left="720" w:hanging="360"/>
              <w:rPr>
                <w:u w:val="none"/>
              </w:rPr>
            </w:pPr>
            <w:r w:rsidDel="00000000" w:rsidR="00000000" w:rsidRPr="00000000">
              <w:rPr>
                <w:rtl w:val="0"/>
              </w:rPr>
              <w:t xml:space="preserve">Joe's stress eating is a significant problem, leading him to consume more sugary and fatty foods during taxing times.</w:t>
            </w:r>
          </w:p>
          <w:p w:rsidR="00000000" w:rsidDel="00000000" w:rsidP="00000000" w:rsidRDefault="00000000" w:rsidRPr="00000000" w14:paraId="000002B1">
            <w:pPr>
              <w:widowControl w:val="0"/>
              <w:numPr>
                <w:ilvl w:val="0"/>
                <w:numId w:val="4"/>
              </w:numPr>
              <w:spacing w:after="0" w:before="0" w:line="240" w:lineRule="auto"/>
              <w:ind w:left="720" w:hanging="360"/>
              <w:rPr>
                <w:u w:val="none"/>
              </w:rPr>
            </w:pPr>
            <w:r w:rsidDel="00000000" w:rsidR="00000000" w:rsidRPr="00000000">
              <w:rPr>
                <w:rtl w:val="0"/>
              </w:rPr>
              <w:t xml:space="preserve">Despite having access to fresh produce, Joe doesn't prioritize them in his diet - a mix of convenience, taste preference, and time seems to hinder healthy food choices.</w:t>
            </w:r>
          </w:p>
          <w:p w:rsidR="00000000" w:rsidDel="00000000" w:rsidP="00000000" w:rsidRDefault="00000000" w:rsidRPr="00000000" w14:paraId="000002B2">
            <w:pPr>
              <w:widowControl w:val="0"/>
              <w:numPr>
                <w:ilvl w:val="0"/>
                <w:numId w:val="4"/>
              </w:numPr>
              <w:spacing w:after="0" w:line="240" w:lineRule="auto"/>
              <w:ind w:left="720" w:hanging="360"/>
              <w:rPr>
                <w:u w:val="none"/>
              </w:rPr>
            </w:pPr>
            <w:r w:rsidDel="00000000" w:rsidR="00000000" w:rsidRPr="00000000">
              <w:rPr>
                <w:rtl w:val="0"/>
              </w:rPr>
              <w:t xml:space="preserve">Despite the physical demand of his job, he lacks structured, regular physical activity.</w:t>
            </w:r>
            <w:r w:rsidDel="00000000" w:rsidR="00000000" w:rsidRPr="00000000">
              <w:rPr>
                <w:rtl w:val="0"/>
              </w:rPr>
            </w:r>
          </w:p>
        </w:tc>
      </w:tr>
    </w:tbl>
    <w:p w:rsidR="00000000" w:rsidDel="00000000" w:rsidP="00000000" w:rsidRDefault="00000000" w:rsidRPr="00000000" w14:paraId="000002B3">
      <w:pPr>
        <w:spacing w:after="200" w:lineRule="auto"/>
        <w:ind w:left="0" w:firstLine="0"/>
        <w:rPr>
          <w:b w:val="1"/>
        </w:rPr>
      </w:pPr>
      <w:r w:rsidDel="00000000" w:rsidR="00000000" w:rsidRPr="00000000">
        <w:rPr>
          <w:rtl w:val="0"/>
        </w:rPr>
      </w:r>
    </w:p>
    <w:p w:rsidR="00000000" w:rsidDel="00000000" w:rsidP="00000000" w:rsidRDefault="00000000" w:rsidRPr="00000000" w14:paraId="000002B4">
      <w:pPr>
        <w:spacing w:after="200" w:lineRule="auto"/>
        <w:rPr/>
      </w:pPr>
      <w:r w:rsidDel="00000000" w:rsidR="00000000" w:rsidRPr="00000000">
        <w:rPr>
          <w:rtl w:val="0"/>
        </w:rPr>
        <w:t xml:space="preserve">Through this exercise, you will gain practical experience in creating holistic nutrition plans based on real-life scenarios.</w:t>
      </w:r>
    </w:p>
    <w:p w:rsidR="00000000" w:rsidDel="00000000" w:rsidP="00000000" w:rsidRDefault="00000000" w:rsidRPr="00000000" w14:paraId="000002B5">
      <w:pPr>
        <w:pStyle w:val="Heading3"/>
        <w:spacing w:after="200" w:lineRule="auto"/>
        <w:rPr/>
      </w:pPr>
      <w:bookmarkStart w:colFirst="0" w:colLast="0" w:name="_acmviioh31gs" w:id="67"/>
      <w:bookmarkEnd w:id="67"/>
      <w:r w:rsidDel="00000000" w:rsidR="00000000" w:rsidRPr="00000000">
        <w:rPr>
          <w:rtl w:val="0"/>
        </w:rPr>
        <w:t xml:space="preserve">Exercise 2: Self Nutritional Plan or Buddy Nutritional Plan</w:t>
      </w:r>
    </w:p>
    <w:p w:rsidR="00000000" w:rsidDel="00000000" w:rsidP="00000000" w:rsidRDefault="00000000" w:rsidRPr="00000000" w14:paraId="000002B6">
      <w:pPr>
        <w:spacing w:after="200" w:lineRule="auto"/>
        <w:rPr/>
      </w:pPr>
      <w:r w:rsidDel="00000000" w:rsidR="00000000" w:rsidRPr="00000000">
        <w:rPr>
          <w:b w:val="1"/>
          <w:rtl w:val="0"/>
        </w:rPr>
        <w:t xml:space="preserve">Objective</w:t>
      </w:r>
      <w:r w:rsidDel="00000000" w:rsidR="00000000" w:rsidRPr="00000000">
        <w:rPr>
          <w:rtl w:val="0"/>
        </w:rPr>
        <w:t xml:space="preserve">: This exercise serves to familiarize you with the process of collecting dietary information and creating a tailored nutrition plan.</w:t>
      </w:r>
    </w:p>
    <w:p w:rsidR="00000000" w:rsidDel="00000000" w:rsidP="00000000" w:rsidRDefault="00000000" w:rsidRPr="00000000" w14:paraId="000002B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B8">
      <w:pPr>
        <w:numPr>
          <w:ilvl w:val="0"/>
          <w:numId w:val="1"/>
        </w:numPr>
        <w:spacing w:after="200" w:lineRule="auto"/>
        <w:ind w:left="720" w:hanging="360"/>
        <w:rPr>
          <w:u w:val="none"/>
        </w:rPr>
      </w:pPr>
      <w:r w:rsidDel="00000000" w:rsidR="00000000" w:rsidRPr="00000000">
        <w:rPr>
          <w:rtl w:val="0"/>
        </w:rPr>
        <w:t xml:space="preserve">In case you find a willing participant: Ask them to complete the Holistic Nutrition Intake Form. Or if you can't find a willing participant: Complete the Holistic Nutrition Intake Form for yourself.</w:t>
      </w:r>
    </w:p>
    <w:p w:rsidR="00000000" w:rsidDel="00000000" w:rsidP="00000000" w:rsidRDefault="00000000" w:rsidRPr="00000000" w14:paraId="000002B9">
      <w:pPr>
        <w:numPr>
          <w:ilvl w:val="0"/>
          <w:numId w:val="1"/>
        </w:numPr>
        <w:spacing w:after="200" w:before="0" w:lineRule="auto"/>
        <w:ind w:left="720" w:hanging="360"/>
        <w:rPr>
          <w:u w:val="none"/>
        </w:rPr>
      </w:pPr>
      <w:r w:rsidDel="00000000" w:rsidR="00000000" w:rsidRPr="00000000">
        <w:rPr>
          <w:rtl w:val="0"/>
        </w:rPr>
        <w:t xml:space="preserve">Use the information gathered to gain a comprehensive understanding of the current health and nutritional status.</w:t>
      </w:r>
    </w:p>
    <w:p w:rsidR="00000000" w:rsidDel="00000000" w:rsidP="00000000" w:rsidRDefault="00000000" w:rsidRPr="00000000" w14:paraId="000002BA">
      <w:pPr>
        <w:numPr>
          <w:ilvl w:val="0"/>
          <w:numId w:val="1"/>
        </w:numPr>
        <w:spacing w:after="200" w:before="0" w:lineRule="auto"/>
        <w:ind w:left="720" w:hanging="360"/>
        <w:rPr>
          <w:u w:val="none"/>
        </w:rPr>
      </w:pPr>
      <w:r w:rsidDel="00000000" w:rsidR="00000000" w:rsidRPr="00000000">
        <w:rPr>
          <w:rtl w:val="0"/>
        </w:rPr>
        <w:t xml:space="preserve">Develop a personalized menu and nutritional plan for the person you chose (the participant or yourself). The nutritional plan should include recommendations for dietary modifications, lifestyle changes, and habit formations.</w:t>
      </w:r>
    </w:p>
    <w:p w:rsidR="00000000" w:rsidDel="00000000" w:rsidP="00000000" w:rsidRDefault="00000000" w:rsidRPr="00000000" w14:paraId="000002BB">
      <w:pPr>
        <w:numPr>
          <w:ilvl w:val="0"/>
          <w:numId w:val="1"/>
        </w:numPr>
        <w:spacing w:after="200" w:before="0" w:lineRule="auto"/>
        <w:ind w:left="720" w:hanging="360"/>
        <w:rPr>
          <w:u w:val="none"/>
        </w:rPr>
      </w:pPr>
      <w:r w:rsidDel="00000000" w:rsidR="00000000" w:rsidRPr="00000000">
        <w:rPr>
          <w:rtl w:val="0"/>
        </w:rPr>
        <w:t xml:space="preserve">Be sure to pay attention to personal preferences, dietary restrictions, and health conditions when developing the plan.</w:t>
      </w:r>
    </w:p>
    <w:p w:rsidR="00000000" w:rsidDel="00000000" w:rsidP="00000000" w:rsidRDefault="00000000" w:rsidRPr="00000000" w14:paraId="000002BC">
      <w:pPr>
        <w:numPr>
          <w:ilvl w:val="0"/>
          <w:numId w:val="1"/>
        </w:numPr>
        <w:spacing w:after="200" w:before="0" w:lineRule="auto"/>
        <w:ind w:left="720" w:hanging="360"/>
        <w:rPr>
          <w:u w:val="none"/>
        </w:rPr>
      </w:pPr>
      <w:r w:rsidDel="00000000" w:rsidR="00000000" w:rsidRPr="00000000">
        <w:rPr>
          <w:rtl w:val="0"/>
        </w:rPr>
        <w:t xml:space="preserve">Implement the nutritional plan over a two-month period. During this period, make note of any adjustments or changes that need to be made.</w:t>
      </w:r>
    </w:p>
    <w:p w:rsidR="00000000" w:rsidDel="00000000" w:rsidP="00000000" w:rsidRDefault="00000000" w:rsidRPr="00000000" w14:paraId="000002BD">
      <w:pPr>
        <w:numPr>
          <w:ilvl w:val="0"/>
          <w:numId w:val="1"/>
        </w:numPr>
        <w:spacing w:after="200" w:lineRule="auto"/>
        <w:ind w:left="720" w:hanging="360"/>
        <w:rPr>
          <w:u w:val="none"/>
        </w:rPr>
      </w:pPr>
      <w:r w:rsidDel="00000000" w:rsidR="00000000" w:rsidRPr="00000000">
        <w:rPr>
          <w:rtl w:val="0"/>
        </w:rPr>
        <w:t xml:space="preserve">At the end of the two months, evaluate the effectiveness of the plan and make the necessary modifications.</w:t>
      </w:r>
    </w:p>
    <w:p w:rsidR="00000000" w:rsidDel="00000000" w:rsidP="00000000" w:rsidRDefault="00000000" w:rsidRPr="00000000" w14:paraId="000002BE">
      <w:pPr>
        <w:spacing w:after="200" w:lineRule="auto"/>
        <w:rPr/>
      </w:pPr>
      <w:r w:rsidDel="00000000" w:rsidR="00000000" w:rsidRPr="00000000">
        <w:rPr>
          <w:rtl w:val="0"/>
        </w:rPr>
        <w:t xml:space="preserve">This exercise will give you hands-on experience in developing and implementing a holistic nutrition intervention, providing you with valuable insight into the challenges and achievements of this process.</w:t>
      </w:r>
    </w:p>
    <w:p w:rsidR="00000000" w:rsidDel="00000000" w:rsidP="00000000" w:rsidRDefault="00000000" w:rsidRPr="00000000" w14:paraId="000002BF">
      <w:pPr>
        <w:pStyle w:val="Heading1"/>
        <w:spacing w:after="200" w:lineRule="auto"/>
        <w:rPr/>
      </w:pPr>
      <w:bookmarkStart w:colFirst="0" w:colLast="0" w:name="_8z9y33o3yzc4" w:id="68"/>
      <w:bookmarkEnd w:id="68"/>
      <w:r w:rsidDel="00000000" w:rsidR="00000000" w:rsidRPr="00000000">
        <w:rPr>
          <w:rtl w:val="0"/>
        </w:rPr>
        <w:t xml:space="preserve">Conclusion</w:t>
      </w:r>
    </w:p>
    <w:p w:rsidR="00000000" w:rsidDel="00000000" w:rsidP="00000000" w:rsidRDefault="00000000" w:rsidRPr="00000000" w14:paraId="000002C0">
      <w:pPr>
        <w:spacing w:after="200" w:lineRule="auto"/>
        <w:rPr/>
      </w:pPr>
      <w:r w:rsidDel="00000000" w:rsidR="00000000" w:rsidRPr="00000000">
        <w:rPr>
          <w:rtl w:val="0"/>
        </w:rPr>
        <w:t xml:space="preserve">Congratulations on completing Module 13: Consulting Clients in Holistic Nutrition. Over the course of this essential module, you have journeyed through the practical application of holistic nutrition, developing a comprehensive understanding of the many elements involved in providing high-quality, client-centered nutritional consultations. </w:t>
      </w:r>
    </w:p>
    <w:p w:rsidR="00000000" w:rsidDel="00000000" w:rsidP="00000000" w:rsidRDefault="00000000" w:rsidRPr="00000000" w14:paraId="000002C1">
      <w:pPr>
        <w:spacing w:after="200" w:lineRule="auto"/>
        <w:rPr/>
      </w:pPr>
      <w:r w:rsidDel="00000000" w:rsidR="00000000" w:rsidRPr="00000000">
        <w:rPr>
          <w:rtl w:val="0"/>
        </w:rPr>
        <w:t xml:space="preserve">You have developed a strong foundation in understanding and respecting the ethical and legal parameters related to practicing as a Holistic Nutrition Consultant. With this knowledge, you're now equipped to navigate professional challenges that may arise and carry out your practice confidently while maintaining your clients' rights and interests at the forefront.</w:t>
      </w:r>
    </w:p>
    <w:p w:rsidR="00000000" w:rsidDel="00000000" w:rsidP="00000000" w:rsidRDefault="00000000" w:rsidRPr="00000000" w14:paraId="000002C2">
      <w:pPr>
        <w:spacing w:after="200" w:lineRule="auto"/>
        <w:rPr/>
      </w:pPr>
      <w:r w:rsidDel="00000000" w:rsidR="00000000" w:rsidRPr="00000000">
        <w:rPr>
          <w:rtl w:val="0"/>
        </w:rPr>
        <w:t xml:space="preserve">Unfolded within this module was the subtle art of holistic nutritional planning. You've learned to create individualistic and balanced nutrition plans that hinge on a client's unique needs, preferences and health status. This skill enables you to bridge the gap between knowledge and practical application, facilitating transformative and sustainable changes in your clients' lives.</w:t>
      </w:r>
    </w:p>
    <w:p w:rsidR="00000000" w:rsidDel="00000000" w:rsidP="00000000" w:rsidRDefault="00000000" w:rsidRPr="00000000" w14:paraId="000002C3">
      <w:pPr>
        <w:spacing w:after="200" w:lineRule="auto"/>
        <w:rPr/>
      </w:pPr>
      <w:r w:rsidDel="00000000" w:rsidR="00000000" w:rsidRPr="00000000">
        <w:rPr>
          <w:rtl w:val="0"/>
        </w:rPr>
        <w:t xml:space="preserve">We delved into the cognitive and behavioral aspects of holistic health. You now have the conceptual tools to guide clients through habit formation and mindset shifts, supporting their journey towards holistic health and wellness. Through this understanding, you're better prepared to facilitate your clients' transition from mere 'doing' to seamlessly 'being' in their newfound healthful lifestyle.</w:t>
      </w:r>
    </w:p>
    <w:p w:rsidR="00000000" w:rsidDel="00000000" w:rsidP="00000000" w:rsidRDefault="00000000" w:rsidRPr="00000000" w14:paraId="000002C4">
      <w:pPr>
        <w:spacing w:after="200" w:lineRule="auto"/>
        <w:rPr/>
      </w:pPr>
      <w:r w:rsidDel="00000000" w:rsidR="00000000" w:rsidRPr="00000000">
        <w:rPr>
          <w:rtl w:val="0"/>
        </w:rPr>
        <w:t xml:space="preserve">Not to be overlooked, you've also seen the significance of regular follow-up and how it can ensure the success of a personalized meal plan. You discovered how diligent monitoring and adjustments can enhance a client's adherence and overall experience, reinforcing the long-term effectiveness of their health journey.</w:t>
      </w:r>
    </w:p>
    <w:p w:rsidR="00000000" w:rsidDel="00000000" w:rsidP="00000000" w:rsidRDefault="00000000" w:rsidRPr="00000000" w14:paraId="000002C5">
      <w:pPr>
        <w:spacing w:after="200" w:lineRule="auto"/>
        <w:rPr/>
      </w:pPr>
      <w:r w:rsidDel="00000000" w:rsidR="00000000" w:rsidRPr="00000000">
        <w:rPr>
          <w:rtl w:val="0"/>
        </w:rPr>
        <w:t xml:space="preserve">As we conclude this module, bear in mind that each client you encounter is a unique tapestry to be approached with sincere understanding and tailored strategies. Remember, your role extends to understanding their individuality, guiding them towards healthier behaviors and attitudes towards food and cultivating lasting improvements in their overall health and well-being.</w:t>
      </w:r>
    </w:p>
    <w:p w:rsidR="00000000" w:rsidDel="00000000" w:rsidP="00000000" w:rsidRDefault="00000000" w:rsidRPr="00000000" w14:paraId="000002C6">
      <w:pPr>
        <w:spacing w:after="200" w:lineRule="auto"/>
        <w:rPr/>
      </w:pPr>
      <w:r w:rsidDel="00000000" w:rsidR="00000000" w:rsidRPr="00000000">
        <w:rPr>
          <w:rtl w:val="0"/>
        </w:rPr>
        <w:t xml:space="preserve">This module has augmented your repertoire of skills and knowledge, bridging the gap between theoretical understanding and practical implementation in the realm of holistic nutrition consulting. As you step forward from here, may you continue to inspire, guide, and support others in their pursuit of health, wellness, and holistic balance.</w:t>
      </w:r>
    </w:p>
    <w:p w:rsidR="00000000" w:rsidDel="00000000" w:rsidP="00000000" w:rsidRDefault="00000000" w:rsidRPr="00000000" w14:paraId="000002C7">
      <w:pPr>
        <w:spacing w:after="200" w:lineRule="auto"/>
        <w:rPr/>
      </w:pPr>
      <w:r w:rsidDel="00000000" w:rsidR="00000000" w:rsidRPr="00000000">
        <w:rPr>
          <w:rtl w:val="0"/>
        </w:rPr>
      </w:r>
    </w:p>
    <w:p w:rsidR="00000000" w:rsidDel="00000000" w:rsidP="00000000" w:rsidRDefault="00000000" w:rsidRPr="00000000" w14:paraId="000002C8">
      <w:pPr>
        <w:pStyle w:val="Heading3"/>
        <w:spacing w:after="200" w:before="240" w:lineRule="auto"/>
        <w:rPr/>
      </w:pPr>
      <w:bookmarkStart w:colFirst="0" w:colLast="0" w:name="_7woya0d69zfx" w:id="69"/>
      <w:bookmarkEnd w:id="69"/>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isa Dobruna" w:id="4" w:date="2024-02-05T14:09:43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Do we have this form, so we can add it?</w:t>
      </w:r>
    </w:p>
  </w:comment>
  <w:comment w:author="Justin Delli Colli" w:id="5" w:date="2024-03-04T16:05:5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linked the form here.</w:t>
      </w:r>
    </w:p>
  </w:comment>
  <w:comment w:author="Justin Delli Colli" w:id="6" w:date="2024-03-04T16:07:29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@chequille@solutionlabs.io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needs to be translated in DE, IT, and NL and linked on the websites.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link to the doc: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https://docs.google.com/document/d/1IthftDphVpXjDy7P58fRC4nelZBRqdoGpBF82_LOz8s/edit?usp=sharing</w:t>
      </w:r>
    </w:p>
  </w:comment>
  <w:comment w:author="Sandra Frevel" w:id="7" w:date="2024-03-05T10:35:23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 https://docs.google.com/document/d/1GeQxys4SDBvDR7-sUlVUnqqLxeR0VRai3BE9IUrvc6k/edit</w:t>
      </w:r>
    </w:p>
  </w:comment>
  <w:comment w:author="Elisa Dobruna" w:id="8" w:date="2024-03-06T08:57:08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 https://docs.google.com/document/d/1A9kzr9halepSVhx5NH-JfyePl4zJB9O0_ianEGC9VZ4/edit?usp=sharing</w:t>
      </w:r>
    </w:p>
  </w:comment>
  <w:comment w:author="Chequille Struger" w:id="9" w:date="2024-03-06T20:37:12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 https://docs.google.com/document/d/1IvnsjMvY7vZfJfp_cxrD42QoCJMmt5DP3DQm_DQtJAo/edit?usp=sharing</w:t>
      </w:r>
    </w:p>
  </w:comment>
  <w:comment w:author="Selene Galván" w:id="10" w:date="2024-06-25T20:29:5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https://docs.google.com/document/d/17G8k7wjZQBF6ySgvj1Za_Fo6VzNwKAXp/edit?usp=drive_link&amp;ouid=117851065538837779094&amp;rtpof=true&amp;sd=true</w:t>
      </w:r>
    </w:p>
  </w:comment>
  <w:comment w:author="Sandra Frevel" w:id="11" w:date="2024-02-15T07:18:54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Justin Delli Colli" w:id="0" w:date="2024-01-24T18:12:36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w:t>
      </w:r>
    </w:p>
  </w:comment>
  <w:comment w:author="Sandra Frevel" w:id="1" w:date="2024-02-15T07:16:25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Chequille Struger" w:id="2" w:date="2024-02-15T21:50:46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Justin Delli Colli" w:id="3" w:date="2024-06-25T21:47:19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Please copy</w:t>
      </w:r>
    </w:p>
  </w:comment>
  <w:comment w:author="Elisa Dobruna" w:id="20" w:date="2024-02-15T08:58:04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Should I also change these names to be more adapted for Italian, as Sandra did in german? @sandrajfrevel@gmail.com</w:t>
      </w:r>
    </w:p>
  </w:comment>
  <w:comment w:author="Justin Delli Colli" w:id="12" w:date="2024-01-24T18:11:12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w:t>
      </w:r>
    </w:p>
  </w:comment>
  <w:comment w:author="Sandra Frevel" w:id="13" w:date="2024-02-15T07:20:59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Chequille Struger" w:id="14" w:date="2024-02-15T21:26:28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NL</w:t>
      </w:r>
    </w:p>
  </w:comment>
  <w:comment w:author="Selene Galván" w:id="15" w:date="2024-06-25T20:30:34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ES</w:t>
      </w:r>
    </w:p>
  </w:comment>
  <w:comment w:author="Justin Delli Colli" w:id="16" w:date="2024-01-24T18:11:2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w:t>
      </w:r>
    </w:p>
  </w:comment>
  <w:comment w:author="Sandra Frevel" w:id="17" w:date="2024-02-15T07:21:45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Chequille Struger" w:id="18" w:date="2024-02-15T21:26:36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NL</w:t>
      </w:r>
    </w:p>
  </w:comment>
  <w:comment w:author="Selene Galván" w:id="19" w:date="2024-06-25T20:30:45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phm.co.uk/resources/insurance/" TargetMode="External"/><Relationship Id="rId8" Type="http://schemas.openxmlformats.org/officeDocument/2006/relationships/hyperlink" Target="https://docs.google.com/document/d/1IthftDphVpXjDy7P58fRC4nelZBRqdoGpBF82_LOz8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