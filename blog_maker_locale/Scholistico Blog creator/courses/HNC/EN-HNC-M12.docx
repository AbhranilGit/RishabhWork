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c36h71xrwymb" w:id="0"/>
      <w:bookmarkEnd w:id="0"/>
      <w:r w:rsidDel="00000000" w:rsidR="00000000" w:rsidRPr="00000000">
        <w:rPr>
          <w:rtl w:val="0"/>
        </w:rPr>
        <w:t xml:space="preserve">Module 12: Individual Nutrition Requirements</w:t>
      </w:r>
    </w:p>
    <w:p w:rsidR="00000000" w:rsidDel="00000000" w:rsidP="00000000" w:rsidRDefault="00000000" w:rsidRPr="00000000" w14:paraId="00000002">
      <w:pPr>
        <w:pStyle w:val="Heading1"/>
        <w:rPr/>
      </w:pPr>
      <w:bookmarkStart w:colFirst="0" w:colLast="0" w:name="_ajx2z2yl7uan"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usul2ydhnb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Genetics &amp; Nutrition</w:t>
              <w:tab/>
              <w:t xml:space="preserve">2</w:t>
            </w:r>
          </w:hyperlink>
          <w:r w:rsidDel="00000000" w:rsidR="00000000" w:rsidRPr="00000000">
            <w:rPr>
              <w:rtl w:val="0"/>
            </w:rPr>
          </w:r>
        </w:p>
        <w:p w:rsidR="00000000" w:rsidDel="00000000" w:rsidP="00000000" w:rsidRDefault="00000000" w:rsidRPr="00000000" w14:paraId="0000000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rwactfrpa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Basics of Genetics</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huuxq46w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Genotype and Phenotype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ca5z8k59vy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Mendelian Inheritance</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70qfl47dp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Variations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mge8skb4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Transcription and Translation</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peknq933w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Nutrigenomics</w:t>
              <w:tab/>
              <w:t xml:space="preserve">4</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dhimi9dhpj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Interrelationship between Nutrition and Genes</w:t>
              <w:tab/>
              <w:t xml:space="preserve">5</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xogw67ovf6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Genetic Tests for Nutrition and Sourcing: A Privacy-Conscious Guide</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1u1trme8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 Nutritional Genomics: Key Genetic Tests and Their Nutritional Implications</w:t>
              <w:tab/>
              <w:t xml:space="preserve">7</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caszji7bp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Epigenetics</w:t>
              <w:tab/>
              <w:t xml:space="preserve">8</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g11a1cw9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Relating Epigenetics to Nutrigenomics and individualized Nutrition</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ebgjmi615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Chemical Tags and Epigenetic Marks: The Mechanisms of Epigenetics</w:t>
              <w:tab/>
              <w:t xml:space="preserve">9</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9k6ycuas1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of Nutrition, Lifestyle and Lifespan on Epigenetic Changes</w:t>
              <w:tab/>
              <w:t xml:space="preserve">10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rx8ac2u0z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Lifestyle Choices and Epigenetic Changes</w:t>
              <w:tab/>
              <w:t xml:space="preserve">11</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fsnn37smms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Epigenetic Changes Throughout the Lifespan</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or879oum8c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The Epigenetic Diet: Harnessing the Power of 'Epigenetic Superfoods'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ezq57aqx1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in Applying Nutrigenomics and Epigenetics and Strategies to Overcome Them</w:t>
              <w:tab/>
              <w:t xml:space="preserve">13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d2i29gfdm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Interpreting Complex Data</w:t>
              <w:tab/>
              <w:t xml:space="preserve">13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fjmxnnryuz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Ethical Implications and Genetic Discrimination</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p3yvxox2p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Accessibility and Equity Concerns</w:t>
              <w:tab/>
              <w:t xml:space="preserve">14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0dtmmdmgw1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Misinterpretation of Genetic Tests</w:t>
              <w:tab/>
              <w:t xml:space="preserve">14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l4awxooru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Bridging the gap between Complex Science and Practice</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sn6qnmlp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9z8oap9l0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17</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co3pbd7lhd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Dive into Nutrigenomics</w:t>
              <w:tab/>
              <w:t xml:space="preserve">17</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307dew1x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13: Exploring Epigenetics</w:t>
              <w:tab/>
              <w:t xml:space="preserve">18</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g6cpbibc1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3: Crafting an Email to a Client on Genetic and Epigenetic Impacts on Health</w:t>
              <w:tab/>
              <w:t xml:space="preserve">18</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wfrekl7d34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Nutrition Through The Lifespan</w:t>
              <w:tab/>
              <w:t xml:space="preserve">19</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40zjz6ix1x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Maternal and Child Nutrition</w:t>
              <w:tab/>
              <w:t xml:space="preserve">19</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swf89qoz9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Fertility Nutrition</w:t>
              <w:tab/>
              <w:t xml:space="preserve">20</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2kpg9h07ze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Nutrition: Nurturing New Life</w:t>
              <w:tab/>
              <w:t xml:space="preserve">21</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3698bjtq6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Microbiome</w:t>
              <w:tab/>
              <w:t xml:space="preserve">21</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opgqdan6y9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Essential Nutrient Balance</w:t>
              <w:tab/>
              <w:t xml:space="preserve">22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rfi2tylq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Tailoring Prenatal Nutrition: Pre-Pregnancy Weight as a Benchmark</w:t>
              <w:tab/>
              <w:t xml:space="preserve">22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9rzex55sy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Caloric Allocation and Weight Gain</w:t>
              <w:tab/>
              <w:t xml:space="preserve">22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59fjhomif4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Carbohydrates and Fat</w:t>
              <w:tab/>
              <w:t xml:space="preserve">23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4n180dxv9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Navigating Cravings</w:t>
              <w:tab/>
              <w:t xml:space="preserve">23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t0xes2l0s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Pica: A Unique Condition</w:t>
              <w:tab/>
              <w:t xml:space="preserve">24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6ryxpoy69z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Breastfeeding and Fostering Lactation: Paving Path for the New Life</w:t>
              <w:tab/>
              <w:t xml:space="preserve">24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stcuyd9cjd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w:t>
              <w:tab/>
              <w:t xml:space="preserve">25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kadbl91up5b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Infancy (0-12 months)</w:t>
              <w:tab/>
              <w:t xml:space="preserve">26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ctcj6jneie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Toddlerhood (1-3 years)</w:t>
              <w:tab/>
              <w:t xml:space="preserve">26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z2vmhj77v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Preschool (3-5 years)</w:t>
              <w:tab/>
              <w:t xml:space="preserve">27</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sn7hinnra8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School-age (6-12 years):</w:t>
              <w:tab/>
              <w:t xml:space="preserve">28</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4f4cne1ktw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Adolescence (13-18 years):</w:t>
              <w:tab/>
              <w:t xml:space="preserve">29</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ulotq88frp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Considerations for Childhood Nutrition</w:t>
              <w:tab/>
              <w:t xml:space="preserve">30</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bus7fnq8l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 Nutrition</w:t>
              <w:tab/>
              <w:t xml:space="preserve">31</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7or76xum4u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Rates</w:t>
              <w:tab/>
              <w:t xml:space="preserve">31</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dkdrppic8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Rates and Nutritional Assessment</w:t>
              <w:tab/>
              <w:t xml:space="preserve">32</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vkpcg9rjz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Rate-Based Nutritional Recommendations</w:t>
              <w:tab/>
              <w:t xml:space="preserve">33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edfmbhuyl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Optimizing Metabolic Health</w:t>
              <w:tab/>
              <w:t xml:space="preserve">33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24hs5xrmba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w:t>
              <w:tab/>
              <w:t xml:space="preserve">33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iv5zhk3d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Calculating BMI</w:t>
              <w:tab/>
              <w:t xml:space="preserve">34</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enbs0d7tzf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 and Nutritional Requirements</w:t>
              <w:tab/>
              <w:t xml:space="preserve">34</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062ktj0j8y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Fat Percentage</w:t>
              <w:tab/>
              <w:t xml:space="preserve">35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o8l7sjnh6p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vs Women</w:t>
              <w:tab/>
              <w:t xml:space="preserve">37</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r43rc7e1l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 Nutritional Requirements</w:t>
              <w:tab/>
              <w:t xml:space="preserve">37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ltyilui1y9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Nutritional Requirements</w:t>
              <w:tab/>
              <w:t xml:space="preserve">37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oxznep8gh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Aging: Menopause and Aging Men</w:t>
              <w:tab/>
              <w:t xml:space="preserve">38</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wa3xe21py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Men's Nutritional Needs</w:t>
              <w:tab/>
              <w:t xml:space="preserve">38</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o1m3cj3tcdd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Nutritional Needs of Aging Women</w:t>
              <w:tab/>
              <w:t xml:space="preserve">38</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qvyjd8vw8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39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37boobm2a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42</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n49vic1e9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 Lifecycle Nutrition Journey</w:t>
              <w:tab/>
              <w:t xml:space="preserve">42</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z5nizxqi29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2: Generating and Understanding Personalized Nutrition Profiles</w:t>
              <w:tab/>
              <w:t xml:space="preserve">42</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ugohka4bc7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Social, Economic, Cultural and Psychological Considerations</w:t>
              <w:tab/>
              <w:t xml:space="preserve">43</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ewblhl5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Socio-economic Considerations</w:t>
              <w:tab/>
              <w:t xml:space="preserve">43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rlpyxy4u1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Income and Affordability</w:t>
              <w:tab/>
              <w:t xml:space="preserve">43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iw3q8qg8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and Knowledge</w:t>
              <w:tab/>
              <w:t xml:space="preserve">44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h5129bof7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 and Time:</w:t>
              <w:tab/>
              <w:t xml:space="preserve">46</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s00prr78a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and Environments:</w:t>
              <w:tab/>
              <w:t xml:space="preserve">47</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p2qeup19q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Considerations</w:t>
              <w:tab/>
              <w:t xml:space="preserve">49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7247ymd74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Diets</w:t>
              <w:tab/>
              <w:t xml:space="preserve">49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12y6iibl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Balancing Cultural Dietary Practices with Holistic Health Goals</w:t>
              <w:tab/>
              <w:t xml:space="preserve">50</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18cw9wqfvu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Dietary Restrictions, Food Symbolism and Celebrations in Holistic Nutrition</w:t>
              <w:tab/>
              <w:t xml:space="preserve">50</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h92s9e8o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 Attitudes to Body Image in Holistic Nutrition</w:t>
              <w:tab/>
              <w:t xml:space="preserve">52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45q5zaciow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Preferences</w:t>
              <w:tab/>
              <w:t xml:space="preserve">53</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d77iq3d7p0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Taste and Food Preferences</w:t>
              <w:tab/>
              <w:t xml:space="preserve">53</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2c0iiane22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and Psychological Influence</w:t>
              <w:tab/>
              <w:t xml:space="preserve">54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gleu7bnr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Preference-Informed Nutritional Advice</w:t>
              <w:tab/>
              <w:t xml:space="preserve">55</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svykh2no7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on Healthier Substitutions and Overcoming Resistance to Change</w:t>
              <w:tab/>
              <w:t xml:space="preserve">56</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nqrg5xvx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tab/>
              <w:t xml:space="preserve">57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duqs35gh16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Exercises</w:t>
              <w:tab/>
              <w:t xml:space="preserve">59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2rc7cklca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1:</w:t>
              <w:tab/>
              <w:t xml:space="preserve">59</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za2q12fdw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Exercise 2: Building a Personal Nutrition Profile</w:t>
              <w:tab/>
              <w:t xml:space="preserve">59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pStyle w:val="Heading1"/>
        <w:rPr/>
      </w:pPr>
      <w:bookmarkStart w:colFirst="0" w:colLast="0" w:name="_5kag55brnzx1" w:id="2"/>
      <w:bookmarkEnd w:id="2"/>
      <w:r w:rsidDel="00000000" w:rsidR="00000000" w:rsidRPr="00000000">
        <w:rPr>
          <w:rtl w:val="0"/>
        </w:rPr>
      </w:r>
    </w:p>
    <w:p w:rsidR="00000000" w:rsidDel="00000000" w:rsidP="00000000" w:rsidRDefault="00000000" w:rsidRPr="00000000" w14:paraId="0000005A">
      <w:pPr>
        <w:pStyle w:val="Heading1"/>
        <w:rPr/>
      </w:pPr>
      <w:bookmarkStart w:colFirst="0" w:colLast="0" w:name="_si4j74vinik5" w:id="3"/>
      <w:bookmarkEnd w:id="3"/>
      <w:r w:rsidDel="00000000" w:rsidR="00000000" w:rsidRPr="00000000">
        <w:rPr>
          <w:rtl w:val="0"/>
        </w:rPr>
        <w:t xml:space="preserve">Introduction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Welcome to the Individual Nutritional Requirements module, a wellspring of valuable insights into the remarkable interplay between nutrition and our genetic makeup, lifestyle habits, and personal attributes. This module propels you further into the fascinating world of Holistic Nutrition, an exploration that endeavors to understand the unique nutrition requirements of individuals and their impact on health and well-being.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In this segment, we journey through the complexities of genetics, epigenetics, and nutrient-gene interplay to unveil how these elements define our nutritional status and requirements. Simultaneously, we unravel the relevance of nutritional needs across different life stages, from fetal development through old age, and how these needs are influenced by gender, genetics, body composition, and metabolic rates.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Following our exploration of genetics, we will delve into the realm of nutrigenomics and epigenetics, capturing a panoramic view of how our dietary preferences and lifestyle choices interact with our genes. We further deepen this exploration by examining how these genetic intricacies translate into individualized health and nutritional strategies, including the promising therapeutic potential of epigenetic superfoods and diets.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Moreover, we lay emphasis on the influence of socioeconomic, cultural, and psychological factors on an individual's nutritional choices, asserting the importance of a tailored and empathetic approach for a successful nutritional counseling. </w:t>
      </w:r>
    </w:p>
    <w:p w:rsidR="00000000" w:rsidDel="00000000" w:rsidP="00000000" w:rsidRDefault="00000000" w:rsidRPr="00000000" w14:paraId="00000063">
      <w:pPr>
        <w:pStyle w:val="Heading2"/>
        <w:rPr/>
      </w:pPr>
      <w:bookmarkStart w:colFirst="0" w:colLast="0" w:name="_tit8x244fog0" w:id="4"/>
      <w:bookmarkEnd w:id="4"/>
      <w:r w:rsidDel="00000000" w:rsidR="00000000" w:rsidRPr="00000000">
        <w:rPr>
          <w:rtl w:val="0"/>
        </w:rPr>
        <w:t xml:space="preserve">Module Objectives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Here are the objectives we aim to achieve with this module: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w:t>
      </w:r>
      <w:r w:rsidDel="00000000" w:rsidR="00000000" w:rsidRPr="00000000">
        <w:rPr>
          <w:b w:val="1"/>
          <w:rtl w:val="0"/>
        </w:rPr>
        <w:t xml:space="preserve">Deep Understanding of Genetics, Epigenetics, and Nutrigenomics:</w:t>
      </w:r>
      <w:r w:rsidDel="00000000" w:rsidR="00000000" w:rsidRPr="00000000">
        <w:rPr>
          <w:rtl w:val="0"/>
        </w:rPr>
        <w:t xml:space="preserve"> Gain a sophisticated appreciation of how genetics and epigenetics shape our nutritional requirements, preferences, and wellbeing.</w:t>
      </w:r>
    </w:p>
    <w:p w:rsidR="00000000" w:rsidDel="00000000" w:rsidP="00000000" w:rsidRDefault="00000000" w:rsidRPr="00000000" w14:paraId="00000068">
      <w:pPr>
        <w:rPr/>
      </w:pPr>
      <w:r w:rsidDel="00000000" w:rsidR="00000000" w:rsidRPr="00000000">
        <w:rPr>
          <w:rtl w:val="0"/>
        </w:rPr>
        <w:t xml:space="preserve">  </w:t>
      </w:r>
    </w:p>
    <w:p w:rsidR="00000000" w:rsidDel="00000000" w:rsidP="00000000" w:rsidRDefault="00000000" w:rsidRPr="00000000" w14:paraId="00000069">
      <w:pPr>
        <w:rPr/>
      </w:pPr>
      <w:r w:rsidDel="00000000" w:rsidR="00000000" w:rsidRPr="00000000">
        <w:rPr>
          <w:b w:val="1"/>
          <w:rtl w:val="0"/>
        </w:rPr>
        <w:t xml:space="preserve">- Knowledge of Life Stage-Specific and Gender-Specific Nutrition:</w:t>
      </w:r>
      <w:r w:rsidDel="00000000" w:rsidR="00000000" w:rsidRPr="00000000">
        <w:rPr>
          <w:rtl w:val="0"/>
        </w:rPr>
        <w:t xml:space="preserve"> Learn the nutritional requirements throughout different stages of life and understand specific nutritional needs pertaining to different genders.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 Transparency on Metabolic Rates and Body Composition:</w:t>
      </w:r>
      <w:r w:rsidDel="00000000" w:rsidR="00000000" w:rsidRPr="00000000">
        <w:rPr>
          <w:rtl w:val="0"/>
        </w:rPr>
        <w:t xml:space="preserve"> Understand how individual body composition and metabolic rates influence nutritional needs, paving the way for personalized diet plans.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 Insights on Social, Economic, Cultural, and Psychological influences on Nutritional Choices</w:t>
      </w:r>
      <w:r w:rsidDel="00000000" w:rsidR="00000000" w:rsidRPr="00000000">
        <w:rPr>
          <w:rtl w:val="0"/>
        </w:rPr>
        <w:t xml:space="preserve">: Recognize the significant impact of these factors on individuals' dietary habits and the necessity to respect these considerations in nutritional consulting.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With an exciting journey ahead, we encourage you to dive into this module with an open mind and an eager heart! The knowledge you will gain is both theoretically enriching and practically promising, building a robust foundation for your holistic nutrition career and personal health journey. Let's embark on this insightful exploration together!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rPr/>
      </w:pPr>
      <w:bookmarkStart w:colFirst="0" w:colLast="0" w:name="_wusul2ydhnbs" w:id="5"/>
      <w:bookmarkEnd w:id="5"/>
      <w:r w:rsidDel="00000000" w:rsidR="00000000" w:rsidRPr="00000000">
        <w:rPr>
          <w:rtl w:val="0"/>
        </w:rPr>
        <w:t xml:space="preserve">Genetics &amp; Nutrition</w:t>
      </w:r>
    </w:p>
    <w:p w:rsidR="00000000" w:rsidDel="00000000" w:rsidP="00000000" w:rsidRDefault="00000000" w:rsidRPr="00000000" w14:paraId="00000072">
      <w:pPr>
        <w:rPr/>
      </w:pPr>
      <w:r w:rsidDel="00000000" w:rsidR="00000000" w:rsidRPr="00000000">
        <w:rPr>
          <w:rtl w:val="0"/>
        </w:rPr>
        <w:t xml:space="preserve">In the realm of individualized nutrition, the intricate interplay between genetics and nutrition forms the linchpin. Genetics, known for its profound influence on our physiological traits, has emerged as a significant player in understanding an individual's unique nutritional requirements.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Our genetic makeup, distinctive as fingerprints, can significantly impact how we metabolize nutrients, our predisposition to certain diseases, and even our food preferences and eating habits. Each person's genome harbors a wealth of information that decodes these dietary interactions.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This pivotal link between our genes and our diet provides an individualized blueprint that can guide dietary decisions and nutrition strategies tailored to individual needs. Such specificity is the essence of individualized nutrition, moving away from generalized dietary recommendations towards bespoke nutrition plans that acknowledge and respect the individual's unique biochemical makeup.</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profound understanding of genetics hence grants us the tools to make precise dietary interventions that target specific genetic variations. This detailed, genetic-lead approach to nutrition illuminates the path to optimal health and well-being, marking a new era in nutritional science.</w:t>
      </w:r>
    </w:p>
    <w:p w:rsidR="00000000" w:rsidDel="00000000" w:rsidP="00000000" w:rsidRDefault="00000000" w:rsidRPr="00000000" w14:paraId="00000079">
      <w:pPr>
        <w:pStyle w:val="Heading2"/>
        <w:rPr/>
      </w:pPr>
      <w:bookmarkStart w:colFirst="0" w:colLast="0" w:name="_grwactfrpaho" w:id="6"/>
      <w:bookmarkEnd w:id="6"/>
      <w:r w:rsidDel="00000000" w:rsidR="00000000" w:rsidRPr="00000000">
        <w:rPr>
          <w:rtl w:val="0"/>
        </w:rPr>
        <w:t xml:space="preserve">Basics of Genetics</w:t>
      </w:r>
    </w:p>
    <w:p w:rsidR="00000000" w:rsidDel="00000000" w:rsidP="00000000" w:rsidRDefault="00000000" w:rsidRPr="00000000" w14:paraId="0000007A">
      <w:pPr>
        <w:rPr/>
      </w:pPr>
      <w:r w:rsidDel="00000000" w:rsidR="00000000" w:rsidRPr="00000000">
        <w:rPr>
          <w:rtl w:val="0"/>
        </w:rPr>
        <w:t xml:space="preserve">Let us begin with this crash course on genetics, the backbone of the flourishing fields of epigenetics and nutrigenomics. Exploring the foundational concepts of genetics will provide you with a navigational compass to better understand the complex yet captivating world of genetic influences on nutrition and disease.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cornerstone of genetics is DNA (Deoxyribonucleic Acid), a molecule that contains all the instructions an organism needs to develop, survive, and reproduce. These instructions are shaped in the form of genes, sequences of DNA that code for specific proteins leading to particular traits.</w:t>
      </w:r>
    </w:p>
    <w:p w:rsidR="00000000" w:rsidDel="00000000" w:rsidP="00000000" w:rsidRDefault="00000000" w:rsidRPr="00000000" w14:paraId="0000007D">
      <w:pPr>
        <w:pStyle w:val="Heading3"/>
        <w:rPr/>
      </w:pPr>
      <w:bookmarkStart w:colFirst="0" w:colLast="0" w:name="_qlhuuxq46wz9" w:id="7"/>
      <w:bookmarkEnd w:id="7"/>
      <w:r w:rsidDel="00000000" w:rsidR="00000000" w:rsidRPr="00000000">
        <w:rPr>
          <w:rtl w:val="0"/>
        </w:rPr>
        <w:t xml:space="preserve">Genotype and Phenotype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variation in genes among individuals formulates our uniqueness, reflecting in our physical characteristics and health conditions. The genotype refers to the individual's full hereditary information, while phenotype is the actual expressed properties, such as the organism's physical characteristics. The interplay between genotype and environmental influences leads to the phenotype.</w:t>
      </w:r>
    </w:p>
    <w:p w:rsidR="00000000" w:rsidDel="00000000" w:rsidP="00000000" w:rsidRDefault="00000000" w:rsidRPr="00000000" w14:paraId="00000080">
      <w:pPr>
        <w:pStyle w:val="Heading3"/>
        <w:rPr/>
      </w:pPr>
      <w:bookmarkStart w:colFirst="0" w:colLast="0" w:name="_bca5z8k59vyc" w:id="8"/>
      <w:bookmarkEnd w:id="8"/>
      <w:r w:rsidDel="00000000" w:rsidR="00000000" w:rsidRPr="00000000">
        <w:rPr>
          <w:rtl w:val="0"/>
        </w:rPr>
        <w:t xml:space="preserve">Mendelian Inheritance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Proposed by the monk Gregor Mendel, Mendelian Inheritance is one of the most fundamental concepts in genetics. It suggests that the inheritance of traits follows specific patterns, with genes coming in pairs and getting randomly separated and reunited during reproduction. This law of segregation and the combination of different genes leads to the vast variation we see in traits among individuals.</w:t>
      </w:r>
    </w:p>
    <w:p w:rsidR="00000000" w:rsidDel="00000000" w:rsidP="00000000" w:rsidRDefault="00000000" w:rsidRPr="00000000" w14:paraId="00000083">
      <w:pPr>
        <w:pStyle w:val="Heading3"/>
        <w:rPr/>
      </w:pPr>
      <w:bookmarkStart w:colFirst="0" w:colLast="0" w:name="_j70qfl47dp2j" w:id="9"/>
      <w:bookmarkEnd w:id="9"/>
      <w:r w:rsidDel="00000000" w:rsidR="00000000" w:rsidRPr="00000000">
        <w:rPr>
          <w:rtl w:val="0"/>
        </w:rPr>
        <w:t xml:space="preserve">Genetic Variations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Variations in DNA sequences exist between individuals, which contribute to the diversity in physical attributes and susceptibility to diseases. There are several types of genetic variations: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Single Nucleotide Polymorphism (SNPs):</w:t>
      </w:r>
      <w:r w:rsidDel="00000000" w:rsidR="00000000" w:rsidRPr="00000000">
        <w:rPr>
          <w:rtl w:val="0"/>
        </w:rPr>
        <w:t xml:space="preserve"> a change in a single DNA building block, called a nucleotide.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rtl w:val="0"/>
        </w:rPr>
        <w:t xml:space="preserve">Copy Number Variation:</w:t>
      </w:r>
      <w:r w:rsidDel="00000000" w:rsidR="00000000" w:rsidRPr="00000000">
        <w:rPr>
          <w:rtl w:val="0"/>
        </w:rPr>
        <w:t xml:space="preserve"> when the number of copies of a particular gene differs from one individual to the next.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These variations can significantly impact how individuals respond to diseases, bacteria and viruses, drugs, and environmental factors.</w:t>
      </w:r>
    </w:p>
    <w:p w:rsidR="00000000" w:rsidDel="00000000" w:rsidP="00000000" w:rsidRDefault="00000000" w:rsidRPr="00000000" w14:paraId="0000008C">
      <w:pPr>
        <w:pStyle w:val="Heading3"/>
        <w:rPr/>
      </w:pPr>
      <w:bookmarkStart w:colFirst="0" w:colLast="0" w:name="_jwmge8skb412" w:id="10"/>
      <w:bookmarkEnd w:id="10"/>
      <w:r w:rsidDel="00000000" w:rsidR="00000000" w:rsidRPr="00000000">
        <w:rPr>
          <w:rtl w:val="0"/>
        </w:rPr>
        <w:t xml:space="preserve">Transcription and Translation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Genes follow a two-step process to do their job. First, they get transcribed into mRNA (messenger RNA), which then gets translated into a protein. Proteins are responsible for physical traits and the body's functioning.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Understanding the intricate details of genetics allows one to appreciate how nutrition influences our genes and our health—a concept central to individualized nutrition and individualized health care. This crash course introduction to genetics offers a foundation that will help you navigate the fascinating landscapes of epigenetics and nutrigenomics. All geared and ready, let's proceed to unravel the layers of genetic knowledge and its impact on our health!</w:t>
      </w:r>
    </w:p>
    <w:p w:rsidR="00000000" w:rsidDel="00000000" w:rsidP="00000000" w:rsidRDefault="00000000" w:rsidRPr="00000000" w14:paraId="00000091">
      <w:pPr>
        <w:pStyle w:val="Heading2"/>
        <w:rPr/>
      </w:pPr>
      <w:bookmarkStart w:colFirst="0" w:colLast="0" w:name="_speknq933wxz" w:id="11"/>
      <w:bookmarkEnd w:id="11"/>
      <w:r w:rsidDel="00000000" w:rsidR="00000000" w:rsidRPr="00000000">
        <w:rPr>
          <w:rtl w:val="0"/>
        </w:rPr>
        <w:t xml:space="preserve">Nutrigenomics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burgeoning field of Nutrigenomics originates from the intersection of two essential disciplines - nutrition and genomics. To fully appreciate nutrigenomics, we must first understand these two interacting components.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Genetics is the study of genes, their functions, and heredity - how traits </w:t>
      </w:r>
      <w:r w:rsidDel="00000000" w:rsidR="00000000" w:rsidRPr="00000000">
        <w:rPr>
          <w:rtl w:val="0"/>
        </w:rPr>
        <w:t xml:space="preserve">pass</w:t>
      </w:r>
      <w:r w:rsidDel="00000000" w:rsidR="00000000" w:rsidRPr="00000000">
        <w:rPr>
          <w:rtl w:val="0"/>
        </w:rPr>
        <w:t xml:space="preserve"> from parents to offspring. Genes are unique segments of DNA that act as blueprints for making proteins, the building blocks of our body. The human genome, entirely decoded in the Human Genome Project, comprises around 20,500 genes dispersed throughout 23 chromosome pairs in each cell.</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Unlike the monogenic traits controlled by a single gene, such as hair and eye color, our nutritional responses are multigenic traits. Multigenic or polygenic traits yield from multiple gene interactions implying their complex nature and leaving ample possibilities for variation.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Now imagine if we had a map that could navigate these complex genetic networks to optimize health outcomes. This is precisely where nutrigenomics steps in. Nutrigenomics is an emerging scientific discipline that utilizes the wealth of information from the genome to comprehend the role of nutrition in maintaining optimal health.</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Nutrigenomics involves the study of 'gene-diet' interactions – how different foods can switch certain genes on or off, influence gene expression, and consequently affect overall health. The main driving query of this discipline is - "How does what we eat affect our genetic makeup, and thereby, our health?"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Think of nutrigenomics like this: If you imagine the body to be a high-performance race car, then genes would be the engine that dictates the car's performance. Our diet acts like the fuel for this engine; a flawless engine would still fail to deliver an optimal performance if we do not fill it with the right fuel.</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Therefore, the appropriate 'gene-compatible' diet, determined by one's genetic makeup, can significantly boost the engine's (our body's) performance. Such understanding seeds the concept of individualized nutrition- a tailored diet plan optimizing nutrient intake based on personal genotype.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Nutrigenomics operates on the foundational principle of Biochemical Individuality first presented by Roger J. Williams in 1956. Recognizing that each of us has unique nutritional needs, nutrigenomics aims to offer individualized dietary recommendations to promote optimal health, manage individual nutritional deficiencies, and prevent diet-specific diseases.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To sum up, nutrigenomics is paving the way for a health revolution that aims to redefine our relationship with food. From a one-size-fits-all to an individualized nutrition model, this novel scientific discipline signifies a mission towards "Dietetics for the Genomic Era," aspiring for a balanced fusion of lifestyle and genetic insight to sustain a healthier future.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bookmarkStart w:colFirst="0" w:colLast="0" w:name="_3dhimi9dhpj4" w:id="12"/>
      <w:bookmarkEnd w:id="12"/>
      <w:r w:rsidDel="00000000" w:rsidR="00000000" w:rsidRPr="00000000">
        <w:rPr>
          <w:rtl w:val="0"/>
        </w:rPr>
        <w:t xml:space="preserve">Interrelationship between Nutrition and Genes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The intricate relationship between nutrition and genetics underpins the science of nutrigenomics. Each of us is born with a distinct set of genes that play a pivotal role in our physiology, including how our bodies metabolize different nutrients found in food. These reactions can vary widely from person to person due to genetic variations, a fact that has significant implications for our health.</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An important class of these variations is Single Nucleotide Polymorphisms (SNPs). These are single letter changes in the DNA sequence and can significantly influence how we metabolize and use different nutrients. Normally, genes encode specific proteins, often enzymes, which catalyze various metabolic reactions, including nutrient metabolism. However, SNPs can change the shape and function of these enzymes, thereby affecting the metabolism of specific nutrients.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To illustrate, consider the MTHFR gene. If you carry certain SNPs in this gene, you may have trouble converting folic acid (a synthetic form of folate) into the active form, methylfolate, that the body can readily use. As a result, despite consuming enough folic acid via diet or supplements, your body may not be able to correctly metabolize it. This can lead to a functional folate deficiency manifested as elevated homocysteine levels – a risk factor for cardiovascular disease and other health problems.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Another classic example that illustrates the nutrient-gene interaction is lactose intolerance. Those who inherited the version of the lactase gene that "switches off" lactase production during adulthood can't digest lactose, naturally present in milk products. They often experience indigestion, bloating, and other symptoms when they consume lactose-rich foods.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There's a significant variation in the population when it comes to these gene-food interactions. This is where nutrigenomics comes into play. It aims at understanding how these differences in gene-caused enzyme activity can influence the nutritional needs of each individual. </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gene-nutrient interplay also extends beyond digestion and metabolism, contributing to appetite regulation, food behaviors, and even the propensity to certain eating disorders. For instance, variants of the FTO gene have been associated with increased calorie intake and obesity.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Interestingly, the effects of gene-diet interaction can manifest at different stages of life. For instance, the influence of nutrition-gene interplay is critical during prenatal and early postnatal life, an influential period for lifelong health programming.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Moreover, the effects of certain dietary components may depend on one's genetic makeup. For instance, the health effects of dietary fats, even Omega-3 fats, may depend on the individual's unique genetic composition.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In conclusion, understanding these interactions has substantial implications for the prevention and management of various health conditions, including obesity, cardiovascular disease, and type 2 diabetes. Nutrigenomic research focusing on these key areas allows us to comprehend how we can leverage our genetic information for individualized diet strategies, enhancing health outcomes. Again, this underlines the importance of moving from a "one-size-fits-all" dietary recommendation model to a more tailor-made, individualized approach that considers underlying genetic variations.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Nutrigenomics not only provides a tool to mitigate disease risk but also equips us with the invaluable power to make informed dietary choices compatible with our genetic profile. By doing so, it sets us on the path to optimized health through individualized nutrition.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bookmarkStart w:colFirst="0" w:colLast="0" w:name="_3xogw67ovf6x" w:id="13"/>
      <w:bookmarkEnd w:id="13"/>
      <w:r w:rsidDel="00000000" w:rsidR="00000000" w:rsidRPr="00000000">
        <w:rPr>
          <w:rtl w:val="0"/>
        </w:rPr>
        <w:t xml:space="preserve">Essential Genetic Tests for Nutrition and Sourcing: A Privacy-Conscious Guide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Nutrigenomic Testing has drastically revolutionized how we perceive nutrition. It empowers us with an improved understanding of our body’s nutritional needs and potential responses to certain foods, based on our unique genetic makeup. However, as you step into this nascent field of individualized nutrition, it's vital to choose accurate, reliable, and privacy-concerned genetic testing.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Doing a genetic test is a highly personal matter and prioritizing privacy is not only desired but necessary. Here are some nutrigenomic testing companies known for their commitment to privacy alongside quality: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b w:val="1"/>
          <w:rtl w:val="0"/>
        </w:rPr>
        <w:t xml:space="preserve">1. Nutrition Genome:</w:t>
      </w:r>
      <w:r w:rsidDel="00000000" w:rsidR="00000000" w:rsidRPr="00000000">
        <w:rPr>
          <w:rtl w:val="0"/>
        </w:rPr>
        <w:t xml:space="preserve"> Considered one of the most comprehensive genetic tests available. It analyzes more than 85 clinically relevant genes associated with nutrition. Privacy is paramount with this company, and third parties do not have access to your genetic data.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2. DNAFit:</w:t>
      </w:r>
      <w:r w:rsidDel="00000000" w:rsidR="00000000" w:rsidRPr="00000000">
        <w:rPr>
          <w:rtl w:val="0"/>
        </w:rPr>
        <w:t xml:space="preserve"> Apart from providing individualized fitness and nutrition recommendations based on genotype, DNAFit also enforces a strict data privacy policy.</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rtl w:val="0"/>
        </w:rPr>
        <w:t xml:space="preserve">3. Living DNA: </w:t>
      </w:r>
      <w:r w:rsidDel="00000000" w:rsidR="00000000" w:rsidRPr="00000000">
        <w:rPr>
          <w:rtl w:val="0"/>
        </w:rPr>
        <w:t xml:space="preserve">Living DNA offers comprehensive DNA testing for ancestry, wellbeing, and fitness. They’re staunch advocates for privacy—they don't even allow uploading raw data from other sites to ensure the user's genetic data remains private.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4. SelfDecode:</w:t>
      </w:r>
      <w:r w:rsidDel="00000000" w:rsidR="00000000" w:rsidRPr="00000000">
        <w:rPr>
          <w:rtl w:val="0"/>
        </w:rPr>
        <w:t xml:space="preserve"> This introspective tool focuses on health-related genetic markers over ancestry. They have strict data protection measures, also providing case data anonymously for research purposes.</w:t>
      </w:r>
    </w:p>
    <w:p w:rsidR="00000000" w:rsidDel="00000000" w:rsidP="00000000" w:rsidRDefault="00000000" w:rsidRPr="00000000" w14:paraId="000000C8">
      <w:pPr>
        <w:pStyle w:val="Heading3"/>
        <w:rPr/>
      </w:pPr>
      <w:bookmarkStart w:colFirst="0" w:colLast="0" w:name="_d1u1trme8rk" w:id="14"/>
      <w:bookmarkEnd w:id="14"/>
      <w:r w:rsidDel="00000000" w:rsidR="00000000" w:rsidRPr="00000000">
        <w:rPr>
          <w:rtl w:val="0"/>
        </w:rPr>
        <w:t xml:space="preserve">Essential Nutritional Genomics: Key Genetic Tests and Their Nutritional Implications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Nutrigenomic testing, a rapidly evolving field, elucidates how our bodies react to certain nutrients based on our unique genetic makeup. Here, we focus on the key genetic tests for nutrition and their implications, creating a comprehensive understanding of how to cater to our bodies based on our individual genotypes.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1. MTHFR (Methylenetetrahydrofolate reductase):</w:t>
      </w:r>
      <w:r w:rsidDel="00000000" w:rsidR="00000000" w:rsidRPr="00000000">
        <w:rPr>
          <w:rtl w:val="0"/>
        </w:rPr>
        <w:t xml:space="preserve"> This gene is crucial for folate metabolism, which can have significant implications for cardiovascular health. Individuals with certain MTHFR gene variants have reduced ability to convert synthetic folic acid into its active form, leading to functional folate deficiency. For those with this variant, it's essential to avoid synthetic folic acid, instead focusing on naturally folate-rich foods like leafy green vegetables, or supplementing with the active form of folate, known as 5-MTHF.</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2. APOE (Apolipoprotein E):</w:t>
      </w:r>
      <w:r w:rsidDel="00000000" w:rsidR="00000000" w:rsidRPr="00000000">
        <w:rPr>
          <w:rtl w:val="0"/>
        </w:rPr>
        <w:t xml:space="preserve"> The APOE gene influences cholesterol and fat metabolism. Individuals carrying certain APOE gene variants have to pay keen attention to their dietary fat intake because of their altered fat metabolism. A heart-friendly diet abundant in fatty fish, olive oil, fruits, vegetables, and whole grains is recommended.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3. LCT (Lactase):</w:t>
      </w:r>
      <w:r w:rsidDel="00000000" w:rsidR="00000000" w:rsidRPr="00000000">
        <w:rPr>
          <w:rtl w:val="0"/>
        </w:rPr>
        <w:t xml:space="preserve"> LCT is the gene that controls lactase production - the enzyme responsible for the digestion of the sugar lactose in milk. Variants in the LCT gene can induce lactose-intolerance. For individuals with this variant, eliminating or reducing the intake of lactose-rich dairy products becomes vital. Non-dairy alternatives or lactase supplements should be considered.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b w:val="1"/>
          <w:rtl w:val="0"/>
        </w:rPr>
        <w:t xml:space="preserve">4. FABP2 (Fatty Acid Binding Protein 2):</w:t>
      </w:r>
      <w:r w:rsidDel="00000000" w:rsidR="00000000" w:rsidRPr="00000000">
        <w:rPr>
          <w:rtl w:val="0"/>
        </w:rPr>
        <w:t xml:space="preserve"> Variations in this gene can influence the absorption of fat, and increase the risk of insulin resistance. For individuals with this variant, a balanced diet with an appropriately low intake of unhealthy fats, particularly saturated and trans-fats is necessary.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5. PPAR Gamma (Peroxisome proliferator-activated receptor gamma):</w:t>
      </w:r>
      <w:r w:rsidDel="00000000" w:rsidR="00000000" w:rsidRPr="00000000">
        <w:rPr>
          <w:rtl w:val="0"/>
        </w:rPr>
        <w:t xml:space="preserve"> Variations in this gene can directly influence energy regulation and fat storage. Carriers of this variant should consider a diet rich in whole foods with balanced macro-nutritional profiles.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b w:val="1"/>
          <w:rtl w:val="0"/>
        </w:rPr>
        <w:t xml:space="preserve">6. TCF7L2 (Transcription factor 7-like 2): </w:t>
      </w:r>
      <w:r w:rsidDel="00000000" w:rsidR="00000000" w:rsidRPr="00000000">
        <w:rPr>
          <w:rtl w:val="0"/>
        </w:rPr>
        <w:t xml:space="preserve">Variations in this gene directly correlate with increased susceptibility to type 2 diabetes by impacting glycemic control. Monitoring carbohydrate and sugar intake is highly recommended for individuals with this gene variant.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7. VDR (Vitamin D Receptor):</w:t>
      </w:r>
      <w:r w:rsidDel="00000000" w:rsidR="00000000" w:rsidRPr="00000000">
        <w:rPr>
          <w:rtl w:val="0"/>
        </w:rPr>
        <w:t xml:space="preserve"> Different variations in the VDR gene control the body's ability to use Vitamin D, crucial for bone health, immunity, and several other health outcomes. Depending on the genetic variation, some people may require higher dietary intake or sunlight exposure to meet their vitamin D needs.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 leverage these tests for improved health, genetic testing should be paired with professional consultation. This helps in decoding genetic information, aligning it with individual health goals, and deciding appropriate steps towards health optimization. Furthermore, although the genetic information garnered is invaluable, it's not absolute. Several factors interact with your genes to shape your health, including your usual diet, physical activity levels, and lifestyle choices. This interplay of gene-nutrient interaction, lifestyle, and environment must be appreciated in nutritional counseling.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Embracing this holistic approach to nutrigenomics, individuals can gain control over their health by tailoring their diet to their unique genetic makeup. An individualized diet informed by genetic data can truly optimize health and boost overall wellbeing.</w:t>
      </w:r>
    </w:p>
    <w:p w:rsidR="00000000" w:rsidDel="00000000" w:rsidP="00000000" w:rsidRDefault="00000000" w:rsidRPr="00000000" w14:paraId="000000DD">
      <w:pPr>
        <w:pStyle w:val="Heading2"/>
        <w:rPr/>
      </w:pPr>
      <w:bookmarkStart w:colFirst="0" w:colLast="0" w:name="_7caszji7bpln" w:id="15"/>
      <w:bookmarkEnd w:id="15"/>
      <w:r w:rsidDel="00000000" w:rsidR="00000000" w:rsidRPr="00000000">
        <w:rPr>
          <w:rtl w:val="0"/>
        </w:rPr>
        <w:t xml:space="preserve">Epigenetics</w:t>
      </w:r>
    </w:p>
    <w:p w:rsidR="00000000" w:rsidDel="00000000" w:rsidP="00000000" w:rsidRDefault="00000000" w:rsidRPr="00000000" w14:paraId="000000DE">
      <w:pPr>
        <w:rPr/>
      </w:pPr>
      <w:r w:rsidDel="00000000" w:rsidR="00000000" w:rsidRPr="00000000">
        <w:rPr>
          <w:rtl w:val="0"/>
        </w:rPr>
        <w:t xml:space="preserve">Epigenetics, literally meaning 'above' or 'on top of' genetics, is a critical field linking our genes with our environment. It refers to external modifications to DNA that turn genes 'on' or 'off.' These modifications do not change the DNA sequence but can profoundly impact the body's physiological functions.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When we talk about 'nature versus nurture,' we often think of our behaviors being shaped by either our genetic makeup ('nature') or our life experiences ('nurture'). Epigenetics blurs this line. It is where our lifestyle and environment can actually switch our genes on or off, determining which genes are read or ignored.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Consider our genome as an orchestra, where genes are the instruments. Epigenetics is like the conductor, instructing when and how a particular instrument (or gene) should play. This control over our genes' expression plays a crucial role in the development and functioning of the body.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Epigenetics is pivotal in explaining how environmental factors like diet, stress, and toxins can alter the way our genes behave. The beauty of this field lies within its transformative potential: while you can't change the genes you inherited, Epigenetics suggests that you can alter what your genes do, opening avenues for targeted lifestyle modifications that promote health.</w:t>
      </w:r>
    </w:p>
    <w:p w:rsidR="00000000" w:rsidDel="00000000" w:rsidP="00000000" w:rsidRDefault="00000000" w:rsidRPr="00000000" w14:paraId="000000E5">
      <w:pPr>
        <w:pStyle w:val="Heading3"/>
        <w:rPr/>
      </w:pPr>
      <w:bookmarkStart w:colFirst="0" w:colLast="0" w:name="_xsg11a1cw986" w:id="16"/>
      <w:bookmarkEnd w:id="16"/>
      <w:r w:rsidDel="00000000" w:rsidR="00000000" w:rsidRPr="00000000">
        <w:rPr>
          <w:rtl w:val="0"/>
        </w:rPr>
        <w:t xml:space="preserve">Relating Epigenetics to Nutrigenomics and individualized Nutrition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Epigenetics lends significant insights to nutrigenomics, adding another layer to individualized nutrition. Nutrigenomics studies how different nutrients affect gene expression. Epigenetics deepens this analysis, examining how various factors including diet, environment, stress, and lifestyle, may change the 'instruction manual' of our genes.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Epigenetic changes are triggered by a variety of influences, prominently including dietary factors. For example, certain foods can add or remove methyl groups from our DNA, thus impacting gene expression. Food components like folic acid and vitamin B12 are known to directly influence DNA methylation, thereby contributing to variation in gene expression that influences health.</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Hence, the principle of individualized nutrition that relies on tailoring our diet to our genetic makeup involves a thorough appreciation of epigenetics. It acknowledges that whilst the genetic makeup is influential, it isn't static. By making specific lifestyle and dietary modifications, we can influence the expression of our genes, positively impacting health and disease risk.</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Therefore, in the context of individualized nutrition, understanding our unique epigenetic landscape becomes just as critical as deciphering our genome. It underlines the significance of optimizing environmental and lifestyle factors alongside understanding genetic predispositions, truly catering to individual health needs and preventative wellness.</w:t>
      </w:r>
    </w:p>
    <w:p w:rsidR="00000000" w:rsidDel="00000000" w:rsidP="00000000" w:rsidRDefault="00000000" w:rsidRPr="00000000" w14:paraId="000000EE">
      <w:pPr>
        <w:pStyle w:val="Heading3"/>
        <w:rPr/>
      </w:pPr>
      <w:bookmarkStart w:colFirst="0" w:colLast="0" w:name="_gebgjmi615wt" w:id="17"/>
      <w:bookmarkEnd w:id="17"/>
      <w:r w:rsidDel="00000000" w:rsidR="00000000" w:rsidRPr="00000000">
        <w:rPr>
          <w:rtl w:val="0"/>
        </w:rPr>
        <w:t xml:space="preserve">Chemical Tags and Epigenetic Marks: The Mechanisms of Epigenetics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Epigenetics caters to chemical modifications in our DNA or the proteins it wraps around, namely histones. These modifications, termed as 'epigenetic marks' or chemical tags, play a fundamental role in regulating gene expression. Collectively, they provide an extra layer of information that reads our DNA differently – the 'epi' that means 'on top of' in Greek, hence the term 'epigenetics.' To truly grasp the science of epigenetics, it's essential to delve deeper into this layer of complexity of the genetic code – and that means understanding chemical tags and how they work.</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One of the primary ways these chemical tags control gene activity is through a process known as DNA methylation. This mechanism involves the addition of a methyl group, composed of one carbon atom and three hydrogen atoms, onto DNA. When these methyl groups attach to a gene, they generally act as a 'block,' preventing the gene from being expressed. Essentially, DNA methylation often acts as an 'off switch' for genes.</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Changes in DNA methylation patterns can dramatically alter how a gene functions. For instance, abnormal DNA methylation, including hypermethylation (excessive methylation) and hypomethylation (reduced methylation), has been associated with many types of cancer. Understanding the process of DNA methylation and how it can be influenced by individual nutrients and overall diet can provide significant insights for individualized health and disease prevention strategies.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Another crucial element in the world of epigenetics is histone modification. Histone proteins help package our DNA into an organized, compact structure known as chromatin. Several types of chemical modifications can occur to these histones, the most studied of which are acetylation and methylation. These changes can remodel the chromatin and, in turn, control gene expression.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Histone acetylation generally loosens the DNA wrapping and gives the machinery that reads the DNA greater access to genes, turning them 'on'. On the contrary, methylation can either tighten or loosen the DNA wrapping, hence turning genes 'off' or 'on,' depending on where it occurs. This dynamic chromatin remodeling controlled by histone modifications gives cells the flexibility to swiftly change their gene expression profiles in response to certain triggers – from different stages of development to sudden changes in environment or even toxic exposures.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Non-coding RNA molecules are the third key player in the epigenetic control system. While DNA sequences are transcribed into RNA to make proteins, not all transcribed RNAs translate into proteins. Some of these non-coding RNAs can regulate gene expression by interacting with DNA and histones. They can also interfere with the process of translating RNA into proteins.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This intricate network of DNA methylation, histone modification, and non-coding RNA constitutes the epigenetic mechanism, writing a dynamic script that dictates cellular behavior. Understanding these layers of complexity allows for the excavation of the inextricable connections between our genes, diet, lifestyle, and environment, creating the potential for individualized nutrition and disease preventive strategies. The hope with harnessing epigenetics is to create a more comprehensive picture of our health, adding an additional layer of detail to our genetic profiles—one that accounts our lifestyle and environment and can shape the trajectory of our health narratives.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Epigenetics, therefore, forms the critical bridge between our genetics and the environment. It offers a mechanistic understanding of how our lifestyle and the environment we live in can directly impact our genomic functions, holding significant promise for preventing and treating various diseases. It hands us the switch to control our genetic machinery, influencing our wellness journey.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rPr/>
      </w:pPr>
      <w:bookmarkStart w:colFirst="0" w:colLast="0" w:name="_i9k6ycuas1x3" w:id="18"/>
      <w:bookmarkEnd w:id="18"/>
      <w:r w:rsidDel="00000000" w:rsidR="00000000" w:rsidRPr="00000000">
        <w:rPr>
          <w:rtl w:val="0"/>
        </w:rPr>
        <w:t xml:space="preserve">Impact of Nutrition, Lifestyle and Lifespan on Epigenetic Changes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Our genes are not our destiny. Despite the genetic code that we inherit, epigenetics show that we can, based on our lifestyle choices and environment, regulate the genes' expression. This ushers in a paradigm shift in our health approach, emphasizing individualized nutrition and lifestyle changes that tap into our genetic potential.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mounting body of evidence is revealing how important our dietary habits are in influencing our health through the lens of epigenetics. Different nutrients don't just fuel our bodies but also significantly impact epigenetic pathways.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For example, dietary folate, found in abundance in leafy greens, is a key player in the methylation pathway. Folate is converted in the body to S-adenosylmethionine (SAM), which donates its methyl group to other molecules, including DNA. This dietary-source derived methylation process can affect the expression of genes.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Choline, betaine, and other methyl donor nutrients from dietary sources like eggs, wheat germ, and shellfish also contribute to DNA methylation. Certain polyphenols found in green tea, fruits, and vegetables can alter the way histones are modified, thus influencing gene expression. These dietary compounds can either drive or prevent the addition of chemical tags on the histones or DNA, altering gene activity.</w:t>
      </w:r>
    </w:p>
    <w:p w:rsidR="00000000" w:rsidDel="00000000" w:rsidP="00000000" w:rsidRDefault="00000000" w:rsidRPr="00000000" w14:paraId="00000109">
      <w:pPr>
        <w:pStyle w:val="Heading4"/>
        <w:rPr/>
      </w:pPr>
      <w:bookmarkStart w:colFirst="0" w:colLast="0" w:name="_5rx8ac2u0zq2" w:id="19"/>
      <w:bookmarkEnd w:id="19"/>
      <w:r w:rsidDel="00000000" w:rsidR="00000000" w:rsidRPr="00000000">
        <w:rPr>
          <w:rtl w:val="0"/>
        </w:rPr>
        <w:t xml:space="preserve">Lifestyle Choices and Epigenetic Changes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Beyond nutrition, other lifestyle factors can cause epigenetic changes. Regular physical activity, for example, can produce global alterations in methylation patterns and affect genes related to energy metabolism, insulin response, and inflammation. In contrast, alcohol consumption can alter the normal methylation patterns and disrupt the normal epigenetic programming, leading to potential health risks like heart disease and cancers.</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Smoking, too, results in distinctive methylation changes, influencing genes related to lung cancer, COPD, and stroke. On a positive note, reverting to healthier lifestyle habits - like quitting smoking - can over time reverse some of these detrimental epigenetic changes.</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Sleep, often an overlooked component of lifestyle, also has a profound connection to our genes. Research indicates that sleep deprivation can lead to alterations in our epigenome, particularly in the circadian genes that govern our biological clock.</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pStyle w:val="Heading4"/>
        <w:rPr/>
      </w:pPr>
      <w:bookmarkStart w:colFirst="0" w:colLast="0" w:name="_yfsnn37smms5" w:id="20"/>
      <w:bookmarkEnd w:id="20"/>
      <w:r w:rsidDel="00000000" w:rsidR="00000000" w:rsidRPr="00000000">
        <w:rPr>
          <w:rtl w:val="0"/>
        </w:rPr>
        <w:t xml:space="preserve">Epigenetic Changes Throughout the Lifespan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Epigenetic modifications happen throughout our lives. From conception to old age, our body undergoes constant epigenetic changes. These modifications are a part of our biological processes, where certain genes are switched on or off at different times to facilitate growth, development, and adaptation to environmental changes.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Maternal nutrition during pregnancy or exposure to toxins and endocrine-disrupting chemicals can result in epigenetic changes that impact the fetus's health. Certain epigenetic changes can influence a person's propensity toward obesity, diabetes, heart disease, and even neurological disorders.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As we age, there are continuous shifts in our epigenome, a phenomenon known as 'epigenetic drift.' Epigenetic changes contribute to the aging process, influencing genes related to inflammation, oxidative stress, and cellular repair mechanisms.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Understanding the profound influence of nutrition, lifestyle factors, and lifelong epigenetic modifications can transform our approach to health and disease prevention. As we unlock more knowledge about genes and the way they function, the power to shape our health destiny using epigenetic principles increasingly lands in our own hands. This concept is at the heart of holistic nutrition - individualized, adaptive, and inherently empowering.</w:t>
      </w:r>
    </w:p>
    <w:p w:rsidR="00000000" w:rsidDel="00000000" w:rsidP="00000000" w:rsidRDefault="00000000" w:rsidRPr="00000000" w14:paraId="0000011A">
      <w:pPr>
        <w:rPr>
          <w:del w:author="Justin Delli Colli" w:id="0" w:date="2024-01-10T14:48:42Z"/>
        </w:rPr>
      </w:pPr>
      <w:del w:author="Justin Delli Colli" w:id="0" w:date="2024-01-10T14:48:42Z">
        <w:commentRangeStart w:id="0"/>
        <w:commentRangeStart w:id="1"/>
        <w:commentRangeStart w:id="2"/>
        <w:r w:rsidDel="00000000" w:rsidR="00000000" w:rsidRPr="00000000">
          <w:rPr>
            <w:rtl w:val="0"/>
          </w:rPr>
          <w:delText xml:space="preserve">I apologize for the misunderstanding and will provide a more comprehensive exploration of 'Epigenetic Superfoods' in line with your requirements.</w:delText>
        </w:r>
      </w:del>
    </w:p>
    <w:p w:rsidR="00000000" w:rsidDel="00000000" w:rsidP="00000000" w:rsidRDefault="00000000" w:rsidRPr="00000000" w14:paraId="0000011B">
      <w:pPr>
        <w:pStyle w:val="Heading3"/>
        <w:rPr/>
      </w:pPr>
      <w:bookmarkStart w:colFirst="0" w:colLast="0" w:name="_nor879oum8cx" w:id="21"/>
      <w:bookmarkEnd w:id="21"/>
      <w:del w:author="Justin Delli Colli" w:id="0" w:date="2024-01-10T14:48:42Z">
        <w:r w:rsidDel="00000000" w:rsidR="00000000" w:rsidRPr="00000000">
          <w:rPr>
            <w:rtl w:val="0"/>
          </w:rPr>
          <w:delText xml:space="preserve">Title: </w:delText>
        </w:r>
      </w:del>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The Epigenetic Diet: Harnessing the Power of 'Epigenetic Superfoods'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The conception that food is a pivotal facet of our health summits is gaining increasing traction in the epoch of individualized nutrition. The diet we adhere to weaves an intricate tapestry that can alter the genetic landscape, an effect referred to as 'epigenetic changes.' Introducing 'Epigenetic Superfoods' within our diet serves to optimize these changes, bracing and enhancing our overall health.</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Sulforaphane</w:t>
      </w:r>
      <w:r w:rsidDel="00000000" w:rsidR="00000000" w:rsidRPr="00000000">
        <w:rPr>
          <w:rtl w:val="0"/>
        </w:rPr>
        <w:t xml:space="preserve">– Harnessing the power of vegetables is integral in formulating any nutritious regime. Vegetables like broccoli, Brussels sprouts, and other cruciferous types, are exceptionally enriched with a compound known as sulforaphane. This peculiar component of our dietary intake has exhibited remarkable potential in its interaction with our genetic components. Studies have elucidated how sulforaphane can influence the configurations of enzymes that work in tandem with our genetic makeup, stymieing those that contribute to the proliferation of cancerous cells, while conversely fostering those involved in suppressing cancer's development. These interactions result in a series of epigenetic alterations that can potentially turn off genes that promote cancer and power those that prevent it.</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Natural Folate</w:t>
      </w:r>
      <w:r w:rsidDel="00000000" w:rsidR="00000000" w:rsidRPr="00000000">
        <w:rPr>
          <w:rtl w:val="0"/>
        </w:rPr>
        <w:t xml:space="preserve"> - Segueing into the realm of naturally available nutrients, folate emerges as a vital actor on the stage of 'epigenetic superfoods.' Unlike its synthetic variant known as 'folic acid,' folate is naturally present in a cornucopia of green leafy vegetables, beetroot, asparagus, and legumes, including lentils. Folate plays an indispensable role in the process of methylation, which is a crucial process for the regulation and expression of genes. By facilitating DNA synthesis and augmentation, natural folate can modulate gene expression with a level of harmony that ensures the healthy orchestration of bodily functions. Upon ingestion, these foods serve to replenish our body's reservoir of this vital nutrient, promoting a healthier genetic profile that reduces the proclivity towards undesirable genetic changes.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It's important to draw the demarcation between natural folate and synthetic folic acid, the latter of which can inhibit the uptake of the former, flooding the metabolic process with a synthetic compound that can potentially alter the genetic narrative in undesirable ways.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Polyphenol-rich foods</w:t>
      </w:r>
      <w:r w:rsidDel="00000000" w:rsidR="00000000" w:rsidRPr="00000000">
        <w:rPr>
          <w:rtl w:val="0"/>
        </w:rPr>
        <w:t xml:space="preserve"> - An all-encompassing and beneficial diet is one that incorporates the tenets of diversity and balance. A crucial group of chemical compounds that add depth to our dietary diversification is 'polyphenols.' Foods such as whole grains, nuts, green tea, and a multiverse of fruits and berries are teeming with these nutritional powerhouses. The health-promoting effects of polyphenols primarily emerge from their antioxidant and anti-inflammatory capacities. Salmon, flax seeds, and chia seeds, foods rich in omega-3 fatty acids, can hinder the DNA methylation process, thereby influencing gene expression and disease progression.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Additionally, the epigenetic diet also encapsulates other foods affluent in nutrients with active roles in instigating positive epigenetic changes. Foods such as garlic and onion, loaded with beneficial compounds like allicin and quercetin, have been shown to interact with histone modifications, increasing the enzymatic repression of cancer-promoting genes. Soy-based foods, containing the phytoestrogen genistein, also exhibit defensive abilities against cancer by encouraging the demethylation of specific tumor-suppressor genes.</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Switching focuses to foods abundant in retinoic acid, such as carrots, and sweet potatoes, we peek into the potential of this acid impacting gene expression. Beta-carotene, a precursor of retinoic acid, can function in histone modification and promote overall health by staving off the onset of diseases like cancer.</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As we stand on the threshold of a new age in individualized nutrition, unlocking and understanding the methodologies of the 'Epigenetic Diet' will reveal new avenues of untapped potential, ushering in novel nutritional strategies designed to maintain and promote health through the regulation of our genetic expression. This form of dietary planning, centralized around the overarching theme of genetic expression modulation through food, will inform and guide the production of individualized nutritional directives that proactively enhance health and well-being. This is yet another testament to the age-old saying, 'We are what we eat.'</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qezq57aqx1ze" w:id="22"/>
      <w:bookmarkEnd w:id="22"/>
      <w:r w:rsidDel="00000000" w:rsidR="00000000" w:rsidRPr="00000000">
        <w:rPr>
          <w:rtl w:val="0"/>
        </w:rPr>
        <w:t xml:space="preserve">Challenges in Applying Nutrigenomics and Epigenetics and Strategies to Overcome Them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 interdisciplinary realms of nutrigenomics and epigenetics offer promising vistas in the context of individualized nutrition. Yet, like many emerging fields, they are not without their hurdles. This piece delves into the challenges that ambitiously stride towards integrating nutrigenomics and epigenetics in nutrition practice and strategies to overcome them.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3"/>
        <w:rPr/>
      </w:pPr>
      <w:bookmarkStart w:colFirst="0" w:colLast="0" w:name="_ld2i29gfdmqh" w:id="23"/>
      <w:bookmarkEnd w:id="23"/>
      <w:r w:rsidDel="00000000" w:rsidR="00000000" w:rsidRPr="00000000">
        <w:rPr>
          <w:rtl w:val="0"/>
        </w:rPr>
        <w:t xml:space="preserve">Interpreting Complex Data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Given the intricate nature of genetic and epigenetic modifications, interpreting the associated data sets is a daunting challenge. Each individual’s genes' complexities and interactions with various nutrients and myriad environmental triggers can generate an overwhelming amount of information.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Solution</w:t>
      </w:r>
      <w:r w:rsidDel="00000000" w:rsidR="00000000" w:rsidRPr="00000000">
        <w:rPr>
          <w:rtl w:val="0"/>
        </w:rPr>
        <w:t xml:space="preserve">: Harnessing data analysis technologies can help decipher such complexity. Machine learning and artificial intelligence models could be leveraged to analyze these potentially enormous data sets. Additionally, this complicated approach necessitates practitioners feeling comfortable with 'uncertainty,' acknowledging that genomics provides possibilities and potentialities, not definitive or fixed outcomes. Embracing lifelong learning and updating themselves would help practitioners stay in sync with research advancements.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afjmxnnryuzi" w:id="24"/>
      <w:bookmarkEnd w:id="24"/>
      <w:r w:rsidDel="00000000" w:rsidR="00000000" w:rsidRPr="00000000">
        <w:rPr>
          <w:rtl w:val="0"/>
        </w:rPr>
        <w:t xml:space="preserve">Ethical Implications and Genetic Discrimination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Privacy in genetic testing is a paramount concern for individuals. There may be fears about genetic discrimination, whereby individuals with specific genetic traits could face bias in their employment, insurance, or medical care. In addition, there's a question of what happens to the genetic information once the testing is done.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b w:val="1"/>
          <w:rtl w:val="0"/>
        </w:rPr>
        <w:t xml:space="preserve">Solution</w:t>
      </w:r>
      <w:r w:rsidDel="00000000" w:rsidR="00000000" w:rsidRPr="00000000">
        <w:rPr>
          <w:rtl w:val="0"/>
        </w:rPr>
        <w:t xml:space="preserve">: Developing strict confidentiality protocols and ensuring that clients' privacy rights are protected is crucial. Safeguarding genetic data and only sharing it with written consent from clients foster an environment of trust. Advocacy for legislation and regulations may also be required to prevent genetic discrimination.</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pStyle w:val="Heading3"/>
        <w:rPr/>
      </w:pPr>
      <w:bookmarkStart w:colFirst="0" w:colLast="0" w:name="_wp3yvxox2pjm" w:id="25"/>
      <w:bookmarkEnd w:id="25"/>
      <w:r w:rsidDel="00000000" w:rsidR="00000000" w:rsidRPr="00000000">
        <w:rPr>
          <w:rtl w:val="0"/>
        </w:rPr>
        <w:t xml:space="preserve">Accessibility and Equity Concerns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Nutrigenomics and epigenetics testing can be expensive, putting it out of reach for many.</w:t>
      </w:r>
    </w:p>
    <w:p w:rsidR="00000000" w:rsidDel="00000000" w:rsidP="00000000" w:rsidRDefault="00000000" w:rsidRPr="00000000" w14:paraId="00000140">
      <w:pPr>
        <w:rPr/>
      </w:pPr>
      <w:r w:rsidDel="00000000" w:rsidR="00000000" w:rsidRPr="00000000">
        <w:rPr>
          <w:rtl w:val="0"/>
        </w:rPr>
        <w:t xml:space="preserve">Moreover, there's a risk that these advanced nutrition services could widen the gap between low-income and high-income individuals. </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b w:val="1"/>
          <w:rtl w:val="0"/>
        </w:rPr>
        <w:t xml:space="preserve">Solution</w:t>
      </w:r>
      <w:r w:rsidDel="00000000" w:rsidR="00000000" w:rsidRPr="00000000">
        <w:rPr>
          <w:rtl w:val="0"/>
        </w:rPr>
        <w:t xml:space="preserve">: As professionals in the field, we should advocate for making such services more affordable and accessible as research and technology advance. Inclusivity could be promoted by establishing sliding scales for fees or pro bono work.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Style w:val="Heading3"/>
        <w:rPr/>
      </w:pPr>
      <w:bookmarkStart w:colFirst="0" w:colLast="0" w:name="_50dtmmdmgw1j" w:id="26"/>
      <w:bookmarkEnd w:id="26"/>
      <w:r w:rsidDel="00000000" w:rsidR="00000000" w:rsidRPr="00000000">
        <w:rPr>
          <w:rtl w:val="0"/>
        </w:rPr>
        <w:t xml:space="preserve">Misinterpretation of Genetic Tests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There is a risk that the results of genetic tests could be misinterpreted by clients or an ill-informed nutrition practitioner, leading to unnecessary anxiety, stress, or misguided dietary changes.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b w:val="1"/>
          <w:rtl w:val="0"/>
        </w:rPr>
        <w:t xml:space="preserve">Solution</w:t>
      </w:r>
      <w:r w:rsidDel="00000000" w:rsidR="00000000" w:rsidRPr="00000000">
        <w:rPr>
          <w:rtl w:val="0"/>
        </w:rPr>
        <w:t xml:space="preserve">: It is essential to provide clients with robust education about the capabilities and limitations of genetic and epigenetic testing and what the results can—and can’t—tell us about health outcomes. The practice needs to be safeguarded from using genetic information for making drastic dietary recommendations. The information generated should be used to complement the existing nutrition assessment methods, not replace them.</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pStyle w:val="Heading3"/>
        <w:rPr/>
      </w:pPr>
      <w:bookmarkStart w:colFirst="0" w:colLast="0" w:name="_sl4awxooruoc" w:id="27"/>
      <w:bookmarkEnd w:id="27"/>
      <w:r w:rsidDel="00000000" w:rsidR="00000000" w:rsidRPr="00000000">
        <w:rPr>
          <w:rtl w:val="0"/>
        </w:rPr>
        <w:t xml:space="preserve">Bridging the gap between Complex Science and Practice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Despite the exciting potentials, a gap still exists between the complex science of nutrigenomics and epigenetics and its application in a practical, client-friendly manner.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Solution</w:t>
      </w:r>
      <w:r w:rsidDel="00000000" w:rsidR="00000000" w:rsidRPr="00000000">
        <w:rPr>
          <w:rtl w:val="0"/>
        </w:rPr>
        <w:t xml:space="preserve">: Translational research, the process of turning scientific discoveries into practical, user-friendly recommendations, holds the key. Engagement with researchers, staying updated with the current literature, and participating in professional development opportunities can enhance practitioners' abilities to translate complex scientific concepts into practical dietary advice for their clients.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These obstacles aside, the possibilities for improving health and wellness through individualized nutrition based on nutrigenomics and epigenetics are truly exciting. By addressing these challenges head-on, embracing the complexity of the science, and advocating for access and ethics, Nutrition Consultants can play a pivotal role in bringing about this brave new world of individualized nutrition to fruition.</w:t>
      </w:r>
    </w:p>
    <w:p w:rsidR="00000000" w:rsidDel="00000000" w:rsidP="00000000" w:rsidRDefault="00000000" w:rsidRPr="00000000" w14:paraId="00000151">
      <w:pPr>
        <w:pStyle w:val="Heading2"/>
        <w:rPr/>
      </w:pPr>
      <w:bookmarkStart w:colFirst="0" w:colLast="0" w:name="_aasn6qnmlp8g" w:id="28"/>
      <w:bookmarkEnd w:id="28"/>
      <w:r w:rsidDel="00000000" w:rsidR="00000000" w:rsidRPr="00000000">
        <w:rPr>
          <w:rtl w:val="0"/>
        </w:rPr>
        <w:t xml:space="preserve">Summary</w:t>
      </w:r>
    </w:p>
    <w:p w:rsidR="00000000" w:rsidDel="00000000" w:rsidP="00000000" w:rsidRDefault="00000000" w:rsidRPr="00000000" w14:paraId="00000152">
      <w:pPr>
        <w:numPr>
          <w:ilvl w:val="0"/>
          <w:numId w:val="14"/>
        </w:numPr>
        <w:ind w:left="720" w:hanging="360"/>
      </w:pPr>
      <w:r w:rsidDel="00000000" w:rsidR="00000000" w:rsidRPr="00000000">
        <w:rPr>
          <w:rtl w:val="0"/>
        </w:rPr>
        <w:t xml:space="preserve">Genetics profoundly influence physiological traits and significantly impacts individual nutritional requirements.</w:t>
      </w:r>
    </w:p>
    <w:p w:rsidR="00000000" w:rsidDel="00000000" w:rsidP="00000000" w:rsidRDefault="00000000" w:rsidRPr="00000000" w14:paraId="00000153">
      <w:pPr>
        <w:numPr>
          <w:ilvl w:val="0"/>
          <w:numId w:val="14"/>
        </w:numPr>
        <w:ind w:left="720" w:hanging="360"/>
      </w:pPr>
      <w:r w:rsidDel="00000000" w:rsidR="00000000" w:rsidRPr="00000000">
        <w:rPr>
          <w:rtl w:val="0"/>
        </w:rPr>
        <w:t xml:space="preserve">An individual's genetic makeup impacts how we metabolize nutrients, our predisposition to diseases, and our food and eating habits.</w:t>
      </w:r>
    </w:p>
    <w:p w:rsidR="00000000" w:rsidDel="00000000" w:rsidP="00000000" w:rsidRDefault="00000000" w:rsidRPr="00000000" w14:paraId="00000154">
      <w:pPr>
        <w:numPr>
          <w:ilvl w:val="0"/>
          <w:numId w:val="14"/>
        </w:numPr>
        <w:ind w:left="720" w:hanging="360"/>
      </w:pPr>
      <w:r w:rsidDel="00000000" w:rsidR="00000000" w:rsidRPr="00000000">
        <w:rPr>
          <w:rtl w:val="0"/>
        </w:rPr>
        <w:t xml:space="preserve">The link between genes and diet provides an individualized blueprint that can help shape nutrition strategies tailored to individual needs.</w:t>
      </w:r>
    </w:p>
    <w:p w:rsidR="00000000" w:rsidDel="00000000" w:rsidP="00000000" w:rsidRDefault="00000000" w:rsidRPr="00000000" w14:paraId="00000155">
      <w:pPr>
        <w:numPr>
          <w:ilvl w:val="0"/>
          <w:numId w:val="14"/>
        </w:numPr>
        <w:ind w:left="720" w:hanging="360"/>
      </w:pPr>
      <w:r w:rsidDel="00000000" w:rsidR="00000000" w:rsidRPr="00000000">
        <w:rPr>
          <w:rtl w:val="0"/>
        </w:rPr>
        <w:t xml:space="preserve">Genetics offers tools to make precise dietary interventions that target specific genetic variations.</w:t>
      </w:r>
    </w:p>
    <w:p w:rsidR="00000000" w:rsidDel="00000000" w:rsidP="00000000" w:rsidRDefault="00000000" w:rsidRPr="00000000" w14:paraId="00000156">
      <w:pPr>
        <w:numPr>
          <w:ilvl w:val="0"/>
          <w:numId w:val="14"/>
        </w:numPr>
        <w:ind w:left="720" w:hanging="360"/>
      </w:pPr>
      <w:r w:rsidDel="00000000" w:rsidR="00000000" w:rsidRPr="00000000">
        <w:rPr>
          <w:rtl w:val="0"/>
        </w:rPr>
        <w:t xml:space="preserve">The fundamental concept of genetics involves the DNA molecule which contains instructions an organism needs to develop, survive, and reproduce. These instructions are formed in genes that code for specific proteins leading to certain traits.</w:t>
      </w:r>
    </w:p>
    <w:p w:rsidR="00000000" w:rsidDel="00000000" w:rsidP="00000000" w:rsidRDefault="00000000" w:rsidRPr="00000000" w14:paraId="00000157">
      <w:pPr>
        <w:numPr>
          <w:ilvl w:val="0"/>
          <w:numId w:val="14"/>
        </w:numPr>
        <w:ind w:left="720" w:hanging="360"/>
      </w:pPr>
      <w:r w:rsidDel="00000000" w:rsidR="00000000" w:rsidRPr="00000000">
        <w:rPr>
          <w:rtl w:val="0"/>
        </w:rPr>
        <w:t xml:space="preserve">The term Genotype refers to an individual's full hereditary information while Phenotype refers to the expressed properties.</w:t>
      </w:r>
    </w:p>
    <w:p w:rsidR="00000000" w:rsidDel="00000000" w:rsidP="00000000" w:rsidRDefault="00000000" w:rsidRPr="00000000" w14:paraId="00000158">
      <w:pPr>
        <w:numPr>
          <w:ilvl w:val="0"/>
          <w:numId w:val="14"/>
        </w:numPr>
        <w:ind w:left="720" w:hanging="360"/>
      </w:pPr>
      <w:r w:rsidDel="00000000" w:rsidR="00000000" w:rsidRPr="00000000">
        <w:rPr>
          <w:rtl w:val="0"/>
        </w:rPr>
        <w:t xml:space="preserve">Genetic variations exist between individuals which contribute to the variation in physical attributes and susceptibility to diseases. Two key types of variations are Single Nucleotide Polymorphism (SNPs) and Copy Number Variation.</w:t>
      </w:r>
    </w:p>
    <w:p w:rsidR="00000000" w:rsidDel="00000000" w:rsidP="00000000" w:rsidRDefault="00000000" w:rsidRPr="00000000" w14:paraId="00000159">
      <w:pPr>
        <w:numPr>
          <w:ilvl w:val="0"/>
          <w:numId w:val="14"/>
        </w:numPr>
        <w:ind w:left="720" w:hanging="360"/>
      </w:pPr>
      <w:r w:rsidDel="00000000" w:rsidR="00000000" w:rsidRPr="00000000">
        <w:rPr>
          <w:rtl w:val="0"/>
        </w:rPr>
        <w:t xml:space="preserve">Nutrigenomics is an emerging scientific discipline that studies the interaction between genes and diet. It aims to provide individual dietary recommendations to optimize health and wellness.</w:t>
      </w:r>
    </w:p>
    <w:p w:rsidR="00000000" w:rsidDel="00000000" w:rsidP="00000000" w:rsidRDefault="00000000" w:rsidRPr="00000000" w14:paraId="0000015A">
      <w:pPr>
        <w:numPr>
          <w:ilvl w:val="0"/>
          <w:numId w:val="14"/>
        </w:numPr>
        <w:ind w:left="720" w:hanging="360"/>
      </w:pPr>
      <w:r w:rsidDel="00000000" w:rsidR="00000000" w:rsidRPr="00000000">
        <w:rPr>
          <w:rtl w:val="0"/>
        </w:rPr>
        <w:t xml:space="preserve">Nutrient-gene interaction can affect digestion, metabolism, appetite regulation, food behaviours, and even the risk of certain diseases.</w:t>
      </w:r>
    </w:p>
    <w:p w:rsidR="00000000" w:rsidDel="00000000" w:rsidP="00000000" w:rsidRDefault="00000000" w:rsidRPr="00000000" w14:paraId="0000015B">
      <w:pPr>
        <w:numPr>
          <w:ilvl w:val="0"/>
          <w:numId w:val="14"/>
        </w:numPr>
        <w:ind w:left="720" w:hanging="360"/>
      </w:pPr>
      <w:r w:rsidDel="00000000" w:rsidR="00000000" w:rsidRPr="00000000">
        <w:rPr>
          <w:rtl w:val="0"/>
        </w:rPr>
        <w:t xml:space="preserve">Nutrigenomics aims to enable us to use our genetic information for individual dietary strategies to enhance health outcomes.</w:t>
      </w:r>
    </w:p>
    <w:p w:rsidR="00000000" w:rsidDel="00000000" w:rsidP="00000000" w:rsidRDefault="00000000" w:rsidRPr="00000000" w14:paraId="0000015C">
      <w:pPr>
        <w:numPr>
          <w:ilvl w:val="0"/>
          <w:numId w:val="14"/>
        </w:numPr>
        <w:ind w:left="720" w:hanging="360"/>
      </w:pPr>
      <w:r w:rsidDel="00000000" w:rsidR="00000000" w:rsidRPr="00000000">
        <w:rPr>
          <w:rtl w:val="0"/>
        </w:rPr>
        <w:t xml:space="preserve">Genetic testing enables us to understand our unique genetic makeup, but it's important to choose reliable and privacy-conscious companies.</w:t>
      </w:r>
    </w:p>
    <w:p w:rsidR="00000000" w:rsidDel="00000000" w:rsidP="00000000" w:rsidRDefault="00000000" w:rsidRPr="00000000" w14:paraId="0000015D">
      <w:pPr>
        <w:numPr>
          <w:ilvl w:val="0"/>
          <w:numId w:val="14"/>
        </w:numPr>
        <w:ind w:left="720" w:hanging="360"/>
      </w:pPr>
      <w:r w:rsidDel="00000000" w:rsidR="00000000" w:rsidRPr="00000000">
        <w:rPr>
          <w:rtl w:val="0"/>
        </w:rPr>
        <w:t xml:space="preserve">Nutrigenomic testing helps us understand how our bodies react to certain nutrients based on our individual genetics. This can be used to inform dietary practices and nutrition strategies to optimize health and wellness.</w:t>
      </w:r>
    </w:p>
    <w:p w:rsidR="00000000" w:rsidDel="00000000" w:rsidP="00000000" w:rsidRDefault="00000000" w:rsidRPr="00000000" w14:paraId="0000015E">
      <w:pPr>
        <w:numPr>
          <w:ilvl w:val="0"/>
          <w:numId w:val="14"/>
        </w:numPr>
        <w:ind w:left="720" w:hanging="360"/>
      </w:pPr>
      <w:r w:rsidDel="00000000" w:rsidR="00000000" w:rsidRPr="00000000">
        <w:rPr>
          <w:rtl w:val="0"/>
        </w:rPr>
        <w:t xml:space="preserve">Genetics profoundly influences not only an individual's physical traits but also their nutritional needs and responses to dietary inputs.</w:t>
      </w:r>
    </w:p>
    <w:p w:rsidR="00000000" w:rsidDel="00000000" w:rsidP="00000000" w:rsidRDefault="00000000" w:rsidRPr="00000000" w14:paraId="0000015F">
      <w:pPr>
        <w:numPr>
          <w:ilvl w:val="0"/>
          <w:numId w:val="14"/>
        </w:numPr>
        <w:ind w:left="720" w:hanging="360"/>
      </w:pPr>
      <w:r w:rsidDel="00000000" w:rsidR="00000000" w:rsidRPr="00000000">
        <w:rPr>
          <w:rtl w:val="0"/>
        </w:rPr>
        <w:t xml:space="preserve">Genes and diet interplay forms the core of individual nutrition planning, moving away from universal dietary recommendations towards personalized nutrition plans.</w:t>
      </w:r>
    </w:p>
    <w:p w:rsidR="00000000" w:rsidDel="00000000" w:rsidP="00000000" w:rsidRDefault="00000000" w:rsidRPr="00000000" w14:paraId="00000160">
      <w:pPr>
        <w:numPr>
          <w:ilvl w:val="0"/>
          <w:numId w:val="14"/>
        </w:numPr>
        <w:ind w:left="720" w:hanging="360"/>
      </w:pPr>
      <w:r w:rsidDel="00000000" w:rsidR="00000000" w:rsidRPr="00000000">
        <w:rPr>
          <w:rtl w:val="0"/>
        </w:rPr>
        <w:t xml:space="preserve">Individual genetic variations significantly impact metabolism, disease predisposition, and dietary preferences.</w:t>
      </w:r>
    </w:p>
    <w:p w:rsidR="00000000" w:rsidDel="00000000" w:rsidP="00000000" w:rsidRDefault="00000000" w:rsidRPr="00000000" w14:paraId="00000161">
      <w:pPr>
        <w:numPr>
          <w:ilvl w:val="0"/>
          <w:numId w:val="14"/>
        </w:numPr>
        <w:ind w:left="720" w:hanging="360"/>
      </w:pPr>
      <w:r w:rsidDel="00000000" w:rsidR="00000000" w:rsidRPr="00000000">
        <w:rPr>
          <w:rtl w:val="0"/>
        </w:rPr>
        <w:t xml:space="preserve">Nutrigenomics is a growing scientific field that explores 'gene-diet' interactions to understand the role of nutrition in maintaining health.</w:t>
      </w:r>
    </w:p>
    <w:p w:rsidR="00000000" w:rsidDel="00000000" w:rsidP="00000000" w:rsidRDefault="00000000" w:rsidRPr="00000000" w14:paraId="00000162">
      <w:pPr>
        <w:numPr>
          <w:ilvl w:val="0"/>
          <w:numId w:val="14"/>
        </w:numPr>
        <w:ind w:left="720" w:hanging="360"/>
      </w:pPr>
      <w:r w:rsidDel="00000000" w:rsidR="00000000" w:rsidRPr="00000000">
        <w:rPr>
          <w:rtl w:val="0"/>
        </w:rPr>
        <w:t xml:space="preserve">Nutrigenomic testing offers insights into one's unique nutritional needs, potential dietary responses, and can inform optimized, personalized nutrition strategies.</w:t>
      </w:r>
    </w:p>
    <w:p w:rsidR="00000000" w:rsidDel="00000000" w:rsidP="00000000" w:rsidRDefault="00000000" w:rsidRPr="00000000" w14:paraId="00000163">
      <w:pPr>
        <w:numPr>
          <w:ilvl w:val="0"/>
          <w:numId w:val="14"/>
        </w:numPr>
        <w:ind w:left="720" w:hanging="360"/>
      </w:pPr>
      <w:r w:rsidDel="00000000" w:rsidR="00000000" w:rsidRPr="00000000">
        <w:rPr>
          <w:rtl w:val="0"/>
        </w:rPr>
        <w:t xml:space="preserve">Essential genetic tests cover key areas that affect nutrition, such as the MTHFR gene for folate metabolism, APOE gene for cholesterol and fat metabolism, and the VDR gene for Vitamin D absorption.</w:t>
      </w:r>
    </w:p>
    <w:p w:rsidR="00000000" w:rsidDel="00000000" w:rsidP="00000000" w:rsidRDefault="00000000" w:rsidRPr="00000000" w14:paraId="00000164">
      <w:pPr>
        <w:numPr>
          <w:ilvl w:val="0"/>
          <w:numId w:val="14"/>
        </w:numPr>
        <w:ind w:left="720" w:hanging="360"/>
      </w:pPr>
      <w:r w:rsidDel="00000000" w:rsidR="00000000" w:rsidRPr="00000000">
        <w:rPr>
          <w:rtl w:val="0"/>
        </w:rPr>
        <w:t xml:space="preserve">Privacy is a key consideration when choosing a nutrigenomic testing company. Some reputable, privacy-conscious companies are Nutrition Genome, DNAFit, Living DNA, and SelfDecode.</w:t>
      </w:r>
    </w:p>
    <w:p w:rsidR="00000000" w:rsidDel="00000000" w:rsidP="00000000" w:rsidRDefault="00000000" w:rsidRPr="00000000" w14:paraId="00000165">
      <w:pPr>
        <w:numPr>
          <w:ilvl w:val="0"/>
          <w:numId w:val="14"/>
        </w:numPr>
        <w:ind w:left="720" w:hanging="360"/>
      </w:pPr>
      <w:r w:rsidDel="00000000" w:rsidR="00000000" w:rsidRPr="00000000">
        <w:rPr>
          <w:rtl w:val="0"/>
        </w:rPr>
        <w:t xml:space="preserve">Despite the invaluable genetic insights offered by nutrigenomics, it's important to remember that factors like diet, physical activity, and lifestyle choices also significantly influence health. Nutritional counseling should consider these factors to create a holistic approach.</w:t>
      </w:r>
    </w:p>
    <w:p w:rsidR="00000000" w:rsidDel="00000000" w:rsidP="00000000" w:rsidRDefault="00000000" w:rsidRPr="00000000" w14:paraId="00000166">
      <w:pPr>
        <w:numPr>
          <w:ilvl w:val="0"/>
          <w:numId w:val="14"/>
        </w:numPr>
        <w:ind w:left="720" w:hanging="360"/>
      </w:pPr>
      <w:r w:rsidDel="00000000" w:rsidR="00000000" w:rsidRPr="00000000">
        <w:rPr>
          <w:rtl w:val="0"/>
        </w:rPr>
        <w:t xml:space="preserve">Epigenetics is a field that explores how genes can be switched 'on' or 'off' by external modifications to the DNA.</w:t>
      </w:r>
    </w:p>
    <w:p w:rsidR="00000000" w:rsidDel="00000000" w:rsidP="00000000" w:rsidRDefault="00000000" w:rsidRPr="00000000" w14:paraId="00000167">
      <w:pPr>
        <w:numPr>
          <w:ilvl w:val="0"/>
          <w:numId w:val="14"/>
        </w:numPr>
        <w:ind w:left="720" w:hanging="360"/>
      </w:pPr>
      <w:r w:rsidDel="00000000" w:rsidR="00000000" w:rsidRPr="00000000">
        <w:rPr>
          <w:rtl w:val="0"/>
        </w:rPr>
        <w:t xml:space="preserve">Epigenetics complements the field of nutrigenomics by adding an understanding of how various factors like diet, stress, and lifestyle can interact with our genes.</w:t>
      </w:r>
    </w:p>
    <w:p w:rsidR="00000000" w:rsidDel="00000000" w:rsidP="00000000" w:rsidRDefault="00000000" w:rsidRPr="00000000" w14:paraId="00000168">
      <w:pPr>
        <w:numPr>
          <w:ilvl w:val="0"/>
          <w:numId w:val="14"/>
        </w:numPr>
        <w:ind w:left="720" w:hanging="360"/>
      </w:pPr>
      <w:r w:rsidDel="00000000" w:rsidR="00000000" w:rsidRPr="00000000">
        <w:rPr>
          <w:rtl w:val="0"/>
        </w:rPr>
        <w:t xml:space="preserve">Epigenetic modifications, such as DNA methylation and histone modifications, play a crucial role in the regulation of gene expression.</w:t>
      </w:r>
    </w:p>
    <w:p w:rsidR="00000000" w:rsidDel="00000000" w:rsidP="00000000" w:rsidRDefault="00000000" w:rsidRPr="00000000" w14:paraId="00000169">
      <w:pPr>
        <w:numPr>
          <w:ilvl w:val="0"/>
          <w:numId w:val="14"/>
        </w:numPr>
        <w:ind w:left="720" w:hanging="360"/>
      </w:pPr>
      <w:r w:rsidDel="00000000" w:rsidR="00000000" w:rsidRPr="00000000">
        <w:rPr>
          <w:rtl w:val="0"/>
        </w:rPr>
        <w:t xml:space="preserve">Changes in DNA methylation patterns and histone modifications can affect gene function and these changes are often seen in conditions like many types of cancer.</w:t>
      </w:r>
    </w:p>
    <w:p w:rsidR="00000000" w:rsidDel="00000000" w:rsidP="00000000" w:rsidRDefault="00000000" w:rsidRPr="00000000" w14:paraId="0000016A">
      <w:pPr>
        <w:numPr>
          <w:ilvl w:val="0"/>
          <w:numId w:val="14"/>
        </w:numPr>
        <w:ind w:left="720" w:hanging="360"/>
      </w:pPr>
      <w:r w:rsidDel="00000000" w:rsidR="00000000" w:rsidRPr="00000000">
        <w:rPr>
          <w:rtl w:val="0"/>
        </w:rPr>
        <w:t xml:space="preserve">Non-coding RNA molecules are another crucial component of the epigenetic control system.</w:t>
      </w:r>
    </w:p>
    <w:p w:rsidR="00000000" w:rsidDel="00000000" w:rsidP="00000000" w:rsidRDefault="00000000" w:rsidRPr="00000000" w14:paraId="0000016B">
      <w:pPr>
        <w:numPr>
          <w:ilvl w:val="0"/>
          <w:numId w:val="14"/>
        </w:numPr>
        <w:ind w:left="720" w:hanging="360"/>
      </w:pPr>
      <w:r w:rsidDel="00000000" w:rsidR="00000000" w:rsidRPr="00000000">
        <w:rPr>
          <w:rtl w:val="0"/>
        </w:rPr>
        <w:t xml:space="preserve">Nutrition, lifestyle choices, and lifespan can greatly impact these epigenetic changes.</w:t>
      </w:r>
    </w:p>
    <w:p w:rsidR="00000000" w:rsidDel="00000000" w:rsidP="00000000" w:rsidRDefault="00000000" w:rsidRPr="00000000" w14:paraId="0000016C">
      <w:pPr>
        <w:numPr>
          <w:ilvl w:val="0"/>
          <w:numId w:val="14"/>
        </w:numPr>
        <w:ind w:left="720" w:hanging="360"/>
      </w:pPr>
      <w:r w:rsidDel="00000000" w:rsidR="00000000" w:rsidRPr="00000000">
        <w:rPr>
          <w:rtl w:val="0"/>
        </w:rPr>
        <w:t xml:space="preserve">The field of epigenetics opens up new possibilities for individualized health and disease prevention strategies.</w:t>
      </w:r>
    </w:p>
    <w:p w:rsidR="00000000" w:rsidDel="00000000" w:rsidP="00000000" w:rsidRDefault="00000000" w:rsidRPr="00000000" w14:paraId="0000016D">
      <w:pPr>
        <w:numPr>
          <w:ilvl w:val="0"/>
          <w:numId w:val="14"/>
        </w:numPr>
        <w:ind w:left="720" w:hanging="360"/>
      </w:pPr>
      <w:r w:rsidDel="00000000" w:rsidR="00000000" w:rsidRPr="00000000">
        <w:rPr>
          <w:rtl w:val="0"/>
        </w:rPr>
        <w:t xml:space="preserve">Research on 'Epigenetic superfoods' such as sulforaphane, natural folate, and polyphenol-rich foods suggests these might have potential in fostering healthier genetic profiles.</w:t>
      </w:r>
    </w:p>
    <w:p w:rsidR="00000000" w:rsidDel="00000000" w:rsidP="00000000" w:rsidRDefault="00000000" w:rsidRPr="00000000" w14:paraId="0000016E">
      <w:pPr>
        <w:numPr>
          <w:ilvl w:val="0"/>
          <w:numId w:val="14"/>
        </w:numPr>
        <w:ind w:left="720" w:hanging="360"/>
      </w:pPr>
      <w:r w:rsidDel="00000000" w:rsidR="00000000" w:rsidRPr="00000000">
        <w:rPr>
          <w:rtl w:val="0"/>
        </w:rPr>
        <w:t xml:space="preserve">Epigenetic diets make use of these superfoods in controlled amounts and forms to benefit the body's health and well-being.</w:t>
      </w:r>
    </w:p>
    <w:p w:rsidR="00000000" w:rsidDel="00000000" w:rsidP="00000000" w:rsidRDefault="00000000" w:rsidRPr="00000000" w14:paraId="0000016F">
      <w:pPr>
        <w:numPr>
          <w:ilvl w:val="0"/>
          <w:numId w:val="14"/>
        </w:numPr>
        <w:ind w:left="720" w:hanging="360"/>
      </w:pPr>
      <w:r w:rsidDel="00000000" w:rsidR="00000000" w:rsidRPr="00000000">
        <w:rPr>
          <w:rtl w:val="0"/>
        </w:rPr>
        <w:t xml:space="preserve">Epigenetics is the field that links genes with the environment, with external modifications able to switch genes 'on' or 'off' without changing the DNA sequence.</w:t>
      </w:r>
    </w:p>
    <w:p w:rsidR="00000000" w:rsidDel="00000000" w:rsidP="00000000" w:rsidRDefault="00000000" w:rsidRPr="00000000" w14:paraId="00000170">
      <w:pPr>
        <w:numPr>
          <w:ilvl w:val="0"/>
          <w:numId w:val="14"/>
        </w:numPr>
        <w:ind w:left="720" w:hanging="360"/>
      </w:pPr>
      <w:r w:rsidDel="00000000" w:rsidR="00000000" w:rsidRPr="00000000">
        <w:rPr>
          <w:rtl w:val="0"/>
        </w:rPr>
        <w:t xml:space="preserve">Epigenetics explains how environmental factors like diet, stress, and toxins can alter the way genes behave; these modifications don't change the genetic code but affect the body's overall functions.</w:t>
      </w:r>
    </w:p>
    <w:p w:rsidR="00000000" w:rsidDel="00000000" w:rsidP="00000000" w:rsidRDefault="00000000" w:rsidRPr="00000000" w14:paraId="00000171">
      <w:pPr>
        <w:numPr>
          <w:ilvl w:val="0"/>
          <w:numId w:val="14"/>
        </w:numPr>
        <w:ind w:left="720" w:hanging="360"/>
      </w:pPr>
      <w:r w:rsidDel="00000000" w:rsidR="00000000" w:rsidRPr="00000000">
        <w:rPr>
          <w:rtl w:val="0"/>
        </w:rPr>
        <w:t xml:space="preserve">Epigenetic changes play significant roles in nutrigenomics and individualized nutrition, with certain foods able to influence gene expression.</w:t>
      </w:r>
    </w:p>
    <w:p w:rsidR="00000000" w:rsidDel="00000000" w:rsidP="00000000" w:rsidRDefault="00000000" w:rsidRPr="00000000" w14:paraId="00000172">
      <w:pPr>
        <w:numPr>
          <w:ilvl w:val="0"/>
          <w:numId w:val="14"/>
        </w:numPr>
        <w:ind w:left="720" w:hanging="360"/>
      </w:pPr>
      <w:r w:rsidDel="00000000" w:rsidR="00000000" w:rsidRPr="00000000">
        <w:rPr>
          <w:rtl w:val="0"/>
        </w:rPr>
        <w:t xml:space="preserve">Chemical modifications in DNA or histones, termed 'epigenetic marks,' play a key role in regulating gene expression.</w:t>
      </w:r>
    </w:p>
    <w:p w:rsidR="00000000" w:rsidDel="00000000" w:rsidP="00000000" w:rsidRDefault="00000000" w:rsidRPr="00000000" w14:paraId="00000173">
      <w:pPr>
        <w:numPr>
          <w:ilvl w:val="0"/>
          <w:numId w:val="14"/>
        </w:numPr>
        <w:ind w:left="720" w:hanging="360"/>
      </w:pPr>
      <w:r w:rsidDel="00000000" w:rsidR="00000000" w:rsidRPr="00000000">
        <w:rPr>
          <w:rtl w:val="0"/>
        </w:rPr>
        <w:t xml:space="preserve">Changes in DNA methylation patterns, one way these marks control gene activity, can significantly alter how a gene functions and can contribute to diseases like cancer.</w:t>
      </w:r>
    </w:p>
    <w:p w:rsidR="00000000" w:rsidDel="00000000" w:rsidP="00000000" w:rsidRDefault="00000000" w:rsidRPr="00000000" w14:paraId="00000174">
      <w:pPr>
        <w:numPr>
          <w:ilvl w:val="0"/>
          <w:numId w:val="14"/>
        </w:numPr>
        <w:ind w:left="720" w:hanging="360"/>
      </w:pPr>
      <w:r w:rsidDel="00000000" w:rsidR="00000000" w:rsidRPr="00000000">
        <w:rPr>
          <w:rtl w:val="0"/>
        </w:rPr>
        <w:t xml:space="preserve">Histone modification and non-coding RNA molecules are also key components in the epigenetic control system.</w:t>
      </w:r>
    </w:p>
    <w:p w:rsidR="00000000" w:rsidDel="00000000" w:rsidP="00000000" w:rsidRDefault="00000000" w:rsidRPr="00000000" w14:paraId="00000175">
      <w:pPr>
        <w:numPr>
          <w:ilvl w:val="0"/>
          <w:numId w:val="14"/>
        </w:numPr>
        <w:ind w:left="720" w:hanging="360"/>
      </w:pPr>
      <w:r w:rsidDel="00000000" w:rsidR="00000000" w:rsidRPr="00000000">
        <w:rPr>
          <w:rtl w:val="0"/>
        </w:rPr>
        <w:t xml:space="preserve">Epigenetic changes also occur based on nutrition, lifestyle choices, including physical activity and smoking, and across the lifespan.</w:t>
      </w:r>
    </w:p>
    <w:p w:rsidR="00000000" w:rsidDel="00000000" w:rsidP="00000000" w:rsidRDefault="00000000" w:rsidRPr="00000000" w14:paraId="00000176">
      <w:pPr>
        <w:numPr>
          <w:ilvl w:val="0"/>
          <w:numId w:val="14"/>
        </w:numPr>
        <w:ind w:left="720" w:hanging="360"/>
      </w:pPr>
      <w:r w:rsidDel="00000000" w:rsidR="00000000" w:rsidRPr="00000000">
        <w:rPr>
          <w:rtl w:val="0"/>
        </w:rPr>
        <w:t xml:space="preserve">Epigenetic superfoods like sulforaphane, natural folate, and polyphenol-rich foods can prompt positive epigenetic changes.</w:t>
      </w:r>
    </w:p>
    <w:p w:rsidR="00000000" w:rsidDel="00000000" w:rsidP="00000000" w:rsidRDefault="00000000" w:rsidRPr="00000000" w14:paraId="00000177">
      <w:pPr>
        <w:numPr>
          <w:ilvl w:val="0"/>
          <w:numId w:val="14"/>
        </w:numPr>
        <w:ind w:left="720" w:hanging="360"/>
      </w:pPr>
      <w:r w:rsidDel="00000000" w:rsidR="00000000" w:rsidRPr="00000000">
        <w:rPr>
          <w:rtl w:val="0"/>
        </w:rPr>
        <w:t xml:space="preserve">Challenges in applying nutrigenomics and epigenetics include interpreting complex data, ethical implications and genetic discrimination, accessibility and equity concerns, potential misinterpretation</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2"/>
        <w:rPr/>
      </w:pPr>
      <w:bookmarkStart w:colFirst="0" w:colLast="0" w:name="_269z8oap9l0t" w:id="29"/>
      <w:bookmarkEnd w:id="29"/>
      <w:r w:rsidDel="00000000" w:rsidR="00000000" w:rsidRPr="00000000">
        <w:rPr>
          <w:rtl w:val="0"/>
        </w:rPr>
        <w:t xml:space="preserve">Exercises</w:t>
      </w:r>
    </w:p>
    <w:p w:rsidR="00000000" w:rsidDel="00000000" w:rsidP="00000000" w:rsidRDefault="00000000" w:rsidRPr="00000000" w14:paraId="0000017A">
      <w:pPr>
        <w:rPr/>
      </w:pPr>
      <w:r w:rsidDel="00000000" w:rsidR="00000000" w:rsidRPr="00000000">
        <w:rPr>
          <w:rtl w:val="0"/>
        </w:rPr>
        <w:t xml:space="preserve">These exercises aim to help students develop not only their understanding of complex topics but also their ability to draw independent conclusions based on their own research, a skill crucial in the dynamic field of nutrition.</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pPr>
      <w:bookmarkStart w:colFirst="0" w:colLast="0" w:name="_sco3pbd7lhdy" w:id="30"/>
      <w:bookmarkEnd w:id="30"/>
      <w:r w:rsidDel="00000000" w:rsidR="00000000" w:rsidRPr="00000000">
        <w:rPr>
          <w:rtl w:val="0"/>
        </w:rPr>
        <w:t xml:space="preserve">Exercise 1: Dive into Nutrigenomics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b w:val="1"/>
          <w:rtl w:val="0"/>
        </w:rPr>
        <w:t xml:space="preserve">Objective</w:t>
      </w:r>
      <w:r w:rsidDel="00000000" w:rsidR="00000000" w:rsidRPr="00000000">
        <w:rPr>
          <w:rtl w:val="0"/>
        </w:rPr>
        <w:t xml:space="preserve">: To practice independent research skills, gain a deeper understanding of Nutrigenomics, and learn how to apply this knowledge to personalized nutrition.</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numPr>
          <w:ilvl w:val="0"/>
          <w:numId w:val="5"/>
        </w:numPr>
        <w:ind w:left="720" w:hanging="360"/>
        <w:rPr>
          <w:u w:val="none"/>
        </w:rPr>
      </w:pPr>
      <w:r w:rsidDel="00000000" w:rsidR="00000000" w:rsidRPr="00000000">
        <w:rPr>
          <w:rtl w:val="0"/>
        </w:rPr>
        <w:t xml:space="preserve">Conduct some brief background reading on nutrigenomics, understanding its goals and potential advantages for personalized nutrition.</w:t>
      </w:r>
    </w:p>
    <w:p w:rsidR="00000000" w:rsidDel="00000000" w:rsidP="00000000" w:rsidRDefault="00000000" w:rsidRPr="00000000" w14:paraId="00000183">
      <w:pPr>
        <w:numPr>
          <w:ilvl w:val="0"/>
          <w:numId w:val="5"/>
        </w:numPr>
        <w:ind w:left="720" w:hanging="360"/>
        <w:rPr>
          <w:u w:val="none"/>
        </w:rPr>
      </w:pPr>
      <w:r w:rsidDel="00000000" w:rsidR="00000000" w:rsidRPr="00000000">
        <w:rPr>
          <w:rtl w:val="0"/>
        </w:rPr>
        <w:t xml:space="preserve">Choose two genes known for their impact on nutritional metabolism (such as the MTHFR gene for folate metabolism or the APOE gene for cholesterol and fat metabolism). </w:t>
      </w:r>
    </w:p>
    <w:p w:rsidR="00000000" w:rsidDel="00000000" w:rsidP="00000000" w:rsidRDefault="00000000" w:rsidRPr="00000000" w14:paraId="00000184">
      <w:pPr>
        <w:numPr>
          <w:ilvl w:val="0"/>
          <w:numId w:val="5"/>
        </w:numPr>
        <w:ind w:left="720" w:hanging="360"/>
        <w:rPr>
          <w:u w:val="none"/>
        </w:rPr>
      </w:pPr>
      <w:r w:rsidDel="00000000" w:rsidR="00000000" w:rsidRPr="00000000">
        <w:rPr>
          <w:rtl w:val="0"/>
        </w:rPr>
        <w:t xml:space="preserve">Refer to credible scientific resources and conduct an in-depth investigation into each gene: How does the variation in this gene influence individual susceptibility to certain diseases or dietary responses? </w:t>
      </w:r>
    </w:p>
    <w:p w:rsidR="00000000" w:rsidDel="00000000" w:rsidP="00000000" w:rsidRDefault="00000000" w:rsidRPr="00000000" w14:paraId="00000185">
      <w:pPr>
        <w:numPr>
          <w:ilvl w:val="0"/>
          <w:numId w:val="5"/>
        </w:numPr>
        <w:ind w:left="720" w:hanging="360"/>
        <w:rPr>
          <w:u w:val="none"/>
        </w:rPr>
      </w:pPr>
      <w:r w:rsidDel="00000000" w:rsidR="00000000" w:rsidRPr="00000000">
        <w:rPr>
          <w:rtl w:val="0"/>
        </w:rPr>
        <w:t xml:space="preserve">Construct a detailed write-up about each gene, discussing its role in metabolism, the effects of its variations, and potential individualized nutritional strategies to mitigate any negative impacts.</w:t>
      </w:r>
    </w:p>
    <w:p w:rsidR="00000000" w:rsidDel="00000000" w:rsidP="00000000" w:rsidRDefault="00000000" w:rsidRPr="00000000" w14:paraId="00000186">
      <w:pPr>
        <w:numPr>
          <w:ilvl w:val="0"/>
          <w:numId w:val="5"/>
        </w:numPr>
        <w:ind w:left="720" w:hanging="360"/>
        <w:rPr>
          <w:u w:val="none"/>
        </w:rPr>
      </w:pPr>
      <w:r w:rsidDel="00000000" w:rsidR="00000000" w:rsidRPr="00000000">
        <w:rPr>
          <w:rtl w:val="0"/>
        </w:rPr>
        <w:t xml:space="preserve">Research reputable companies that offer genetic tests focusing on these two genes. Review their services and write a brief review of each company, emphasizing their approaches to privacy.</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Style w:val="Heading3"/>
        <w:rPr/>
      </w:pPr>
      <w:bookmarkStart w:colFirst="0" w:colLast="0" w:name="_5307dew1xu3" w:id="31"/>
      <w:bookmarkEnd w:id="31"/>
      <w:commentRangeStart w:id="3"/>
      <w:commentRangeStart w:id="4"/>
      <w:r w:rsidDel="00000000" w:rsidR="00000000" w:rsidRPr="00000000">
        <w:rPr>
          <w:rtl w:val="0"/>
        </w:rPr>
        <w:t xml:space="preserve">Exercise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2: Exploring Epigenetics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b w:val="1"/>
          <w:rtl w:val="0"/>
        </w:rPr>
        <w:t xml:space="preserve">Objective</w:t>
      </w:r>
      <w:r w:rsidDel="00000000" w:rsidR="00000000" w:rsidRPr="00000000">
        <w:rPr>
          <w:rtl w:val="0"/>
        </w:rPr>
        <w:t xml:space="preserve">:  Investigate the field of epigenetics through independent research, seeking to understand how it complements nutrigenomics and its implications for health and disease prevention.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numPr>
          <w:ilvl w:val="0"/>
          <w:numId w:val="1"/>
        </w:numPr>
        <w:ind w:left="720" w:hanging="360"/>
        <w:rPr>
          <w:u w:val="none"/>
        </w:rPr>
      </w:pPr>
      <w:r w:rsidDel="00000000" w:rsidR="00000000" w:rsidRPr="00000000">
        <w:rPr>
          <w:rtl w:val="0"/>
        </w:rPr>
        <w:t xml:space="preserve">Begin with foundational research on what exactly "epigenetic modifications" are. Understand their different types and their effects on gene function and disease development.</w:t>
      </w:r>
    </w:p>
    <w:p w:rsidR="00000000" w:rsidDel="00000000" w:rsidP="00000000" w:rsidRDefault="00000000" w:rsidRPr="00000000" w14:paraId="0000018F">
      <w:pPr>
        <w:numPr>
          <w:ilvl w:val="0"/>
          <w:numId w:val="1"/>
        </w:numPr>
        <w:ind w:left="720" w:hanging="360"/>
        <w:rPr>
          <w:u w:val="none"/>
        </w:rPr>
      </w:pPr>
      <w:r w:rsidDel="00000000" w:rsidR="00000000" w:rsidRPr="00000000">
        <w:rPr>
          <w:rtl w:val="0"/>
        </w:rPr>
        <w:t xml:space="preserve">Choose two types of epigenetic modifications (DNA methylation, histone modification etc.) and delve deeper into their impact on certain diseases and their correlation with diet.</w:t>
      </w:r>
    </w:p>
    <w:p w:rsidR="00000000" w:rsidDel="00000000" w:rsidP="00000000" w:rsidRDefault="00000000" w:rsidRPr="00000000" w14:paraId="00000190">
      <w:pPr>
        <w:numPr>
          <w:ilvl w:val="0"/>
          <w:numId w:val="1"/>
        </w:numPr>
        <w:ind w:left="720" w:hanging="360"/>
        <w:rPr>
          <w:u w:val="none"/>
        </w:rPr>
      </w:pPr>
      <w:r w:rsidDel="00000000" w:rsidR="00000000" w:rsidRPr="00000000">
        <w:rPr>
          <w:rtl w:val="0"/>
        </w:rPr>
        <w:t xml:space="preserve">Select an epigenetic superfood and research how it may influence these epigenetic modifications. </w:t>
      </w:r>
    </w:p>
    <w:p w:rsidR="00000000" w:rsidDel="00000000" w:rsidP="00000000" w:rsidRDefault="00000000" w:rsidRPr="00000000" w14:paraId="00000191">
      <w:pPr>
        <w:numPr>
          <w:ilvl w:val="0"/>
          <w:numId w:val="1"/>
        </w:numPr>
        <w:ind w:left="720" w:hanging="360"/>
        <w:rPr>
          <w:u w:val="none"/>
        </w:rPr>
      </w:pPr>
      <w:r w:rsidDel="00000000" w:rsidR="00000000" w:rsidRPr="00000000">
        <w:rPr>
          <w:rtl w:val="0"/>
        </w:rPr>
        <w:t xml:space="preserve">Design a 'day's meal plan' incorporating this superfood, balancing nutritional diversity and taste preferences in the plan. </w:t>
      </w:r>
    </w:p>
    <w:p w:rsidR="00000000" w:rsidDel="00000000" w:rsidP="00000000" w:rsidRDefault="00000000" w:rsidRPr="00000000" w14:paraId="00000192">
      <w:pPr>
        <w:numPr>
          <w:ilvl w:val="0"/>
          <w:numId w:val="1"/>
        </w:numPr>
        <w:ind w:left="720" w:hanging="360"/>
        <w:rPr>
          <w:u w:val="none"/>
        </w:rPr>
      </w:pPr>
      <w:r w:rsidDel="00000000" w:rsidR="00000000" w:rsidRPr="00000000">
        <w:rPr>
          <w:rtl w:val="0"/>
        </w:rPr>
        <w:t xml:space="preserve">Write an article titled "Epigenetics: The bridge between genes and the environment," summarizing your findings, explaining how the consumption of certain foods might leverage epigenetic modifications to improve health.</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del w:author="Justin Delli Colli" w:id="1" w:date="2024-01-10T14:49:24Z">
        <w:commentRangeStart w:id="5"/>
        <w:commentRangeStart w:id="6"/>
        <w:commentRangeStart w:id="7"/>
        <w:r w:rsidDel="00000000" w:rsidR="00000000" w:rsidRPr="00000000">
          <w:rPr>
            <w:rtl w:val="0"/>
          </w:rPr>
          <w:delText xml:space="preserve">These revised instructions provide a more detailed and step-by-step guide, hopefully making the exercises more engaging and achievable for the students.</w:delText>
        </w:r>
      </w:del>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rPr/>
      </w:pPr>
      <w:bookmarkStart w:colFirst="0" w:colLast="0" w:name="_9g6cpbibc1hp" w:id="32"/>
      <w:bookmarkEnd w:id="32"/>
      <w:r w:rsidDel="00000000" w:rsidR="00000000" w:rsidRPr="00000000">
        <w:rPr>
          <w:rtl w:val="0"/>
        </w:rPr>
        <w:t xml:space="preserve">Exercise 3: Crafting an Email to a Client on Genetic and Epigenetic Impacts on Health</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b w:val="1"/>
          <w:rtl w:val="0"/>
        </w:rPr>
        <w:t xml:space="preserve">Objective</w:t>
      </w:r>
      <w:r w:rsidDel="00000000" w:rsidR="00000000" w:rsidRPr="00000000">
        <w:rPr>
          <w:rtl w:val="0"/>
        </w:rPr>
        <w:t xml:space="preserve">: Apply your understanding of nutrigenomics and epigenetics to construct a professional informative email to a hypothetical client.</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numPr>
          <w:ilvl w:val="0"/>
          <w:numId w:val="13"/>
        </w:numPr>
        <w:ind w:left="720" w:hanging="360"/>
        <w:rPr>
          <w:u w:val="none"/>
        </w:rPr>
      </w:pPr>
      <w:r w:rsidDel="00000000" w:rsidR="00000000" w:rsidRPr="00000000">
        <w:rPr>
          <w:rtl w:val="0"/>
        </w:rPr>
        <w:t xml:space="preserve">Consider this fictional email from a client:</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1440" w:firstLine="0"/>
        <w:rPr/>
      </w:pPr>
      <w:r w:rsidDel="00000000" w:rsidR="00000000" w:rsidRPr="00000000">
        <w:rPr>
          <w:rtl w:val="0"/>
        </w:rPr>
        <w:t xml:space="preserve">"Hello,</w:t>
      </w:r>
    </w:p>
    <w:p w:rsidR="00000000" w:rsidDel="00000000" w:rsidP="00000000" w:rsidRDefault="00000000" w:rsidRPr="00000000" w14:paraId="0000019F">
      <w:pPr>
        <w:ind w:left="1440" w:firstLine="0"/>
        <w:rPr/>
      </w:pPr>
      <w:r w:rsidDel="00000000" w:rsidR="00000000" w:rsidRPr="00000000">
        <w:rPr>
          <w:rtl w:val="0"/>
        </w:rPr>
        <w:br w:type="textWrapping"/>
        <w:t xml:space="preserve">I came across genetic testing and nutrigenomics in an article recently, and I was intrigued. I'm curious to know if these tests might help me understand my personal nutritional needs better. Also, I read about 'epigenetics superfoods' that can somehow improve our health at the genetic level. Can you explain this a bit more?  Kindly recommend some reliable genetic tests, and also let me know how I might change my diet or lifestyle based on the results.</w:t>
      </w:r>
    </w:p>
    <w:p w:rsidR="00000000" w:rsidDel="00000000" w:rsidP="00000000" w:rsidRDefault="00000000" w:rsidRPr="00000000" w14:paraId="000001A0">
      <w:pPr>
        <w:ind w:left="1440" w:firstLine="0"/>
        <w:rPr/>
      </w:pPr>
      <w:r w:rsidDel="00000000" w:rsidR="00000000" w:rsidRPr="00000000">
        <w:rPr>
          <w:rtl w:val="0"/>
        </w:rPr>
        <w:br w:type="textWrapping"/>
        <w:t xml:space="preserve">Best, </w:t>
        <w:br w:type="textWrapping"/>
        <w:br w:type="textWrapping"/>
        <w:t xml:space="preserve">[Client's name]"</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3"/>
        </w:numPr>
        <w:ind w:left="720" w:hanging="360"/>
        <w:rPr>
          <w:u w:val="none"/>
        </w:rPr>
      </w:pPr>
      <w:r w:rsidDel="00000000" w:rsidR="00000000" w:rsidRPr="00000000">
        <w:rPr>
          <w:rtl w:val="0"/>
        </w:rPr>
        <w:t xml:space="preserve">In your email response, explain the principles of nutrigenomics and epigenetics in simple terms. How can an understanding of these fields potentially benefit the client?</w:t>
      </w:r>
    </w:p>
    <w:p w:rsidR="00000000" w:rsidDel="00000000" w:rsidP="00000000" w:rsidRDefault="00000000" w:rsidRPr="00000000" w14:paraId="000001A3">
      <w:pPr>
        <w:numPr>
          <w:ilvl w:val="0"/>
          <w:numId w:val="13"/>
        </w:numPr>
        <w:ind w:left="720" w:hanging="360"/>
        <w:rPr>
          <w:u w:val="none"/>
        </w:rPr>
      </w:pPr>
      <w:r w:rsidDel="00000000" w:rsidR="00000000" w:rsidRPr="00000000">
        <w:rPr>
          <w:rtl w:val="0"/>
        </w:rPr>
        <w:t xml:space="preserve">Highlight a few genetic tests and offer sources, emphasizing the importance of privacy.</w:t>
      </w:r>
    </w:p>
    <w:p w:rsidR="00000000" w:rsidDel="00000000" w:rsidP="00000000" w:rsidRDefault="00000000" w:rsidRPr="00000000" w14:paraId="000001A4">
      <w:pPr>
        <w:numPr>
          <w:ilvl w:val="0"/>
          <w:numId w:val="13"/>
        </w:numPr>
        <w:ind w:left="720" w:hanging="360"/>
        <w:rPr>
          <w:u w:val="none"/>
        </w:rPr>
      </w:pPr>
      <w:r w:rsidDel="00000000" w:rsidR="00000000" w:rsidRPr="00000000">
        <w:rPr>
          <w:rtl w:val="0"/>
        </w:rPr>
        <w:t xml:space="preserve">Discuss how lifestyle modifications and diet, including the incorporation of epigenetic superfoods, could potentially enhance their genetic profile and overall health.</w:t>
      </w:r>
    </w:p>
    <w:p w:rsidR="00000000" w:rsidDel="00000000" w:rsidP="00000000" w:rsidRDefault="00000000" w:rsidRPr="00000000" w14:paraId="000001A5">
      <w:pPr>
        <w:numPr>
          <w:ilvl w:val="0"/>
          <w:numId w:val="13"/>
        </w:numPr>
        <w:ind w:left="720" w:hanging="360"/>
        <w:rPr>
          <w:u w:val="none"/>
        </w:rPr>
      </w:pPr>
      <w:r w:rsidDel="00000000" w:rsidR="00000000" w:rsidRPr="00000000">
        <w:rPr>
          <w:rtl w:val="0"/>
        </w:rPr>
        <w:t xml:space="preserve">After completing your email draft, review it to ensure it communicates the complex concepts of genetics, nutrigenomics, and epigenetics to someone unfamiliar with these concepts. </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This exercise simulates a potential real-world interaction and tests your ability to explain complex concepts effectively to your clientele.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pPr>
      <w:bookmarkStart w:colFirst="0" w:colLast="0" w:name="_qwfrekl7d34r" w:id="33"/>
      <w:bookmarkEnd w:id="33"/>
      <w:r w:rsidDel="00000000" w:rsidR="00000000" w:rsidRPr="00000000">
        <w:rPr>
          <w:rtl w:val="0"/>
        </w:rPr>
        <w:t xml:space="preserve">Nutrition Through The Lifespan</w:t>
      </w:r>
    </w:p>
    <w:p w:rsidR="00000000" w:rsidDel="00000000" w:rsidP="00000000" w:rsidRDefault="00000000" w:rsidRPr="00000000" w14:paraId="000001AA">
      <w:pPr>
        <w:spacing w:after="240" w:before="240" w:lineRule="auto"/>
        <w:rPr/>
      </w:pPr>
      <w:r w:rsidDel="00000000" w:rsidR="00000000" w:rsidRPr="00000000">
        <w:rPr>
          <w:rtl w:val="0"/>
        </w:rPr>
        <w:t xml:space="preserve">Delving into the fascinating journey of life, it becomes evident that each stage brings unique health needs and challenges. As such, tailored nutrition at different life stages is key in supporting optimal health. Welcome to Nutrition Through The Lifespan, a section centered on these changing nutrition needs.</w:t>
      </w:r>
    </w:p>
    <w:p w:rsidR="00000000" w:rsidDel="00000000" w:rsidP="00000000" w:rsidRDefault="00000000" w:rsidRPr="00000000" w14:paraId="000001AB">
      <w:pPr>
        <w:spacing w:after="240" w:before="240" w:lineRule="auto"/>
        <w:rPr/>
      </w:pPr>
      <w:r w:rsidDel="00000000" w:rsidR="00000000" w:rsidRPr="00000000">
        <w:rPr>
          <w:rtl w:val="0"/>
        </w:rPr>
        <w:t xml:space="preserve">In this section, we explore the distinctions in nutritional requirements between men and women at various life stages, shedding light on gender-specific needs that arise due to physiological and hormonal differences. </w:t>
      </w:r>
    </w:p>
    <w:p w:rsidR="00000000" w:rsidDel="00000000" w:rsidP="00000000" w:rsidRDefault="00000000" w:rsidRPr="00000000" w14:paraId="000001AC">
      <w:pPr>
        <w:spacing w:after="240" w:before="240" w:lineRule="auto"/>
        <w:rPr/>
      </w:pPr>
      <w:r w:rsidDel="00000000" w:rsidR="00000000" w:rsidRPr="00000000">
        <w:rPr>
          <w:rtl w:val="0"/>
        </w:rPr>
        <w:t xml:space="preserve">While whole foods remain integral to all stages of life, avoiding processed items ladened with additives, refined sugars, and harmful fats, the nutritional spotlight shifts at different stages to meet our bodies' evolving needs. Whether it's adolescence emphasizing iron, adulthood focusing on balancing hormonal health, or senior years stressing bone health, these shifting dietary focuses underpin the 'individualized nutrition' concept, recognizably impacting overall well-being.</w:t>
      </w:r>
    </w:p>
    <w:p w:rsidR="00000000" w:rsidDel="00000000" w:rsidP="00000000" w:rsidRDefault="00000000" w:rsidRPr="00000000" w14:paraId="000001AD">
      <w:pPr>
        <w:spacing w:after="240" w:before="240" w:lineRule="auto"/>
        <w:rPr/>
      </w:pPr>
      <w:r w:rsidDel="00000000" w:rsidR="00000000" w:rsidRPr="00000000">
        <w:rPr>
          <w:rtl w:val="0"/>
        </w:rPr>
        <w:t xml:space="preserve">Embark on this journey with us as we unravel the complexities of nutritional requirements and arm ourselves to provide individualized dietary recommendations that aim to meet the dynamic needs of men and women as they navigate through the lifecycle.</w:t>
      </w:r>
    </w:p>
    <w:p w:rsidR="00000000" w:rsidDel="00000000" w:rsidP="00000000" w:rsidRDefault="00000000" w:rsidRPr="00000000" w14:paraId="000001AE">
      <w:pPr>
        <w:pStyle w:val="Heading2"/>
        <w:spacing w:after="240" w:before="240" w:lineRule="auto"/>
        <w:rPr/>
      </w:pPr>
      <w:bookmarkStart w:colFirst="0" w:colLast="0" w:name="_r40zjz6ix1xa" w:id="34"/>
      <w:bookmarkEnd w:id="34"/>
      <w:r w:rsidDel="00000000" w:rsidR="00000000" w:rsidRPr="00000000">
        <w:rPr>
          <w:rtl w:val="0"/>
        </w:rPr>
        <w:t xml:space="preserve">Maternal and Child Nutrition</w:t>
      </w:r>
    </w:p>
    <w:p w:rsidR="00000000" w:rsidDel="00000000" w:rsidP="00000000" w:rsidRDefault="00000000" w:rsidRPr="00000000" w14:paraId="000001AF">
      <w:pPr>
        <w:rPr/>
      </w:pPr>
      <w:r w:rsidDel="00000000" w:rsidR="00000000" w:rsidRPr="00000000">
        <w:rPr>
          <w:rtl w:val="0"/>
        </w:rPr>
        <w:t xml:space="preserve">Anchoring the start of life, maternal and child nutrition forms the cornerstone of health and development. This pivotal phase not only shapes the wellbeing of mothers and infants but has reverberating impacts on future generations. As we delve into this section, we aim to unpack the unique nutritional demands of pregnancy, infancy, and early childhood, highlighting dietary pillars that ensure a robust foundation for life. Join us as we navigate these crucial nutritional landscapes, empowering mothers and nurturing the blossoming generation with the essence of individualized nutrition.</w:t>
      </w:r>
    </w:p>
    <w:p w:rsidR="00000000" w:rsidDel="00000000" w:rsidP="00000000" w:rsidRDefault="00000000" w:rsidRPr="00000000" w14:paraId="000001B0">
      <w:pPr>
        <w:pStyle w:val="Heading3"/>
        <w:rPr/>
      </w:pPr>
      <w:bookmarkStart w:colFirst="0" w:colLast="0" w:name="_7swf89qoz9ta" w:id="35"/>
      <w:bookmarkEnd w:id="35"/>
      <w:r w:rsidDel="00000000" w:rsidR="00000000" w:rsidRPr="00000000">
        <w:rPr>
          <w:rtl w:val="0"/>
        </w:rPr>
        <w:t xml:space="preserve">Fertility Nutrition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As Holistic Nutrition Consultants, our approach to fertility draws on the understanding that nutrition influences the intricate processes associated with conception, remarkably impacting both female and male fertility. This delicate phase, marked by the desire for procreation, calls for highly specific nutritional protocols that empower the body's innate fertility potential.</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For prospective mothers, Mattson's randomized controlled trial (2019) advocates adequate intake of folate (Vitamin B9), a B-Vitamin essential for DNA replication and modification. Natural food sources like lentils, leafy greens, and avocado can ensure sufficient folate intake, supporting healthy ovulation and implantation processes.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Nutrition for fertility also underscores an ample supply of antioxidants, bioactive compounds that combat oxidative stress, a condition shown by Agarwal et al. (2012) to impair egg quality and facilitate reproductive aging. Foods like berries, citrus fruits, and green tea, rich in antioxidants such as Vitamin C, Vitamin A, and polyphenols, are essential within a fertility-geared diet.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Balancing the intake of Omega-3 and Omega-6 fatty acids also plays a key role. While both are crucial for hormonal balance and cell membrane health, an excessive intake of Omega-6 relative to Omega-3 may lead to inflammation and hinder fertility, as shown by Mumford et al. (2016).</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Turning to men, the relevance of Zinc must be highlighted. Gaskins et al. (2018) showed a positive association between Zinc intake and semen quality, demonstrating that shellfish, seeds, legumes, and eggs can help optimize male fertility.</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Resilient evidence also suggests the role of Vitamin D in improving semen quality, hormone regulation in females, and overall fertility. Regular exposure to sunlight and including foods like oily fish, egg yolks, and fortified foods can maintain adequate levels of this 'sunshine vitamin'.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A unique consideration for fertility nutrition is the hormone leptin, a product of fat cells that signals the hypothalamus about available energy stores. Both excessive and inadequate leptin levels can disrupt fertility. A diet that fosters a healthy body weight, with sufficient nutrients and no severe caloric restriction, is important.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Lastly, let's remember that caffeine and alcohol can impact fertility while hydration plays an integral part. A recent study by Hakimi et al. (2019), revealed that minimal caffeine intake and maintaining hydration with water and natural beverages could be beneficial.</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Fertility-enhancing nutrition revolves around these specifics and more, shaping a fertility-friendly environment within the body. As we journey towards conception, let's bear in mind that it is not about perfection but progress. Small, consistent changes tailored to meet individual nutritional needs can set the stage for this beautiful journey called parenthood.</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3"/>
        <w:rPr/>
      </w:pPr>
      <w:bookmarkStart w:colFirst="0" w:colLast="0" w:name="_m2kpg9h07zea" w:id="36"/>
      <w:bookmarkEnd w:id="36"/>
      <w:r w:rsidDel="00000000" w:rsidR="00000000" w:rsidRPr="00000000">
        <w:rPr>
          <w:rtl w:val="0"/>
        </w:rPr>
        <w:t xml:space="preserve">Pregnancy Nutrition</w:t>
      </w:r>
      <w:r w:rsidDel="00000000" w:rsidR="00000000" w:rsidRPr="00000000">
        <w:rPr>
          <w:rtl w:val="0"/>
        </w:rPr>
        <w:t xml:space="preserve">: Nurturing New Life</w:t>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The miracle of supporting life within one’s body gives way to an evolving continuum of nutritional needs as a pregnancy progresses. Pregnancy serves as opportunities for molding future health trajectories, inextricably linking maternal nutrition to not only the well-being of expecting mothers but also the developing fetus.</w:t>
      </w:r>
    </w:p>
    <w:p w:rsidR="00000000" w:rsidDel="00000000" w:rsidP="00000000" w:rsidRDefault="00000000" w:rsidRPr="00000000" w14:paraId="000001C7">
      <w:pPr>
        <w:pStyle w:val="Heading4"/>
        <w:rPr/>
      </w:pPr>
      <w:bookmarkStart w:colFirst="0" w:colLast="0" w:name="_z3698bjtq6am" w:id="37"/>
      <w:bookmarkEnd w:id="37"/>
      <w:r w:rsidDel="00000000" w:rsidR="00000000" w:rsidRPr="00000000">
        <w:rPr>
          <w:rtl w:val="0"/>
        </w:rPr>
        <w:t xml:space="preserve">The Role of the Microbiome</w:t>
      </w:r>
    </w:p>
    <w:p w:rsidR="00000000" w:rsidDel="00000000" w:rsidP="00000000" w:rsidRDefault="00000000" w:rsidRPr="00000000" w14:paraId="000001C8">
      <w:pPr>
        <w:rPr/>
      </w:pPr>
      <w:r w:rsidDel="00000000" w:rsidR="00000000" w:rsidRPr="00000000">
        <w:rPr>
          <w:rtl w:val="0"/>
        </w:rPr>
        <w:t xml:space="preserve">An often unemphasized aspect of prenatal health is the role of the microbiome - trillions of microbial inhabitants within the human body that interact with our physiological processes. Maternal diet corresponds to the composition of these resident microbes and therein influences infantile microbiome development.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Maternal obesity and high fat intake during pregnancy have been demonstrated to alter the infant gut microbiome, as shown by Ma et al. (2014).</w:t>
      </w:r>
    </w:p>
    <w:p w:rsidR="00000000" w:rsidDel="00000000" w:rsidP="00000000" w:rsidRDefault="00000000" w:rsidRPr="00000000" w14:paraId="000001CB">
      <w:pPr>
        <w:numPr>
          <w:ilvl w:val="0"/>
          <w:numId w:val="12"/>
        </w:numPr>
        <w:ind w:left="720" w:hanging="360"/>
        <w:rPr>
          <w:u w:val="none"/>
        </w:rPr>
      </w:pPr>
      <w:r w:rsidDel="00000000" w:rsidR="00000000" w:rsidRPr="00000000">
        <w:rPr>
          <w:b w:val="1"/>
          <w:rtl w:val="0"/>
        </w:rPr>
        <w:t xml:space="preserve">Diversity of the Microbiome:</w:t>
      </w:r>
      <w:r w:rsidDel="00000000" w:rsidR="00000000" w:rsidRPr="00000000">
        <w:rPr>
          <w:rtl w:val="0"/>
        </w:rPr>
        <w:t xml:space="preserve"> The study likely found that maternal obesity and high-fat diets during pregnancy can lead to changes in the diversity of the infant's gut microbiome. This could mean either an increase or decrease in the variety of microbial species present in the gut, which is crucial for health.</w:t>
      </w:r>
    </w:p>
    <w:p w:rsidR="00000000" w:rsidDel="00000000" w:rsidP="00000000" w:rsidRDefault="00000000" w:rsidRPr="00000000" w14:paraId="000001CC">
      <w:pPr>
        <w:numPr>
          <w:ilvl w:val="0"/>
          <w:numId w:val="12"/>
        </w:numPr>
        <w:ind w:left="720" w:hanging="360"/>
        <w:rPr>
          <w:u w:val="none"/>
        </w:rPr>
      </w:pPr>
      <w:r w:rsidDel="00000000" w:rsidR="00000000" w:rsidRPr="00000000">
        <w:rPr>
          <w:b w:val="1"/>
          <w:rtl w:val="0"/>
        </w:rPr>
        <w:t xml:space="preserve">Alteration in Microbial Composition:</w:t>
      </w:r>
      <w:r w:rsidDel="00000000" w:rsidR="00000000" w:rsidRPr="00000000">
        <w:rPr>
          <w:rtl w:val="0"/>
        </w:rPr>
        <w:t xml:space="preserve"> There may be specific changes in the types of bacteria present in the gut microbiome of infants born to obese mothers or those who consumed a high-fat diet during pregnancy. Certain beneficial bacteria might be reduced, while others that are potentially harmful or associated with obesity and metabolic issues might be increased.</w:t>
      </w:r>
    </w:p>
    <w:p w:rsidR="00000000" w:rsidDel="00000000" w:rsidP="00000000" w:rsidRDefault="00000000" w:rsidRPr="00000000" w14:paraId="000001CD">
      <w:pPr>
        <w:numPr>
          <w:ilvl w:val="0"/>
          <w:numId w:val="12"/>
        </w:numPr>
        <w:ind w:left="720" w:hanging="360"/>
        <w:rPr>
          <w:u w:val="none"/>
        </w:rPr>
      </w:pPr>
      <w:r w:rsidDel="00000000" w:rsidR="00000000" w:rsidRPr="00000000">
        <w:rPr>
          <w:b w:val="1"/>
          <w:rtl w:val="0"/>
        </w:rPr>
        <w:t xml:space="preserve">Metabolic Function: </w:t>
      </w:r>
      <w:r w:rsidDel="00000000" w:rsidR="00000000" w:rsidRPr="00000000">
        <w:rPr>
          <w:rtl w:val="0"/>
        </w:rPr>
        <w:t xml:space="preserve">The gut microbiome plays a significant role in metabolic functions. Changes in the microbiome due to maternal diet and body composition could affect the infant's metabolism, potentially increasing the risk of obesity and metabolic disorders later in life.</w:t>
      </w:r>
    </w:p>
    <w:p w:rsidR="00000000" w:rsidDel="00000000" w:rsidP="00000000" w:rsidRDefault="00000000" w:rsidRPr="00000000" w14:paraId="000001CE">
      <w:pPr>
        <w:numPr>
          <w:ilvl w:val="0"/>
          <w:numId w:val="12"/>
        </w:numPr>
        <w:ind w:left="720" w:hanging="360"/>
        <w:rPr>
          <w:u w:val="none"/>
        </w:rPr>
      </w:pPr>
      <w:r w:rsidDel="00000000" w:rsidR="00000000" w:rsidRPr="00000000">
        <w:rPr>
          <w:b w:val="1"/>
          <w:rtl w:val="0"/>
        </w:rPr>
        <w:t xml:space="preserve">Immune System Development:</w:t>
      </w:r>
      <w:r w:rsidDel="00000000" w:rsidR="00000000" w:rsidRPr="00000000">
        <w:rPr>
          <w:rtl w:val="0"/>
        </w:rPr>
        <w:t xml:space="preserve"> The gut microbiome is closely linked with the development of the immune system. Alterations in the microbiome might impact the infant's immune system development, potentially affecting their susceptibility to allergies, autoimmune diseases, and infections.</w:t>
      </w:r>
    </w:p>
    <w:p w:rsidR="00000000" w:rsidDel="00000000" w:rsidP="00000000" w:rsidRDefault="00000000" w:rsidRPr="00000000" w14:paraId="000001CF">
      <w:pPr>
        <w:numPr>
          <w:ilvl w:val="0"/>
          <w:numId w:val="12"/>
        </w:numPr>
        <w:ind w:left="720" w:hanging="360"/>
        <w:rPr>
          <w:u w:val="none"/>
        </w:rPr>
      </w:pPr>
      <w:r w:rsidDel="00000000" w:rsidR="00000000" w:rsidRPr="00000000">
        <w:rPr>
          <w:b w:val="1"/>
          <w:rtl w:val="0"/>
        </w:rPr>
        <w:t xml:space="preserve">Long-term Health Consequences:</w:t>
      </w:r>
      <w:r w:rsidDel="00000000" w:rsidR="00000000" w:rsidRPr="00000000">
        <w:rPr>
          <w:rtl w:val="0"/>
        </w:rPr>
        <w:t xml:space="preserve"> These alterations in the gut microbiome could have long-term implications for the child’s health, beyond infancy and into adulthood. It might predispose them to obesity, metabolic syndrome, and other related conditions.</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t xml:space="preserve">Conversely, a balanced maternal diet rich in fibrous fruits, vegetables, and dairy products better develop the neonatal gut microbiome favorably.</w:t>
      </w:r>
    </w:p>
    <w:p w:rsidR="00000000" w:rsidDel="00000000" w:rsidP="00000000" w:rsidRDefault="00000000" w:rsidRPr="00000000" w14:paraId="000001D2">
      <w:pPr>
        <w:rPr/>
      </w:pPr>
      <w:r w:rsidDel="00000000" w:rsidR="00000000" w:rsidRPr="00000000">
        <w:rPr>
          <w:rtl w:val="0"/>
        </w:rPr>
        <w:t xml:space="preserve">   </w:t>
      </w:r>
    </w:p>
    <w:p w:rsidR="00000000" w:rsidDel="00000000" w:rsidP="00000000" w:rsidRDefault="00000000" w:rsidRPr="00000000" w14:paraId="000001D3">
      <w:pPr>
        <w:rPr/>
      </w:pPr>
      <w:r w:rsidDel="00000000" w:rsidR="00000000" w:rsidRPr="00000000">
        <w:rPr>
          <w:rtl w:val="0"/>
        </w:rPr>
        <w:t xml:space="preserve">The maternal microbiome, with its various colonies on skin, in the vagina, and gut, has the aptitude to transiently colonize the infant, persisting up to four months. Such colonization plays pivotal roles in immune training, nutrient metabolism, and the development of gut epithelial cells, as noted by Stewart et al. (2018).</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Maternal microbial changes, however, can lead to unfortunate offspring outcomes: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11"/>
        </w:numPr>
        <w:ind w:left="720" w:hanging="360"/>
        <w:rPr>
          <w:u w:val="none"/>
        </w:rPr>
      </w:pPr>
      <w:r w:rsidDel="00000000" w:rsidR="00000000" w:rsidRPr="00000000">
        <w:rPr>
          <w:rtl w:val="0"/>
        </w:rPr>
        <w:t xml:space="preserve">Variations in the vaginal microbiome have been identified as triggers for preterm labor, increasing the child's exposure to morbidity and mortality risks.</w:t>
      </w:r>
    </w:p>
    <w:p w:rsidR="00000000" w:rsidDel="00000000" w:rsidP="00000000" w:rsidRDefault="00000000" w:rsidRPr="00000000" w14:paraId="000001D8">
      <w:pPr>
        <w:numPr>
          <w:ilvl w:val="0"/>
          <w:numId w:val="11"/>
        </w:numPr>
        <w:ind w:left="720" w:hanging="360"/>
        <w:rPr>
          <w:u w:val="none"/>
        </w:rPr>
      </w:pPr>
      <w:r w:rsidDel="00000000" w:rsidR="00000000" w:rsidRPr="00000000">
        <w:rPr>
          <w:rtl w:val="0"/>
        </w:rPr>
        <w:t xml:space="preserve">Gut microbiome alterations link to necrotizing enterocolitis, adverse neurodevelopmental outcomes, heart disease, and obesity in offspring. </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Such findings suggest that fostering a healthy maternal microbiome is crucial and understanding those complexities can help tailor nutrition recommendations for pregnant women.</w:t>
      </w:r>
    </w:p>
    <w:p w:rsidR="00000000" w:rsidDel="00000000" w:rsidP="00000000" w:rsidRDefault="00000000" w:rsidRPr="00000000" w14:paraId="000001DB">
      <w:pPr>
        <w:pStyle w:val="Heading4"/>
        <w:rPr/>
      </w:pPr>
      <w:bookmarkStart w:colFirst="0" w:colLast="0" w:name="_5opgqdan6y9z" w:id="38"/>
      <w:bookmarkEnd w:id="38"/>
      <w:r w:rsidDel="00000000" w:rsidR="00000000" w:rsidRPr="00000000">
        <w:rPr>
          <w:rtl w:val="0"/>
        </w:rPr>
        <w:t xml:space="preserve">The Essential Nutrient Balance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The significance of an animal-nourished diet in prenatal times cannot be overemphasized. Particularly, organ meats and other animal-derived foods strongly contribute to placental health, the essential exchange organ responsible for sustaining pregnancy.</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Such animal-based diets fuel the placenta and the body with essential nutrition: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numPr>
          <w:ilvl w:val="0"/>
          <w:numId w:val="24"/>
        </w:numPr>
        <w:ind w:left="720" w:hanging="360"/>
        <w:rPr>
          <w:u w:val="none"/>
        </w:rPr>
      </w:pPr>
      <w:r w:rsidDel="00000000" w:rsidR="00000000" w:rsidRPr="00000000">
        <w:rPr>
          <w:rtl w:val="0"/>
        </w:rPr>
        <w:t xml:space="preserve">Key nutrients such as zinc, vitamins A, D, K, and B12, choline, selenium, magnesium, calcium, and iron are highly bioavailable in animal foods, enhancing nutrient absorption within the mother's and baby's bodies.</w:t>
      </w:r>
    </w:p>
    <w:p w:rsidR="00000000" w:rsidDel="00000000" w:rsidP="00000000" w:rsidRDefault="00000000" w:rsidRPr="00000000" w14:paraId="000001E2">
      <w:pPr>
        <w:numPr>
          <w:ilvl w:val="0"/>
          <w:numId w:val="24"/>
        </w:numPr>
        <w:ind w:left="720" w:hanging="360"/>
        <w:rPr>
          <w:u w:val="none"/>
        </w:rPr>
      </w:pPr>
      <w:r w:rsidDel="00000000" w:rsidR="00000000" w:rsidRPr="00000000">
        <w:rPr>
          <w:rtl w:val="0"/>
        </w:rPr>
        <w:t xml:space="preserve">Plant-based diets often lead to nutrient deficiencies in pregnancy, with the placenta being one of the first organs to show signs of undernourishment.</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Synthetic multivitamins and prenatals, although widely marketed, often offer a false sense of nutrition security as they are poorly absorbed and mostly excreted, making a whole food-based diet indispensable.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4"/>
        <w:rPr/>
      </w:pPr>
      <w:bookmarkStart w:colFirst="0" w:colLast="0" w:name="_drfi2tylq74" w:id="39"/>
      <w:bookmarkEnd w:id="39"/>
      <w:r w:rsidDel="00000000" w:rsidR="00000000" w:rsidRPr="00000000">
        <w:rPr>
          <w:rtl w:val="0"/>
        </w:rPr>
        <w:t xml:space="preserve">Tailoring Prenatal Nutrition: Pre-Pregnancy Weight as a Benchmark</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Pregnancy is an energy-intensive process, requiring adjustments to nutritional intake to nourish the growing life within. The preconception period forms an essential foundation in ensuring a healthy pregnancy, with pre-pregnancy weight attaining a pivotal role.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A woman's pre-pregnancy weight serves as an essential benchmark, influencing dietary recommendations and interventions to ensure the mother's and baby's health. It's not just about 'eating for two' but nourishing well for three - the mother, baby, and their symbiotic relationship.</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5"/>
        <w:rPr/>
      </w:pPr>
      <w:bookmarkStart w:colFirst="0" w:colLast="0" w:name="_y9rzex55sys6" w:id="40"/>
      <w:bookmarkEnd w:id="40"/>
      <w:r w:rsidDel="00000000" w:rsidR="00000000" w:rsidRPr="00000000">
        <w:rPr>
          <w:rtl w:val="0"/>
        </w:rPr>
        <w:t xml:space="preserve">Caloric Allocation and Weight Gain</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Guidelines for weight gain during pregnancy established by the National Academy of Medicine depend significantly on the women's pre-pregnancy weight category. Weight gain is intended towards the growth of the baby and the essential bodily changes such as enlarged breasts and uterus, increased blood volume, amniotic fluid, and maternal fat stores necessary for lactation. </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The recommended weight gain varies - women with a normal pre-pregnancy BMI are encouraged to aim for a gain of 25-35 pounds, overweight women between 15-25 pounds, and obese women are recommended to gain 11-20 pounds.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Accordingly, energy requirements increase as pregnancy progresses. Women are recommended to consume an extra 340 calories per day during the second trimester and 450 additional calories per day in the third trimester. These figures may vary according to the individual's activity level and rate of weight gain.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pStyle w:val="Heading5"/>
        <w:rPr/>
      </w:pPr>
      <w:bookmarkStart w:colFirst="0" w:colLast="0" w:name="_59fjhomif4si" w:id="41"/>
      <w:bookmarkEnd w:id="41"/>
      <w:r w:rsidDel="00000000" w:rsidR="00000000" w:rsidRPr="00000000">
        <w:rPr>
          <w:rtl w:val="0"/>
        </w:rPr>
        <w:t xml:space="preserve">Protein, Carbohydrates and Fat</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additional caloric intake should be well balanced among the critical macronutrients - protein, carbohydrates, and fats. An additional intake of 25 grams protein per day over the normal 46 grams for non-pregnant women can support maternal tissue growth and fetus. </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Carbohydrate requirement increases to about 175 grams daily, emphasizing on whole grain sources and fruits over simple sugars. </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Regarding fats, it becomes crucial to incorporate healthy fats such as Omega 3 fatty acids found in fatty fish and nuts, while limiting unhealthy fats. Fats play a critical role in energy provision and the synthesis of hormones and new cells, important for the developing baby.</w:t>
      </w:r>
    </w:p>
    <w:p w:rsidR="00000000" w:rsidDel="00000000" w:rsidP="00000000" w:rsidRDefault="00000000" w:rsidRPr="00000000" w14:paraId="000001FB">
      <w:pPr>
        <w:pStyle w:val="Heading4"/>
        <w:rPr/>
      </w:pPr>
      <w:bookmarkStart w:colFirst="0" w:colLast="0" w:name="_cq3f43hc5opr" w:id="42"/>
      <w:bookmarkEnd w:id="42"/>
      <w:commentRangeStart w:id="8"/>
      <w:commentRangeStart w:id="9"/>
      <w:commentRangeStart w:id="10"/>
      <w:r w:rsidDel="00000000" w:rsidR="00000000" w:rsidRPr="00000000">
        <w:rPr>
          <w:rtl w:val="0"/>
        </w:rPr>
        <w:t xml:space="preserve">Tackling Cravings and Pica: A Healthy Approach</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Pregnancy is a period of both delightful and challenging experiences, with cravings and unusual eating behaviors taking center stage. Understanding the underlying causes and finding healthy ways to manage them can greatly enhance the nutritional landscape of pregnancy.</w:t>
      </w:r>
    </w:p>
    <w:p w:rsidR="00000000" w:rsidDel="00000000" w:rsidP="00000000" w:rsidRDefault="00000000" w:rsidRPr="00000000" w14:paraId="000001FE">
      <w:pPr>
        <w:pStyle w:val="Heading4"/>
        <w:rPr/>
      </w:pPr>
      <w:bookmarkStart w:colFirst="0" w:colLast="0" w:name="_m4n180dxv9wu" w:id="43"/>
      <w:bookmarkEnd w:id="43"/>
      <w:r w:rsidDel="00000000" w:rsidR="00000000" w:rsidRPr="00000000">
        <w:rPr>
          <w:rtl w:val="0"/>
        </w:rPr>
        <w:t xml:space="preserve">Navigating Cravings</w:t>
      </w:r>
    </w:p>
    <w:p w:rsidR="00000000" w:rsidDel="00000000" w:rsidP="00000000" w:rsidRDefault="00000000" w:rsidRPr="00000000" w14:paraId="000001FF">
      <w:pPr>
        <w:rPr/>
      </w:pPr>
      <w:r w:rsidDel="00000000" w:rsidR="00000000" w:rsidRPr="00000000">
        <w:rPr>
          <w:rtl w:val="0"/>
        </w:rPr>
        <w:t xml:space="preserve">Cravings during pregnancy are primarily driven by hormonal changes, and can range from cravings for specific foods to combinations that you may not have desired outside of pregnancy. While satisfying your cravings can be one of the joys of pregnancy, it's essential to ensure these indulgences are aligned with your nutritional needs.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Here are some practical tips to navigate cravings:</w:t>
      </w:r>
    </w:p>
    <w:p w:rsidR="00000000" w:rsidDel="00000000" w:rsidP="00000000" w:rsidRDefault="00000000" w:rsidRPr="00000000" w14:paraId="00000202">
      <w:pPr>
        <w:numPr>
          <w:ilvl w:val="0"/>
          <w:numId w:val="3"/>
        </w:numPr>
        <w:ind w:left="720" w:hanging="360"/>
        <w:rPr>
          <w:u w:val="none"/>
        </w:rPr>
      </w:pPr>
      <w:r w:rsidDel="00000000" w:rsidR="00000000" w:rsidRPr="00000000">
        <w:rPr>
          <w:b w:val="1"/>
          <w:rtl w:val="0"/>
        </w:rPr>
        <w:t xml:space="preserve">Curb Junk Food Cravings</w:t>
      </w:r>
      <w:r w:rsidDel="00000000" w:rsidR="00000000" w:rsidRPr="00000000">
        <w:rPr>
          <w:rtl w:val="0"/>
        </w:rPr>
        <w:t xml:space="preserve"> - Cravings for unhealthy foods can be managed by having regular, balanced meals that ensure you meet your nutrient needs and regulate blood sugar levels. Regular meals can help prevent sudden hunger, which may lead to cravings for unhealthy snacks. </w:t>
      </w:r>
    </w:p>
    <w:p w:rsidR="00000000" w:rsidDel="00000000" w:rsidP="00000000" w:rsidRDefault="00000000" w:rsidRPr="00000000" w14:paraId="00000203">
      <w:pPr>
        <w:numPr>
          <w:ilvl w:val="0"/>
          <w:numId w:val="3"/>
        </w:numPr>
        <w:ind w:left="720" w:hanging="360"/>
        <w:rPr>
          <w:u w:val="none"/>
        </w:rPr>
      </w:pPr>
      <w:r w:rsidDel="00000000" w:rsidR="00000000" w:rsidRPr="00000000">
        <w:rPr>
          <w:b w:val="1"/>
          <w:rtl w:val="0"/>
        </w:rPr>
        <w:t xml:space="preserve">Substitute with Healthier Options</w:t>
      </w:r>
      <w:r w:rsidDel="00000000" w:rsidR="00000000" w:rsidRPr="00000000">
        <w:rPr>
          <w:rtl w:val="0"/>
        </w:rPr>
        <w:t xml:space="preserve"> - If you're craving something sweet, opt for fresh fruits over processed foods. Greek yogurt topped with berries can replace that ice-cream craving, and air-popped popcorn is a healthier alternative to chips. </w:t>
      </w:r>
    </w:p>
    <w:p w:rsidR="00000000" w:rsidDel="00000000" w:rsidP="00000000" w:rsidRDefault="00000000" w:rsidRPr="00000000" w14:paraId="00000204">
      <w:pPr>
        <w:numPr>
          <w:ilvl w:val="0"/>
          <w:numId w:val="3"/>
        </w:numPr>
        <w:ind w:left="720" w:hanging="360"/>
        <w:rPr>
          <w:u w:val="none"/>
        </w:rPr>
      </w:pPr>
      <w:r w:rsidDel="00000000" w:rsidR="00000000" w:rsidRPr="00000000">
        <w:rPr>
          <w:b w:val="1"/>
          <w:rtl w:val="0"/>
        </w:rPr>
        <w:t xml:space="preserve">Stay Hydrated</w:t>
      </w:r>
      <w:r w:rsidDel="00000000" w:rsidR="00000000" w:rsidRPr="00000000">
        <w:rPr>
          <w:rtl w:val="0"/>
        </w:rPr>
        <w:t xml:space="preserve"> - Dehydration can often be seen as cravings for certain foods. Regularly sipping through drinks like herbal teas, fruit-infused water, or simply plain water can keep dehydration at bay. </w:t>
      </w:r>
    </w:p>
    <w:p w:rsidR="00000000" w:rsidDel="00000000" w:rsidP="00000000" w:rsidRDefault="00000000" w:rsidRPr="00000000" w14:paraId="00000205">
      <w:pPr>
        <w:numPr>
          <w:ilvl w:val="0"/>
          <w:numId w:val="3"/>
        </w:numPr>
        <w:ind w:left="720" w:hanging="360"/>
        <w:rPr>
          <w:u w:val="none"/>
        </w:rPr>
      </w:pPr>
      <w:r w:rsidDel="00000000" w:rsidR="00000000" w:rsidRPr="00000000">
        <w:rPr>
          <w:b w:val="1"/>
          <w:rtl w:val="0"/>
        </w:rPr>
        <w:t xml:space="preserve">Brush Your Teeth</w:t>
      </w:r>
      <w:r w:rsidDel="00000000" w:rsidR="00000000" w:rsidRPr="00000000">
        <w:rPr>
          <w:rtl w:val="0"/>
        </w:rPr>
        <w:t xml:space="preserve"> - Brushing or rinsing your mouth with mint-flavored mouthwash can help reduce dessert cravings post-meals.</w:t>
      </w:r>
    </w:p>
    <w:p w:rsidR="00000000" w:rsidDel="00000000" w:rsidP="00000000" w:rsidRDefault="00000000" w:rsidRPr="00000000" w14:paraId="00000206">
      <w:pPr>
        <w:pStyle w:val="Heading4"/>
        <w:rPr/>
      </w:pPr>
      <w:bookmarkStart w:colFirst="0" w:colLast="0" w:name="_yt0xes2l0sx8" w:id="44"/>
      <w:bookmarkEnd w:id="44"/>
      <w:r w:rsidDel="00000000" w:rsidR="00000000" w:rsidRPr="00000000">
        <w:rPr>
          <w:rtl w:val="0"/>
        </w:rPr>
        <w:t xml:space="preserve">Pica: A Unique Condition</w:t>
      </w:r>
    </w:p>
    <w:p w:rsidR="00000000" w:rsidDel="00000000" w:rsidP="00000000" w:rsidRDefault="00000000" w:rsidRPr="00000000" w14:paraId="00000207">
      <w:pPr>
        <w:rPr/>
      </w:pPr>
      <w:r w:rsidDel="00000000" w:rsidR="00000000" w:rsidRPr="00000000">
        <w:rPr>
          <w:rtl w:val="0"/>
        </w:rPr>
        <w:t xml:space="preserve">Pica, the craving to consume non-food items like clay, laundry starch, or ice, can put both mother and baby at potential risk. Often it's a sign of an underlying nutrient deficiency, but fulfilling these cravings can lead to toxic or parasitic exposure and can induce digestive complications.</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Here's how to deal with Pica:</w:t>
      </w:r>
    </w:p>
    <w:p w:rsidR="00000000" w:rsidDel="00000000" w:rsidP="00000000" w:rsidRDefault="00000000" w:rsidRPr="00000000" w14:paraId="0000020A">
      <w:pPr>
        <w:numPr>
          <w:ilvl w:val="0"/>
          <w:numId w:val="20"/>
        </w:numPr>
        <w:ind w:left="720" w:hanging="360"/>
        <w:rPr>
          <w:u w:val="none"/>
        </w:rPr>
      </w:pPr>
      <w:r w:rsidDel="00000000" w:rsidR="00000000" w:rsidRPr="00000000">
        <w:rPr>
          <w:b w:val="1"/>
          <w:rtl w:val="0"/>
        </w:rPr>
        <w:t xml:space="preserve">Identifying the cause</w:t>
      </w:r>
      <w:r w:rsidDel="00000000" w:rsidR="00000000" w:rsidRPr="00000000">
        <w:rPr>
          <w:rtl w:val="0"/>
        </w:rPr>
        <w:t xml:space="preserve"> - Iron or zinc deficiency is often linked to pica, but the exact cause isn't known. If you recognize a pica craving, inform your healthcare provider right away.</w:t>
      </w:r>
    </w:p>
    <w:p w:rsidR="00000000" w:rsidDel="00000000" w:rsidP="00000000" w:rsidRDefault="00000000" w:rsidRPr="00000000" w14:paraId="0000020B">
      <w:pPr>
        <w:numPr>
          <w:ilvl w:val="0"/>
          <w:numId w:val="20"/>
        </w:numPr>
        <w:ind w:left="720" w:hanging="360"/>
        <w:rPr>
          <w:u w:val="none"/>
        </w:rPr>
      </w:pPr>
      <w:r w:rsidDel="00000000" w:rsidR="00000000" w:rsidRPr="00000000">
        <w:rPr>
          <w:b w:val="1"/>
          <w:rtl w:val="0"/>
        </w:rPr>
        <w:t xml:space="preserve">Managing deficiencies</w:t>
      </w:r>
      <w:r w:rsidDel="00000000" w:rsidR="00000000" w:rsidRPr="00000000">
        <w:rPr>
          <w:rtl w:val="0"/>
        </w:rPr>
        <w:t xml:space="preserve"> - If diagnosed with nutritional deficiencies, managing them through diet or supplements under professional guidance is crucial. You might be advised to increase your protein intake, or consume foods rich in iron or zinc, such as meat, poultry, seafood, beans and lentils, fortified breakfast cereals, or dark chocolate.</w:t>
      </w:r>
    </w:p>
    <w:p w:rsidR="00000000" w:rsidDel="00000000" w:rsidP="00000000" w:rsidRDefault="00000000" w:rsidRPr="00000000" w14:paraId="0000020C">
      <w:pPr>
        <w:numPr>
          <w:ilvl w:val="0"/>
          <w:numId w:val="20"/>
        </w:numPr>
        <w:ind w:left="720" w:hanging="360"/>
        <w:rPr>
          <w:u w:val="none"/>
        </w:rPr>
      </w:pPr>
      <w:r w:rsidDel="00000000" w:rsidR="00000000" w:rsidRPr="00000000">
        <w:rPr>
          <w:b w:val="1"/>
          <w:rtl w:val="0"/>
        </w:rPr>
        <w:t xml:space="preserve">Find healthy alternatives</w:t>
      </w:r>
      <w:r w:rsidDel="00000000" w:rsidR="00000000" w:rsidRPr="00000000">
        <w:rPr>
          <w:rtl w:val="0"/>
        </w:rPr>
        <w:t xml:space="preserve"> - Whenever the cravings trigger, engage in distracting activities. Try sipping on cold water or chewing sugarless gum. </w:t>
      </w:r>
    </w:p>
    <w:p w:rsidR="00000000" w:rsidDel="00000000" w:rsidP="00000000" w:rsidRDefault="00000000" w:rsidRPr="00000000" w14:paraId="0000020D">
      <w:pPr>
        <w:numPr>
          <w:ilvl w:val="0"/>
          <w:numId w:val="20"/>
        </w:numPr>
        <w:ind w:left="720" w:hanging="360"/>
        <w:rPr>
          <w:u w:val="none"/>
        </w:rPr>
      </w:pPr>
      <w:r w:rsidDel="00000000" w:rsidR="00000000" w:rsidRPr="00000000">
        <w:rPr>
          <w:b w:val="1"/>
          <w:rtl w:val="0"/>
        </w:rPr>
        <w:t xml:space="preserve">Ensure Food-Safety</w:t>
      </w:r>
      <w:r w:rsidDel="00000000" w:rsidR="00000000" w:rsidRPr="00000000">
        <w:rPr>
          <w:rtl w:val="0"/>
        </w:rPr>
        <w:t xml:space="preserve"> - Pregnant women with pica may ingest things that haven't been prepared safely, exposing themself to bacteria or parasites. In that case, practicing good hygiene around food preparation areas might deter the desire to consume non-food items. </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Pregnancy is a time of change and adjustment, this includes your diet. While it's crucial to meet the specific nutrient needs, recognizing and responding to changes like cravings or pica is equally important. Understanding these behaviors, their effects, and how to manage them can ensure that the journey through pregnancy is as healthy and enjoyable as possible.</w:t>
      </w:r>
    </w:p>
    <w:p w:rsidR="00000000" w:rsidDel="00000000" w:rsidP="00000000" w:rsidRDefault="00000000" w:rsidRPr="00000000" w14:paraId="00000210">
      <w:pPr>
        <w:pStyle w:val="Heading4"/>
        <w:rPr/>
      </w:pPr>
      <w:bookmarkStart w:colFirst="0" w:colLast="0" w:name="_26ryxpoy69zu" w:id="45"/>
      <w:bookmarkEnd w:id="45"/>
      <w:r w:rsidDel="00000000" w:rsidR="00000000" w:rsidRPr="00000000">
        <w:rPr>
          <w:rtl w:val="0"/>
        </w:rPr>
        <w:t xml:space="preserve">Breastfeeding and Fostering Lactation: Paving Path for the New Life</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Continuing the nutritional journey post-birth, breastfeeding serves as a critical stage where the mother's nutrient intake has profound influences on both her health and the nutrient quality of her breast milk. Often termed 'liquid gold,' the dynamic process of breastfeeding establishes a strong bond between the mother and her baby and shapes the infant's future health.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nutritional demand during lactation is slightly different and, in fact, often higher than during pregnancy. This heightened energy requirement supports the synthesis of nutritionally-rich breast milk. As a guideline, an additional 500 calories per day, primarily from nutrient-dense sources, are recommended for lactating mothers. </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Key dietary components for lactation include: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0"/>
        </w:numPr>
        <w:ind w:left="720" w:hanging="360"/>
        <w:rPr>
          <w:u w:val="none"/>
        </w:rPr>
      </w:pPr>
      <w:r w:rsidDel="00000000" w:rsidR="00000000" w:rsidRPr="00000000">
        <w:rPr>
          <w:rtl w:val="0"/>
        </w:rPr>
        <w:t xml:space="preserve">Omega-3 fatty acids, particularly DHA, readily found in fatty fish and algae sources, which contribute to the baby's brain development.</w:t>
      </w:r>
    </w:p>
    <w:p w:rsidR="00000000" w:rsidDel="00000000" w:rsidP="00000000" w:rsidRDefault="00000000" w:rsidRPr="00000000" w14:paraId="00000219">
      <w:pPr>
        <w:numPr>
          <w:ilvl w:val="0"/>
          <w:numId w:val="10"/>
        </w:numPr>
        <w:ind w:left="720" w:hanging="360"/>
      </w:pPr>
      <w:r w:rsidDel="00000000" w:rsidR="00000000" w:rsidRPr="00000000">
        <w:rPr>
          <w:rtl w:val="0"/>
        </w:rPr>
        <w:t xml:space="preserve">Calcium, found abundantly in dairy products, tofu, and leafy greens, is crucial for the baby's skeletal development. Breastfeeding mothers should aim for an intake of around 1000 mg calcium daily. However, the body’s ability to absorb and utilize calcium benefits significantly from the accrual of Vitamin D, magnesium and Vitamin K2 — nutrients that work synergistically for optimal calcium metabolism. </w:t>
      </w:r>
    </w:p>
    <w:p w:rsidR="00000000" w:rsidDel="00000000" w:rsidP="00000000" w:rsidRDefault="00000000" w:rsidRPr="00000000" w14:paraId="0000021A">
      <w:pPr>
        <w:numPr>
          <w:ilvl w:val="0"/>
          <w:numId w:val="10"/>
        </w:numPr>
        <w:ind w:left="720" w:hanging="360"/>
        <w:rPr>
          <w:u w:val="none"/>
        </w:rPr>
      </w:pPr>
      <w:r w:rsidDel="00000000" w:rsidR="00000000" w:rsidRPr="00000000">
        <w:rPr>
          <w:rtl w:val="0"/>
        </w:rPr>
        <w:t xml:space="preserve">Sufficient hydration, crucial for maintaining breast milk volume. The mother should respond to increased thirst during feeding by having adequate fluids.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In contrast to synthetic nutrient sources, nutrients gleaned from an animal-based diet enhance the bioavailability and nutritional value of breast milk. Incorporating organ meats, ghee, and fresh fruits, while avoiding inflammatory PUFAs, can enrich the nutritional density of breast milk, fortifying it into a wellspring of nourishment for the new infant.</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Indeed, the personal journey of breastfeeding goes beyond merely ensuring an adequate milk supply. It extends to nurturing the newborn with nutritionally dense milk while supporting the mother's health post-pregnancy. </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As we incorporate learnings from traditional 'Nose to tail' ancestral diets and personal tales of successful breastfeeding experiences, we strive to personalize the nutritional approach during breastfeeding. Our efforts echo the ongoing research elucidating the dietary impacts during pregnancy and breastfeeding, a testament to our commitment to fostering nutritionally balanced and microbiome-friendly environments for both mothers and infants.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Breastfeeding nutrition, like the art of motherhood itself, requires sensitivity, adaptability, and patience. Individualized nutrition during this pivotal stage confers lasting health benefits, promising a resilient start to the newborn's own nutritional journey while preserving the mother's health. By catering to the uniqueness of each individual's nutritional needs, we set the stage for thriving mothers and blossoming new lives.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As we celebrate the splendor of pregnancy, it's crucial to remember that nutrition in this phase is not a one-size-fits-all proposition. The process rests on customization and individualized dietary strategies: taking into account pre-pregnancy weight, rate of weight gain, activity levels, and individual health parameters. It is this multidimensional, individualized nutritional approach that can ensure a healthy pregnancy and a thriving baby.</w:t>
      </w:r>
    </w:p>
    <w:p w:rsidR="00000000" w:rsidDel="00000000" w:rsidP="00000000" w:rsidRDefault="00000000" w:rsidRPr="00000000" w14:paraId="00000225">
      <w:pPr>
        <w:pStyle w:val="Heading3"/>
        <w:rPr/>
      </w:pPr>
      <w:bookmarkStart w:colFirst="0" w:colLast="0" w:name="_pstcuyd9cjd8" w:id="46"/>
      <w:bookmarkEnd w:id="46"/>
      <w:r w:rsidDel="00000000" w:rsidR="00000000" w:rsidRPr="00000000">
        <w:rPr>
          <w:rtl w:val="0"/>
        </w:rPr>
        <w:t xml:space="preserve">Children</w:t>
      </w:r>
    </w:p>
    <w:p w:rsidR="00000000" w:rsidDel="00000000" w:rsidP="00000000" w:rsidRDefault="00000000" w:rsidRPr="00000000" w14:paraId="00000226">
      <w:pPr>
        <w:rPr/>
      </w:pPr>
      <w:r w:rsidDel="00000000" w:rsidR="00000000" w:rsidRPr="00000000">
        <w:rPr>
          <w:rtl w:val="0"/>
        </w:rPr>
        <w:t xml:space="preserve">From the first cry to the sprouting of adulthood, proper nutrition forms the scaffolding that supports the growth and development of a young life. A right start - from the womb to adolescence - goes beyond immediate health, it sows the seeds of lifelong wellness and positive health behaviors. In this module, we shall explore nutritional requirements distinctly suited to each stage of childhood growth – infancy, toddlerhood, preschool years, school-age, and adolescence. So, come along as we embark on this remarkable journey of understanding, empowering, and nourishing our bright future generation age by age. </w:t>
      </w:r>
    </w:p>
    <w:p w:rsidR="00000000" w:rsidDel="00000000" w:rsidP="00000000" w:rsidRDefault="00000000" w:rsidRPr="00000000" w14:paraId="00000227">
      <w:pPr>
        <w:pStyle w:val="Heading4"/>
        <w:rPr/>
      </w:pPr>
      <w:bookmarkStart w:colFirst="0" w:colLast="0" w:name="_kadbl91up5bj" w:id="47"/>
      <w:bookmarkEnd w:id="47"/>
      <w:r w:rsidDel="00000000" w:rsidR="00000000" w:rsidRPr="00000000">
        <w:rPr>
          <w:rtl w:val="0"/>
        </w:rPr>
        <w:t xml:space="preserve">Infancy (0-12 months)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The infancy period sees the fastest growth rate in human life, demanding unparalleled nutrition. During this formative stage, providing the right nutrients in the right amounts translates into optimal growth and development.</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Nourishment in the first six months is ideally met through exclusive breastfeeding. Breast milk not only fulfills all the nutritional requirements of the baby but also provides antibodies that protect against infections. While some scenarios might necessitate alternatives to breastfeeding, such as certain health conditions or maternal choice, it's important to consider that replacing or supplementing with formula milk is a last-resort measure. Baby formula does not have the same protective effects as breast milk and its use must align with professional health advice.</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The introduction of solids in a baby's diet is a landmark event, ideally commencing once the infant shows readiness signs and not solely determined by age. These may include sitting up unaided, showing interest in food when adults are eating, or the appearance of teeth. It’s further crucial to ensure the baby's gut has appropriately matured for digesting solids, which typically is around the six-month mark.</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Once these signs are present, parents can introduce nutrient-dense foods such as iron-fortified cereals and pureed fruits and vegetables. Each new food should be introduced individually over a few days to monitor potential allergies or intolerances. Remember, breastfeeding should continue alongside solid foods to maximize nutritional intake.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Key nutrients during this phase include iron and vitamin D. Iron, which is vital for cognitive development and preventing anemia, is found richly in fortified cereals and lentils. Vitamin D supplements are typically advised to support bone and immune health.</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 xml:space="preserve">The first year of life is an essential stepping stone for future health and wellbeing. By responding to an infant's unique signals of readiness, continuing breastfeeding while incorporating varied solid foods, and focusing on essential nutrients, parents can optimize their baby's growth, development, and long-term health.</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4"/>
        <w:rPr/>
      </w:pPr>
      <w:bookmarkStart w:colFirst="0" w:colLast="0" w:name="_jctcj6jneie4" w:id="48"/>
      <w:bookmarkEnd w:id="48"/>
      <w:r w:rsidDel="00000000" w:rsidR="00000000" w:rsidRPr="00000000">
        <w:rPr>
          <w:rtl w:val="0"/>
        </w:rPr>
        <w:t xml:space="preserve">Toddlerhood (1-3 years)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As a child enters the exciting realm of toddlerhood, their nutritional needs evolve in tandem with their growing independence and mobility. This phase is marked by rapid development in physical, cognitive, and social aspects, with nutrition playing a significant role in supporting these changes.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At this stage, toddlers transition from a largely milk-based diet to one that includes a variety of family foods. Their diet should feature balanced portions of carbohydrates, protein, and fats, with an emphasis on nutrient-dense foods. Ensure each meal incorporates elements from the five food groups: fruits, vegetables, grains, protein, and dairy.</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One key nutrient to prioritize during this stage is iron. Toddlers require iron for their fast-growing brains and to support their immune system. Include iron-rich foods like fortified cereals, lean meats, and legumes in their diet.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Also essential for toddlers is calcium, necessary for rapid bone growth. Dairy products are a rich source of calcium; however, non-dairy options like fortified soy products, green leafy vegetables, and fish can also provide this crucial nutrient.</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Although fat is essential for energy and brain development, choose healthy fats—limiting saturated fats—while providing a variety of foods rich in omega-3 fatty acids, such as avocados, nuts, and seeds. </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Ensuring variety is essential, but equally important is being respectful of your toddler's appetite. Avoid forcing them to eat when they're not hungry and try to encourage self-feeding, further promoting their sense of independence and honing motor skills. </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This stage is an excellent time to establish healthy eating behaviors and shape food preferences that can extend into later life. So, encouraging an eating environment filled with curiosity, exploration, and enjoyment of varied, nutrient-rich foods can begin to lay the groundwork for long-term nutritional well-being. While observing these new developments in your toddler, keep ongoing contact with health professionals to navigate any concerns or challenges that you may encounter in your child's nutritional journey.</w:t>
      </w:r>
    </w:p>
    <w:p w:rsidR="00000000" w:rsidDel="00000000" w:rsidP="00000000" w:rsidRDefault="00000000" w:rsidRPr="00000000" w14:paraId="00000244">
      <w:pPr>
        <w:pStyle w:val="Heading4"/>
        <w:rPr/>
      </w:pPr>
      <w:bookmarkStart w:colFirst="0" w:colLast="0" w:name="_7z2vmhj77v9t" w:id="49"/>
      <w:bookmarkEnd w:id="49"/>
      <w:r w:rsidDel="00000000" w:rsidR="00000000" w:rsidRPr="00000000">
        <w:rPr>
          <w:rtl w:val="0"/>
        </w:rPr>
        <w:t xml:space="preserve">Preschool (3-5 years)</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The preschool years form a unique stage in child development, characterized by growing independence, cognitive leaps, and the development of fine motor skills. During this period, children are learning to make decisions, including about food, which significantly impacts their health and nutritional status.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A balanced diet forms the cornerstone of nutrition. Each meal should be composed of a variety of food from different groups - fruits, vegetables, whole grains, lean proteins, and dairy or dairy alternatives. An emphasis should be placed on whole foods over processed foods and choosing foods low in added sugars and sodium.</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Fruits and vegetables provide essential vitamins, minerals, and fiber. Whole grains like oats and brown rice are excellent sources of energy-providing carbohydrates. Lean proteins sourced from poultry, fish, lean meats, eggs, or plant-based options like legumes contribute to muscle development. Dairy or dairy alternatives fortified with calcium ensure strong bones and teeth.</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As children begin to assert independence in their food choices, parents may encounter the emergence of picky eating habits. An essential strategy to combat this is early introduction to a variety of textures, colors, and flavors. Here are some actionable ways to do that:</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numPr>
          <w:ilvl w:val="0"/>
          <w:numId w:val="18"/>
        </w:numPr>
        <w:ind w:left="720" w:hanging="360"/>
        <w:rPr>
          <w:u w:val="none"/>
        </w:rPr>
      </w:pPr>
      <w:r w:rsidDel="00000000" w:rsidR="00000000" w:rsidRPr="00000000">
        <w:rPr>
          <w:b w:val="1"/>
          <w:rtl w:val="0"/>
        </w:rPr>
        <w:t xml:space="preserve">Be a Role Model</w:t>
      </w:r>
      <w:r w:rsidDel="00000000" w:rsidR="00000000" w:rsidRPr="00000000">
        <w:rPr>
          <w:rtl w:val="0"/>
        </w:rPr>
        <w:t xml:space="preserve"> – Children often mirror the eating behaviors of their parents. Setting a precedent by consuming a variety of healthy foods encourages them to do the same.</w:t>
      </w:r>
    </w:p>
    <w:p w:rsidR="00000000" w:rsidDel="00000000" w:rsidP="00000000" w:rsidRDefault="00000000" w:rsidRPr="00000000" w14:paraId="0000024F">
      <w:pPr>
        <w:numPr>
          <w:ilvl w:val="0"/>
          <w:numId w:val="18"/>
        </w:numPr>
        <w:ind w:left="720" w:hanging="360"/>
        <w:rPr>
          <w:u w:val="none"/>
        </w:rPr>
      </w:pPr>
      <w:r w:rsidDel="00000000" w:rsidR="00000000" w:rsidRPr="00000000">
        <w:rPr>
          <w:b w:val="1"/>
          <w:rtl w:val="0"/>
        </w:rPr>
        <w:t xml:space="preserve">Engage them in Food Preparation</w:t>
      </w:r>
      <w:r w:rsidDel="00000000" w:rsidR="00000000" w:rsidRPr="00000000">
        <w:rPr>
          <w:rtl w:val="0"/>
        </w:rPr>
        <w:t xml:space="preserve"> – Allowing Children to participate in meal preparation can make them more inclined to try different foods. </w:t>
      </w:r>
    </w:p>
    <w:p w:rsidR="00000000" w:rsidDel="00000000" w:rsidP="00000000" w:rsidRDefault="00000000" w:rsidRPr="00000000" w14:paraId="00000250">
      <w:pPr>
        <w:numPr>
          <w:ilvl w:val="0"/>
          <w:numId w:val="18"/>
        </w:numPr>
        <w:ind w:left="720" w:hanging="360"/>
        <w:rPr>
          <w:u w:val="none"/>
        </w:rPr>
      </w:pPr>
      <w:r w:rsidDel="00000000" w:rsidR="00000000" w:rsidRPr="00000000">
        <w:rPr>
          <w:b w:val="1"/>
          <w:rtl w:val="0"/>
        </w:rPr>
        <w:t xml:space="preserve">Creative Presentation</w:t>
      </w:r>
      <w:r w:rsidDel="00000000" w:rsidR="00000000" w:rsidRPr="00000000">
        <w:rPr>
          <w:rtl w:val="0"/>
        </w:rPr>
        <w:t xml:space="preserve"> – Make meals fun by arranging food in creative ways. For instance, cut fruits and veggies into fun shapes, or create a colorful rainbow salad.</w:t>
      </w:r>
    </w:p>
    <w:p w:rsidR="00000000" w:rsidDel="00000000" w:rsidP="00000000" w:rsidRDefault="00000000" w:rsidRPr="00000000" w14:paraId="00000251">
      <w:pPr>
        <w:numPr>
          <w:ilvl w:val="0"/>
          <w:numId w:val="18"/>
        </w:numPr>
        <w:ind w:left="720" w:hanging="360"/>
        <w:rPr>
          <w:u w:val="none"/>
        </w:rPr>
      </w:pPr>
      <w:r w:rsidDel="00000000" w:rsidR="00000000" w:rsidRPr="00000000">
        <w:rPr>
          <w:b w:val="1"/>
          <w:rtl w:val="0"/>
        </w:rPr>
        <w:t xml:space="preserve">Gradual Introduction</w:t>
      </w:r>
      <w:r w:rsidDel="00000000" w:rsidR="00000000" w:rsidRPr="00000000">
        <w:rPr>
          <w:rtl w:val="0"/>
        </w:rPr>
        <w:t xml:space="preserve"> – Introduce one new food at a time, alongside familiar food. Remember, it might take multiple exposures for a child to accept a new food.</w:t>
      </w:r>
    </w:p>
    <w:p w:rsidR="00000000" w:rsidDel="00000000" w:rsidP="00000000" w:rsidRDefault="00000000" w:rsidRPr="00000000" w14:paraId="00000252">
      <w:pPr>
        <w:numPr>
          <w:ilvl w:val="0"/>
          <w:numId w:val="18"/>
        </w:numPr>
        <w:ind w:left="720" w:hanging="360"/>
        <w:rPr>
          <w:u w:val="none"/>
        </w:rPr>
      </w:pPr>
      <w:r w:rsidDel="00000000" w:rsidR="00000000" w:rsidRPr="00000000">
        <w:rPr>
          <w:b w:val="1"/>
          <w:rtl w:val="0"/>
        </w:rPr>
        <w:t xml:space="preserve">Don’t Force</w:t>
      </w:r>
      <w:r w:rsidDel="00000000" w:rsidR="00000000" w:rsidRPr="00000000">
        <w:rPr>
          <w:rtl w:val="0"/>
        </w:rPr>
        <w:t xml:space="preserve"> – Avoid forcing a child to eat. Instead, encourage tasting and gradually increase portion size.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By cultivating a diet featuring diverse and nutrient-rich foods and fostering positive eating habits early, parents can set the stage for a fruitful relationship between their preschooler and nutrition. Keeping open dialogue with health professionals throughout this stage can offer support and resources to successfully navigate any dietary challenges that may arise.</w:t>
      </w:r>
    </w:p>
    <w:p w:rsidR="00000000" w:rsidDel="00000000" w:rsidP="00000000" w:rsidRDefault="00000000" w:rsidRPr="00000000" w14:paraId="00000255">
      <w:pPr>
        <w:pStyle w:val="Heading4"/>
        <w:rPr/>
      </w:pPr>
      <w:bookmarkStart w:colFirst="0" w:colLast="0" w:name="_2sn7hinnra8x" w:id="50"/>
      <w:bookmarkEnd w:id="50"/>
      <w:r w:rsidDel="00000000" w:rsidR="00000000" w:rsidRPr="00000000">
        <w:rPr>
          <w:rtl w:val="0"/>
        </w:rPr>
        <w:t xml:space="preserve">School-age (6-12 years):</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The school-age years are a time of steady growth and development, with children experiencing various physical and mental changes. A heightened focus on the right nutrition to meet their growing needs becomes crucial.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Nutrient needs increase in this stage to supply the energy required for growth, physical activity, and brain development. The foundation of a balanced diet remains critical with a consistent emphasis on fruits, vegetables, lean proteins, whole grains, and dairy or dairy alternatives.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Protein needs increase to support growing muscles, while carbohydrates remain a critical source of energy, aiding brain function and physical activity. Fruits, vegetables, and whole grains are rich in fiber, essential for digestion and preventing overeating. Healthy fats, found in foods like avocados, nuts and seeds, and fatty fish, form key structural elements of brain cells and should form an integral part of a child’s diet.</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Calcium and vitamin D are vital in this stage to support the rapid skeletal growth, while iron is critical for cognitive and immune function.</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The school-age years lay the groundwork for long-lasting eating habits. Encourage awareness around healthy food choices and understanding portion sizes. Limit the intake of processed foods high in sodium, sugar, and unhealthy fats. Here are few practical strategies: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9"/>
        </w:numPr>
        <w:ind w:left="720" w:hanging="360"/>
        <w:rPr>
          <w:u w:val="none"/>
        </w:rPr>
      </w:pPr>
      <w:r w:rsidDel="00000000" w:rsidR="00000000" w:rsidRPr="00000000">
        <w:rPr>
          <w:b w:val="1"/>
          <w:rtl w:val="0"/>
        </w:rPr>
        <w:t xml:space="preserve">Meal Planning</w:t>
      </w:r>
      <w:r w:rsidDel="00000000" w:rsidR="00000000" w:rsidRPr="00000000">
        <w:rPr>
          <w:rtl w:val="0"/>
        </w:rPr>
        <w:t xml:space="preserve"> – Involve children in planning and preparing meals. This not only teaches them about nutrients in different foods but also instills a sense of responsibility towards their health.</w:t>
      </w:r>
    </w:p>
    <w:p w:rsidR="00000000" w:rsidDel="00000000" w:rsidP="00000000" w:rsidRDefault="00000000" w:rsidRPr="00000000" w14:paraId="00000262">
      <w:pPr>
        <w:numPr>
          <w:ilvl w:val="0"/>
          <w:numId w:val="9"/>
        </w:numPr>
        <w:ind w:left="720" w:hanging="360"/>
        <w:rPr>
          <w:u w:val="none"/>
        </w:rPr>
      </w:pPr>
      <w:r w:rsidDel="00000000" w:rsidR="00000000" w:rsidRPr="00000000">
        <w:rPr>
          <w:b w:val="1"/>
          <w:rtl w:val="0"/>
        </w:rPr>
        <w:t xml:space="preserve">Understanding Portions</w:t>
      </w:r>
      <w:r w:rsidDel="00000000" w:rsidR="00000000" w:rsidRPr="00000000">
        <w:rPr>
          <w:rtl w:val="0"/>
        </w:rPr>
        <w:t xml:space="preserve"> – Educating children about portion size helps them identify enough serving portions for each food type.</w:t>
      </w:r>
    </w:p>
    <w:p w:rsidR="00000000" w:rsidDel="00000000" w:rsidP="00000000" w:rsidRDefault="00000000" w:rsidRPr="00000000" w14:paraId="00000263">
      <w:pPr>
        <w:numPr>
          <w:ilvl w:val="0"/>
          <w:numId w:val="9"/>
        </w:numPr>
        <w:ind w:left="720" w:hanging="360"/>
        <w:rPr>
          <w:u w:val="none"/>
        </w:rPr>
      </w:pPr>
      <w:r w:rsidDel="00000000" w:rsidR="00000000" w:rsidRPr="00000000">
        <w:rPr>
          <w:b w:val="1"/>
          <w:rtl w:val="0"/>
        </w:rPr>
        <w:t xml:space="preserve">Encouraging Hydration</w:t>
      </w:r>
      <w:r w:rsidDel="00000000" w:rsidR="00000000" w:rsidRPr="00000000">
        <w:rPr>
          <w:rtl w:val="0"/>
        </w:rPr>
        <w:t xml:space="preserve"> – Hydration plays a vital role in the overall health, specifically in the school-age years when children are much more physically active, and therefore, lose more water through sweat. It’s essential to establish strong hydration habits early on as children might not remember to drink water amidst their activities, and sometimes, they might not even recognize they're thirsty. Interestingly, children might also confuse their bodies' need for water as hunger and reach for snacks, instead of hydrating.</w:t>
      </w:r>
    </w:p>
    <w:p w:rsidR="00000000" w:rsidDel="00000000" w:rsidP="00000000" w:rsidRDefault="00000000" w:rsidRPr="00000000" w14:paraId="00000264">
      <w:pPr>
        <w:ind w:left="720" w:firstLine="0"/>
        <w:rPr/>
      </w:pPr>
      <w:r w:rsidDel="00000000" w:rsidR="00000000" w:rsidRPr="00000000">
        <w:rPr>
          <w:rtl w:val="0"/>
        </w:rPr>
        <w:t xml:space="preserve">To prevent this, teaching the "drinking your water, not your calories" principle is crucial at this stage. This concept encourages choosing water and other hydrating fluids over high-calorie, sugary drinks which might lead to excessive caloric intake and weight gain. Furthermore, sugary drinks might cause a quick boost of energy, but they can lead to a sharper energy drop afterward. </w:t>
      </w:r>
    </w:p>
    <w:p w:rsidR="00000000" w:rsidDel="00000000" w:rsidP="00000000" w:rsidRDefault="00000000" w:rsidRPr="00000000" w14:paraId="00000265">
      <w:pPr>
        <w:ind w:left="720" w:firstLine="0"/>
        <w:rPr/>
      </w:pPr>
      <w:r w:rsidDel="00000000" w:rsidR="00000000" w:rsidRPr="00000000">
        <w:rPr>
          <w:rtl w:val="0"/>
        </w:rPr>
        <w:t xml:space="preserve">A good approach is to get them into the habit of drinking a glass of water first when they feel hungry and then wait for around 30 minutes to determine if they are still hungry. This practice not only contributes to better hydration but also helps manage healthier eating patterns.</w:t>
      </w:r>
    </w:p>
    <w:p w:rsidR="00000000" w:rsidDel="00000000" w:rsidP="00000000" w:rsidRDefault="00000000" w:rsidRPr="00000000" w14:paraId="00000266">
      <w:pPr>
        <w:numPr>
          <w:ilvl w:val="0"/>
          <w:numId w:val="9"/>
        </w:numPr>
        <w:ind w:left="720" w:hanging="360"/>
        <w:rPr>
          <w:u w:val="none"/>
        </w:rPr>
      </w:pPr>
      <w:r w:rsidDel="00000000" w:rsidR="00000000" w:rsidRPr="00000000">
        <w:rPr>
          <w:b w:val="1"/>
          <w:rtl w:val="0"/>
        </w:rPr>
        <w:t xml:space="preserve">Snacking Smart</w:t>
      </w:r>
      <w:r w:rsidDel="00000000" w:rsidR="00000000" w:rsidRPr="00000000">
        <w:rPr>
          <w:rtl w:val="0"/>
        </w:rPr>
        <w:t xml:space="preserve"> – Promote healthy snacks to keep energy levels sustained between meals. These could include pieces of fruit, vegetable sticks, or a handful of nuts.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Navigating the school-age years nutritionally can be a journey filled with growth and learning, not just for the child, but for the entire family. Working with healthcare professionals to recognize and overcome nutritional challenges can ensure the journey towards healthy and positive food habits remains well-navigated.</w:t>
      </w:r>
    </w:p>
    <w:p w:rsidR="00000000" w:rsidDel="00000000" w:rsidP="00000000" w:rsidRDefault="00000000" w:rsidRPr="00000000" w14:paraId="00000269">
      <w:pPr>
        <w:pStyle w:val="Heading4"/>
        <w:rPr/>
      </w:pPr>
      <w:bookmarkStart w:colFirst="0" w:colLast="0" w:name="_4f4cne1ktwq1" w:id="51"/>
      <w:bookmarkEnd w:id="51"/>
      <w:r w:rsidDel="00000000" w:rsidR="00000000" w:rsidRPr="00000000">
        <w:rPr>
          <w:rtl w:val="0"/>
        </w:rPr>
        <w:t xml:space="preserve">Adolescence (13-18 years):</w:t>
      </w:r>
    </w:p>
    <w:p w:rsidR="00000000" w:rsidDel="00000000" w:rsidP="00000000" w:rsidRDefault="00000000" w:rsidRPr="00000000" w14:paraId="0000026A">
      <w:pPr>
        <w:rPr/>
      </w:pPr>
      <w:r w:rsidDel="00000000" w:rsidR="00000000" w:rsidRPr="00000000">
        <w:rPr>
          <w:rtl w:val="0"/>
        </w:rPr>
        <w:t xml:space="preserve">As children cross into the phase of adolescence, they confront remarkable growth and devastating hormonal changes, which significantly impact their body’s nutritional needs and preferences. This is an age of metamorphosis - physically, emotionally, and cognitively - which makes understanding and meeting their unique nutritional needs vital.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Adolescents experience a rapid growth spurt, and alongside significant physical changes, their brain undergoes significant development. These changes, combined with a typically active lifestyle, create a higher demand for energy and key nutrients.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 balanced diet remains pivotal, with a continued emphasis on several servings of fruits and vegetables, whole grain products, lean proteins, and dairy or dairy alternatives. However, certain nutrients become particularly critical. For instance, the increased rate of growth makes protein crucial for growth and repair of tissues. Iron is important as the blood volume expands, and in girls, losses increase due to menstruation. Calcium and vitamin D are necessary due to acceleration in bone maturation.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Adolescence might also see the emergence of erratic eating habits—skipping meals, particularly breakfast, consuming high-fat snacks, and a tendency towards meal consumption outside the home. Encouraging a return to regular meals, nutritious snack choices and a minimal consumption of high-sugar, high-fat, and processed foods becomes crucial.</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Adolescents face the potential pressure of achieving 'ideal' body images, which can sometimes lead to unhealthy diets and eating disorders. Navigating this landscape requires fostering a positive body image and a healthier relationship with food. Rather than focusing on weight, the emphasis should be on maintaining nutritionally adequate eating habits that support their growing bodies and foster long-term healthy lifestyles.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Promoting physical activity along with healthy eating is important in maintaining overall health and managing a healthy weight. Teenagers should be encouraged to participate in activities they enjoy, which helps balance energy intake and usage.</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Adolescents, in their quest for independence, may be strongly influenced by their peer group and media. Debunking food and nutrition misinformation and myths is crucial. Providing accurate, science-based information helps adolescents make informed choices.</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In conclusion, adolescence is a significant period of nutritional vulnerability due to the rapid growth, development and social changes occurring. During these transformative years, continuous support, guidance, and positive reinforcement can help instill robust nutritional knowledge and eating habits that will serve them into adulthood. Routinely involving healthcare or nutritional professionals can ensure that adolescents are developing sound nutritional habits and are equipped to meet their unique nutritional needs.</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4"/>
        <w:rPr/>
      </w:pPr>
      <w:bookmarkStart w:colFirst="0" w:colLast="0" w:name="_9ulotq88frp5" w:id="52"/>
      <w:bookmarkEnd w:id="52"/>
      <w:r w:rsidDel="00000000" w:rsidR="00000000" w:rsidRPr="00000000">
        <w:rPr>
          <w:rtl w:val="0"/>
        </w:rPr>
        <w:t xml:space="preserve">Some Considerations for Childhood Nutrition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Through navigating the various stages of childhood, it becomes evident how each developmental phase demands unique nutritional considerations due to the rapid and extensive physical, cognitive, and socio-emotional changes that occur. From infancy through to adolescence, there is an intensive demand for high-quality, nutrient-dense foods, particularly rich in protein, to support such a dramatic growth and development.</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However, children's eating habits, developed during these formative years, tend to track into adulthood. While their fast metabolism and robust physical activities during childhood might efficiently burn off calories, forming an overreliance on empty-calorie foods can lay the groundwork for unhealthy eating patterns as they age. Therefore, it's crucial to be mindful of their diet and discourage the excessive intake of junk food and sugary drinks, despite their growing bodies' high caloric requirements. </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Balancing the nutritional needs of a growing body with building a stable foundation for lifelong healthy eating habits is the nutritional challenge of childhood. It's not just about meeting the immediate needs for growth, but also about creating attitudes, preferences, and habits that foster lifelong health and wellbeing.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As we age, our nutritional needs evolve, perhaps needing less of certain nutrient-dense foods like animal products. Hence, the eating habits cultivated in childhood must be flexible and adaptable enough to change and mature as we do, always responding appropriately to the body's needs at every life stage.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The journey of childhood nutrition is both a science and an art — one of understanding the changing nutritional needs and skillfully cultivating a healthy, joyous relationship with food. It's a journey best navigated with the guidance of health professionals who can provide tailored advice for each child's unique nutritional requirements. Navigating this journey not only ensures a healthier childhood but also seeds the roots for a future of sustained nutritional health and wellbeing. As we conclude this section, remember that each child's journey is unique, and maintaining that perspective will inform decisions that will best serve their lifelong health and nutritional needs.</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ab/>
      </w:r>
    </w:p>
    <w:p w:rsidR="00000000" w:rsidDel="00000000" w:rsidP="00000000" w:rsidRDefault="00000000" w:rsidRPr="00000000" w14:paraId="00000287">
      <w:pPr>
        <w:pStyle w:val="Heading2"/>
        <w:spacing w:after="240" w:before="240" w:lineRule="auto"/>
        <w:rPr/>
      </w:pPr>
      <w:bookmarkStart w:colFirst="0" w:colLast="0" w:name="_lbus7fnq8lk5" w:id="53"/>
      <w:bookmarkEnd w:id="53"/>
      <w:r w:rsidDel="00000000" w:rsidR="00000000" w:rsidRPr="00000000">
        <w:rPr>
          <w:rtl w:val="0"/>
        </w:rPr>
        <w:t xml:space="preserve">Adult Nutrition</w:t>
      </w:r>
    </w:p>
    <w:p w:rsidR="00000000" w:rsidDel="00000000" w:rsidP="00000000" w:rsidRDefault="00000000" w:rsidRPr="00000000" w14:paraId="00000288">
      <w:pPr>
        <w:rPr/>
      </w:pPr>
      <w:r w:rsidDel="00000000" w:rsidR="00000000" w:rsidRPr="00000000">
        <w:rPr>
          <w:rtl w:val="0"/>
        </w:rPr>
        <w:t xml:space="preserve">In the next module, we delve into the fascinating realm of Adult Nutrition, a phase spanning from about 18 to 65 years. As we transition from the dynamic stages of growth and adolescence, we enter a plateau of sorts, where nutritional requirements stabilize and can remain relatively unchanging for several decades. However, it's a phase that brings its own set of unique challenges and needs, greatly influenced by lifestyle choices, activity levels, and the gradual biological changes accompanying aging. Get ready to unpack and understand the complexities and considerations that come with maintaining optimal health through nutrition during adulthood.</w:t>
      </w:r>
    </w:p>
    <w:p w:rsidR="00000000" w:rsidDel="00000000" w:rsidP="00000000" w:rsidRDefault="00000000" w:rsidRPr="00000000" w14:paraId="00000289">
      <w:pPr>
        <w:pStyle w:val="Heading3"/>
        <w:rPr/>
      </w:pPr>
      <w:bookmarkStart w:colFirst="0" w:colLast="0" w:name="_97or76xum4uz" w:id="54"/>
      <w:bookmarkEnd w:id="54"/>
      <w:r w:rsidDel="00000000" w:rsidR="00000000" w:rsidRPr="00000000">
        <w:rPr>
          <w:rtl w:val="0"/>
        </w:rPr>
        <w:t xml:space="preserve">Metabolic Rates</w:t>
      </w: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As we delve deeper into the intricacies of Adult Nutrition, it’s crucial to consider a factor that greatly influences nutritional needs - Metabolic Rates. While all human bodies share a common metabolic process, the rate at which they occur can greatly vary. Understanding these rates not only demystifies why certain individuals can seemingly eat without gaining weight, while others struggle with weight loss, but most importantly, they can be used to tailor optimal nutritional recommendations.</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Our bodies continuously burn calories, even when we’re resting. This energy expenditure is the basal metabolic rate (BMR), often interchangeably used with resting metabolic rate (RMR), and it accounts for about 60-75% of our total energy expenditure. This rate predominantly measures the energy your body needs to maintain vital functions: heart beating, breathing, maintaining body temperature, and cellular processes.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Factors influencing BMR include age, gender, weight, height, body composition, and genetics, making it unique for each individual. For instance, lean body mass, which primarily comprises muscle, has a high metabolic rate, meaning individuals with a greater muscle mass will have a higher BMR. Women tend to have a lower BMR compared to men due to a generally higher body fat percentage. Metabolic rates often slow with age, caused by a decrease in lean body mass, and increase in body fat.</w:t>
      </w:r>
    </w:p>
    <w:p w:rsidR="00000000" w:rsidDel="00000000" w:rsidP="00000000" w:rsidRDefault="00000000" w:rsidRPr="00000000" w14:paraId="0000028F">
      <w:pPr>
        <w:pStyle w:val="Heading4"/>
        <w:rPr/>
      </w:pPr>
      <w:bookmarkStart w:colFirst="0" w:colLast="0" w:name="_zdkdrppic8xz" w:id="55"/>
      <w:bookmarkEnd w:id="55"/>
      <w:r w:rsidDel="00000000" w:rsidR="00000000" w:rsidRPr="00000000">
        <w:rPr>
          <w:rtl w:val="0"/>
        </w:rPr>
        <w:t xml:space="preserve">Metabolic Rates and Nutritional Assessment</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To estimate an individual's daily calorie needs, the BMR is often augmented by considering the amount of physical activity an individual engages in (Physical Activity Level - PAL). This Active Metabolic Rate (AMR) or Total Daily Energy Expenditure (TDEE) gives a more accurate depiction of an individual's total energy requirement.</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Understanding metabolic rates can greatly assist in tailoring specific nutritional interventions by aligning with individual energy requirements. For instance, a person with a higher metabolic rate may require more caloric intake to maintain their weight compared to someone with a lower one.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b w:val="1"/>
        </w:rPr>
      </w:pPr>
      <w:r w:rsidDel="00000000" w:rsidR="00000000" w:rsidRPr="00000000">
        <w:rPr>
          <w:b w:val="1"/>
          <w:rtl w:val="0"/>
        </w:rPr>
        <w:t xml:space="preserve">Measuring Basal Metabolic Rate</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BMR can be estimated using various formulae, which take into account age, sex, weight, and height. The most commonly used ones are the Mifflin-St. Jeor equation and the Harris-Benedict equation.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For example, the Mifflin-St. Jeor equation for men is: BMR = 10 × weight(kg) + 6.25 × height(cm) - 5 × age(y) + 5, and for women it is: BMR = 10 × weight(kg) + 6.25 × height(cm) - 5 × age(y) - 161.</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Keep in mind, these are estimations and may not be 100% accurate for all individuals due to factors such as muscle to fat ratio.</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b w:val="1"/>
        </w:rPr>
      </w:pPr>
      <w:r w:rsidDel="00000000" w:rsidR="00000000" w:rsidRPr="00000000">
        <w:rPr>
          <w:b w:val="1"/>
          <w:rtl w:val="0"/>
        </w:rPr>
        <w:t xml:space="preserve">Measuring Active Metabolic Rate</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To account for physical activity when calculating daily caloric needs, numbers between 1.2-2.5, known as Physical Activity Level (PAL), are often used. The number chosen is largely based on how active the individual's lifestyle is - ranging from sedentary (little to no exercise) to super active (hard exercise/sports &amp; a physical job).</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For instance, an individual with a BMR of 1500 calories and a sedentary lifestyle might use the PAL of 1.2 to calculate their overall caloric requirements: 1500*1.2=1800 calories.</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b w:val="1"/>
        </w:rPr>
      </w:pPr>
      <w:r w:rsidDel="00000000" w:rsidR="00000000" w:rsidRPr="00000000">
        <w:rPr>
          <w:b w:val="1"/>
          <w:rtl w:val="0"/>
        </w:rPr>
        <w:t xml:space="preserve">Direct Measures</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While these calculations provide estimates, direct and more accurate measures of metabolic rates are possible through specific tests conducted in a clinical or laboratory setting. The Resting Metabolic Rate can be directly measured using indirect calorimetry, which measures the oxygen you consume and the carbon dioxide you produce. Similarly, DEXA scans can provide a comprehensive insight into the body's composition, including muscle and fat distribution.</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However, these tests are typically unnecessary unless you have unique nutritional or health concerns that warrant such precision. For most individuals, using the formula to estimate BMR combined with an assessment of physical activity levels should be sufficient in guiding dietary decisions.</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4"/>
        <w:rPr/>
      </w:pPr>
      <w:bookmarkStart w:colFirst="0" w:colLast="0" w:name="_ivkpcg9rjz7g" w:id="56"/>
      <w:bookmarkEnd w:id="56"/>
      <w:r w:rsidDel="00000000" w:rsidR="00000000" w:rsidRPr="00000000">
        <w:rPr>
          <w:rtl w:val="0"/>
        </w:rPr>
        <w:t xml:space="preserve">Metabolic Rate-Based Nutritional Recommendations</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Knowing the metabolic rate can help create a personalized nutrition and exercise strategy:</w:t>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b w:val="1"/>
          <w:rtl w:val="0"/>
        </w:rPr>
        <w:t xml:space="preserve">1. Weight Loss</w:t>
      </w:r>
      <w:r w:rsidDel="00000000" w:rsidR="00000000" w:rsidRPr="00000000">
        <w:rPr>
          <w:rtl w:val="0"/>
        </w:rPr>
        <w:t xml:space="preserve">: For individuals who intend to lose weight, the fundamental principle is to create an energy deficit, i.e., they need to consume fewer calories than what their bodies burn, including through added physical activity.</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b w:val="1"/>
          <w:rtl w:val="0"/>
        </w:rPr>
        <w:t xml:space="preserve">2. Weight Gain or Muscle Building</w:t>
      </w:r>
      <w:r w:rsidDel="00000000" w:rsidR="00000000" w:rsidRPr="00000000">
        <w:rPr>
          <w:rtl w:val="0"/>
        </w:rPr>
        <w:t xml:space="preserve">: On the other hand, individuals needing to gain weight, including during muscle-building regimens, require a calorie surplus. They need to consume more calories than their body burns. Here, macronutrient distribution, particularly protein, also becomes crucial to promote muscle synthesis.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3. Weight Maintenance</w:t>
      </w:r>
      <w:r w:rsidDel="00000000" w:rsidR="00000000" w:rsidRPr="00000000">
        <w:rPr>
          <w:rtl w:val="0"/>
        </w:rPr>
        <w:t xml:space="preserve">: For those aiming to maintain their current weight, caloric intake should ideally match the total calories their bodies burn.</w:t>
      </w:r>
    </w:p>
    <w:p w:rsidR="00000000" w:rsidDel="00000000" w:rsidP="00000000" w:rsidRDefault="00000000" w:rsidRPr="00000000" w14:paraId="000002B2">
      <w:pPr>
        <w:pStyle w:val="Heading4"/>
        <w:rPr/>
      </w:pPr>
      <w:bookmarkStart w:colFirst="0" w:colLast="0" w:name="_dedfmbhuylgc" w:id="57"/>
      <w:bookmarkEnd w:id="57"/>
      <w:r w:rsidDel="00000000" w:rsidR="00000000" w:rsidRPr="00000000">
        <w:rPr>
          <w:rtl w:val="0"/>
        </w:rPr>
        <w:t xml:space="preserve">Optimizing Metabolic Health</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While metabolic rates are influenced by numerous factors, many of which are non-modifiable, lifestyle modifications can positively impact metabolic health. Regular physical activity, particularly resistance and high-intensity interval training, can boost metabolic rate by building lean muscle mass. A diet rich in protein could also enhance your metabolism because of the increased thermic effect of feeding associated with protein digestion.</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In conclusion, gaining an understanding of metabolic rates provides a profound insight into the individual's unique bodily functions and can serve as a compass guiding nutritional needs. Factoring in metabolic rates in nutritional assessments would help in achieving more accurate, individualized dietary recommendations, promoting healthier body weight management, and overall metabolic health. As always, these adjustments should be made in consultation with a health or nutrition professional to ensure safety and effectiveness.</w:t>
      </w:r>
    </w:p>
    <w:p w:rsidR="00000000" w:rsidDel="00000000" w:rsidP="00000000" w:rsidRDefault="00000000" w:rsidRPr="00000000" w14:paraId="000002B7">
      <w:pPr>
        <w:pStyle w:val="Heading3"/>
        <w:spacing w:after="240" w:before="240" w:lineRule="auto"/>
        <w:rPr/>
      </w:pPr>
      <w:bookmarkStart w:colFirst="0" w:colLast="0" w:name="_a24hs5xrmbag" w:id="58"/>
      <w:bookmarkEnd w:id="58"/>
      <w:r w:rsidDel="00000000" w:rsidR="00000000" w:rsidRPr="00000000">
        <w:rPr>
          <w:rtl w:val="0"/>
        </w:rPr>
        <w:t xml:space="preserve">BMI</w:t>
      </w:r>
    </w:p>
    <w:p w:rsidR="00000000" w:rsidDel="00000000" w:rsidP="00000000" w:rsidRDefault="00000000" w:rsidRPr="00000000" w14:paraId="000002B8">
      <w:pPr>
        <w:rPr/>
      </w:pPr>
      <w:r w:rsidDel="00000000" w:rsidR="00000000" w:rsidRPr="00000000">
        <w:rPr>
          <w:rtl w:val="0"/>
        </w:rPr>
        <w:t xml:space="preserve">As we navigate the domain of Adult Nutritional requirements, understanding the individual's Body Mass Index (BMI) becomes a significant factor. Although it is a useful parameter across all life stages, its significance becomes more pronounced during adulthood when growth stabilizes, and the body's composition reveals a more accurate picture of one's health.</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BMI, a simple calculation derived from an individual's weight and height, provides a useful way to categorize body weight. While not a direct measure of body fat, it does provide an indication, helping to identify if an individual is underweight, at a healthy weight, overweight, or obese. Importantly, these classifications are connected to the risk of health problems, with both underweight and overweight status associated with potential health issues.</w:t>
      </w:r>
    </w:p>
    <w:p w:rsidR="00000000" w:rsidDel="00000000" w:rsidP="00000000" w:rsidRDefault="00000000" w:rsidRPr="00000000" w14:paraId="000002BB">
      <w:pPr>
        <w:pStyle w:val="Heading4"/>
        <w:rPr/>
      </w:pPr>
      <w:bookmarkStart w:colFirst="0" w:colLast="0" w:name="_uiv5zhk3dro" w:id="59"/>
      <w:bookmarkEnd w:id="59"/>
      <w:r w:rsidDel="00000000" w:rsidR="00000000" w:rsidRPr="00000000">
        <w:rPr>
          <w:rtl w:val="0"/>
        </w:rPr>
        <w:t xml:space="preserve">Calculating BMI</w:t>
      </w:r>
    </w:p>
    <w:p w:rsidR="00000000" w:rsidDel="00000000" w:rsidP="00000000" w:rsidRDefault="00000000" w:rsidRPr="00000000" w14:paraId="000002BC">
      <w:pPr>
        <w:rPr/>
      </w:pPr>
      <w:r w:rsidDel="00000000" w:rsidR="00000000" w:rsidRPr="00000000">
        <w:rPr>
          <w:rtl w:val="0"/>
        </w:rPr>
        <w:t xml:space="preserve">Calculating BMI is a straightforward process that involves using a person's weight and height. You can easily calculate your Body Mass Index using the following formula:</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BMI = Weight(kg) / [Height (m)]^2</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So if you want to calculate your BMI, you just have to follow these steps: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19"/>
        </w:numPr>
        <w:ind w:left="720" w:hanging="360"/>
        <w:rPr>
          <w:u w:val="none"/>
        </w:rPr>
      </w:pPr>
      <w:r w:rsidDel="00000000" w:rsidR="00000000" w:rsidRPr="00000000">
        <w:rPr>
          <w:rtl w:val="0"/>
        </w:rPr>
        <w:t xml:space="preserve">Determine your weight in kilograms. If you're used to pounds, divide your weight in pounds by 2.2046 to get the weight in kilograms.</w:t>
      </w:r>
    </w:p>
    <w:p w:rsidR="00000000" w:rsidDel="00000000" w:rsidP="00000000" w:rsidRDefault="00000000" w:rsidRPr="00000000" w14:paraId="000002C3">
      <w:pPr>
        <w:numPr>
          <w:ilvl w:val="0"/>
          <w:numId w:val="19"/>
        </w:numPr>
        <w:ind w:left="720" w:hanging="360"/>
        <w:rPr>
          <w:u w:val="none"/>
        </w:rPr>
      </w:pPr>
      <w:r w:rsidDel="00000000" w:rsidR="00000000" w:rsidRPr="00000000">
        <w:rPr>
          <w:rtl w:val="0"/>
        </w:rPr>
        <w:t xml:space="preserve">Measure your height in meters. If you usually use feet and inches, convert this to meters by multiplying the number of feet by 0.3048 and the number of inches by 0.0254, then add the two together.</w:t>
      </w:r>
    </w:p>
    <w:p w:rsidR="00000000" w:rsidDel="00000000" w:rsidP="00000000" w:rsidRDefault="00000000" w:rsidRPr="00000000" w14:paraId="000002C4">
      <w:pPr>
        <w:numPr>
          <w:ilvl w:val="0"/>
          <w:numId w:val="19"/>
        </w:numPr>
        <w:ind w:left="720" w:hanging="360"/>
        <w:rPr>
          <w:u w:val="none"/>
        </w:rPr>
      </w:pPr>
      <w:r w:rsidDel="00000000" w:rsidR="00000000" w:rsidRPr="00000000">
        <w:rPr>
          <w:rtl w:val="0"/>
        </w:rPr>
        <w:t xml:space="preserve">Square your height in meters.</w:t>
      </w:r>
    </w:p>
    <w:p w:rsidR="00000000" w:rsidDel="00000000" w:rsidP="00000000" w:rsidRDefault="00000000" w:rsidRPr="00000000" w14:paraId="000002C5">
      <w:pPr>
        <w:numPr>
          <w:ilvl w:val="0"/>
          <w:numId w:val="19"/>
        </w:numPr>
        <w:ind w:left="720" w:hanging="360"/>
        <w:rPr>
          <w:u w:val="none"/>
        </w:rPr>
      </w:pPr>
      <w:r w:rsidDel="00000000" w:rsidR="00000000" w:rsidRPr="00000000">
        <w:rPr>
          <w:rtl w:val="0"/>
        </w:rPr>
        <w:t xml:space="preserve">Finally, divide your weight in kilograms by your height in meters squared.</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This calculation provides a BMI figure, typically placed within a range on a BMI chart. The chart helps identify your weight category and potential health risks.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BMI Ranges</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numPr>
          <w:ilvl w:val="0"/>
          <w:numId w:val="17"/>
        </w:numPr>
        <w:ind w:left="720" w:hanging="360"/>
        <w:rPr>
          <w:u w:val="none"/>
        </w:rPr>
      </w:pPr>
      <w:r w:rsidDel="00000000" w:rsidR="00000000" w:rsidRPr="00000000">
        <w:rPr>
          <w:rtl w:val="0"/>
        </w:rPr>
        <w:t xml:space="preserve">Underweight: BMI less than 18.5</w:t>
      </w:r>
    </w:p>
    <w:p w:rsidR="00000000" w:rsidDel="00000000" w:rsidP="00000000" w:rsidRDefault="00000000" w:rsidRPr="00000000" w14:paraId="000002CC">
      <w:pPr>
        <w:numPr>
          <w:ilvl w:val="0"/>
          <w:numId w:val="17"/>
        </w:numPr>
        <w:ind w:left="720" w:hanging="360"/>
        <w:rPr>
          <w:u w:val="none"/>
        </w:rPr>
      </w:pPr>
      <w:r w:rsidDel="00000000" w:rsidR="00000000" w:rsidRPr="00000000">
        <w:rPr>
          <w:rtl w:val="0"/>
        </w:rPr>
        <w:t xml:space="preserve">Normal weight: BMI 18.5 to 24.9</w:t>
      </w:r>
    </w:p>
    <w:p w:rsidR="00000000" w:rsidDel="00000000" w:rsidP="00000000" w:rsidRDefault="00000000" w:rsidRPr="00000000" w14:paraId="000002CD">
      <w:pPr>
        <w:numPr>
          <w:ilvl w:val="0"/>
          <w:numId w:val="17"/>
        </w:numPr>
        <w:ind w:left="720" w:hanging="360"/>
        <w:rPr>
          <w:u w:val="none"/>
        </w:rPr>
      </w:pPr>
      <w:r w:rsidDel="00000000" w:rsidR="00000000" w:rsidRPr="00000000">
        <w:rPr>
          <w:rtl w:val="0"/>
        </w:rPr>
        <w:t xml:space="preserve">Overweight: BMI 25 to 29.9</w:t>
      </w:r>
    </w:p>
    <w:p w:rsidR="00000000" w:rsidDel="00000000" w:rsidP="00000000" w:rsidRDefault="00000000" w:rsidRPr="00000000" w14:paraId="000002CE">
      <w:pPr>
        <w:numPr>
          <w:ilvl w:val="0"/>
          <w:numId w:val="17"/>
        </w:numPr>
        <w:ind w:left="720" w:hanging="360"/>
        <w:rPr>
          <w:u w:val="none"/>
        </w:rPr>
      </w:pPr>
      <w:r w:rsidDel="00000000" w:rsidR="00000000" w:rsidRPr="00000000">
        <w:rPr>
          <w:rtl w:val="0"/>
        </w:rPr>
        <w:t xml:space="preserve">Obese: BMI 30 and above</w:t>
      </w:r>
    </w:p>
    <w:p w:rsidR="00000000" w:rsidDel="00000000" w:rsidP="00000000" w:rsidRDefault="00000000" w:rsidRPr="00000000" w14:paraId="000002CF">
      <w:pPr>
        <w:pStyle w:val="Heading4"/>
        <w:rPr/>
      </w:pPr>
      <w:bookmarkStart w:colFirst="0" w:colLast="0" w:name="_jenbs0d7tzf0" w:id="60"/>
      <w:bookmarkEnd w:id="60"/>
      <w:r w:rsidDel="00000000" w:rsidR="00000000" w:rsidRPr="00000000">
        <w:rPr>
          <w:rtl w:val="0"/>
        </w:rPr>
        <w:t xml:space="preserve">BMI and Nutritional Requirements</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BMI plays an essential role in determining an individual's nutritional needs. The energy requirements, for instance, are directly influenced by an individual's weight, height, and physical activity level. Taller individuals tend to have a higher energy requirement due to a larger body mass to maintain. </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Similarly, the nutritional needs of individuals within different BMI categories will differ. For instance, an underweight adult would need a higher caloric intake, potentially leaning more on nutrient-dense and energy-rich foods to reach a healthy weight. On the other hand, an overweight or obese person might need to focus on lowering calorie intake, targeting a balanced diet packed with nutrients but lower in calories, and increasing physical activity.</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Per recommendations, individuals falling under each BMI category should have a specified nutritional focus: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8"/>
        </w:numPr>
        <w:ind w:left="720" w:hanging="360"/>
        <w:rPr>
          <w:u w:val="none"/>
        </w:rPr>
      </w:pPr>
      <w:r w:rsidDel="00000000" w:rsidR="00000000" w:rsidRPr="00000000">
        <w:rPr>
          <w:rtl w:val="0"/>
        </w:rPr>
        <w:t xml:space="preserve">Underweight individuals need to gain mass, particularly muscle. They should prioritize energy-dense foods, which provide more calories for each bite, and strive to include more lean proteins, complex carbohydrates, and good fats into their meals. Regular moderate resistance exercise can also assist muscle gain.</w:t>
      </w:r>
    </w:p>
    <w:p w:rsidR="00000000" w:rsidDel="00000000" w:rsidP="00000000" w:rsidRDefault="00000000" w:rsidRPr="00000000" w14:paraId="000002D8">
      <w:pPr>
        <w:numPr>
          <w:ilvl w:val="0"/>
          <w:numId w:val="8"/>
        </w:numPr>
        <w:ind w:left="720" w:hanging="360"/>
        <w:rPr>
          <w:u w:val="none"/>
        </w:rPr>
      </w:pPr>
      <w:r w:rsidDel="00000000" w:rsidR="00000000" w:rsidRPr="00000000">
        <w:rPr>
          <w:rtl w:val="0"/>
        </w:rPr>
        <w:t xml:space="preserve">Normal weight individuals need to maintain their current weight. Their diet should be a balance of carbohydrates, proteins, and fats, with a focus on nutrient-dense items like fruits, vegetables, whole grains, lean proteins, and a moderate number of healthy fats.</w:t>
      </w:r>
    </w:p>
    <w:p w:rsidR="00000000" w:rsidDel="00000000" w:rsidP="00000000" w:rsidRDefault="00000000" w:rsidRPr="00000000" w14:paraId="000002D9">
      <w:pPr>
        <w:numPr>
          <w:ilvl w:val="0"/>
          <w:numId w:val="8"/>
        </w:numPr>
        <w:ind w:left="720" w:hanging="360"/>
        <w:rPr>
          <w:u w:val="none"/>
        </w:rPr>
      </w:pPr>
      <w:r w:rsidDel="00000000" w:rsidR="00000000" w:rsidRPr="00000000">
        <w:rPr>
          <w:rtl w:val="0"/>
        </w:rPr>
        <w:t xml:space="preserve">Overweight and obese individuals should aim for a moderate weight loss through a deficit in energy balance. This can be achieved by a combination of dietary changes and increased physical activity. Portion control, decreased intake of processed foods, and an emphasis on whole foods should be prioritized.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Remember, while BMI is a useful tool, it doesn't tell the entire story, as it fails to distinguish between muscle and fat mass directly. Other factors, like waist circumference and waist-to-hip ratio, can give a more comprehensive picture of health risks associated with body weight and shape. </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Regardless of where you fall on the BMI scale, the emphasis should always be on cultivating healthy and sustainable eating habits, and an active lifestyle tailor-made for you. Health is not a size; it's a lifestyle. Establishing a positive relationship with food and your body, focusing on how you feel and your physical capabilities, is equally, if not more, important.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Remember that everyone's journey with nutrition, fitness, and overall health is unique. Therefore, the 'one-size-fits-all' approach may not be effective. Consulting with healthcare and nutritional professionals can guide you to the best choices for your individual needs. These professionals can take into account numerous factors, including BMI, lifestyle, age, and any existing health conditions, to offer the most effective and personalized nutrition advice. </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To summarize, understand your BMI, know your nutritional requirements, strive for a balanced diet, stay active, but most importantly, maintain a positive relationship with your body and food. It's about nourishing your body, respecting its unique needs and embracing the journey towards improved health. Remember, it's not about achieving 'perfect numbers,' it's about attaining overall wellbeing.</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pStyle w:val="Heading3"/>
        <w:spacing w:after="240" w:before="240" w:lineRule="auto"/>
        <w:rPr/>
      </w:pPr>
      <w:bookmarkStart w:colFirst="0" w:colLast="0" w:name="_t062ktj0j8yz" w:id="61"/>
      <w:bookmarkEnd w:id="61"/>
      <w:r w:rsidDel="00000000" w:rsidR="00000000" w:rsidRPr="00000000">
        <w:rPr>
          <w:rtl w:val="0"/>
        </w:rPr>
        <w:t xml:space="preserve">Body Fat Percentage</w:t>
      </w:r>
    </w:p>
    <w:p w:rsidR="00000000" w:rsidDel="00000000" w:rsidP="00000000" w:rsidRDefault="00000000" w:rsidRPr="00000000" w14:paraId="000002E4">
      <w:pPr>
        <w:rPr/>
      </w:pPr>
      <w:r w:rsidDel="00000000" w:rsidR="00000000" w:rsidRPr="00000000">
        <w:rPr>
          <w:rtl w:val="0"/>
        </w:rPr>
        <w:t xml:space="preserve">While BMI serves as an excellent initial screener for identifying possible weight-related health risks, it doesn't differentiate between weight from muscle and weight from fat. Hence, understanding Body Fat Percentage (BFP) can provide a more comprehensive picture of an individual's body composition, contributing to a more personalized and effective nutrition plan.</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BFP is the percentage of your total body mass that is made of fat. It partitions the weight of your fat tissue relative to everything else: muscles, bones, organs etc. lower BFP signifies higher lean mass, and vice versa. </w:t>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Measuring Body Fat Percentage</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A variety of methods exist to measure BFP, from the technologically advanced ones like DEXA scans and underwater weighing to more easily accessible methods like skin-fold calipers.</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1. Bioelectrical Impedance Analysis (BIA): These are handheld devices or scales which estimate your body composition by sending a harmless electrical current through your body.</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2. Skinfold Calipers: A professional pinches your skin at different locations on your body and measures the thickness of the fold with the calipers. These measurements are plugged into an equation to provide a body fat percentage.</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3. Professional Methods: Hydrostatic weighing and DEXA scans are highly accurate, but they are costly and usually only available at specific locations.</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Please consult with a professional to measure your BFP for the most accurate and safe outcome.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Nutritional Implications</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Depending on one's specific BFP, nutritional recommendations can drastically vary. Tailored nutritional advice considering your BFP can assist in achieving optimal health and body composition.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1. Higher BFP (&gt;25% for men, &gt;32% for women): For individuals with higher body fat percentage, the focus should be on reducing body fat and maintaining/increasing lean mass. A reduction in overall caloric intake, a balanced macro distribution with adequate protein intake, and an increase in physical activity, predominantly resistance training, will aid in this process.</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2. Moderate BFP (15-25% for men, 25-32% for women): Within this range, the focus should be on maintaining a healthy balance of body fat and lean mass. A balanced diet with an appropriate macro distribution that supports overall health, alongside regular physical activity, is sufficient.</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3. Lower BFP (&lt;15% for men, &lt;25% for women): Individuals with lower body fat percentage need to ensure their intake meets their energy and nutrient needs to maintain health. Consuming nutrient-dense foods and enough calories to support energy expenditure, and regular strength training could be beneficial.</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t xml:space="preserve">Keep in mind that BFP goals should always consider an individual's health status, fitness level, and personal goals. Extreme low or high body fat percentages can lead to health complications and should be managed under professional supervision.</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In conclusion, understanding both BMI and BFP can offer a more holistic understanding of one's body composition and nutritional requirements. Utilizing these tools effectively can guide the development of a more personalized and effective nutritional plan, which can significantly aid achieving optimum health outcomes. However, always remember the importance of consultation with healthcare or nutritional experts to ensure personal safety and effectiveness.</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3"/>
        <w:spacing w:after="240" w:before="240" w:lineRule="auto"/>
        <w:rPr/>
      </w:pPr>
      <w:bookmarkStart w:colFirst="0" w:colLast="0" w:name="_yo8l7sjnh6pf" w:id="62"/>
      <w:bookmarkEnd w:id="62"/>
      <w:r w:rsidDel="00000000" w:rsidR="00000000" w:rsidRPr="00000000">
        <w:rPr>
          <w:rtl w:val="0"/>
        </w:rPr>
        <w:t xml:space="preserve">Men vs Women</w:t>
      </w: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Despite many similarities in nutritional demands, men and women do indeed have differences that need to be considered when tailoring a dietary plan. Physiological differences, hormonal variations, and different life phases such as menstruation, pregnancy, and menopause in women necessitate a shift in nutrient intake for women compared to men. </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pStyle w:val="Heading4"/>
        <w:rPr/>
      </w:pPr>
      <w:bookmarkStart w:colFirst="0" w:colLast="0" w:name="_dr43rc7e1lwt" w:id="63"/>
      <w:bookmarkEnd w:id="63"/>
      <w:r w:rsidDel="00000000" w:rsidR="00000000" w:rsidRPr="00000000">
        <w:rPr>
          <w:rtl w:val="0"/>
        </w:rPr>
        <w:t xml:space="preserve">Men's Nutritional Requirements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On average, men tend to be larger and leaner than women, leading to higher calorie and protein needs. Here's an overview of the essential nutrients and their specific implications for men:</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1. Calories and Protein: Generally, men have more muscle mass and a lower body fat percentage than women, which leads to higher energy and protein needs. The protein intake recommendation for men is 56 grams/day for a sedentary man.</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2. Vitamins and Minerals: Men need relatively more of certain micronutrients, like vitamin K, which aids in blood clotting and maintaining bone health. Zinc, essential for a healthy immune system and healing wounds, is also a key micronutrient for men.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3. Fat and Cholesterol: With a higher risk of developing heart disease, managing intake of saturated fats and cholesterol is pivotal for men's health.</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pStyle w:val="Heading4"/>
        <w:rPr/>
      </w:pPr>
      <w:bookmarkStart w:colFirst="0" w:colLast="0" w:name="_7ltyilui1y9b" w:id="64"/>
      <w:bookmarkEnd w:id="64"/>
      <w:r w:rsidDel="00000000" w:rsidR="00000000" w:rsidRPr="00000000">
        <w:rPr>
          <w:rtl w:val="0"/>
        </w:rPr>
        <w:t xml:space="preserve">Women's Nutritional Requirements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Unlike men, women go through unique life phases, including menstruation, pregnancy, and menopause, which can severely impact their nutrient demands.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1. Calories and Protein: Women generally require fewer calories than men. However, their protein intake should still be substantial—about 46 grams/day for a sedentary woman, though this can be more for physically active women.</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2. Iron, Folate, and Calcium: Due to menstruation, women need almost double the amount of iron than men to compensate for the amount lost during their cycle. During childbearing years, adequate folate is needed to help prevent neural tube defects in babies. The risk of osteoporosis later in life makes calcium and Vitamin D essential for women.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3. Vitamins and Minerals: Women need more of certain micronutrients, including calcium and vitamin D, important for bone health, and iron to replace what is lost during menstruation.</w:t>
      </w:r>
    </w:p>
    <w:p w:rsidR="00000000" w:rsidDel="00000000" w:rsidP="00000000" w:rsidRDefault="00000000" w:rsidRPr="00000000" w14:paraId="00000318">
      <w:pPr>
        <w:pStyle w:val="Heading3"/>
        <w:rPr/>
      </w:pPr>
      <w:bookmarkStart w:colFirst="0" w:colLast="0" w:name="_5oxznep8ghm" w:id="65"/>
      <w:bookmarkEnd w:id="65"/>
      <w:r w:rsidDel="00000000" w:rsidR="00000000" w:rsidRPr="00000000">
        <w:rPr>
          <w:rtl w:val="0"/>
        </w:rPr>
        <w:t xml:space="preserve">With Aging: Menopause and Aging Men</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The golden years bring about various changes in our bodies, making the need for different nutritional strategies more significant. As we age, maintaining the balance between nutritional requirements and bodily changes is crucial for promoting longevity and quality of life.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4"/>
        <w:rPr/>
      </w:pPr>
      <w:bookmarkStart w:colFirst="0" w:colLast="0" w:name="_awa3xe21pyip" w:id="66"/>
      <w:bookmarkEnd w:id="66"/>
      <w:r w:rsidDel="00000000" w:rsidR="00000000" w:rsidRPr="00000000">
        <w:rPr>
          <w:rtl w:val="0"/>
        </w:rPr>
        <w:t xml:space="preserve">Aging Men's Nutritional Needs</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Physiological changes in aging men, such as decreased metabolic rate and a gradual decline in muscle mass, necessitate thoughtful dietary interventions.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b w:val="1"/>
          <w:rtl w:val="0"/>
        </w:rPr>
        <w:t xml:space="preserve">1. Reduced Caloric Needs:</w:t>
      </w:r>
      <w:r w:rsidDel="00000000" w:rsidR="00000000" w:rsidRPr="00000000">
        <w:rPr>
          <w:rtl w:val="0"/>
        </w:rPr>
        <w:t xml:space="preserve"> With slowing metabolic rates, the caloric needs of men decrease with age. Although their diet should remain nutrient-dense, it should be lower in calories to prevent weight gain and the increased risk of chronic diseases.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b w:val="1"/>
          <w:rtl w:val="0"/>
        </w:rPr>
        <w:t xml:space="preserve">2. Protein for Muscle Health:</w:t>
      </w:r>
      <w:r w:rsidDel="00000000" w:rsidR="00000000" w:rsidRPr="00000000">
        <w:rPr>
          <w:rtl w:val="0"/>
        </w:rPr>
        <w:t xml:space="preserve"> An adequate protein intake, sourced from lean meats, fish, eggs, legumes, and nuts, supports the preservation of muscle mass and overall strength. Moreover, many protein-rich foods are also excellent sources of Zinc which supports enhanced immune function—crucial in elderly years.</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b w:val="1"/>
          <w:rtl w:val="0"/>
        </w:rPr>
        <w:t xml:space="preserve">3. Fiber and Heart Health:</w:t>
      </w:r>
      <w:r w:rsidDel="00000000" w:rsidR="00000000" w:rsidRPr="00000000">
        <w:rPr>
          <w:rtl w:val="0"/>
        </w:rPr>
        <w:t xml:space="preserve"> Increasing dietary fiber can help maintain a healthy digestive system, reducing the risk of heart disease—one of the leading health issues in aging men. Fruits, vegetables, whole grains, and legumes should be staples in an aging man's diet.</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b w:val="1"/>
          <w:rtl w:val="0"/>
        </w:rPr>
        <w:t xml:space="preserve">4. Bone Health:</w:t>
      </w:r>
      <w:r w:rsidDel="00000000" w:rsidR="00000000" w:rsidRPr="00000000">
        <w:rPr>
          <w:rtl w:val="0"/>
        </w:rPr>
        <w:t xml:space="preserve"> Although often overlooked in men, bone health is also significant. Ensuring enough Calcium and Vitamin D in the diet through dairy products or fortified foods aids in preventing osteoporosis, a condition men are not immune to.</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4"/>
        <w:rPr/>
      </w:pPr>
      <w:bookmarkStart w:colFirst="0" w:colLast="0" w:name="_o1m3cj3tcddk" w:id="67"/>
      <w:bookmarkEnd w:id="67"/>
      <w:r w:rsidDel="00000000" w:rsidR="00000000" w:rsidRPr="00000000">
        <w:rPr>
          <w:rtl w:val="0"/>
        </w:rPr>
        <w:t xml:space="preserve">Nutritional Needs of Aging Women</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The hormonal changes from menopause coupled with the natural aging process significantly influence the nutritional needs of aging women.</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b w:val="1"/>
          <w:rtl w:val="0"/>
        </w:rPr>
        <w:t xml:space="preserve">1. Reduced Caloric Needs:</w:t>
      </w:r>
      <w:r w:rsidDel="00000000" w:rsidR="00000000" w:rsidRPr="00000000">
        <w:rPr>
          <w:rtl w:val="0"/>
        </w:rPr>
        <w:t xml:space="preserve"> Similar to men, aging women experience a curb in metabolic energy, so it's imperative to balance caloric intake and maintain a nutrient-rich diet. Practicing mindful eating and portion control can help manage weight and overall health.</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b w:val="1"/>
          <w:rtl w:val="0"/>
        </w:rPr>
        <w:t xml:space="preserve">2. Bone Health:</w:t>
      </w:r>
      <w:r w:rsidDel="00000000" w:rsidR="00000000" w:rsidRPr="00000000">
        <w:rPr>
          <w:rtl w:val="0"/>
        </w:rPr>
        <w:t xml:space="preserve"> Post-menopause, women face a greater risk of osteoporosis due to the rapid decrease in estrogen. To combat this, it's important to increase intake of Calcium, Vitamin D, and Magnesium—nutrients crucial for bone density and overall bone health.</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b w:val="1"/>
          <w:rtl w:val="0"/>
        </w:rPr>
        <w:t xml:space="preserve">3. Heart Health:</w:t>
      </w:r>
      <w:r w:rsidDel="00000000" w:rsidR="00000000" w:rsidRPr="00000000">
        <w:rPr>
          <w:rtl w:val="0"/>
        </w:rPr>
        <w:t xml:space="preserve"> Heart disease risk also escalates after menopause. A diet low in sodium and saturated fat, packed with fruits, vegetables, whole grains, lean proteins, and fortified with Omega-3 fatty acids, can promote heart health.</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b w:val="1"/>
          <w:rtl w:val="0"/>
        </w:rPr>
        <w:t xml:space="preserve">4. Fiber and Digestive Health:</w:t>
      </w:r>
      <w:r w:rsidDel="00000000" w:rsidR="00000000" w:rsidRPr="00000000">
        <w:rPr>
          <w:rtl w:val="0"/>
        </w:rPr>
        <w:t xml:space="preserve"> As metabolism slows, issues such as constipation can arise. A diet rich in fiber-dense foods such as whole grains, fruits, vegetables, and legumes can promote better digestion and overall gut health.</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In addition to diet, physical activity plays a crucial role for both aging men and women. Regular exercise, including resistance and balance training, can help preserve muscle mass, mobility, and overall quality of life.</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As we age, it is essential to regularly consult with healthcare professionals. They can help monitor health status, fine-tune dietary and lifestyle habits, and address any emerging concerns promptly. Remember, aging can be a graceful and healthy process with the proper nutritional care and attention. By focusing on the prime nutritional needs during our golden years, we can all aim for a healthier, vibrant, and fulfilling life.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pStyle w:val="Heading2"/>
        <w:rPr/>
      </w:pPr>
      <w:bookmarkStart w:colFirst="0" w:colLast="0" w:name="_pqvyjd8vw88n" w:id="68"/>
      <w:bookmarkEnd w:id="68"/>
      <w:r w:rsidDel="00000000" w:rsidR="00000000" w:rsidRPr="00000000">
        <w:rPr>
          <w:rtl w:val="0"/>
        </w:rPr>
        <w:t xml:space="preserve">Summary</w:t>
      </w:r>
    </w:p>
    <w:p w:rsidR="00000000" w:rsidDel="00000000" w:rsidP="00000000" w:rsidRDefault="00000000" w:rsidRPr="00000000" w14:paraId="00000339">
      <w:pPr>
        <w:numPr>
          <w:ilvl w:val="0"/>
          <w:numId w:val="4"/>
        </w:numPr>
        <w:ind w:left="720" w:hanging="360"/>
      </w:pPr>
      <w:r w:rsidDel="00000000" w:rsidR="00000000" w:rsidRPr="00000000">
        <w:rPr>
          <w:rtl w:val="0"/>
        </w:rPr>
        <w:t xml:space="preserve">Nutrition needs vary at different life stages and should be tailored to support optimal health.</w:t>
      </w:r>
    </w:p>
    <w:p w:rsidR="00000000" w:rsidDel="00000000" w:rsidP="00000000" w:rsidRDefault="00000000" w:rsidRPr="00000000" w14:paraId="0000033A">
      <w:pPr>
        <w:numPr>
          <w:ilvl w:val="0"/>
          <w:numId w:val="4"/>
        </w:numPr>
        <w:ind w:left="720" w:hanging="360"/>
      </w:pPr>
      <w:r w:rsidDel="00000000" w:rsidR="00000000" w:rsidRPr="00000000">
        <w:rPr>
          <w:rtl w:val="0"/>
        </w:rPr>
        <w:t xml:space="preserve">Gender-specific needs also arise due to physiological and hormonal differences between men and women.</w:t>
      </w:r>
    </w:p>
    <w:p w:rsidR="00000000" w:rsidDel="00000000" w:rsidP="00000000" w:rsidRDefault="00000000" w:rsidRPr="00000000" w14:paraId="0000033B">
      <w:pPr>
        <w:numPr>
          <w:ilvl w:val="0"/>
          <w:numId w:val="4"/>
        </w:numPr>
        <w:ind w:left="720" w:hanging="360"/>
      </w:pPr>
      <w:r w:rsidDel="00000000" w:rsidR="00000000" w:rsidRPr="00000000">
        <w:rPr>
          <w:rtl w:val="0"/>
        </w:rPr>
        <w:t xml:space="preserve">Whole foods should be emphasized in all stages of life, while processed items should be avoided. Nutritional focus shifts with each stage of life.</w:t>
      </w:r>
    </w:p>
    <w:p w:rsidR="00000000" w:rsidDel="00000000" w:rsidP="00000000" w:rsidRDefault="00000000" w:rsidRPr="00000000" w14:paraId="0000033C">
      <w:pPr>
        <w:numPr>
          <w:ilvl w:val="0"/>
          <w:numId w:val="4"/>
        </w:numPr>
        <w:ind w:left="720" w:hanging="360"/>
      </w:pPr>
      <w:r w:rsidDel="00000000" w:rsidR="00000000" w:rsidRPr="00000000">
        <w:rPr>
          <w:rtl w:val="0"/>
        </w:rPr>
        <w:t xml:space="preserve">Maternal and child nutrition plays a key role in shaping the wellbeing of mothers and infants, impacting future generations.</w:t>
      </w:r>
    </w:p>
    <w:p w:rsidR="00000000" w:rsidDel="00000000" w:rsidP="00000000" w:rsidRDefault="00000000" w:rsidRPr="00000000" w14:paraId="0000033D">
      <w:pPr>
        <w:numPr>
          <w:ilvl w:val="0"/>
          <w:numId w:val="4"/>
        </w:numPr>
        <w:ind w:left="720" w:hanging="360"/>
      </w:pPr>
      <w:r w:rsidDel="00000000" w:rsidR="00000000" w:rsidRPr="00000000">
        <w:rPr>
          <w:rtl w:val="0"/>
        </w:rPr>
        <w:t xml:space="preserve">Key nutrients like folate, antioxidants, Omega-3 and Omega-6 fatty acids, vitamins, and more can impact fertility health.</w:t>
      </w:r>
    </w:p>
    <w:p w:rsidR="00000000" w:rsidDel="00000000" w:rsidP="00000000" w:rsidRDefault="00000000" w:rsidRPr="00000000" w14:paraId="0000033E">
      <w:pPr>
        <w:numPr>
          <w:ilvl w:val="0"/>
          <w:numId w:val="4"/>
        </w:numPr>
        <w:ind w:left="720" w:hanging="360"/>
      </w:pPr>
      <w:r w:rsidDel="00000000" w:rsidR="00000000" w:rsidRPr="00000000">
        <w:rPr>
          <w:rtl w:val="0"/>
        </w:rPr>
        <w:t xml:space="preserve">The microbiome plays a significant role in prenatal health, potentially affecting infantile microbiome development and long-term health outcomes.</w:t>
      </w:r>
    </w:p>
    <w:p w:rsidR="00000000" w:rsidDel="00000000" w:rsidP="00000000" w:rsidRDefault="00000000" w:rsidRPr="00000000" w14:paraId="0000033F">
      <w:pPr>
        <w:numPr>
          <w:ilvl w:val="0"/>
          <w:numId w:val="4"/>
        </w:numPr>
        <w:ind w:left="720" w:hanging="360"/>
      </w:pPr>
      <w:r w:rsidDel="00000000" w:rsidR="00000000" w:rsidRPr="00000000">
        <w:rPr>
          <w:rtl w:val="0"/>
        </w:rPr>
        <w:t xml:space="preserve">The nutritional demand during lactation is often more considerable than during pregnancy. Nutrient-dense food sources, hydration, and an additional 500 calories are recommended for lactating mothers.</w:t>
      </w:r>
    </w:p>
    <w:p w:rsidR="00000000" w:rsidDel="00000000" w:rsidP="00000000" w:rsidRDefault="00000000" w:rsidRPr="00000000" w14:paraId="00000340">
      <w:pPr>
        <w:numPr>
          <w:ilvl w:val="0"/>
          <w:numId w:val="4"/>
        </w:numPr>
        <w:ind w:left="720" w:hanging="360"/>
      </w:pPr>
      <w:r w:rsidDel="00000000" w:rsidR="00000000" w:rsidRPr="00000000">
        <w:rPr>
          <w:rtl w:val="0"/>
        </w:rPr>
        <w:t xml:space="preserve">Pregnancy nutrition should consider managing pre-pregnancy weight, the rate of weight gain, activity levels, and individual health parameters with an individualized approach.</w:t>
      </w:r>
    </w:p>
    <w:p w:rsidR="00000000" w:rsidDel="00000000" w:rsidP="00000000" w:rsidRDefault="00000000" w:rsidRPr="00000000" w14:paraId="00000341">
      <w:pPr>
        <w:numPr>
          <w:ilvl w:val="0"/>
          <w:numId w:val="4"/>
        </w:numPr>
        <w:ind w:left="720" w:hanging="360"/>
      </w:pPr>
      <w:r w:rsidDel="00000000" w:rsidR="00000000" w:rsidRPr="00000000">
        <w:rPr>
          <w:rtl w:val="0"/>
        </w:rPr>
        <w:t xml:space="preserve">During pregnancy, nutrition needs increase with an emphasis on balanced macronutrients: an additional intake of 25 grams protein per day can support maternal tissue growth and fetus while the carbohydrate requirement increases to about 175 grams daily.</w:t>
      </w:r>
    </w:p>
    <w:p w:rsidR="00000000" w:rsidDel="00000000" w:rsidP="00000000" w:rsidRDefault="00000000" w:rsidRPr="00000000" w14:paraId="00000342">
      <w:pPr>
        <w:numPr>
          <w:ilvl w:val="0"/>
          <w:numId w:val="4"/>
        </w:numPr>
        <w:ind w:left="720" w:hanging="360"/>
      </w:pPr>
      <w:r w:rsidDel="00000000" w:rsidR="00000000" w:rsidRPr="00000000">
        <w:rPr>
          <w:rtl w:val="0"/>
        </w:rPr>
        <w:t xml:space="preserve">Animal-based diets, particularly organ meats, are essential during pregnancy as they are rich in key nutrients like zinc, vitamins A, D, K, and B12, choline, selenium, magnesium, calcium, and iron.</w:t>
      </w:r>
    </w:p>
    <w:p w:rsidR="00000000" w:rsidDel="00000000" w:rsidP="00000000" w:rsidRDefault="00000000" w:rsidRPr="00000000" w14:paraId="00000343">
      <w:pPr>
        <w:numPr>
          <w:ilvl w:val="0"/>
          <w:numId w:val="4"/>
        </w:numPr>
        <w:ind w:left="720" w:hanging="360"/>
      </w:pPr>
      <w:r w:rsidDel="00000000" w:rsidR="00000000" w:rsidRPr="00000000">
        <w:rPr>
          <w:rtl w:val="0"/>
        </w:rPr>
        <w:t xml:space="preserve">Cravings during pregnancy, including the unique condition known as Pica, should be effectively managed through balanced meals, healthy substitutes, maintaining hydration, and good oral hygiene.</w:t>
      </w:r>
    </w:p>
    <w:p w:rsidR="00000000" w:rsidDel="00000000" w:rsidP="00000000" w:rsidRDefault="00000000" w:rsidRPr="00000000" w14:paraId="00000344">
      <w:pPr>
        <w:numPr>
          <w:ilvl w:val="0"/>
          <w:numId w:val="4"/>
        </w:numPr>
        <w:ind w:left="720" w:hanging="360"/>
      </w:pPr>
      <w:r w:rsidDel="00000000" w:rsidR="00000000" w:rsidRPr="00000000">
        <w:rPr>
          <w:rtl w:val="0"/>
        </w:rPr>
        <w:t xml:space="preserve">Breastfeeding nutrition necessitates key dietary components such as Omega-3 fatty acids and Calcium. Hydration is crucial to maintain breast milk volume.</w:t>
      </w:r>
    </w:p>
    <w:p w:rsidR="00000000" w:rsidDel="00000000" w:rsidP="00000000" w:rsidRDefault="00000000" w:rsidRPr="00000000" w14:paraId="00000345">
      <w:pPr>
        <w:numPr>
          <w:ilvl w:val="0"/>
          <w:numId w:val="4"/>
        </w:numPr>
        <w:ind w:left="720" w:hanging="360"/>
      </w:pPr>
      <w:r w:rsidDel="00000000" w:rsidR="00000000" w:rsidRPr="00000000">
        <w:rPr>
          <w:rtl w:val="0"/>
        </w:rPr>
        <w:t xml:space="preserve">Maternal dietary practices can significantly impact the nutrient quality of breast milk, thereby directly affecting the infant's health.</w:t>
      </w:r>
    </w:p>
    <w:p w:rsidR="00000000" w:rsidDel="00000000" w:rsidP="00000000" w:rsidRDefault="00000000" w:rsidRPr="00000000" w14:paraId="00000346">
      <w:pPr>
        <w:numPr>
          <w:ilvl w:val="0"/>
          <w:numId w:val="4"/>
        </w:numPr>
        <w:ind w:left="720" w:hanging="360"/>
      </w:pPr>
      <w:r w:rsidDel="00000000" w:rsidR="00000000" w:rsidRPr="00000000">
        <w:rPr>
          <w:rtl w:val="0"/>
        </w:rPr>
        <w:t xml:space="preserve">The practice of breastfeeding extends beyond ensuring an adequate milk supply. It includes nurturing the newborn and the mother's health post-pregnancy.</w:t>
      </w:r>
    </w:p>
    <w:p w:rsidR="00000000" w:rsidDel="00000000" w:rsidP="00000000" w:rsidRDefault="00000000" w:rsidRPr="00000000" w14:paraId="00000347">
      <w:pPr>
        <w:numPr>
          <w:ilvl w:val="0"/>
          <w:numId w:val="4"/>
        </w:numPr>
        <w:ind w:left="720" w:hanging="360"/>
      </w:pPr>
      <w:r w:rsidDel="00000000" w:rsidR="00000000" w:rsidRPr="00000000">
        <w:rPr>
          <w:rtl w:val="0"/>
        </w:rPr>
        <w:t xml:space="preserve">Care must be taken to preserve maternal microbiome health as alterations can lead to adverse offspring outcomes, including preterm labor and obesity.</w:t>
      </w:r>
    </w:p>
    <w:p w:rsidR="00000000" w:rsidDel="00000000" w:rsidP="00000000" w:rsidRDefault="00000000" w:rsidRPr="00000000" w14:paraId="00000348">
      <w:pPr>
        <w:numPr>
          <w:ilvl w:val="0"/>
          <w:numId w:val="4"/>
        </w:numPr>
        <w:ind w:left="720" w:hanging="360"/>
      </w:pPr>
      <w:r w:rsidDel="00000000" w:rsidR="00000000" w:rsidRPr="00000000">
        <w:rPr>
          <w:rtl w:val="0"/>
        </w:rPr>
        <w:t xml:space="preserve">A multidimensional, individualized approach to nutrition, accounting for individual health parameters, lifestyle, pre-pregnancy weight, and weight gain rates, can ensure a healthy pregnancy and a thriving baby.</w:t>
      </w:r>
    </w:p>
    <w:p w:rsidR="00000000" w:rsidDel="00000000" w:rsidP="00000000" w:rsidRDefault="00000000" w:rsidRPr="00000000" w14:paraId="00000349">
      <w:pPr>
        <w:numPr>
          <w:ilvl w:val="0"/>
          <w:numId w:val="4"/>
        </w:numPr>
        <w:ind w:left="720" w:hanging="360"/>
      </w:pPr>
      <w:r w:rsidDel="00000000" w:rsidR="00000000" w:rsidRPr="00000000">
        <w:rPr>
          <w:rtl w:val="0"/>
        </w:rPr>
        <w:t xml:space="preserve">Nutrition plays a pivotal role in fertility, from optimizing the body's fertility potential to setting the stage for parenthood.</w:t>
      </w:r>
    </w:p>
    <w:p w:rsidR="00000000" w:rsidDel="00000000" w:rsidP="00000000" w:rsidRDefault="00000000" w:rsidRPr="00000000" w14:paraId="0000034A">
      <w:pPr>
        <w:numPr>
          <w:ilvl w:val="0"/>
          <w:numId w:val="4"/>
        </w:numPr>
        <w:ind w:left="720" w:hanging="360"/>
      </w:pPr>
      <w:r w:rsidDel="00000000" w:rsidR="00000000" w:rsidRPr="00000000">
        <w:rPr>
          <w:rtl w:val="0"/>
        </w:rPr>
        <w:t xml:space="preserve">Synthetic multivitamins and prenatals, although widely marketed, often provide a false sense of nutrition security as they are poorly absorbed. A whole food-based diet is indispensable.</w:t>
      </w:r>
    </w:p>
    <w:p w:rsidR="00000000" w:rsidDel="00000000" w:rsidP="00000000" w:rsidRDefault="00000000" w:rsidRPr="00000000" w14:paraId="0000034B">
      <w:pPr>
        <w:numPr>
          <w:ilvl w:val="0"/>
          <w:numId w:val="4"/>
        </w:numPr>
        <w:ind w:left="720" w:hanging="360"/>
      </w:pPr>
      <w:r w:rsidDel="00000000" w:rsidR="00000000" w:rsidRPr="00000000">
        <w:rPr>
          <w:rtl w:val="0"/>
        </w:rPr>
        <w:t xml:space="preserve">Infancy (0-12 months): The focus is on breastfeeding for nutritional needs and antibodies, with the introduction of solids once the baby shows readiness. Key nutrients unique to this stage are iron, vital for cognitive development and preventing anemia, and vitamin D for bone and immune health.</w:t>
      </w:r>
    </w:p>
    <w:p w:rsidR="00000000" w:rsidDel="00000000" w:rsidP="00000000" w:rsidRDefault="00000000" w:rsidRPr="00000000" w14:paraId="0000034C">
      <w:pPr>
        <w:numPr>
          <w:ilvl w:val="0"/>
          <w:numId w:val="4"/>
        </w:numPr>
        <w:ind w:left="720" w:hanging="360"/>
      </w:pPr>
      <w:r w:rsidDel="00000000" w:rsidR="00000000" w:rsidRPr="00000000">
        <w:rPr>
          <w:rtl w:val="0"/>
        </w:rPr>
        <w:t xml:space="preserve">Toddlerhood (1-3 years): The transition from a milk-based diet towards diverse family foods begins. Key nutrients unique to this stage are iron for fast-growing brains and immune system, and calcium, necessary for rapid bone growth. </w:t>
      </w:r>
    </w:p>
    <w:p w:rsidR="00000000" w:rsidDel="00000000" w:rsidP="00000000" w:rsidRDefault="00000000" w:rsidRPr="00000000" w14:paraId="0000034D">
      <w:pPr>
        <w:numPr>
          <w:ilvl w:val="0"/>
          <w:numId w:val="4"/>
        </w:numPr>
        <w:ind w:left="720" w:hanging="360"/>
      </w:pPr>
      <w:r w:rsidDel="00000000" w:rsidR="00000000" w:rsidRPr="00000000">
        <w:rPr>
          <w:rtl w:val="0"/>
        </w:rPr>
        <w:t xml:space="preserve">Preschool (3-5 years): Children begin to assert independence in their food choices, which may lead to picky eating habits. Encouraging a variety of textures, colors, and flavors through creative presentation and gradual introduction is advised.</w:t>
      </w:r>
    </w:p>
    <w:p w:rsidR="00000000" w:rsidDel="00000000" w:rsidP="00000000" w:rsidRDefault="00000000" w:rsidRPr="00000000" w14:paraId="0000034E">
      <w:pPr>
        <w:numPr>
          <w:ilvl w:val="0"/>
          <w:numId w:val="4"/>
        </w:numPr>
        <w:ind w:left="720" w:hanging="360"/>
      </w:pPr>
      <w:r w:rsidDel="00000000" w:rsidR="00000000" w:rsidRPr="00000000">
        <w:rPr>
          <w:rtl w:val="0"/>
        </w:rPr>
        <w:t xml:space="preserve">School-age (6-12 years): Teaching children about meal planning, portion sizes, encouraging hydration, and promoting healthy snacks are key strategies unique to this stage. Calcium and vitamin D become critical for rapid skeletal growth, and iron is essential for cognitive and immune function.</w:t>
      </w:r>
    </w:p>
    <w:p w:rsidR="00000000" w:rsidDel="00000000" w:rsidP="00000000" w:rsidRDefault="00000000" w:rsidRPr="00000000" w14:paraId="0000034F">
      <w:pPr>
        <w:numPr>
          <w:ilvl w:val="0"/>
          <w:numId w:val="4"/>
        </w:numPr>
        <w:ind w:left="720" w:hanging="360"/>
      </w:pPr>
      <w:r w:rsidDel="00000000" w:rsidR="00000000" w:rsidRPr="00000000">
        <w:rPr>
          <w:rtl w:val="0"/>
        </w:rPr>
        <w:t xml:space="preserve">Adolescence (13-18 years): Adolescents experience a growth spurt and significant physical changes, leading to an increased demand for nutrients. Iron becomes particularly important due to blood volume expansion and in girls, losses increase due to menstruation. Calcium and vitamin D are necessary due to accelerated bone maturation.</w:t>
      </w:r>
    </w:p>
    <w:p w:rsidR="00000000" w:rsidDel="00000000" w:rsidP="00000000" w:rsidRDefault="00000000" w:rsidRPr="00000000" w14:paraId="00000350">
      <w:pPr>
        <w:numPr>
          <w:ilvl w:val="0"/>
          <w:numId w:val="4"/>
        </w:numPr>
        <w:ind w:left="720" w:hanging="360"/>
      </w:pPr>
      <w:r w:rsidDel="00000000" w:rsidR="00000000" w:rsidRPr="00000000">
        <w:rPr>
          <w:rtl w:val="0"/>
        </w:rPr>
        <w:t xml:space="preserve">Across all stages, it's important to cultivate a healthy, joyous relationship with food and encourage habits that foster lifelong health and well-being, while discouraging the excessive intake of junk food and sugary drinks.x</w:t>
      </w:r>
    </w:p>
    <w:p w:rsidR="00000000" w:rsidDel="00000000" w:rsidP="00000000" w:rsidRDefault="00000000" w:rsidRPr="00000000" w14:paraId="00000351">
      <w:pPr>
        <w:numPr>
          <w:ilvl w:val="0"/>
          <w:numId w:val="4"/>
        </w:numPr>
        <w:ind w:left="720" w:hanging="360"/>
      </w:pPr>
      <w:r w:rsidDel="00000000" w:rsidR="00000000" w:rsidRPr="00000000">
        <w:rPr>
          <w:rtl w:val="0"/>
        </w:rPr>
        <w:t xml:space="preserve">Adult Nutrition spans from 18 to 65 years where nutritional requirements stabilize but are influenced by lifestyle choices, activity levels, and the gradual biological changes due to aging. </w:t>
      </w:r>
    </w:p>
    <w:p w:rsidR="00000000" w:rsidDel="00000000" w:rsidP="00000000" w:rsidRDefault="00000000" w:rsidRPr="00000000" w14:paraId="00000352">
      <w:pPr>
        <w:numPr>
          <w:ilvl w:val="0"/>
          <w:numId w:val="4"/>
        </w:numPr>
        <w:ind w:left="720" w:hanging="360"/>
      </w:pPr>
      <w:r w:rsidDel="00000000" w:rsidR="00000000" w:rsidRPr="00000000">
        <w:rPr>
          <w:rtl w:val="0"/>
        </w:rPr>
        <w:t xml:space="preserve">Metabolic Rates greatly influences nutritional needs and these rates are unique for each individual due to factors influencing BMR like age, gender, weight, height, body composition, and genetics.</w:t>
      </w:r>
    </w:p>
    <w:p w:rsidR="00000000" w:rsidDel="00000000" w:rsidP="00000000" w:rsidRDefault="00000000" w:rsidRPr="00000000" w14:paraId="00000353">
      <w:pPr>
        <w:numPr>
          <w:ilvl w:val="0"/>
          <w:numId w:val="4"/>
        </w:numPr>
        <w:ind w:left="720" w:hanging="360"/>
      </w:pPr>
      <w:r w:rsidDel="00000000" w:rsidR="00000000" w:rsidRPr="00000000">
        <w:rPr>
          <w:rtl w:val="0"/>
        </w:rPr>
        <w:t xml:space="preserve">BMR can be used to tailor optimal nutritional recommendations and is often augmented by considering the amount of physical activity an individual engages in (Physical Activity Level PAL) to get Total Daily Energy Expenditure (TDEE).</w:t>
      </w:r>
    </w:p>
    <w:p w:rsidR="00000000" w:rsidDel="00000000" w:rsidP="00000000" w:rsidRDefault="00000000" w:rsidRPr="00000000" w14:paraId="00000354">
      <w:pPr>
        <w:numPr>
          <w:ilvl w:val="0"/>
          <w:numId w:val="4"/>
        </w:numPr>
        <w:ind w:left="720" w:hanging="360"/>
      </w:pPr>
      <w:r w:rsidDel="00000000" w:rsidR="00000000" w:rsidRPr="00000000">
        <w:rPr>
          <w:rtl w:val="0"/>
        </w:rPr>
        <w:t xml:space="preserve">Metabolic rates can be estimated using various formulae, like the Mifflin-St. Jeor equation and the Harris-Benedict equation, considering factors like age, sex, weight, and height.</w:t>
      </w:r>
    </w:p>
    <w:p w:rsidR="00000000" w:rsidDel="00000000" w:rsidP="00000000" w:rsidRDefault="00000000" w:rsidRPr="00000000" w14:paraId="00000355">
      <w:pPr>
        <w:numPr>
          <w:ilvl w:val="0"/>
          <w:numId w:val="4"/>
        </w:numPr>
        <w:ind w:left="720" w:hanging="360"/>
      </w:pPr>
      <w:r w:rsidDel="00000000" w:rsidR="00000000" w:rsidRPr="00000000">
        <w:rPr>
          <w:rtl w:val="0"/>
        </w:rPr>
        <w:t xml:space="preserve">Active Metabolic Rate considers the physical activity level to calculate overall caloric requirements.</w:t>
      </w:r>
    </w:p>
    <w:p w:rsidR="00000000" w:rsidDel="00000000" w:rsidP="00000000" w:rsidRDefault="00000000" w:rsidRPr="00000000" w14:paraId="00000356">
      <w:pPr>
        <w:numPr>
          <w:ilvl w:val="0"/>
          <w:numId w:val="4"/>
        </w:numPr>
        <w:ind w:left="720" w:hanging="360"/>
      </w:pPr>
      <w:r w:rsidDel="00000000" w:rsidR="00000000" w:rsidRPr="00000000">
        <w:rPr>
          <w:rtl w:val="0"/>
        </w:rPr>
        <w:t xml:space="preserve">Knowledge of metabolic rate can help create personalized nutrition and exercise strategy and lifestyle modifications can positively impact metabolic health.</w:t>
      </w:r>
    </w:p>
    <w:p w:rsidR="00000000" w:rsidDel="00000000" w:rsidP="00000000" w:rsidRDefault="00000000" w:rsidRPr="00000000" w14:paraId="00000357">
      <w:pPr>
        <w:numPr>
          <w:ilvl w:val="0"/>
          <w:numId w:val="4"/>
        </w:numPr>
        <w:ind w:left="720" w:hanging="360"/>
      </w:pPr>
      <w:r w:rsidDel="00000000" w:rsidR="00000000" w:rsidRPr="00000000">
        <w:rPr>
          <w:rtl w:val="0"/>
        </w:rPr>
        <w:t xml:space="preserve">Body Mass Index (BMI) becomes a significant factor in determining the nutritional needs of an individual, providing a way to categorize body weight. </w:t>
      </w:r>
    </w:p>
    <w:p w:rsidR="00000000" w:rsidDel="00000000" w:rsidP="00000000" w:rsidRDefault="00000000" w:rsidRPr="00000000" w14:paraId="00000358">
      <w:pPr>
        <w:numPr>
          <w:ilvl w:val="0"/>
          <w:numId w:val="4"/>
        </w:numPr>
        <w:ind w:left="720" w:hanging="360"/>
      </w:pPr>
      <w:r w:rsidDel="00000000" w:rsidR="00000000" w:rsidRPr="00000000">
        <w:rPr>
          <w:rtl w:val="0"/>
        </w:rPr>
        <w:t xml:space="preserve">BMI can be calculated using a simple formula involving weight and height of the individual and places the individual into categories to identify potential health risks.</w:t>
      </w:r>
    </w:p>
    <w:p w:rsidR="00000000" w:rsidDel="00000000" w:rsidP="00000000" w:rsidRDefault="00000000" w:rsidRPr="00000000" w14:paraId="00000359">
      <w:pPr>
        <w:numPr>
          <w:ilvl w:val="0"/>
          <w:numId w:val="4"/>
        </w:numPr>
        <w:ind w:left="720" w:hanging="360"/>
      </w:pPr>
      <w:r w:rsidDel="00000000" w:rsidR="00000000" w:rsidRPr="00000000">
        <w:rPr>
          <w:rtl w:val="0"/>
        </w:rPr>
        <w:t xml:space="preserve">Nutritional needs are directly influenced by an individual's weight, height and physical activity level and hence, different BMI categories have different nutritional needs. </w:t>
      </w:r>
    </w:p>
    <w:p w:rsidR="00000000" w:rsidDel="00000000" w:rsidP="00000000" w:rsidRDefault="00000000" w:rsidRPr="00000000" w14:paraId="0000035A">
      <w:pPr>
        <w:numPr>
          <w:ilvl w:val="0"/>
          <w:numId w:val="4"/>
        </w:numPr>
        <w:ind w:left="720" w:hanging="360"/>
      </w:pPr>
      <w:r w:rsidDel="00000000" w:rsidR="00000000" w:rsidRPr="00000000">
        <w:rPr>
          <w:rtl w:val="0"/>
        </w:rPr>
        <w:t xml:space="preserve">Body Fat Percentage (BFP) provides a comprehensive picture of an individual's body composition and helps in creating an effective nutrition plan.</w:t>
      </w:r>
    </w:p>
    <w:p w:rsidR="00000000" w:rsidDel="00000000" w:rsidP="00000000" w:rsidRDefault="00000000" w:rsidRPr="00000000" w14:paraId="0000035B">
      <w:pPr>
        <w:numPr>
          <w:ilvl w:val="0"/>
          <w:numId w:val="4"/>
        </w:numPr>
        <w:ind w:left="720" w:hanging="360"/>
      </w:pPr>
      <w:r w:rsidDel="00000000" w:rsidR="00000000" w:rsidRPr="00000000">
        <w:rPr>
          <w:rtl w:val="0"/>
        </w:rPr>
        <w:t xml:space="preserve">A variety of methods exist to measure BFP, from technologically advanced ones like DEXA scans to simpler methods like skin-fold calipers. </w:t>
      </w:r>
    </w:p>
    <w:p w:rsidR="00000000" w:rsidDel="00000000" w:rsidP="00000000" w:rsidRDefault="00000000" w:rsidRPr="00000000" w14:paraId="0000035C">
      <w:pPr>
        <w:numPr>
          <w:ilvl w:val="0"/>
          <w:numId w:val="4"/>
        </w:numPr>
        <w:ind w:left="720" w:hanging="360"/>
      </w:pPr>
      <w:r w:rsidDel="00000000" w:rsidR="00000000" w:rsidRPr="00000000">
        <w:rPr>
          <w:rtl w:val="0"/>
        </w:rPr>
        <w:t xml:space="preserve">Depending on one's specific BFP, nutritional recommendations can drastically vary. </w:t>
      </w:r>
    </w:p>
    <w:p w:rsidR="00000000" w:rsidDel="00000000" w:rsidP="00000000" w:rsidRDefault="00000000" w:rsidRPr="00000000" w14:paraId="0000035D">
      <w:pPr>
        <w:numPr>
          <w:ilvl w:val="0"/>
          <w:numId w:val="4"/>
        </w:numPr>
        <w:ind w:left="720" w:hanging="360"/>
      </w:pPr>
      <w:r w:rsidDel="00000000" w:rsidR="00000000" w:rsidRPr="00000000">
        <w:rPr>
          <w:rtl w:val="0"/>
        </w:rPr>
        <w:t xml:space="preserve">Both BMI and BFP can offer a holistic understanding of one's body composition and nutritional requirements.</w:t>
      </w:r>
    </w:p>
    <w:p w:rsidR="00000000" w:rsidDel="00000000" w:rsidP="00000000" w:rsidRDefault="00000000" w:rsidRPr="00000000" w14:paraId="0000035E">
      <w:pPr>
        <w:numPr>
          <w:ilvl w:val="0"/>
          <w:numId w:val="4"/>
        </w:numPr>
        <w:ind w:left="720" w:hanging="360"/>
      </w:pPr>
      <w:r w:rsidDel="00000000" w:rsidR="00000000" w:rsidRPr="00000000">
        <w:rPr>
          <w:rtl w:val="0"/>
        </w:rPr>
        <w:t xml:space="preserve">Men and women have different nutritional needs due to physiological differences, hormonal variations and specific life phases.</w:t>
      </w:r>
    </w:p>
    <w:p w:rsidR="00000000" w:rsidDel="00000000" w:rsidP="00000000" w:rsidRDefault="00000000" w:rsidRPr="00000000" w14:paraId="0000035F">
      <w:pPr>
        <w:numPr>
          <w:ilvl w:val="0"/>
          <w:numId w:val="4"/>
        </w:numPr>
        <w:ind w:left="720" w:hanging="360"/>
      </w:pPr>
      <w:r w:rsidDel="00000000" w:rsidR="00000000" w:rsidRPr="00000000">
        <w:rPr>
          <w:rtl w:val="0"/>
        </w:rPr>
        <w:t xml:space="preserve">Men, being generally larger and leaner than women, require more calories and protein, as well as certain micronutrients like Vitamin K and Zinc.</w:t>
      </w:r>
    </w:p>
    <w:p w:rsidR="00000000" w:rsidDel="00000000" w:rsidP="00000000" w:rsidRDefault="00000000" w:rsidRPr="00000000" w14:paraId="00000360">
      <w:pPr>
        <w:numPr>
          <w:ilvl w:val="0"/>
          <w:numId w:val="4"/>
        </w:numPr>
        <w:ind w:left="720" w:hanging="360"/>
      </w:pPr>
      <w:r w:rsidDel="00000000" w:rsidR="00000000" w:rsidRPr="00000000">
        <w:rPr>
          <w:rtl w:val="0"/>
        </w:rPr>
        <w:t xml:space="preserve">Women, going through unique phases like menstruation, pregnancy and menopause, require fewer calories than men but substantial protein intake. They also need more Iron, Folate and Calcium.</w:t>
      </w:r>
    </w:p>
    <w:p w:rsidR="00000000" w:rsidDel="00000000" w:rsidP="00000000" w:rsidRDefault="00000000" w:rsidRPr="00000000" w14:paraId="00000361">
      <w:pPr>
        <w:numPr>
          <w:ilvl w:val="0"/>
          <w:numId w:val="4"/>
        </w:numPr>
        <w:ind w:left="720" w:hanging="360"/>
      </w:pPr>
      <w:r w:rsidDel="00000000" w:rsidR="00000000" w:rsidRPr="00000000">
        <w:rPr>
          <w:rtl w:val="0"/>
        </w:rPr>
        <w:t xml:space="preserve">Aging leads to more significant differences in nutritional needs, due to decreased metabolic rates and shifts in hormonal balance.</w:t>
      </w:r>
    </w:p>
    <w:p w:rsidR="00000000" w:rsidDel="00000000" w:rsidP="00000000" w:rsidRDefault="00000000" w:rsidRPr="00000000" w14:paraId="00000362">
      <w:pPr>
        <w:numPr>
          <w:ilvl w:val="0"/>
          <w:numId w:val="4"/>
        </w:numPr>
        <w:ind w:left="720" w:hanging="360"/>
      </w:pPr>
      <w:r w:rsidDel="00000000" w:rsidR="00000000" w:rsidRPr="00000000">
        <w:rPr>
          <w:rtl w:val="0"/>
        </w:rPr>
        <w:t xml:space="preserve">Aging men need to regulate caloric intake and ensure adequate protein and fiber in their diet. Calcium and Vitamin D are also important for bone health.</w:t>
      </w:r>
    </w:p>
    <w:p w:rsidR="00000000" w:rsidDel="00000000" w:rsidP="00000000" w:rsidRDefault="00000000" w:rsidRPr="00000000" w14:paraId="00000363">
      <w:pPr>
        <w:numPr>
          <w:ilvl w:val="0"/>
          <w:numId w:val="4"/>
        </w:numPr>
        <w:ind w:left="720" w:hanging="360"/>
      </w:pPr>
      <w:r w:rsidDel="00000000" w:rsidR="00000000" w:rsidRPr="00000000">
        <w:rPr>
          <w:rtl w:val="0"/>
        </w:rPr>
        <w:t xml:space="preserve">Aging women also need to control caloric intake, with an additional focus on nutrients essential for bone health like Calcium, Vitamin D, and Magnesium.</w:t>
      </w:r>
    </w:p>
    <w:p w:rsidR="00000000" w:rsidDel="00000000" w:rsidP="00000000" w:rsidRDefault="00000000" w:rsidRPr="00000000" w14:paraId="00000364">
      <w:pPr>
        <w:numPr>
          <w:ilvl w:val="0"/>
          <w:numId w:val="4"/>
        </w:numPr>
        <w:ind w:left="720" w:hanging="360"/>
      </w:pPr>
      <w:r w:rsidDel="00000000" w:rsidR="00000000" w:rsidRPr="00000000">
        <w:rPr>
          <w:rtl w:val="0"/>
        </w:rPr>
        <w:t xml:space="preserve">Heart health is crucial for both aging men and women, so diets low in sodium and saturated fats are recommended.</w:t>
      </w:r>
    </w:p>
    <w:p w:rsidR="00000000" w:rsidDel="00000000" w:rsidP="00000000" w:rsidRDefault="00000000" w:rsidRPr="00000000" w14:paraId="00000365">
      <w:pPr>
        <w:numPr>
          <w:ilvl w:val="0"/>
          <w:numId w:val="4"/>
        </w:numPr>
        <w:ind w:left="720" w:hanging="360"/>
      </w:pPr>
      <w:r w:rsidDel="00000000" w:rsidR="00000000" w:rsidRPr="00000000">
        <w:rPr>
          <w:rtl w:val="0"/>
        </w:rPr>
        <w:t xml:space="preserve">Regular physical exercise and consults with healthcare professionals are necessary for monitoring health status and fine-tuning dietary and lifestyle habits.</w:t>
      </w:r>
    </w:p>
    <w:p w:rsidR="00000000" w:rsidDel="00000000" w:rsidP="00000000" w:rsidRDefault="00000000" w:rsidRPr="00000000" w14:paraId="00000366">
      <w:pPr>
        <w:pStyle w:val="Heading2"/>
        <w:rPr/>
      </w:pPr>
      <w:bookmarkStart w:colFirst="0" w:colLast="0" w:name="_3f37boobm2a8" w:id="69"/>
      <w:bookmarkEnd w:id="69"/>
      <w:r w:rsidDel="00000000" w:rsidR="00000000" w:rsidRPr="00000000">
        <w:rPr>
          <w:rtl w:val="0"/>
        </w:rPr>
        <w:t xml:space="preserve">Exercises</w:t>
      </w:r>
    </w:p>
    <w:p w:rsidR="00000000" w:rsidDel="00000000" w:rsidP="00000000" w:rsidRDefault="00000000" w:rsidRPr="00000000" w14:paraId="00000367">
      <w:pPr>
        <w:pStyle w:val="Heading3"/>
        <w:rPr/>
      </w:pPr>
      <w:bookmarkStart w:colFirst="0" w:colLast="0" w:name="_dn49vic1e9n0" w:id="70"/>
      <w:bookmarkEnd w:id="70"/>
      <w:r w:rsidDel="00000000" w:rsidR="00000000" w:rsidRPr="00000000">
        <w:rPr>
          <w:rtl w:val="0"/>
        </w:rPr>
        <w:t xml:space="preserve">Exercise 1: Lifecycle Nutrition Journey</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b w:val="1"/>
          <w:rtl w:val="0"/>
        </w:rPr>
        <w:t xml:space="preserve">Objective</w:t>
      </w:r>
      <w:r w:rsidDel="00000000" w:rsidR="00000000" w:rsidRPr="00000000">
        <w:rPr>
          <w:rtl w:val="0"/>
        </w:rPr>
        <w:t xml:space="preserve">: To develop an understanding of different nutritional needs at various stages of life and strategies to meet them.</w:t>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numPr>
          <w:ilvl w:val="0"/>
          <w:numId w:val="22"/>
        </w:numPr>
        <w:ind w:left="720" w:hanging="360"/>
        <w:rPr>
          <w:u w:val="none"/>
        </w:rPr>
      </w:pPr>
      <w:r w:rsidDel="00000000" w:rsidR="00000000" w:rsidRPr="00000000">
        <w:rPr>
          <w:rtl w:val="0"/>
        </w:rPr>
        <w:t xml:space="preserve">Divide a large sheet of paper (or a digital document) into seven sections, each representing a different life stage: Infancy, Toddlerhood, Preschool, School-Age, Adolescence, Adulthood, and Aging.</w:t>
      </w:r>
    </w:p>
    <w:p w:rsidR="00000000" w:rsidDel="00000000" w:rsidP="00000000" w:rsidRDefault="00000000" w:rsidRPr="00000000" w14:paraId="0000036E">
      <w:pPr>
        <w:numPr>
          <w:ilvl w:val="0"/>
          <w:numId w:val="22"/>
        </w:numPr>
        <w:ind w:left="720" w:hanging="360"/>
        <w:rPr>
          <w:u w:val="none"/>
        </w:rPr>
      </w:pPr>
      <w:r w:rsidDel="00000000" w:rsidR="00000000" w:rsidRPr="00000000">
        <w:rPr>
          <w:rtl w:val="0"/>
        </w:rPr>
        <w:t xml:space="preserve">Using course resources and external research, compile key nutritional requirements unique to each stage. Remember to consider specific micronutrients, development needs, and behavioral milestones.</w:t>
      </w:r>
    </w:p>
    <w:p w:rsidR="00000000" w:rsidDel="00000000" w:rsidP="00000000" w:rsidRDefault="00000000" w:rsidRPr="00000000" w14:paraId="0000036F">
      <w:pPr>
        <w:numPr>
          <w:ilvl w:val="0"/>
          <w:numId w:val="22"/>
        </w:numPr>
        <w:ind w:left="720" w:hanging="360"/>
        <w:rPr>
          <w:u w:val="none"/>
        </w:rPr>
      </w:pPr>
      <w:r w:rsidDel="00000000" w:rsidR="00000000" w:rsidRPr="00000000">
        <w:rPr>
          <w:rtl w:val="0"/>
        </w:rPr>
        <w:t xml:space="preserve">For each stage, think of nutritional strategies that can be used to meet these requirements. Consider societal norms, lifestyle factors, and creative solutions.</w:t>
      </w:r>
    </w:p>
    <w:p w:rsidR="00000000" w:rsidDel="00000000" w:rsidP="00000000" w:rsidRDefault="00000000" w:rsidRPr="00000000" w14:paraId="00000370">
      <w:pPr>
        <w:numPr>
          <w:ilvl w:val="0"/>
          <w:numId w:val="22"/>
        </w:numPr>
        <w:ind w:left="720" w:hanging="360"/>
        <w:rPr>
          <w:u w:val="none"/>
        </w:rPr>
      </w:pPr>
      <w:r w:rsidDel="00000000" w:rsidR="00000000" w:rsidRPr="00000000">
        <w:rPr>
          <w:rtl w:val="0"/>
        </w:rPr>
        <w:t xml:space="preserve">Write up a brief guide on maintaining a joyous relationship with food and long-term healthy habits that can be applied across all life stages. </w:t>
      </w:r>
    </w:p>
    <w:p w:rsidR="00000000" w:rsidDel="00000000" w:rsidP="00000000" w:rsidRDefault="00000000" w:rsidRPr="00000000" w14:paraId="00000371">
      <w:pPr>
        <w:pStyle w:val="Heading3"/>
        <w:rPr/>
      </w:pPr>
      <w:bookmarkStart w:colFirst="0" w:colLast="0" w:name="_tz5nizxqi296" w:id="71"/>
      <w:bookmarkEnd w:id="71"/>
      <w:r w:rsidDel="00000000" w:rsidR="00000000" w:rsidRPr="00000000">
        <w:rPr>
          <w:rtl w:val="0"/>
        </w:rPr>
        <w:t xml:space="preserve">Exercise 2: Generating and Understanding Personalized Nutrition Profiles</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b w:val="1"/>
          <w:rtl w:val="0"/>
        </w:rPr>
        <w:t xml:space="preserve">Objective</w:t>
      </w:r>
      <w:r w:rsidDel="00000000" w:rsidR="00000000" w:rsidRPr="00000000">
        <w:rPr>
          <w:rtl w:val="0"/>
        </w:rPr>
        <w:t xml:space="preserve">: To explore how body composition and metabolic rates influence individual nutritional requirements.</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numPr>
          <w:ilvl w:val="0"/>
          <w:numId w:val="15"/>
        </w:numPr>
        <w:ind w:left="720" w:hanging="360"/>
        <w:rPr>
          <w:u w:val="none"/>
        </w:rPr>
      </w:pPr>
      <w:r w:rsidDel="00000000" w:rsidR="00000000" w:rsidRPr="00000000">
        <w:rPr>
          <w:rtl w:val="0"/>
        </w:rPr>
        <w:t xml:space="preserve">Draft a brief essay explaining how BMI, BFP, and metabolism rates (BMR, active metabolic rate, TDEE) contribute to individual nutritional needs.</w:t>
      </w:r>
    </w:p>
    <w:p w:rsidR="00000000" w:rsidDel="00000000" w:rsidP="00000000" w:rsidRDefault="00000000" w:rsidRPr="00000000" w14:paraId="00000378">
      <w:pPr>
        <w:numPr>
          <w:ilvl w:val="0"/>
          <w:numId w:val="15"/>
        </w:numPr>
        <w:ind w:left="720" w:hanging="360"/>
        <w:rPr>
          <w:u w:val="none"/>
        </w:rPr>
      </w:pPr>
      <w:r w:rsidDel="00000000" w:rsidR="00000000" w:rsidRPr="00000000">
        <w:rPr>
          <w:rtl w:val="0"/>
        </w:rPr>
        <w:t xml:space="preserve">Use a six-sided dice or a digital random number generator to create three profiles for imaginary clients:</w:t>
        <w:br w:type="textWrapping"/>
      </w:r>
    </w:p>
    <w:p w:rsidR="00000000" w:rsidDel="00000000" w:rsidP="00000000" w:rsidRDefault="00000000" w:rsidRPr="00000000" w14:paraId="00000379">
      <w:pPr>
        <w:ind w:left="1440" w:firstLine="0"/>
        <w:rPr/>
      </w:pPr>
      <w:r w:rsidDel="00000000" w:rsidR="00000000" w:rsidRPr="00000000">
        <w:rPr>
          <w:rtl w:val="0"/>
        </w:rPr>
        <w:t xml:space="preserve">- Client's age (roll the dice – the number you get, multiply it by 5).</w:t>
      </w:r>
    </w:p>
    <w:p w:rsidR="00000000" w:rsidDel="00000000" w:rsidP="00000000" w:rsidRDefault="00000000" w:rsidRPr="00000000" w14:paraId="0000037A">
      <w:pPr>
        <w:ind w:left="1440" w:firstLine="0"/>
        <w:rPr/>
      </w:pPr>
      <w:r w:rsidDel="00000000" w:rsidR="00000000" w:rsidRPr="00000000">
        <w:rPr>
          <w:rtl w:val="0"/>
        </w:rPr>
        <w:t xml:space="preserve">- BMI (take the dice number and add it to 18 to get the BMI).</w:t>
      </w:r>
    </w:p>
    <w:p w:rsidR="00000000" w:rsidDel="00000000" w:rsidP="00000000" w:rsidRDefault="00000000" w:rsidRPr="00000000" w14:paraId="0000037B">
      <w:pPr>
        <w:ind w:left="1440" w:firstLine="0"/>
        <w:rPr/>
      </w:pPr>
      <w:r w:rsidDel="00000000" w:rsidR="00000000" w:rsidRPr="00000000">
        <w:rPr>
          <w:rtl w:val="0"/>
        </w:rPr>
        <w:t xml:space="preserve">- BFP (if the dice lands on 1,2, or 3 – the BFP is equal to their age, if it lands on 4,5, or 6 – the BFP is the rolled number multiplied by 5).</w:t>
      </w:r>
    </w:p>
    <w:p w:rsidR="00000000" w:rsidDel="00000000" w:rsidP="00000000" w:rsidRDefault="00000000" w:rsidRPr="00000000" w14:paraId="0000037C">
      <w:pPr>
        <w:ind w:left="1440" w:firstLine="0"/>
        <w:rPr/>
      </w:pPr>
      <w:r w:rsidDel="00000000" w:rsidR="00000000" w:rsidRPr="00000000">
        <w:rPr>
          <w:rtl w:val="0"/>
        </w:rPr>
        <w:t xml:space="preserve"> - Lifestyle activity level (roll the dice – if it's 1,2, or 3, the client is sedentary; 4 or 5, their lifestyle is moderately active, and if it's a 6, the client engages in high physical activities).</w:t>
        <w:br w:type="textWrapping"/>
      </w:r>
    </w:p>
    <w:p w:rsidR="00000000" w:rsidDel="00000000" w:rsidP="00000000" w:rsidRDefault="00000000" w:rsidRPr="00000000" w14:paraId="0000037D">
      <w:pPr>
        <w:numPr>
          <w:ilvl w:val="0"/>
          <w:numId w:val="15"/>
        </w:numPr>
        <w:ind w:left="720" w:hanging="360"/>
        <w:rPr>
          <w:u w:val="none"/>
        </w:rPr>
      </w:pPr>
      <w:r w:rsidDel="00000000" w:rsidR="00000000" w:rsidRPr="00000000">
        <w:rPr>
          <w:rtl w:val="0"/>
        </w:rPr>
        <w:t xml:space="preserve">Discuss the potential nutritional needs for each client based only on these generated metrics. Consider potential deficiencies or additional requirements that may arise from their respective profiles but do not create a full nutrition plan.</w:t>
      </w:r>
    </w:p>
    <w:p w:rsidR="00000000" w:rsidDel="00000000" w:rsidP="00000000" w:rsidRDefault="00000000" w:rsidRPr="00000000" w14:paraId="0000037E">
      <w:pPr>
        <w:numPr>
          <w:ilvl w:val="0"/>
          <w:numId w:val="15"/>
        </w:numPr>
        <w:ind w:left="720" w:hanging="360"/>
        <w:rPr>
          <w:u w:val="none"/>
        </w:rPr>
      </w:pPr>
      <w:r w:rsidDel="00000000" w:rsidR="00000000" w:rsidRPr="00000000">
        <w:rPr>
          <w:rtl w:val="0"/>
        </w:rPr>
        <w:t xml:space="preserve">Write a paragraph on why a thorough follow-up and adjustment process is essential when implementing a nutritional plan based on the insights from these profiles. Be sure to clarify that creating the plan and follow-up process itself will be covered more in-depth in another module.</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This revised exercise focuses on understanding the connection between body metrics and nutritional needs without stepping outside the module's scope.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pStyle w:val="Heading1"/>
        <w:rPr/>
      </w:pPr>
      <w:bookmarkStart w:colFirst="0" w:colLast="0" w:name="_sugohka4bc7s" w:id="72"/>
      <w:bookmarkEnd w:id="72"/>
      <w:r w:rsidDel="00000000" w:rsidR="00000000" w:rsidRPr="00000000">
        <w:rPr>
          <w:rtl w:val="0"/>
        </w:rPr>
        <w:t xml:space="preserve">Social, Economic, Cultural and Psychological Considerations</w:t>
      </w:r>
    </w:p>
    <w:p w:rsidR="00000000" w:rsidDel="00000000" w:rsidP="00000000" w:rsidRDefault="00000000" w:rsidRPr="00000000" w14:paraId="00000383">
      <w:pPr>
        <w:rPr/>
      </w:pPr>
      <w:r w:rsidDel="00000000" w:rsidR="00000000" w:rsidRPr="00000000">
        <w:rPr>
          <w:rtl w:val="0"/>
        </w:rPr>
        <w:t xml:space="preserve">Welcome to our next section where we delve into Social, Economic, Cultural and Psychological Considerations of nutrition. As holistic nutrition consultants, it's vital we comprehend that an individual’s eating behaviors are about more than just food. They are woven intricately into the fabric of our societies, cultures, economies, and personal psychological landscape. Adopting a diet that doesn’t align with one's unique circumstances can lead to distress, guilt and even dietary failure. Embracing our relations with food as holistic entities, nourishing not just our bodies, but also our minds and souls, is at the heart of our practice. Recognizing this, we'll explore how to balance dietary choices with our diverse and complex life circumstances, fostering health in the fullest sense.</w:t>
      </w:r>
    </w:p>
    <w:p w:rsidR="00000000" w:rsidDel="00000000" w:rsidP="00000000" w:rsidRDefault="00000000" w:rsidRPr="00000000" w14:paraId="00000384">
      <w:pPr>
        <w:pStyle w:val="Heading2"/>
        <w:rPr/>
      </w:pPr>
      <w:bookmarkStart w:colFirst="0" w:colLast="0" w:name="_tdewblhl5d20" w:id="73"/>
      <w:bookmarkEnd w:id="73"/>
      <w:r w:rsidDel="00000000" w:rsidR="00000000" w:rsidRPr="00000000">
        <w:rPr>
          <w:rtl w:val="0"/>
        </w:rPr>
        <w:t xml:space="preserve">Socio-economic Considerations </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When considering holistic nutrition, it's essential to take into account that socio-economic status has a substantial impact on people's ability to access and afford quality food. An individual's socio-economic circumstances can influence their nutritional intake and overall health.</w:t>
      </w:r>
    </w:p>
    <w:p w:rsidR="00000000" w:rsidDel="00000000" w:rsidP="00000000" w:rsidRDefault="00000000" w:rsidRPr="00000000" w14:paraId="00000387">
      <w:pPr>
        <w:pStyle w:val="Heading3"/>
        <w:rPr/>
      </w:pPr>
      <w:bookmarkStart w:colFirst="0" w:colLast="0" w:name="_trlpyxy4u102" w:id="74"/>
      <w:bookmarkEnd w:id="74"/>
      <w:r w:rsidDel="00000000" w:rsidR="00000000" w:rsidRPr="00000000">
        <w:rPr>
          <w:rtl w:val="0"/>
        </w:rPr>
        <w:t xml:space="preserve">Income and Affordability </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Evoking a holistic perspective on nutrition means recognizing the impact of economic factors on food choices. Income and affordability play a dominant role, often influencing what and how individuals eat. Let's explore this critical aspect in more detail.</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Essentially, income determines an individual's ability to purchase food. Unfortunately, healthier choices like fresh fruits, vegetables, lean meat, and whole grain products often cost more than their less healthy counterparts like packaged, high-sugar, or high-fat foods. </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Research supports this notion. A study published in the British Medical Journal showed that the healthiest diets cost about $1.50 more per day than the least healthy diets. Over time, this price difference can be significant, making it a factor in food choice, particularly for low-income earners.</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Moreover, social gradients in diet quality exist, where the intake of fruit, vegetables, and whole-grain foods increases with income, resulting in a disparity in diet-related diseases between socio-economic groups. Chronic conditions like heart disease, diabetes, and certain types of cancers are often associated with poorer dietary habits and are thus more prevalent amongst lower-income groups.</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One potential positive here, however, is that while healthy foods can be expensive, a well-planned healthy diet can also be achieved on a tight budget. The challenge, then, as holistic nutrition consultants, is to help our clients make the most nutritionally sound choices within their financial constraints.</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Here are some strategies to bridge the affordability gap:</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numPr>
          <w:ilvl w:val="0"/>
          <w:numId w:val="6"/>
        </w:numPr>
        <w:ind w:left="720" w:hanging="360"/>
        <w:rPr>
          <w:u w:val="none"/>
        </w:rPr>
      </w:pPr>
      <w:r w:rsidDel="00000000" w:rsidR="00000000" w:rsidRPr="00000000">
        <w:rPr>
          <w:b w:val="1"/>
          <w:rtl w:val="0"/>
        </w:rPr>
        <w:t xml:space="preserve">Planning and Preparing Meals at Home:</w:t>
      </w:r>
      <w:r w:rsidDel="00000000" w:rsidR="00000000" w:rsidRPr="00000000">
        <w:rPr>
          <w:rtl w:val="0"/>
        </w:rPr>
        <w:t xml:space="preserve"> This allows for tighter control over ingredients and portion sizes, often leading to healthier and cheaper meals compared to eating out or ordering in. Teaching clients how to make simple, quick, but nutritionally balanced meals can be incredibly beneficial.</w:t>
      </w:r>
    </w:p>
    <w:p w:rsidR="00000000" w:rsidDel="00000000" w:rsidP="00000000" w:rsidRDefault="00000000" w:rsidRPr="00000000" w14:paraId="00000396">
      <w:pPr>
        <w:numPr>
          <w:ilvl w:val="0"/>
          <w:numId w:val="6"/>
        </w:numPr>
        <w:ind w:left="720" w:hanging="360"/>
        <w:rPr>
          <w:u w:val="none"/>
        </w:rPr>
      </w:pPr>
      <w:r w:rsidDel="00000000" w:rsidR="00000000" w:rsidRPr="00000000">
        <w:rPr>
          <w:b w:val="1"/>
          <w:rtl w:val="0"/>
        </w:rPr>
        <w:t xml:space="preserve">Cost-Effective Shopping Practices:</w:t>
      </w:r>
      <w:r w:rsidDel="00000000" w:rsidR="00000000" w:rsidRPr="00000000">
        <w:rPr>
          <w:rtl w:val="0"/>
        </w:rPr>
        <w:t xml:space="preserve"> Buying in bulk, purchasing generic brands, and capitalizing on sales and discounts can make healthier food options more affordable. Buying fresh produce in-season or utilizing frozen fruits and vegetables can also reduce costs.</w:t>
      </w:r>
    </w:p>
    <w:p w:rsidR="00000000" w:rsidDel="00000000" w:rsidP="00000000" w:rsidRDefault="00000000" w:rsidRPr="00000000" w14:paraId="00000397">
      <w:pPr>
        <w:numPr>
          <w:ilvl w:val="0"/>
          <w:numId w:val="6"/>
        </w:numPr>
        <w:ind w:left="720" w:hanging="360"/>
        <w:rPr>
          <w:u w:val="none"/>
        </w:rPr>
      </w:pPr>
      <w:r w:rsidDel="00000000" w:rsidR="00000000" w:rsidRPr="00000000">
        <w:rPr>
          <w:b w:val="1"/>
          <w:rtl w:val="0"/>
        </w:rPr>
        <w:t xml:space="preserve">Choosing Economical Nutritious Foods:</w:t>
      </w:r>
      <w:r w:rsidDel="00000000" w:rsidR="00000000" w:rsidRPr="00000000">
        <w:rPr>
          <w:rtl w:val="0"/>
        </w:rPr>
        <w:t xml:space="preserve"> Some nutritious foods are inherently affordable. For instance, legumes, whole grains, eggs, canned fish, and seasonal fruits and veggies provide valuable nutrients at a relatively low cost. Educating clients about these alternatives and integrating them into food plans is a potent strategy.</w:t>
      </w:r>
    </w:p>
    <w:p w:rsidR="00000000" w:rsidDel="00000000" w:rsidP="00000000" w:rsidRDefault="00000000" w:rsidRPr="00000000" w14:paraId="00000398">
      <w:pPr>
        <w:numPr>
          <w:ilvl w:val="0"/>
          <w:numId w:val="6"/>
        </w:numPr>
        <w:ind w:left="720" w:hanging="360"/>
        <w:rPr>
          <w:u w:val="none"/>
        </w:rPr>
      </w:pPr>
      <w:r w:rsidDel="00000000" w:rsidR="00000000" w:rsidRPr="00000000">
        <w:rPr>
          <w:b w:val="1"/>
          <w:rtl w:val="0"/>
        </w:rPr>
        <w:t xml:space="preserve">Food Assistance Programs:</w:t>
      </w:r>
      <w:r w:rsidDel="00000000" w:rsidR="00000000" w:rsidRPr="00000000">
        <w:rPr>
          <w:rtl w:val="0"/>
        </w:rPr>
        <w:t xml:space="preserve"> For those struggling to meet even minimum dietary needs, guidance on accessing food assistance programs, community kitchens, food pantries, etc., can be invaluable.</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Addressing income and affordability in nutrition goes beyond individual counsel. Advocacy measures, such as supporting policies for fair wages, food subsidies, taxation on unhealthy foods, and improved food infrastructure in underprivileged areas, could play a significant part in improving access to healthy foods for all, thereby reducing income-based disparities in diet and health.</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It's essential to remember that every client’s economic capacity is different and that affordability is a relative concept. Therefore, it's crucial to create a judgement-free space where clients feel comfortable discussing their budget constraints. This sensitive and client-centered approach will allow holistic nutrition consultants to effectively address the challenges posed by income and affordability in making healthy nutritional choices.</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pStyle w:val="Heading3"/>
        <w:rPr/>
      </w:pPr>
      <w:bookmarkStart w:colFirst="0" w:colLast="0" w:name="_qliw3q8qg8xi" w:id="75"/>
      <w:bookmarkEnd w:id="75"/>
      <w:r w:rsidDel="00000000" w:rsidR="00000000" w:rsidRPr="00000000">
        <w:rPr>
          <w:rtl w:val="0"/>
        </w:rPr>
        <w:t xml:space="preserve">Education and Knowledge</w:t>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t xml:space="preserve">The role of education in shaping a person's nutritional choices is multi-faceted. It influences not just their knowledge about nutrition but also their ability to obtain, process, and understand health information needed to make suitable nutritional choices.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Individuals with higher educational attainment generally have a greater understanding of the importance of a balanced diet, knowledge of different food groups, and the impact of various nutrients on their bodies. This knowledge fosters healthy dietary behaviors, such as frequent consumption of fruits and vegetables and opting for whole grain options over refined grains.</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Conversely, those with less education may lack knowledge about the nutritional value of different foods, leading to poorer dietary choices. They may also struggle with nutritional information on food packaging, hindering their ability to select healthier options in stores.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Research evidence supports this relationship. A European study examining the relationship between education and diet showed that higher educational attainment was associated with higher fruit and vegetable consumption, a central element of healthy diets.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However, it's not just formal education that matters. Nutrition-specific education, even in lesser educated groups, can drastically improve dietary habits. Knowledge can empower individuals to make beneficial dietary choices and decode the complex world of nutritional guidance and food marketing.</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There are several ways that holistic nutrition consultants can help enhance a client's nutritional knowledge:</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numPr>
          <w:ilvl w:val="0"/>
          <w:numId w:val="21"/>
        </w:numPr>
        <w:ind w:left="720" w:hanging="360"/>
        <w:rPr>
          <w:u w:val="none"/>
        </w:rPr>
      </w:pPr>
      <w:r w:rsidDel="00000000" w:rsidR="00000000" w:rsidRPr="00000000">
        <w:rPr>
          <w:b w:val="1"/>
          <w:rtl w:val="0"/>
        </w:rPr>
        <w:t xml:space="preserve">Nutritional Education and Counseling:</w:t>
      </w:r>
      <w:r w:rsidDel="00000000" w:rsidR="00000000" w:rsidRPr="00000000">
        <w:rPr>
          <w:rtl w:val="0"/>
        </w:rPr>
        <w:t xml:space="preserve"> Providing clear, easy-to-understand information on Nutrition 101 – food groups, macro and micronutrients, reading food labels, etc. – can foster better food choices.</w:t>
      </w:r>
    </w:p>
    <w:p w:rsidR="00000000" w:rsidDel="00000000" w:rsidP="00000000" w:rsidRDefault="00000000" w:rsidRPr="00000000" w14:paraId="000003AD">
      <w:pPr>
        <w:numPr>
          <w:ilvl w:val="0"/>
          <w:numId w:val="21"/>
        </w:numPr>
        <w:ind w:left="720" w:hanging="360"/>
        <w:rPr>
          <w:u w:val="none"/>
        </w:rPr>
      </w:pPr>
      <w:r w:rsidDel="00000000" w:rsidR="00000000" w:rsidRPr="00000000">
        <w:rPr>
          <w:b w:val="1"/>
          <w:rtl w:val="0"/>
        </w:rPr>
        <w:t xml:space="preserve">Meal Planning and Cooking Lessons:</w:t>
      </w:r>
      <w:r w:rsidDel="00000000" w:rsidR="00000000" w:rsidRPr="00000000">
        <w:rPr>
          <w:rtl w:val="0"/>
        </w:rPr>
        <w:t xml:space="preserve"> Basic meal planning skills, coupled with simple, healthy cooking lessons, can empower clients to take control of their dietary choices.</w:t>
      </w:r>
    </w:p>
    <w:p w:rsidR="00000000" w:rsidDel="00000000" w:rsidP="00000000" w:rsidRDefault="00000000" w:rsidRPr="00000000" w14:paraId="000003AE">
      <w:pPr>
        <w:numPr>
          <w:ilvl w:val="0"/>
          <w:numId w:val="21"/>
        </w:numPr>
        <w:ind w:left="720" w:hanging="360"/>
        <w:rPr>
          <w:u w:val="none"/>
        </w:rPr>
      </w:pPr>
      <w:r w:rsidDel="00000000" w:rsidR="00000000" w:rsidRPr="00000000">
        <w:rPr>
          <w:b w:val="1"/>
          <w:rtl w:val="0"/>
        </w:rPr>
        <w:t xml:space="preserve">Health Literacy Training:</w:t>
      </w:r>
      <w:r w:rsidDel="00000000" w:rsidR="00000000" w:rsidRPr="00000000">
        <w:rPr>
          <w:rtl w:val="0"/>
        </w:rPr>
        <w:t xml:space="preserve"> This equips individuals with the skills to understand health information and services, which leads to enhanced self-efficacy in managing their health and nutrition.</w:t>
      </w:r>
    </w:p>
    <w:p w:rsidR="00000000" w:rsidDel="00000000" w:rsidP="00000000" w:rsidRDefault="00000000" w:rsidRPr="00000000" w14:paraId="000003AF">
      <w:pPr>
        <w:numPr>
          <w:ilvl w:val="0"/>
          <w:numId w:val="21"/>
        </w:numPr>
        <w:ind w:left="720" w:hanging="360"/>
        <w:rPr>
          <w:u w:val="none"/>
        </w:rPr>
      </w:pPr>
      <w:r w:rsidDel="00000000" w:rsidR="00000000" w:rsidRPr="00000000">
        <w:rPr>
          <w:b w:val="1"/>
          <w:rtl w:val="0"/>
        </w:rPr>
        <w:t xml:space="preserve">Digital Tools and Apps:</w:t>
      </w:r>
      <w:r w:rsidDel="00000000" w:rsidR="00000000" w:rsidRPr="00000000">
        <w:rPr>
          <w:rtl w:val="0"/>
        </w:rPr>
        <w:t xml:space="preserve"> Technology offers innovative solutions to disseminate reliable information and support healthy eating. Recommending trustworthy nutritional apps and websites can supplement direct education.</w:t>
      </w:r>
    </w:p>
    <w:p w:rsidR="00000000" w:rsidDel="00000000" w:rsidP="00000000" w:rsidRDefault="00000000" w:rsidRPr="00000000" w14:paraId="000003B0">
      <w:pPr>
        <w:numPr>
          <w:ilvl w:val="0"/>
          <w:numId w:val="21"/>
        </w:numPr>
        <w:ind w:left="720" w:hanging="360"/>
        <w:rPr>
          <w:u w:val="none"/>
        </w:rPr>
      </w:pPr>
      <w:r w:rsidDel="00000000" w:rsidR="00000000" w:rsidRPr="00000000">
        <w:rPr>
          <w:b w:val="1"/>
          <w:rtl w:val="0"/>
        </w:rPr>
        <w:t xml:space="preserve">Workshops and Support Groups:</w:t>
      </w:r>
      <w:r w:rsidDel="00000000" w:rsidR="00000000" w:rsidRPr="00000000">
        <w:rPr>
          <w:rtl w:val="0"/>
        </w:rPr>
        <w:t xml:space="preserve"> These foster peer learning and make the educational journey more enjoyable and sustainable. </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As consultants, while providing this education, it's important we're sensitive to clients' existing knowledge levels, beliefs, and prejudices about nutrition. Being non-judgmental, patient and encouraging on their journey towards building nutritional knowledge can yield better results.</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By combining education strategies with other socio-economic factors like income and accessibility, consultants can ensure their clients are fully equipped to make healthier dietary decisions. Boosting educational attainment and nutrition knowledge can play a pivotal role in reducing health disparities, leading to improved public health outcomes. Indeed, knowledge is not just power but also health when it comes to nutrition.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pStyle w:val="Heading3"/>
        <w:rPr/>
      </w:pPr>
      <w:bookmarkStart w:colFirst="0" w:colLast="0" w:name="_th5129bof7vx" w:id="76"/>
      <w:bookmarkEnd w:id="76"/>
      <w:r w:rsidDel="00000000" w:rsidR="00000000" w:rsidRPr="00000000">
        <w:rPr>
          <w:rtl w:val="0"/>
        </w:rPr>
        <w:t xml:space="preserve">Occupation and Time: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t xml:space="preserve">The relationship between occupation, time and nutrition often flies under the radar, although it significantly influences our dietary behaviors. Different occupations pose different challenges that affect not only what we eat but also when and how we eat. </w:t>
      </w: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The nature of an individual's job can greatly impact their dietary habits. Physically demanding jobs like construction or farming can increase caloric needs, while sedentary jobs might warrant a decreased caloric intake to match lower energy expenditure.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b w:val="1"/>
        </w:rPr>
      </w:pPr>
      <w:r w:rsidDel="00000000" w:rsidR="00000000" w:rsidRPr="00000000">
        <w:rPr>
          <w:rtl w:val="0"/>
        </w:rPr>
        <w:t xml:space="preserve">High-stress jobs, irregular shift work, or jobs with long hours can lead to unstructured eating patterns, overconsumption of convenience or fast foods, and increased intake of energy-dense snacks. For example, healthcare workers or those in the transportation industry, who often work irregular or long hours, may struggle maintaining a regular eating schedule.</w:t>
      </w: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The busyness of modern life, punctuated by demanding jobs, commuting, and family responsibilities, also takes a toll on dietary behaviors. Often, a lack of time leads to frequent consumption of ready-made meals, fast food, and skipping of meals, which can all have deleterious health effects. </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Finding ways to overcome these obstacles and support healthier dietary choices within clients' time constraints and occupational duties are integral to a holistic nutritional approach. Here are some strategies:</w:t>
      </w:r>
    </w:p>
    <w:p w:rsidR="00000000" w:rsidDel="00000000" w:rsidP="00000000" w:rsidRDefault="00000000" w:rsidRPr="00000000" w14:paraId="000003C1">
      <w:pPr>
        <w:numPr>
          <w:ilvl w:val="0"/>
          <w:numId w:val="7"/>
        </w:numPr>
        <w:ind w:left="720" w:hanging="360"/>
      </w:pPr>
      <w:r w:rsidDel="00000000" w:rsidR="00000000" w:rsidRPr="00000000">
        <w:rPr>
          <w:b w:val="1"/>
          <w:rtl w:val="0"/>
        </w:rPr>
        <w:t xml:space="preserve">Meal Planning and Preparation:</w:t>
      </w:r>
      <w:r w:rsidDel="00000000" w:rsidR="00000000" w:rsidRPr="00000000">
        <w:rPr>
          <w:rtl w:val="0"/>
        </w:rPr>
        <w:t xml:space="preserve"> Encourage your clients to create a weekly meal plan. Take into consideration the nutritional balance, variety, personal likes, and cost when doing so. Meal plan creation could also account for upcoming work schedules, especially for those who do shift work. It would be helpful to guide clients on batch cooking during their free hours, preparing several meals worth of food at once. This approach saves time throughout the week and ensures nutritious meals are readily available, curbing the temptation to resort to fast food or unhealthy snacks when pressed for time.</w:t>
      </w:r>
    </w:p>
    <w:p w:rsidR="00000000" w:rsidDel="00000000" w:rsidP="00000000" w:rsidRDefault="00000000" w:rsidRPr="00000000" w14:paraId="000003C2">
      <w:pPr>
        <w:numPr>
          <w:ilvl w:val="0"/>
          <w:numId w:val="7"/>
        </w:numPr>
        <w:ind w:left="720" w:hanging="360"/>
      </w:pPr>
      <w:r w:rsidDel="00000000" w:rsidR="00000000" w:rsidRPr="00000000">
        <w:rPr>
          <w:b w:val="1"/>
          <w:rtl w:val="0"/>
        </w:rPr>
        <w:t xml:space="preserve">Time-Management Techniques:</w:t>
      </w:r>
      <w:r w:rsidDel="00000000" w:rsidR="00000000" w:rsidRPr="00000000">
        <w:rPr>
          <w:rtl w:val="0"/>
        </w:rPr>
        <w:t xml:space="preserve"> Time management is not just crucial for work efficiency but can be a valuable tool in maintaining proper nutrition. It may be useful to recommend clients allocate specific slots for grocery shopping, meal preparation, and mindful eating in their schedules, highlighting these as important self-care activities instead of superfluous tasks. </w:t>
      </w:r>
    </w:p>
    <w:p w:rsidR="00000000" w:rsidDel="00000000" w:rsidP="00000000" w:rsidRDefault="00000000" w:rsidRPr="00000000" w14:paraId="000003C3">
      <w:pPr>
        <w:numPr>
          <w:ilvl w:val="0"/>
          <w:numId w:val="7"/>
        </w:numPr>
        <w:ind w:left="720" w:hanging="360"/>
      </w:pPr>
      <w:r w:rsidDel="00000000" w:rsidR="00000000" w:rsidRPr="00000000">
        <w:rPr>
          <w:b w:val="1"/>
          <w:rtl w:val="0"/>
        </w:rPr>
        <w:t xml:space="preserve">Healthy Snacks:</w:t>
      </w:r>
      <w:r w:rsidDel="00000000" w:rsidR="00000000" w:rsidRPr="00000000">
        <w:rPr>
          <w:rtl w:val="0"/>
        </w:rPr>
        <w:t xml:space="preserve"> Fast-paced, demanding jobs tend to make it difficult to take a full meal break, causing many to resort to unhealthy, easily accessible snacks. Providing clients with options for healthy, portable snacks like granola bars, trail mix, fresh fruits, yogurt, or whole grain sandwiches can be beneficial. These items can be easily enjoyed on the go or during short breaks, offering a nutritious alternative to processed, convenience options.</w:t>
      </w:r>
    </w:p>
    <w:p w:rsidR="00000000" w:rsidDel="00000000" w:rsidP="00000000" w:rsidRDefault="00000000" w:rsidRPr="00000000" w14:paraId="000003C4">
      <w:pPr>
        <w:numPr>
          <w:ilvl w:val="0"/>
          <w:numId w:val="7"/>
        </w:numPr>
        <w:ind w:left="720" w:hanging="360"/>
      </w:pPr>
      <w:r w:rsidDel="00000000" w:rsidR="00000000" w:rsidRPr="00000000">
        <w:rPr>
          <w:b w:val="1"/>
          <w:rtl w:val="0"/>
        </w:rPr>
        <w:t xml:space="preserve">Occupational Health Programs:</w:t>
      </w:r>
      <w:r w:rsidDel="00000000" w:rsidR="00000000" w:rsidRPr="00000000">
        <w:rPr>
          <w:rtl w:val="0"/>
        </w:rPr>
        <w:t xml:space="preserve"> In corporate environments, or industries with large workforces, advocating for effective occupational health programs that promote healthier eating can generate a broader, positive change. These could include initiatives like healthy snack options over traditional vending machine selections, offering nutritional education workshops, or improving workplace canteen menus. </w:t>
      </w:r>
    </w:p>
    <w:p w:rsidR="00000000" w:rsidDel="00000000" w:rsidP="00000000" w:rsidRDefault="00000000" w:rsidRPr="00000000" w14:paraId="000003C5">
      <w:pPr>
        <w:numPr>
          <w:ilvl w:val="0"/>
          <w:numId w:val="7"/>
        </w:numPr>
        <w:ind w:left="720" w:hanging="360"/>
      </w:pPr>
      <w:r w:rsidDel="00000000" w:rsidR="00000000" w:rsidRPr="00000000">
        <w:rPr>
          <w:b w:val="1"/>
          <w:rtl w:val="0"/>
        </w:rPr>
        <w:t xml:space="preserve">Nutritional Education:</w:t>
      </w:r>
      <w:r w:rsidDel="00000000" w:rsidR="00000000" w:rsidRPr="00000000">
        <w:rPr>
          <w:rtl w:val="0"/>
        </w:rPr>
        <w:t xml:space="preserve"> Alongside general nutritional awareness, specific education on time-saving tips and tricks in the kitchen and innovative simple meal ideas is crucial. Teaching quick recipe ideas like salads with lean protein, protein-packed smoothies, grilled lean meat and veggies, and healthier pasta dishes using whole grains can help clients make balanced meals in a time crunch.</w:t>
      </w:r>
    </w:p>
    <w:p w:rsidR="00000000" w:rsidDel="00000000" w:rsidP="00000000" w:rsidRDefault="00000000" w:rsidRPr="00000000" w14:paraId="000003C6">
      <w:pPr>
        <w:numPr>
          <w:ilvl w:val="0"/>
          <w:numId w:val="7"/>
        </w:numPr>
        <w:ind w:left="720" w:hanging="360"/>
      </w:pPr>
      <w:r w:rsidDel="00000000" w:rsidR="00000000" w:rsidRPr="00000000">
        <w:rPr>
          <w:b w:val="1"/>
          <w:rtl w:val="0"/>
        </w:rPr>
        <w:t xml:space="preserve">Delivery Services:</w:t>
      </w:r>
      <w:r w:rsidDel="00000000" w:rsidR="00000000" w:rsidRPr="00000000">
        <w:rPr>
          <w:rtl w:val="0"/>
        </w:rPr>
        <w:t xml:space="preserve"> For clients with particularly demanding jobs and less spare time, suggesting nutritious meal delivery services could be beneficial. Ensure the recommendations offer balanced meal options with enough variety to keep the diet enjoyable. In a digital age where food is typically a swipe away, it is imperative to guide clients to ensure their convenience does not lead to poor nutritional choices.</w:t>
      </w:r>
    </w:p>
    <w:p w:rsidR="00000000" w:rsidDel="00000000" w:rsidP="00000000" w:rsidRDefault="00000000" w:rsidRPr="00000000" w14:paraId="000003C7">
      <w:pPr>
        <w:numPr>
          <w:ilvl w:val="0"/>
          <w:numId w:val="7"/>
        </w:numPr>
        <w:ind w:left="720" w:hanging="360"/>
      </w:pPr>
      <w:r w:rsidDel="00000000" w:rsidR="00000000" w:rsidRPr="00000000">
        <w:rPr>
          <w:b w:val="1"/>
          <w:rtl w:val="0"/>
        </w:rPr>
        <w:t xml:space="preserve">Self-Care Awareness:</w:t>
      </w:r>
      <w:r w:rsidDel="00000000" w:rsidR="00000000" w:rsidRPr="00000000">
        <w:rPr>
          <w:rtl w:val="0"/>
        </w:rPr>
        <w:t xml:space="preserve"> It's important for clients to view structured eating and meal preparation not just as chores, but as vital self-care rituals. This perspective shift helps elevate the importance of allocating time for meals, encouraging healthier dietary patterns in the process.</w:t>
      </w:r>
    </w:p>
    <w:p w:rsidR="00000000" w:rsidDel="00000000" w:rsidP="00000000" w:rsidRDefault="00000000" w:rsidRPr="00000000" w14:paraId="000003C8">
      <w:pPr>
        <w:numPr>
          <w:ilvl w:val="0"/>
          <w:numId w:val="7"/>
        </w:numPr>
        <w:ind w:left="720" w:hanging="360"/>
      </w:pPr>
      <w:r w:rsidDel="00000000" w:rsidR="00000000" w:rsidRPr="00000000">
        <w:rPr>
          <w:b w:val="1"/>
          <w:rtl w:val="0"/>
        </w:rPr>
        <w:t xml:space="preserve">Understanding Employer Policies:</w:t>
      </w:r>
      <w:r w:rsidDel="00000000" w:rsidR="00000000" w:rsidRPr="00000000">
        <w:rPr>
          <w:rtl w:val="0"/>
        </w:rPr>
        <w:t xml:space="preserve"> Gain familiarity with your client's workplace policies related to meal breaks and use this to tailor advice about meal timings and frequency. </w:t>
      </w:r>
    </w:p>
    <w:p w:rsidR="00000000" w:rsidDel="00000000" w:rsidP="00000000" w:rsidRDefault="00000000" w:rsidRPr="00000000" w14:paraId="000003C9">
      <w:pPr>
        <w:ind w:left="0" w:firstLine="0"/>
        <w:rPr/>
      </w:pPr>
      <w:r w:rsidDel="00000000" w:rsidR="00000000" w:rsidRPr="00000000">
        <w:rPr>
          <w:rtl w:val="0"/>
        </w:rPr>
      </w:r>
    </w:p>
    <w:p w:rsidR="00000000" w:rsidDel="00000000" w:rsidP="00000000" w:rsidRDefault="00000000" w:rsidRPr="00000000" w14:paraId="000003CA">
      <w:pPr>
        <w:ind w:left="0" w:firstLine="0"/>
        <w:rPr/>
      </w:pPr>
      <w:r w:rsidDel="00000000" w:rsidR="00000000" w:rsidRPr="00000000">
        <w:rPr>
          <w:rtl w:val="0"/>
        </w:rPr>
        <w:t xml:space="preserve">Occupational demands and time constraints indeed pose a unique set of challenges to healthy eating habits. Effectively dealing with these obstacles necessitates individualized, realistic strategies that consider a client's unique work situation and schedule and integrate them seamlessly into their lifestyle. As a holistic nutrition consultant, your role is pivotal in helping your clients make healthier dietary choices within the framework of their work lives. Ultimately, the goal is to harmoniously merge occupational demands, time constraints, and nutritional needs, yielding a recipe for sustained good health.</w:t>
      </w: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Remember, everyone's occupational demands and time constraints vary. A one-size-fits-all approach rarely works. Individualized, realistic strategies that consider a client's unique circumstances are the key to improving their nutritional behaviors.</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Occupation and time constraints significantly navigate the world of nutrition. Addressing these elements is therefore integral to promoting healthier dietary habits in our clients, proving the old adage true – time is indeed of the essence!</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For those with time constraints, suggesting meal prep strategies, fast but healthy recipes, or guidance on healthy pre-prepared meal options can be handy.</w:t>
      </w:r>
    </w:p>
    <w:p w:rsidR="00000000" w:rsidDel="00000000" w:rsidP="00000000" w:rsidRDefault="00000000" w:rsidRPr="00000000" w14:paraId="000003D1">
      <w:pPr>
        <w:pStyle w:val="Heading3"/>
        <w:rPr/>
      </w:pPr>
      <w:bookmarkStart w:colFirst="0" w:colLast="0" w:name="_2s00prr78aoj" w:id="77"/>
      <w:bookmarkEnd w:id="77"/>
      <w:r w:rsidDel="00000000" w:rsidR="00000000" w:rsidRPr="00000000">
        <w:rPr>
          <w:rtl w:val="0"/>
        </w:rPr>
        <w:t xml:space="preserve">Access and Environments: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Recognizing the significant role that access and environment play in our eating habits is integral to holistic nutritional consultancy. This encompasses the influences of geographical location, available local resources, and food environments. Let's examine these factors in detail.</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Food Deserts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Food deserts are geographical areas, often in low-income neighborhoods, where residents have limited access to supermarkets or grocery stores that offer fresh, healthy, and affordable food options. They are left with no choice but to rely on convenience stores or fast-food outlets, which primarily stock high-calorie, low-nutrient foods.</w: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t xml:space="preserve">Residents of food deserts, even those intending to eat healthily, may find it challenging to source fresh fruits, vegetables, and whole-grain options. As a result, their dietary habits may lean more towards processed and convenience foods, driving higher rates of obesity and other related health problems.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b w:val="1"/>
        </w:rPr>
      </w:pPr>
      <w:r w:rsidDel="00000000" w:rsidR="00000000" w:rsidRPr="00000000">
        <w:rPr>
          <w:b w:val="1"/>
          <w:rtl w:val="0"/>
        </w:rPr>
        <w:t xml:space="preserve">Food Swamps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At the other end of the spectrum lie food swamps - areas where unhealthy food options, such as fast-food outlets, outnumber healthier alternatives. The excess availability of high-fat, high-sugar foods often overwhelms the desire or ability to make healthier choices, contributing to poor dietary habits.</w:t>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t xml:space="preserve">The availability and proximity of food outlets significantly shape dietary behaviors. Easy access to fast food outlets or convenience stores encourages consumption of processed foods. In contrast, living close to a supermarket or grocery store that offers a variety of fresh, whole foods can foster healthier dietary habits.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Solutions to these issues cross the boundaries between individual counseling and broader community and policy initiatives. Here are some strategies:</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numPr>
          <w:ilvl w:val="0"/>
          <w:numId w:val="16"/>
        </w:numPr>
        <w:ind w:left="720" w:hanging="360"/>
        <w:rPr>
          <w:u w:val="none"/>
        </w:rPr>
      </w:pPr>
      <w:r w:rsidDel="00000000" w:rsidR="00000000" w:rsidRPr="00000000">
        <w:rPr>
          <w:b w:val="1"/>
          <w:rtl w:val="0"/>
        </w:rPr>
        <w:t xml:space="preserve">Promote Local Food Programs:</w:t>
      </w:r>
      <w:r w:rsidDel="00000000" w:rsidR="00000000" w:rsidRPr="00000000">
        <w:rPr>
          <w:rtl w:val="0"/>
        </w:rPr>
        <w:t xml:space="preserve"> Encourage participation in community gardening projects, farmers' markets, and community-supported agriculture (CSA) programs. These initiatives can enhance access to fresh, locally grown produce, especially in food desert regions.</w:t>
      </w:r>
    </w:p>
    <w:p w:rsidR="00000000" w:rsidDel="00000000" w:rsidP="00000000" w:rsidRDefault="00000000" w:rsidRPr="00000000" w14:paraId="000003E4">
      <w:pPr>
        <w:numPr>
          <w:ilvl w:val="0"/>
          <w:numId w:val="16"/>
        </w:numPr>
        <w:ind w:left="720" w:hanging="360"/>
        <w:rPr>
          <w:u w:val="none"/>
        </w:rPr>
      </w:pPr>
      <w:r w:rsidDel="00000000" w:rsidR="00000000" w:rsidRPr="00000000">
        <w:rPr>
          <w:b w:val="1"/>
          <w:rtl w:val="0"/>
        </w:rPr>
        <w:t xml:space="preserve">Improve Food Literacy: </w:t>
      </w:r>
      <w:r w:rsidDel="00000000" w:rsidR="00000000" w:rsidRPr="00000000">
        <w:rPr>
          <w:rtl w:val="0"/>
        </w:rPr>
        <w:t xml:space="preserve">Develop your clients' skills in making the best nutritional choices within available options. Even in food swamp scenarios, it's possible to make healthier choices by understanding food labels and nutritional information.</w:t>
      </w:r>
    </w:p>
    <w:p w:rsidR="00000000" w:rsidDel="00000000" w:rsidP="00000000" w:rsidRDefault="00000000" w:rsidRPr="00000000" w14:paraId="000003E5">
      <w:pPr>
        <w:numPr>
          <w:ilvl w:val="0"/>
          <w:numId w:val="16"/>
        </w:numPr>
        <w:ind w:left="720" w:hanging="360"/>
        <w:rPr>
          <w:u w:val="none"/>
        </w:rPr>
      </w:pPr>
      <w:r w:rsidDel="00000000" w:rsidR="00000000" w:rsidRPr="00000000">
        <w:rPr>
          <w:b w:val="1"/>
          <w:rtl w:val="0"/>
        </w:rPr>
        <w:t xml:space="preserve">Advocate for Change: </w:t>
      </w:r>
      <w:r w:rsidDel="00000000" w:rsidR="00000000" w:rsidRPr="00000000">
        <w:rPr>
          <w:rtl w:val="0"/>
        </w:rPr>
        <w:t xml:space="preserve">Advocate for local and national policies that enhance healthier food access in under-served areas and regulate the proliferation of unhealthy food outlets. This could include lobbying for zoning laws to restrict the number of fast-food outlets in certain areas or campaigning for subsidies to make healthier food more affordable.</w:t>
      </w:r>
    </w:p>
    <w:p w:rsidR="00000000" w:rsidDel="00000000" w:rsidP="00000000" w:rsidRDefault="00000000" w:rsidRPr="00000000" w14:paraId="000003E6">
      <w:pPr>
        <w:numPr>
          <w:ilvl w:val="0"/>
          <w:numId w:val="16"/>
        </w:numPr>
        <w:ind w:left="720" w:hanging="360"/>
        <w:rPr>
          <w:u w:val="none"/>
        </w:rPr>
      </w:pPr>
      <w:r w:rsidDel="00000000" w:rsidR="00000000" w:rsidRPr="00000000">
        <w:rPr>
          <w:b w:val="1"/>
          <w:rtl w:val="0"/>
        </w:rPr>
        <w:t xml:space="preserve">Online Grocery Shopping:</w:t>
      </w:r>
      <w:r w:rsidDel="00000000" w:rsidR="00000000" w:rsidRPr="00000000">
        <w:rPr>
          <w:rtl w:val="0"/>
        </w:rPr>
        <w:t xml:space="preserve"> Technology can be an equalizer. Online grocery shopping and delivery services can widen food options for individuals living in areas with limited supermarket access.</w:t>
      </w:r>
    </w:p>
    <w:p w:rsidR="00000000" w:rsidDel="00000000" w:rsidP="00000000" w:rsidRDefault="00000000" w:rsidRPr="00000000" w14:paraId="000003E7">
      <w:pPr>
        <w:numPr>
          <w:ilvl w:val="0"/>
          <w:numId w:val="16"/>
        </w:numPr>
        <w:ind w:left="720" w:hanging="360"/>
        <w:rPr>
          <w:u w:val="none"/>
        </w:rPr>
      </w:pPr>
      <w:r w:rsidDel="00000000" w:rsidR="00000000" w:rsidRPr="00000000">
        <w:rPr>
          <w:b w:val="1"/>
          <w:rtl w:val="0"/>
        </w:rPr>
        <w:t xml:space="preserve">Food Assistance Programs:</w:t>
      </w:r>
      <w:r w:rsidDel="00000000" w:rsidR="00000000" w:rsidRPr="00000000">
        <w:rPr>
          <w:rtl w:val="0"/>
        </w:rPr>
        <w:t xml:space="preserve"> For those struggling with food access, providing guidance on utilizing food pantries, meal delivery programs, and government food assistance schemes can be invaluable.</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Shaping a better food environment ultimately requires individualized strategies and collective community efforts. As holistic nutrition consultants, while assisting individuals navigate their immediate food landscapes, we must also advocate for broader societal changes that make healthier food choices accessible for everyone. By doing so, we're not only nourishing bodies but also nurturing healthier neighborhoods and communities.</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In conclusion, while socio-economic factors can influence the accessibility and affordability of healthy nutritional choices, several strategies can be adopted to ensure various socio-economic groups can benefit from holistic nutrition. Empowering clients to navigate the challenges posed by their socio-economic circumstances can enable them to achieve better health outcomes, promoting true holistic health.</w:t>
      </w:r>
    </w:p>
    <w:p w:rsidR="00000000" w:rsidDel="00000000" w:rsidP="00000000" w:rsidRDefault="00000000" w:rsidRPr="00000000" w14:paraId="000003EC">
      <w:pPr>
        <w:pStyle w:val="Heading2"/>
        <w:rPr/>
      </w:pPr>
      <w:bookmarkStart w:colFirst="0" w:colLast="0" w:name="_49p2qeup19q2" w:id="78"/>
      <w:bookmarkEnd w:id="78"/>
      <w:r w:rsidDel="00000000" w:rsidR="00000000" w:rsidRPr="00000000">
        <w:rPr>
          <w:rtl w:val="0"/>
        </w:rPr>
        <w:t xml:space="preserve">Cultural Considerations</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Cultures and traditions significantly shape our dietary habits and attitudes towards food. It influences what we eat, when we eat, and how we eat. Recognizing and respecting these cultural elements is crucial in delivering holistic nutrition that nourishes not only the body but also upholds individual identities and traditions.</w:t>
      </w:r>
    </w:p>
    <w:p w:rsidR="00000000" w:rsidDel="00000000" w:rsidP="00000000" w:rsidRDefault="00000000" w:rsidRPr="00000000" w14:paraId="000003EF">
      <w:pPr>
        <w:pStyle w:val="Heading3"/>
        <w:rPr/>
      </w:pPr>
      <w:bookmarkStart w:colFirst="0" w:colLast="0" w:name="_s7247ymd74z3" w:id="79"/>
      <w:bookmarkEnd w:id="79"/>
      <w:r w:rsidDel="00000000" w:rsidR="00000000" w:rsidRPr="00000000">
        <w:rPr>
          <w:rtl w:val="0"/>
        </w:rPr>
        <w:t xml:space="preserve">Traditional Diets</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t xml:space="preserve">Crucical to holistic nutrition is the understanding that food nourishes more than just our bodies. It connects us to our ancestry, culture, and sense of belonging. One of the most profound ways this is evident is through traditional diets. For holistic nutrition consultants, harnessing and understanding the value and relevancy of these diets is key to promoting health and wellness that respects our clients' unique cultural narratives.</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t xml:space="preserve">Traditional diets are as varied as the cultures they come from, each shaped by local climate, geography, economic resources, and cultural beliefs. Different cultures have developed eating behaviors that satisfy not only the palate, but also the physical and spiritual wellbeing, and these dietary habits have been passed down through generations.</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Among the myriad of traditional diets across the globe, many have been recognized for their health benefits. The Mediterranean diet, centered around olive oil, fresh produce, whole grains, nuts, and legumes with moderate amounts of fish and poultry, has been linked to reduced risks of cardiovascular disease. The traditional Japanese diet, abundant in fish, rice, fermented foods, and vegetables, is attributed to longevity and low obesity rates in Japan.</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Yet the value in these diets lies beyond these helpful physical health attributes. Traditional diets typically involve the consumption of whole, unprocessed foods, usually grown locally and seasonally, fostering a connection to the land and the community. Meals are often shared, thereby nurturing relationships and a sense of belonging. This synergy between the physical and the social-emotional aspects of eating is a cornerstone of holistic health.</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The globalization of food and the rise of industrialized agriculture, while providing an array of food choices, have led many away from traditional dietary habits. This dietary shift, often towards more processed, nutrient-poor foods, has led to an increase in diet-related diseases.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As holistic nutrition consultants, we can play a pivotal role in prompting a resurgence of traditional dietary practices, modified to suit modern lifestyles and needs. An exploration of our clients' traditional diets can offer insights into nutritionally-rich foods and practices that can be incorporated into their diets. For instance, introducing a client of Greek descent to the benefits of the Mediterranean diet but tailoring it to their individual nutritional needs and life circumstances.</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Simultaneously, we must recognize that some traditional diets practices may be less healthy. Some cultural traditions may lean heavily on saturated fats or sugars. Here, our role is to gently guide our clients towards healthier culinary practices that still respect their cultural identities. The goal is to create a balance, a nutritional plan that recognizes the influences of traditional diets but is oriented towards promoting optimal health.</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t xml:space="preserve">Understanding and incorporating traditional diets in a holistic nutrition framework requires culturally sensitive, patient-centered care. It involves actively engaging with clients about their cultural food histories, their personal attachments to certain foods or practices, their cultural health beliefs, and their willingness to adapt to new dietary habits. </w:t>
      </w:r>
    </w:p>
    <w:p w:rsidR="00000000" w:rsidDel="00000000" w:rsidP="00000000" w:rsidRDefault="00000000" w:rsidRPr="00000000" w14:paraId="00000400">
      <w:pPr>
        <w:pStyle w:val="Heading3"/>
        <w:rPr/>
      </w:pPr>
      <w:bookmarkStart w:colFirst="0" w:colLast="0" w:name="_py12y6iiblm5" w:id="80"/>
      <w:bookmarkEnd w:id="80"/>
      <w:r w:rsidDel="00000000" w:rsidR="00000000" w:rsidRPr="00000000">
        <w:rPr>
          <w:rtl w:val="0"/>
        </w:rPr>
        <w:t xml:space="preserve">Balancing Cultural Dietary Practices with Holistic Health Goals</w:t>
      </w:r>
    </w:p>
    <w:p w:rsidR="00000000" w:rsidDel="00000000" w:rsidP="00000000" w:rsidRDefault="00000000" w:rsidRPr="00000000" w14:paraId="00000401">
      <w:pPr>
        <w:rPr/>
      </w:pPr>
      <w:r w:rsidDel="00000000" w:rsidR="00000000" w:rsidRPr="00000000">
        <w:rPr>
          <w:rtl w:val="0"/>
        </w:rPr>
        <w:t xml:space="preserve">Even the healthiest of traditional diets may contain elements that are not optimal for health. It's important to strike a balance, advocating for the preservation of cultural food practices while also guiding our clients towards better health.</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For instance, while the Mediterranean diet is lauded for its health benefits, it's true that fried foods and sweets, often consumed in excess, are a part of this eating tradition. Likewise, in Japanese cuisine, there is often heavy seasoning included in their foods, particularly added sugar. These habits, while embedded in their dietary traditions, may not align with what's considered healthy from a modern nutritional standpoint.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As holistic nutrition consultants, our role is to provide a nuanced approach. This might mean helping clients understand the impact of these 'less healthy' practices and guiding them towards healthier alternatives within their cuisine. It could involve suggesting baking or grilling instead of frying, advocating for moderation in consumption of sweets or sugary seasonings, or offering healthier substitutes that still honor their cultural tastes. </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Ultimately, it's about fostering a respectful, open dialogue with clients. Combining the wisdom of traditional diets with contemporary nutritional knowledge allows us to offer culturally-sensitive advice that truly supports holistic health.</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pStyle w:val="Heading3"/>
        <w:rPr/>
      </w:pPr>
      <w:bookmarkStart w:colFirst="0" w:colLast="0" w:name="_l18cw9wqfvud" w:id="81"/>
      <w:bookmarkEnd w:id="81"/>
      <w:r w:rsidDel="00000000" w:rsidR="00000000" w:rsidRPr="00000000">
        <w:rPr>
          <w:rtl w:val="0"/>
        </w:rPr>
        <w:t xml:space="preserve">Religious Dietary Restrictions, Food Symbolism and Celebrations in Holistic Nutrition</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Navigating the intersection of dietary choices, religious beliefs, and food symbolism is a fundamental part of a holistic nutrition consultant's role. Food acts as a crucial link between one's physical, spiritual, and emotional health, making it integral to holistic wellness. Consequently, understanding and respecting religious dietary restrictions, as well as the cultural symbolism and significance of certain foods, is vital to creating a comprehensive and sensitive nutritional plan.</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b w:val="1"/>
          <w:rtl w:val="0"/>
        </w:rPr>
        <w:t xml:space="preserve">Understanding Dietary Laws and Restrictions:</w:t>
      </w:r>
      <w:r w:rsidDel="00000000" w:rsidR="00000000" w:rsidRPr="00000000">
        <w:rPr>
          <w:rtl w:val="0"/>
        </w:rPr>
        <w:t xml:space="preserve"> To begin with, every holistic nutrition consultant should familiarize themselves with the main dietary laws and restrictions followed by different religions. Many religious traditions, including Islam, Judaism, Hinduism, and Buddhism, have formal or informal guidelines on food consumption. Ensuring we comprehend these rules forms the foundation for delivering respectful and effective nutritional advice within these cultural boundaries.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b w:val="1"/>
          <w:rtl w:val="0"/>
        </w:rPr>
        <w:t xml:space="preserve">Balancing Restrictions with Nutritional Needs:</w:t>
      </w:r>
      <w:r w:rsidDel="00000000" w:rsidR="00000000" w:rsidRPr="00000000">
        <w:rPr>
          <w:rtl w:val="0"/>
        </w:rPr>
        <w:t xml:space="preserve"> Consulting within these dietary restrictions provides an exciting opportunity to educate clients on exploring diverse food groups. For instance, ensuring adequate protein intake for vegetarian clients based on religious doctrines can involve introducing a variety of plant-based sources.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b w:val="1"/>
          <w:rtl w:val="0"/>
        </w:rPr>
        <w:t xml:space="preserve">Supporting Spiritual Wellness Through Dietary Compliance:</w:t>
      </w:r>
      <w:r w:rsidDel="00000000" w:rsidR="00000000" w:rsidRPr="00000000">
        <w:rPr>
          <w:rtl w:val="0"/>
        </w:rPr>
        <w:t xml:space="preserve"> </w:t>
      </w:r>
      <w:r w:rsidDel="00000000" w:rsidR="00000000" w:rsidRPr="00000000">
        <w:rPr>
          <w:rtl w:val="0"/>
        </w:rPr>
        <w:t xml:space="preserve">Attending to these</w:t>
      </w:r>
      <w:r w:rsidDel="00000000" w:rsidR="00000000" w:rsidRPr="00000000">
        <w:rPr>
          <w:rtl w:val="0"/>
        </w:rPr>
        <w:t xml:space="preserve"> religious dietary considerations is not merely about physical health. It's about endorsing spiritual </w:t>
      </w:r>
      <w:r w:rsidDel="00000000" w:rsidR="00000000" w:rsidRPr="00000000">
        <w:rPr>
          <w:rtl w:val="0"/>
        </w:rPr>
        <w:t xml:space="preserve">wellbeing</w:t>
      </w:r>
      <w:r w:rsidDel="00000000" w:rsidR="00000000" w:rsidRPr="00000000">
        <w:rPr>
          <w:rtl w:val="0"/>
        </w:rPr>
        <w:t xml:space="preserve"> by </w:t>
      </w:r>
      <w:r w:rsidDel="00000000" w:rsidR="00000000" w:rsidRPr="00000000">
        <w:rPr>
          <w:rtl w:val="0"/>
        </w:rPr>
        <w:t xml:space="preserve">revering</w:t>
      </w:r>
      <w:r w:rsidDel="00000000" w:rsidR="00000000" w:rsidRPr="00000000">
        <w:rPr>
          <w:rtl w:val="0"/>
        </w:rPr>
        <w:t xml:space="preserve"> one's faith through diet, fostering a deep, fulfilling connection between food and spirituality—truly a holistic approach to health.</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b w:val="1"/>
          <w:rtl w:val="0"/>
        </w:rPr>
        <w:t xml:space="preserve">Respecting Food Symbolism and Celebrations:</w:t>
      </w:r>
      <w:r w:rsidDel="00000000" w:rsidR="00000000" w:rsidRPr="00000000">
        <w:rPr>
          <w:rtl w:val="0"/>
        </w:rPr>
        <w:t xml:space="preserve"> Adding another layer to this complex landscape, food often carries symbolic meaning within cultures. Foods prepared for and consumed during ceremonial or celebratory occasions may hold immense cultural significance. Even though these dishes might not align perfectly with daily nutritional recommendations, acknowledging their importance and relevance is paramount.</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We can navigate these instances by adopting a balanced view, supporting clients to savor traditional foods while maintaining their overall health. This balance could involve advising on portion sizes to promote moderation, suggesting healthier alternatives that hold the same symbolic value, or working on preparation methods that are lighter yet still delicious. </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b w:val="1"/>
          <w:rtl w:val="0"/>
        </w:rPr>
        <w:t xml:space="preserve">Meal Timing, Fasting and Celebrations:</w:t>
      </w:r>
      <w:r w:rsidDel="00000000" w:rsidR="00000000" w:rsidRPr="00000000">
        <w:rPr>
          <w:rtl w:val="0"/>
        </w:rPr>
        <w:t xml:space="preserve"> Many religions also prescribe specified periods of fasting or feasting, such as Ramadan in Islam, Lent in Christianity or </w:t>
      </w:r>
      <w:r w:rsidDel="00000000" w:rsidR="00000000" w:rsidRPr="00000000">
        <w:rPr>
          <w:rtl w:val="0"/>
        </w:rPr>
        <w:t xml:space="preserve">Paryushana</w:t>
      </w:r>
      <w:r w:rsidDel="00000000" w:rsidR="00000000" w:rsidRPr="00000000">
        <w:rPr>
          <w:rtl w:val="0"/>
        </w:rPr>
        <w:t xml:space="preserve"> in Jainism. During such times, clients may require special guidance to ensure they maintain good nutritional health.</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b w:val="1"/>
          <w:rtl w:val="0"/>
        </w:rPr>
        <w:t xml:space="preserve">Culturally Competent Communication:</w:t>
      </w:r>
      <w:r w:rsidDel="00000000" w:rsidR="00000000" w:rsidRPr="00000000">
        <w:rPr>
          <w:rtl w:val="0"/>
        </w:rPr>
        <w:t xml:space="preserve"> Above all, respecting religious dietary restrictions and food symbolism requires open, sensitive dialogue. Through culturally competent communication, we can create an environment where clients are comfortable discussing their dietary preferences and beliefs, enabling us to tailor advice to their unique cultural and nutritional needs.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In summary, integrating religious dietary considerations, traditional food symbolism, and celebration customs into our nutritional advice solidifies a truly holistic approach to nutrition—one that passionately respects and supports clients' physical, emotional, and spiritual relationships with food. By doing so, we enrich our clients' overall health and their nutritional experiences, creating a wellness journey that is not just nutritious, but culturally invigorating and personally meaningful.</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pStyle w:val="Heading3"/>
        <w:rPr/>
      </w:pPr>
      <w:bookmarkStart w:colFirst="0" w:colLast="0" w:name="_i2h92s9e8ooy" w:id="82"/>
      <w:bookmarkEnd w:id="82"/>
      <w:r w:rsidDel="00000000" w:rsidR="00000000" w:rsidRPr="00000000">
        <w:rPr>
          <w:rtl w:val="0"/>
        </w:rPr>
        <w:t xml:space="preserve">Cultural Attitudes to Body Image in Holistic Nutrition</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The perception and attitude towards one's body, better known as body image, plays a significant role in an individual’s diet and overall health. These perceptions about body size and shape are largely shaped by cultural norms and expectations, which differ greatly from one society to the next. For holistic nutrition consultants, appreciating these cultural attitudes towards body image is an essential component of personalized care. </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Cultural Norms and Body Image: Cultures across the globe hold distinct perspectives of ideal body size, influencing inhabitants' self-perceptions. While a thin body is deemed attractive in many Western societies, other cultures may associate larger body sizes with prosperity, strength, or health. Such variation presents unique challenges and opportunities for informing dietary practices.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Navigating Health Goals and Cultural Perceptions: Managing these cultural perceptions of body appearance requires delicacy. Sometimes, an individual's health goal might be at odds with their cultural attitudes. A client may want to lose weight in a culture where larger bodies are seen as a symbol of prosperity, or they may desire to gain weight in a culture which idolizes thinness. Such instances require balancing discussions about nutritional health with respect for clients' cultural contexts. </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In these situations, it’s important to aid clients in understanding that, at times, achieving health goals may involve making choices that may not perfectly align with cultural norms. This doesn't imply disrespecting their cultural beliefs but reflects a conscious decision to prioritize personal health, a decision that requires strength and commitment.</w:t>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t xml:space="preserve">Grounding Strategies in Holistic Health: Motivating clients to focus on overall wellness as opposed to solely body size can also be helpful. For instance, instead of promoting weight loss in a culture where larger body size is revered, discussing the general health benefits of a balanced, nutrient-rich diet may be more impactful. We can encourage clients to appreciate how good nutrition can enhance overall wellbeing, including increased energy levels, improved digestion, and boosted immunity.</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Embracing Body Positivity: Ultimately, the goal is to promote body positivity, encouraging clients to respect and care for their bodies irrespective of societal standards. Health isn't solely determined by body size—an individual who’s overweight by certain measurements can be metabolically healthy, while an individual of "ideal weight" might have health complications. Decoupling the concept of health from body size allows for a more nuanced approach to holistic nutrition.</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In conclusion, a holistic approach to nutrition must incorporate an understanding of cultural attitudes to body image. By respecting cultural norms, recognising when personal health goals may come into conflict with these norms, and promoting a more comprehensive view of health, we can guide clients towards their individual wellness goals. In this way, we can reinforce that while respecting one's culture is vital, prioritizing our health, even when it deviates from our cultural context, is equally crucial and should be seen as a strength.</w:t>
      </w:r>
    </w:p>
    <w:p w:rsidR="00000000" w:rsidDel="00000000" w:rsidP="00000000" w:rsidRDefault="00000000" w:rsidRPr="00000000" w14:paraId="0000042C">
      <w:pPr>
        <w:pStyle w:val="Heading2"/>
        <w:rPr/>
      </w:pPr>
      <w:bookmarkStart w:colFirst="0" w:colLast="0" w:name="_t45q5zaciow3" w:id="83"/>
      <w:bookmarkEnd w:id="83"/>
      <w:r w:rsidDel="00000000" w:rsidR="00000000" w:rsidRPr="00000000">
        <w:rPr>
          <w:rtl w:val="0"/>
        </w:rPr>
        <w:t xml:space="preserve">Dietary Preferences</w:t>
      </w:r>
    </w:p>
    <w:p w:rsidR="00000000" w:rsidDel="00000000" w:rsidP="00000000" w:rsidRDefault="00000000" w:rsidRPr="00000000" w14:paraId="0000042D">
      <w:pPr>
        <w:rPr/>
      </w:pPr>
      <w:r w:rsidDel="00000000" w:rsidR="00000000" w:rsidRPr="00000000">
        <w:rPr>
          <w:rtl w:val="0"/>
        </w:rPr>
        <w:t xml:space="preserve">The incorporation of dietary preferences into the realm of holistic nutrition is an intricate dance of understanding the personal tastes, emotional connections, and psychological intricacies we weave with food. It's not solely about the physical sustenance, but also the deep emotional and psychological narratives that we have crafted over the years around the act of eating. Dietary preferences are an integral part of who we are, shaping our self-image, our cultural identity, our understanding about our world, and even our psychological landscape. As holistic nutrition consultants, we tread this delicate territory with a comprehensive awareness, respecting, and celebrating the diversity while ensuring optimal nutrition.</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Dietary preferences refer to individual-specific inclinations towards certain food types such as fruits, vegetables, or grains, alongside any aversions. This can also include preferences resulting from ethical beliefs such as veganism or avoiding genetically modified foods. However, rather than religious or societal restraints, this section focuses primarily on personal preferences shaped by the individual's experiences, tastes, and psychological drivers.</w:t>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t xml:space="preserve">In understanding and integrating these aspects into nutritional advice, the subjects that we'll delve deeper into include: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3"/>
        <w:rPr/>
      </w:pPr>
      <w:bookmarkStart w:colFirst="0" w:colLast="0" w:name="_5d77iq3d7p0s" w:id="84"/>
      <w:bookmarkEnd w:id="84"/>
      <w:r w:rsidDel="00000000" w:rsidR="00000000" w:rsidRPr="00000000">
        <w:rPr>
          <w:rtl w:val="0"/>
        </w:rPr>
        <w:t xml:space="preserve">Personal Taste and Food Preferences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Individual preferences in terms of taste are a fascinating combination of genetics, cultural influence, personal experiences, exposure and even emotional associations. Our taste buds are intrinsically wired to seek certain flavors over others, judiciously guiding us through the maze of food choices. Bitterness, for example, has often been associated with potential toxin presence, hence our instinctive aversion. Yet, cultural exposure and acclimatization can make us develop a preference for certain bitter foods like coffee or dark chocolate.</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Personal preference plays a critical part in adherence to nutritional advice. No nutrition plan, however scientifically sound, can promote long-lasting healthful habits unless it complements an individual's personal taste preferences. From a nutritional standpoint, understanding these preferences is crucial for devising realistic and customized diet strategies.</w:t>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Inter-individual taste perception varies based on genetic differences. Some might have a genetic predisposition for sweet preference, while others may favor salty or bitter flavors. Genetic research has identified certain "taste genes" involved in taste perception, namely TAS1R and TAS2R, which affect our sensitivity and preference to sweet and bitter flavors respectively. Single nucleotide polymorphisms (SNP's) in these genes contribute to taste preference variations, influencing dietary habits and nutritional status.</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Yet, genetics is not the whole story. Personal experiences also substantially influence taste preferences. Memories, both positive and negative, associated with certain foods can steer our preference. Happy childhood experiences of baking with a parent, for instance, might create a lifelong preference for the smell and taste of vanilla. In contrast, a bout of food poisoning associated with a particular cuisine could result in a long-term aversion.</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Furthermore, exposure to different flavors and cuisines also shapes our preferences. Regular exposure to a wide variety of flavors, especially during childhood, can foster an acceptance, or even a preference, for a broad food spectrum. Resilience in taste preference also lies in its flexibility, with our taste buds having the ability to adapt and evolve over time when exposed to new flavors. </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So, when crafting nutritional advice, we should not overlook this complex interplay of genetic predisposition, personal experiences, and exposure shaping an individual's taste and food preferences. Instead, we should leverage it to design plans that are not only nutritionally adequate but also resonate with the client's palate. Such alignment encourages adherence, promoting lasting dietary behavior changes for enhanced well-being.</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pStyle w:val="Heading3"/>
        <w:rPr/>
      </w:pPr>
      <w:bookmarkStart w:colFirst="0" w:colLast="0" w:name="_r2c0iiane22n" w:id="85"/>
      <w:bookmarkEnd w:id="85"/>
      <w:r w:rsidDel="00000000" w:rsidR="00000000" w:rsidRPr="00000000">
        <w:rPr>
          <w:rtl w:val="0"/>
        </w:rPr>
        <w:t xml:space="preserve">Emotional and Psychological Influence</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The role of taste in our eating habits is undeniable, but just as crucial, often overlooked, are the emotional and psychological ties we form with food. Our eating behavior consists of more than merely physiological responses to hunger; it’s influenced by an intricate interaction of emotional triggers and psychological state.</w:t>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t xml:space="preserve">Partaking in a favorite meal or savoring a preferred cuisine often transcends the realm of physical sustenance. It could evoke a sense of joy and contentment, trigger feelings of nostalgia, lower stress, or anchor us in moments of celebration or ritual. This element of 'hedonic hunger'—wherein food consumption is influenced more by pleasure than by energy needs—is a vital aspect of our dietary choices.</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For instance, comfort food—a concept most are familiar with—embodies this deep emotional bond. People are drawn to certain foods during times of distress, not because of their nutritional profile, but because these foods offer emotional comfort, often linked to positive personal memories. Research supports this, with a study in the journal "Appetite" suggesting that comfort foods could contribute to the feeling of connectedness, reducing feelings of loneliness.</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Our psychology, too, profoundly impacts our dietary preferences. Our self-perception, body image, personal values, and even moral beliefs reflect in our food choices. For instance, an individual with a self-image of fitness may gravitate towards fresh, organic foods. Or someone guided strongly by environmental consciousness might adopt a plant-based diet.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Dietary choices can also be tools for exerting control. For some, controlling what, when, and how much they eat might be an expedient way to manage anxiety or cope with uncertainty, offering an illusion of order in a world that feels chaotic.</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As holistic nutrition consultants, acknowledging these emotional and psychological nuances is crucial. Our role extends beyond just recommending a set of healthful foods; it demands sensitivity towards the emotional and psychological connections our clients have with their food. Nurturing this connection could mean helping a client find healthier alternatives that offer the same comfort as their favorite dish, or assisting them in disassociating food from negative emotional coping mechanisms.</w:t>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t xml:space="preserve">Deciphering these connections might be complex, but it opens the path for crafting more personalized, psychologically sensitive, and emotionally harmonious dietary plans. Such plans not only fuel the body but also feed the soul, fostering a more wholesome relationship between our clients and their nourishment. This is not just about eating but about mindful, emotionally tuned, soulful nutrition.</w:t>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pStyle w:val="Heading3"/>
        <w:rPr/>
      </w:pPr>
      <w:bookmarkStart w:colFirst="0" w:colLast="0" w:name="_pgleu7bnrkh" w:id="86"/>
      <w:bookmarkEnd w:id="86"/>
      <w:r w:rsidDel="00000000" w:rsidR="00000000" w:rsidRPr="00000000">
        <w:rPr>
          <w:rtl w:val="0"/>
        </w:rPr>
        <w:t xml:space="preserve">Preference-Informed Nutritional Advice </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Crafting personalized, effective, and sustainable nutritional solutions involves a fine balance of theoretical nutritional science and the individual's taste preferences, emotional, and psychological considerations. Respecting an individual's dietary inclinations can pave the way towards creating diet plans that are both nutritionally sound and personally gratifying.</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Research supports this approach. For instance, a study published in the International Journal of Behavioral Nutrition and Physical Activity highlights that taking individual food preference into account when constructing a dietary plan significantly improves nutritional adherence and overall dietary quality. The crux of this approach rests on two principles: fostering enjoyment in healthful eating and building flexibility into diet plans.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Enjoyment is a crucial factor in nutritional adherence. If the individual can derive pleasure from their meals, it reduces the sense of deprivation often associated with 'healthy eating.' For instance, if a client enjoys spicy food, incorporating healthy recipes with varying levels of spice and flavorful herbs can make their diet more enjoyable while meeting nutritional goals. Similarly, a client with a sweet tooth could be guided towards fruit-based desserts or suggested natural sweeteners rich in nutrients, conserving the joy of eating without compromising health</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A balanced diet doesn't necessitate the uniform inclusion of all food groups if certain items aren't preferred. For clients with aversions to particular foods (like certain vegetables), nutritionists can suggest alternative sources that provide similar nutrients. If a client dislikes broccoli, for instance, we can recommend other cruciferous vegetables like kale or Brussels sprouts.</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Another crucial aspect of preference-informed advice is building flexibility. Dietary plans should allow space for indulging personal preferences moderately, even if they aren't the epitomes of 'healthy food'. This approach reduces the feeling of restriction that often accompanies dietary change, infusing a sense of balance and making the diet plan more sustainable.</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In essence, preference-informed nutritional advice is about creating a harmonious marriage between professional nutritional science and personal food preferences. It focuses not only on nutrients and dietary fibers, vitamins, and minerals, but also on taste, pleasure, comfort, and the overall culinary experience. It's a holistic approach that nourishes not just the physical body but the psychological and emotional aspects of our being, establishing a genuinely healthful, joyful relationship with food.</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pStyle w:val="Heading3"/>
        <w:rPr/>
      </w:pPr>
      <w:bookmarkStart w:colFirst="0" w:colLast="0" w:name="_osvykh2no7fi" w:id="87"/>
      <w:bookmarkEnd w:id="87"/>
      <w:r w:rsidDel="00000000" w:rsidR="00000000" w:rsidRPr="00000000">
        <w:rPr>
          <w:rtl w:val="0"/>
        </w:rPr>
        <w:t xml:space="preserve">Education on Healthier Substitutions and Overcoming Resistance to Change </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Effective holistic nutritional advice is about fostering a dialog, an exchange of understanding between the client and the consultant. It's in this dialog that we navigate the challenges of unhealthy food preferences and resistance to change, two potent barriers to dietary transformation.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We've all encountered foods we love that aren't particularly beneficial to our health. Yet, elimination isn't always the best or the most realistic approach. An alternative strategy is providing healthier substitutions that cater to our clients' taste profiles without compromising too much on nutrition. </w:t>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Providing education about healthier substitutions can be pivotal. For example, if a client loves fried chicken, we could introduce them to oven-baked recipes that satisfy their craving while substantially reducing unhealthy fats. Similarly, applying the concept of “crowding,” we could guide a sugar-loving client towards eating more sweet fruits, eventually reducing their intake of processed sugar. Here, we are not merely eliminating food but offering a healthier, enjoyable replacement, retaining the sense of culinary excitement while boosting their nutritional intake.</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Resistance to change, another common impediment, is where our roles as both nutrition experts and empathetic counselors converge. Change can be fear-inducing, with clients often grappling with the fear of deprivation and the worry of failure. Here, gradual, small changes work better than drastic dietary shifts. Strategically introducing new foods, modifying portions, or alternating cooking methods slowly can be more manageable and less intimidating for the clients.</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Equally important is fostering a non-judgemental, supportive environment. Clients should feel comfortable discussing their struggles, apprehensions, or even lapses without fear of judgment, knowing that their journey to a more nourishing diet is personal, unique, and will be supported every step of the way.</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Encouraging the formation of new, healthier habits while understanding and addressing a client's unique emotional and psychological ties to certain foods makes for effective, personalized nutrition advice. It's about guiding individuals in understanding they're not just eating for sustenance but to support a fuller, healthier life, embarking on a journey to discovering new flavors, new foods, and new facets of their nutritional wellbeing. Here, the focus isn't just on the destination—a healthy diet—but equally on ensuring the journey is engaging, empowering and personally fulfilling.</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In conclusion, dietary preferences form a critical bedrock in designing personalized holistic nutrition protocols. These preferences, steeped in culture, personal beliefs, and the sheer joy of enjoying what we eat, are not merely whims of the palate; they form part of our dietary requirements. It's imperative to acknowledge this truth in our nutritional practice: we cannot be nourished by food we do not enjoy; we cannot sustain a diet that doesn't resonate with our taste buds and our soul.</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Unpalatable, albeit nutritionally dense foods, can induce an unhealthy relationship with 'healthy eating'. Such a situation sabotages the notion of nourishment both on the physiological and psychological fronts, creating an aversion towards the very entity intended to nourish us. It has both biological implications—in that we may not digest unenjoyable, forced foods efficiently—and psychological consequences, perpetuating a negative cycle where 'healthy food' is viewed as a punishment, not a source of nourishment.</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As holistic nutrition consultants, we must avoid such pitfalls. By valuing dietary preferences, we draw a path towards a healthy relationship with food where the client's plate brims with meals that are not only nutritionally satisfying, but also emotionally fulfilling. Clients thus learn to relish their journey towards health, finding joy and comfort in their food choices—nourishing not only their physical selves but also their mental and emotional wellbeing, truly embodying the holistic essence of eating.</w:t>
      </w:r>
    </w:p>
    <w:p w:rsidR="00000000" w:rsidDel="00000000" w:rsidP="00000000" w:rsidRDefault="00000000" w:rsidRPr="00000000" w14:paraId="00000472">
      <w:pPr>
        <w:pStyle w:val="Heading2"/>
        <w:rPr/>
      </w:pPr>
      <w:bookmarkStart w:colFirst="0" w:colLast="0" w:name="_pnqrg5xvx7g" w:id="88"/>
      <w:bookmarkEnd w:id="88"/>
      <w:r w:rsidDel="00000000" w:rsidR="00000000" w:rsidRPr="00000000">
        <w:rPr>
          <w:rtl w:val="0"/>
        </w:rPr>
        <w:t xml:space="preserve">Summary</w:t>
      </w:r>
    </w:p>
    <w:p w:rsidR="00000000" w:rsidDel="00000000" w:rsidP="00000000" w:rsidRDefault="00000000" w:rsidRPr="00000000" w14:paraId="00000473">
      <w:pPr>
        <w:numPr>
          <w:ilvl w:val="0"/>
          <w:numId w:val="25"/>
        </w:numPr>
        <w:ind w:left="720" w:hanging="360"/>
      </w:pPr>
      <w:r w:rsidDel="00000000" w:rsidR="00000000" w:rsidRPr="00000000">
        <w:rPr>
          <w:rtl w:val="0"/>
        </w:rPr>
        <w:t xml:space="preserve">There are various social, economic, cultural, and psychological considerations to keep in mind when looking at nutrition holistically. </w:t>
      </w:r>
    </w:p>
    <w:p w:rsidR="00000000" w:rsidDel="00000000" w:rsidP="00000000" w:rsidRDefault="00000000" w:rsidRPr="00000000" w14:paraId="00000474">
      <w:pPr>
        <w:numPr>
          <w:ilvl w:val="0"/>
          <w:numId w:val="25"/>
        </w:numPr>
        <w:ind w:left="720" w:hanging="360"/>
      </w:pPr>
      <w:r w:rsidDel="00000000" w:rsidR="00000000" w:rsidRPr="00000000">
        <w:rPr>
          <w:rtl w:val="0"/>
        </w:rPr>
        <w:t xml:space="preserve">Understanding these factors is crucial in creating a diet plan that aligns with an individual's circumstances and prevents distress, guilt, and dietary failure.</w:t>
      </w:r>
    </w:p>
    <w:p w:rsidR="00000000" w:rsidDel="00000000" w:rsidP="00000000" w:rsidRDefault="00000000" w:rsidRPr="00000000" w14:paraId="00000475">
      <w:pPr>
        <w:numPr>
          <w:ilvl w:val="0"/>
          <w:numId w:val="25"/>
        </w:numPr>
        <w:ind w:left="720" w:hanging="360"/>
      </w:pPr>
      <w:r w:rsidDel="00000000" w:rsidR="00000000" w:rsidRPr="00000000">
        <w:rPr>
          <w:rtl w:val="0"/>
        </w:rPr>
        <w:t xml:space="preserve">An individual's socio-economic status greatly affects their ability to access and afford quality food, in turn influencing nutritional intake and overall health.</w:t>
      </w:r>
    </w:p>
    <w:p w:rsidR="00000000" w:rsidDel="00000000" w:rsidP="00000000" w:rsidRDefault="00000000" w:rsidRPr="00000000" w14:paraId="00000476">
      <w:pPr>
        <w:numPr>
          <w:ilvl w:val="0"/>
          <w:numId w:val="25"/>
        </w:numPr>
        <w:ind w:left="720" w:hanging="360"/>
      </w:pPr>
      <w:r w:rsidDel="00000000" w:rsidR="00000000" w:rsidRPr="00000000">
        <w:rPr>
          <w:rtl w:val="0"/>
        </w:rPr>
        <w:t xml:space="preserve">Income determines the ability to purchase food. Healthier choices tend to cost more than less healthy options which can disproportionately impact low-income earners.</w:t>
      </w:r>
    </w:p>
    <w:p w:rsidR="00000000" w:rsidDel="00000000" w:rsidP="00000000" w:rsidRDefault="00000000" w:rsidRPr="00000000" w14:paraId="00000477">
      <w:pPr>
        <w:numPr>
          <w:ilvl w:val="0"/>
          <w:numId w:val="25"/>
        </w:numPr>
        <w:ind w:left="720" w:hanging="360"/>
      </w:pPr>
      <w:r w:rsidDel="00000000" w:rsidR="00000000" w:rsidRPr="00000000">
        <w:rPr>
          <w:rtl w:val="0"/>
        </w:rPr>
        <w:t xml:space="preserve">Strategies to bridge the affordability gap include meal planning, cost-effective shopping practices, choosing economical nutritious foods, and exploring food assistance programs.</w:t>
      </w:r>
    </w:p>
    <w:p w:rsidR="00000000" w:rsidDel="00000000" w:rsidP="00000000" w:rsidRDefault="00000000" w:rsidRPr="00000000" w14:paraId="00000478">
      <w:pPr>
        <w:numPr>
          <w:ilvl w:val="0"/>
          <w:numId w:val="25"/>
        </w:numPr>
        <w:ind w:left="720" w:hanging="360"/>
      </w:pPr>
      <w:r w:rsidDel="00000000" w:rsidR="00000000" w:rsidRPr="00000000">
        <w:rPr>
          <w:rtl w:val="0"/>
        </w:rPr>
        <w:t xml:space="preserve">Education and knowledge are key in forming a person's nutritional choices. Higher education usually equates to better understanding of food groups and nutritional choices.</w:t>
      </w:r>
    </w:p>
    <w:p w:rsidR="00000000" w:rsidDel="00000000" w:rsidP="00000000" w:rsidRDefault="00000000" w:rsidRPr="00000000" w14:paraId="00000479">
      <w:pPr>
        <w:numPr>
          <w:ilvl w:val="0"/>
          <w:numId w:val="25"/>
        </w:numPr>
        <w:ind w:left="720" w:hanging="360"/>
      </w:pPr>
      <w:r w:rsidDel="00000000" w:rsidR="00000000" w:rsidRPr="00000000">
        <w:rPr>
          <w:rtl w:val="0"/>
        </w:rPr>
        <w:t xml:space="preserve">Occupation and time constraints can also significantly impact dietary habits. Understanding these obstacles and providing tailored strategies can improve nutritional outcomes.</w:t>
      </w:r>
    </w:p>
    <w:p w:rsidR="00000000" w:rsidDel="00000000" w:rsidP="00000000" w:rsidRDefault="00000000" w:rsidRPr="00000000" w14:paraId="0000047A">
      <w:pPr>
        <w:numPr>
          <w:ilvl w:val="0"/>
          <w:numId w:val="25"/>
        </w:numPr>
        <w:ind w:left="720" w:hanging="360"/>
      </w:pPr>
      <w:r w:rsidDel="00000000" w:rsidR="00000000" w:rsidRPr="00000000">
        <w:rPr>
          <w:rtl w:val="0"/>
        </w:rPr>
        <w:t xml:space="preserve">The role of access and environment are also crucial. Food deserts and food swamps can limit access to healthier food options, while the proximity of unhealthy outlets can deter good dietary habits. </w:t>
      </w:r>
    </w:p>
    <w:p w:rsidR="00000000" w:rsidDel="00000000" w:rsidP="00000000" w:rsidRDefault="00000000" w:rsidRPr="00000000" w14:paraId="0000047B">
      <w:pPr>
        <w:numPr>
          <w:ilvl w:val="0"/>
          <w:numId w:val="25"/>
        </w:numPr>
        <w:ind w:left="720" w:hanging="360"/>
      </w:pPr>
      <w:r w:rsidDel="00000000" w:rsidR="00000000" w:rsidRPr="00000000">
        <w:rPr>
          <w:rtl w:val="0"/>
        </w:rPr>
        <w:t xml:space="preserve">Solutions include participation in local food programs, improving food literacy, online grocery shopping and promoting changes in local and national food policies.</w:t>
      </w:r>
    </w:p>
    <w:p w:rsidR="00000000" w:rsidDel="00000000" w:rsidP="00000000" w:rsidRDefault="00000000" w:rsidRPr="00000000" w14:paraId="0000047C">
      <w:pPr>
        <w:numPr>
          <w:ilvl w:val="0"/>
          <w:numId w:val="25"/>
        </w:numPr>
        <w:ind w:left="720" w:hanging="360"/>
      </w:pPr>
      <w:r w:rsidDel="00000000" w:rsidR="00000000" w:rsidRPr="00000000">
        <w:rPr>
          <w:rtl w:val="0"/>
        </w:rPr>
        <w:t xml:space="preserve">The goal of adopting a holistic approach is not just to nourish the body, but also to nurture healthier communities and improve societal health outcomes.</w:t>
      </w:r>
    </w:p>
    <w:p w:rsidR="00000000" w:rsidDel="00000000" w:rsidP="00000000" w:rsidRDefault="00000000" w:rsidRPr="00000000" w14:paraId="0000047D">
      <w:pPr>
        <w:numPr>
          <w:ilvl w:val="0"/>
          <w:numId w:val="25"/>
        </w:numPr>
        <w:ind w:left="720" w:hanging="360"/>
      </w:pPr>
      <w:r w:rsidDel="00000000" w:rsidR="00000000" w:rsidRPr="00000000">
        <w:rPr>
          <w:rtl w:val="0"/>
        </w:rPr>
        <w:t xml:space="preserve">Economic factors and income directly impact what individuals eat. Healthier diets typically cost more, creating a disparity in diet-related diseases between socio-economic groups. </w:t>
      </w:r>
    </w:p>
    <w:p w:rsidR="00000000" w:rsidDel="00000000" w:rsidP="00000000" w:rsidRDefault="00000000" w:rsidRPr="00000000" w14:paraId="0000047E">
      <w:pPr>
        <w:numPr>
          <w:ilvl w:val="0"/>
          <w:numId w:val="25"/>
        </w:numPr>
        <w:ind w:left="720" w:hanging="360"/>
      </w:pPr>
      <w:r w:rsidDel="00000000" w:rsidR="00000000" w:rsidRPr="00000000">
        <w:rPr>
          <w:rtl w:val="0"/>
        </w:rPr>
        <w:t xml:space="preserve">Advocacy for fair wages, food subsidies, and improved food infrastructure could play a large part in broadening access to healthy foods.</w:t>
      </w:r>
    </w:p>
    <w:p w:rsidR="00000000" w:rsidDel="00000000" w:rsidP="00000000" w:rsidRDefault="00000000" w:rsidRPr="00000000" w14:paraId="0000047F">
      <w:pPr>
        <w:numPr>
          <w:ilvl w:val="0"/>
          <w:numId w:val="25"/>
        </w:numPr>
        <w:ind w:left="720" w:hanging="360"/>
      </w:pPr>
      <w:r w:rsidDel="00000000" w:rsidR="00000000" w:rsidRPr="00000000">
        <w:rPr>
          <w:rtl w:val="0"/>
        </w:rPr>
        <w:t xml:space="preserve">Education strongly influences nutritional choices. Those with higher educational attainment often consume healthier diets. Providing nutritional education can significantly improve dietary habits.</w:t>
      </w:r>
    </w:p>
    <w:p w:rsidR="00000000" w:rsidDel="00000000" w:rsidP="00000000" w:rsidRDefault="00000000" w:rsidRPr="00000000" w14:paraId="00000480">
      <w:pPr>
        <w:numPr>
          <w:ilvl w:val="0"/>
          <w:numId w:val="25"/>
        </w:numPr>
        <w:ind w:left="720" w:hanging="360"/>
      </w:pPr>
      <w:r w:rsidDel="00000000" w:rsidR="00000000" w:rsidRPr="00000000">
        <w:rPr>
          <w:rtl w:val="0"/>
        </w:rPr>
        <w:t xml:space="preserve">Occupation and time can significantly influence dietary behaviors. High-stress jobs or long work hours may lead to poor eating patterns. Creating strategies to support healthier choices in these circumstances is essential.</w:t>
      </w:r>
    </w:p>
    <w:p w:rsidR="00000000" w:rsidDel="00000000" w:rsidP="00000000" w:rsidRDefault="00000000" w:rsidRPr="00000000" w14:paraId="00000481">
      <w:pPr>
        <w:numPr>
          <w:ilvl w:val="0"/>
          <w:numId w:val="25"/>
        </w:numPr>
        <w:ind w:left="720" w:hanging="360"/>
      </w:pPr>
      <w:r w:rsidDel="00000000" w:rsidR="00000000" w:rsidRPr="00000000">
        <w:rPr>
          <w:rtl w:val="0"/>
        </w:rPr>
        <w:t xml:space="preserve">Access and environment, including geographical location and available local resources, also impact eating habits. Living in food deserts or food swamps can lead to unhealthy eating patterns.</w:t>
      </w:r>
    </w:p>
    <w:p w:rsidR="00000000" w:rsidDel="00000000" w:rsidP="00000000" w:rsidRDefault="00000000" w:rsidRPr="00000000" w14:paraId="00000482">
      <w:pPr>
        <w:numPr>
          <w:ilvl w:val="0"/>
          <w:numId w:val="25"/>
        </w:numPr>
        <w:ind w:left="720" w:hanging="360"/>
      </w:pPr>
      <w:r w:rsidDel="00000000" w:rsidR="00000000" w:rsidRPr="00000000">
        <w:rPr>
          <w:rtl w:val="0"/>
        </w:rPr>
        <w:t xml:space="preserve">Strategies to combat these environmental challenges include promoting community food programs, advocating policy changes, supporting online grocery shopping, and utilizing food assistance programs.</w:t>
      </w:r>
    </w:p>
    <w:p w:rsidR="00000000" w:rsidDel="00000000" w:rsidP="00000000" w:rsidRDefault="00000000" w:rsidRPr="00000000" w14:paraId="00000483">
      <w:pPr>
        <w:numPr>
          <w:ilvl w:val="0"/>
          <w:numId w:val="25"/>
        </w:numPr>
        <w:ind w:left="720" w:hanging="360"/>
      </w:pPr>
      <w:r w:rsidDel="00000000" w:rsidR="00000000" w:rsidRPr="00000000">
        <w:rPr>
          <w:rtl w:val="0"/>
        </w:rPr>
        <w:t xml:space="preserve">The objective of holistic nutrition consultancy is to consider all these factors when advising clients, aiming for the optimal health of individuals and communities.</w:t>
      </w:r>
    </w:p>
    <w:p w:rsidR="00000000" w:rsidDel="00000000" w:rsidP="00000000" w:rsidRDefault="00000000" w:rsidRPr="00000000" w14:paraId="00000484">
      <w:pPr>
        <w:numPr>
          <w:ilvl w:val="0"/>
          <w:numId w:val="25"/>
        </w:numPr>
        <w:ind w:left="720" w:hanging="360"/>
      </w:pPr>
      <w:r w:rsidDel="00000000" w:rsidR="00000000" w:rsidRPr="00000000">
        <w:rPr>
          <w:rtl w:val="0"/>
        </w:rPr>
        <w:t xml:space="preserve">There's a significant psychological component linked to our dietary preferences. Self-perception, body image, personal values, and even moral beliefs can influence food choices. </w:t>
      </w:r>
    </w:p>
    <w:p w:rsidR="00000000" w:rsidDel="00000000" w:rsidP="00000000" w:rsidRDefault="00000000" w:rsidRPr="00000000" w14:paraId="00000485">
      <w:pPr>
        <w:numPr>
          <w:ilvl w:val="0"/>
          <w:numId w:val="25"/>
        </w:numPr>
        <w:ind w:left="720" w:hanging="360"/>
      </w:pPr>
      <w:r w:rsidDel="00000000" w:rsidR="00000000" w:rsidRPr="00000000">
        <w:rPr>
          <w:rtl w:val="0"/>
        </w:rPr>
        <w:t xml:space="preserve">Dietary choices can sometimes be tools for exerting control in times of stress or anxiety.</w:t>
      </w:r>
    </w:p>
    <w:p w:rsidR="00000000" w:rsidDel="00000000" w:rsidP="00000000" w:rsidRDefault="00000000" w:rsidRPr="00000000" w14:paraId="00000486">
      <w:pPr>
        <w:numPr>
          <w:ilvl w:val="0"/>
          <w:numId w:val="25"/>
        </w:numPr>
        <w:ind w:left="720" w:hanging="360"/>
      </w:pPr>
      <w:r w:rsidDel="00000000" w:rsidR="00000000" w:rsidRPr="00000000">
        <w:rPr>
          <w:rtl w:val="0"/>
        </w:rPr>
        <w:t xml:space="preserve">The concept of 'hedonic hunger', where food consumption is driven more by pleasure than energy needs, is key in understanding and guiding dietary choices.</w:t>
      </w:r>
    </w:p>
    <w:p w:rsidR="00000000" w:rsidDel="00000000" w:rsidP="00000000" w:rsidRDefault="00000000" w:rsidRPr="00000000" w14:paraId="00000487">
      <w:pPr>
        <w:numPr>
          <w:ilvl w:val="0"/>
          <w:numId w:val="25"/>
        </w:numPr>
        <w:ind w:left="720" w:hanging="360"/>
      </w:pPr>
      <w:r w:rsidDel="00000000" w:rsidR="00000000" w:rsidRPr="00000000">
        <w:rPr>
          <w:rtl w:val="0"/>
        </w:rPr>
        <w:t xml:space="preserve">Comfort foods, which offer emotional comfort linked to positive personal memories, can have a powerful influence on eating behavior.</w:t>
      </w:r>
    </w:p>
    <w:p w:rsidR="00000000" w:rsidDel="00000000" w:rsidP="00000000" w:rsidRDefault="00000000" w:rsidRPr="00000000" w14:paraId="00000488">
      <w:pPr>
        <w:numPr>
          <w:ilvl w:val="0"/>
          <w:numId w:val="25"/>
        </w:numPr>
        <w:ind w:left="720" w:hanging="360"/>
      </w:pPr>
      <w:r w:rsidDel="00000000" w:rsidR="00000000" w:rsidRPr="00000000">
        <w:rPr>
          <w:rtl w:val="0"/>
        </w:rPr>
        <w:t xml:space="preserve">Holistic nutrition consultants need to approach their clients with sensitivity to their emotional and psychological connections with food.</w:t>
      </w:r>
    </w:p>
    <w:p w:rsidR="00000000" w:rsidDel="00000000" w:rsidP="00000000" w:rsidRDefault="00000000" w:rsidRPr="00000000" w14:paraId="00000489">
      <w:pPr>
        <w:numPr>
          <w:ilvl w:val="0"/>
          <w:numId w:val="25"/>
        </w:numPr>
        <w:ind w:left="720" w:hanging="360"/>
      </w:pPr>
      <w:r w:rsidDel="00000000" w:rsidR="00000000" w:rsidRPr="00000000">
        <w:rPr>
          <w:rtl w:val="0"/>
        </w:rPr>
        <w:t xml:space="preserve">Effective nutrition advice balances the theoretical principles of nutritional science with the individual's personal taste preferences and emotional factors.</w:t>
      </w:r>
    </w:p>
    <w:p w:rsidR="00000000" w:rsidDel="00000000" w:rsidP="00000000" w:rsidRDefault="00000000" w:rsidRPr="00000000" w14:paraId="0000048A">
      <w:pPr>
        <w:numPr>
          <w:ilvl w:val="0"/>
          <w:numId w:val="25"/>
        </w:numPr>
        <w:ind w:left="720" w:hanging="360"/>
      </w:pPr>
      <w:r w:rsidDel="00000000" w:rsidR="00000000" w:rsidRPr="00000000">
        <w:rPr>
          <w:rtl w:val="0"/>
        </w:rPr>
        <w:t xml:space="preserve">Incorporating personal tastes and preferences into diet plans ensures that the plan is nutritionally sound and personally gratifying.</w:t>
      </w:r>
    </w:p>
    <w:p w:rsidR="00000000" w:rsidDel="00000000" w:rsidP="00000000" w:rsidRDefault="00000000" w:rsidRPr="00000000" w14:paraId="0000048B">
      <w:pPr>
        <w:numPr>
          <w:ilvl w:val="0"/>
          <w:numId w:val="25"/>
        </w:numPr>
        <w:ind w:left="720" w:hanging="360"/>
      </w:pPr>
      <w:r w:rsidDel="00000000" w:rsidR="00000000" w:rsidRPr="00000000">
        <w:rPr>
          <w:rtl w:val="0"/>
        </w:rPr>
        <w:t xml:space="preserve">A successful diet plan should allow space for moderate indulgence, reducing feelings of restriction and making the plan more sustainable.</w:t>
      </w:r>
    </w:p>
    <w:p w:rsidR="00000000" w:rsidDel="00000000" w:rsidP="00000000" w:rsidRDefault="00000000" w:rsidRPr="00000000" w14:paraId="0000048C">
      <w:pPr>
        <w:numPr>
          <w:ilvl w:val="0"/>
          <w:numId w:val="25"/>
        </w:numPr>
        <w:ind w:left="720" w:hanging="360"/>
      </w:pPr>
      <w:r w:rsidDel="00000000" w:rsidR="00000000" w:rsidRPr="00000000">
        <w:rPr>
          <w:rtl w:val="0"/>
        </w:rPr>
        <w:t xml:space="preserve">The concept of 'crowding' can help individuals replace harmful food habits with healthier ones.</w:t>
      </w:r>
    </w:p>
    <w:p w:rsidR="00000000" w:rsidDel="00000000" w:rsidP="00000000" w:rsidRDefault="00000000" w:rsidRPr="00000000" w14:paraId="0000048D">
      <w:pPr>
        <w:numPr>
          <w:ilvl w:val="0"/>
          <w:numId w:val="25"/>
        </w:numPr>
        <w:ind w:left="720" w:hanging="360"/>
      </w:pPr>
      <w:r w:rsidDel="00000000" w:rsidR="00000000" w:rsidRPr="00000000">
        <w:rPr>
          <w:rtl w:val="0"/>
        </w:rPr>
        <w:t xml:space="preserve">It's crucial for holistic nutrition consultants to foster a non-judgmental, supportive environment where clients can comfortably discuss their struggles and apprehensions.</w:t>
      </w:r>
    </w:p>
    <w:p w:rsidR="00000000" w:rsidDel="00000000" w:rsidP="00000000" w:rsidRDefault="00000000" w:rsidRPr="00000000" w14:paraId="0000048E">
      <w:pPr>
        <w:pStyle w:val="Heading2"/>
        <w:rPr/>
      </w:pPr>
      <w:bookmarkStart w:colFirst="0" w:colLast="0" w:name="_6duqs35gh16u" w:id="89"/>
      <w:bookmarkEnd w:id="89"/>
      <w:r w:rsidDel="00000000" w:rsidR="00000000" w:rsidRPr="00000000">
        <w:rPr>
          <w:rtl w:val="0"/>
        </w:rPr>
        <w:t xml:space="preserve">Exercises</w:t>
      </w:r>
    </w:p>
    <w:p w:rsidR="00000000" w:rsidDel="00000000" w:rsidP="00000000" w:rsidRDefault="00000000" w:rsidRPr="00000000" w14:paraId="0000048F">
      <w:pPr>
        <w:pStyle w:val="Heading3"/>
        <w:rPr/>
      </w:pPr>
      <w:bookmarkStart w:colFirst="0" w:colLast="0" w:name="_ubsk7ysk1ft8" w:id="90"/>
      <w:bookmarkEnd w:id="90"/>
      <w:r w:rsidDel="00000000" w:rsidR="00000000" w:rsidRPr="00000000">
        <w:rPr>
          <w:rtl w:val="0"/>
        </w:rPr>
        <w:t xml:space="preserve">Exercise 1: Personal Dietary Preferences and Influences</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b w:val="1"/>
          <w:rtl w:val="0"/>
        </w:rPr>
        <w:t xml:space="preserve">Objective</w:t>
      </w:r>
      <w:r w:rsidDel="00000000" w:rsidR="00000000" w:rsidRPr="00000000">
        <w:rPr>
          <w:rtl w:val="0"/>
        </w:rPr>
        <w:t xml:space="preserve">: To increase self-awareness about personal dietary preferences, habits, and the socio-economic, cultural, emotional, and psychological factors influencing your food choices. Going through this yourself will help provide the experience to do so with clients as well. </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b w:val="1"/>
          <w:rtl w:val="0"/>
        </w:rPr>
        <w:t xml:space="preserve">Instructions</w:t>
      </w:r>
      <w:r w:rsidDel="00000000" w:rsidR="00000000" w:rsidRPr="00000000">
        <w:rPr>
          <w:rtl w:val="0"/>
        </w:rPr>
        <w:t xml:space="preserve">: </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numPr>
          <w:ilvl w:val="0"/>
          <w:numId w:val="2"/>
        </w:numPr>
        <w:ind w:left="720" w:hanging="360"/>
        <w:rPr>
          <w:u w:val="none"/>
        </w:rPr>
      </w:pPr>
      <w:r w:rsidDel="00000000" w:rsidR="00000000" w:rsidRPr="00000000">
        <w:rPr>
          <w:rtl w:val="0"/>
        </w:rPr>
        <w:t xml:space="preserve">First, list your daily meals and snacks from the last week. Be as detailed as possible.</w:t>
      </w:r>
    </w:p>
    <w:p w:rsidR="00000000" w:rsidDel="00000000" w:rsidP="00000000" w:rsidRDefault="00000000" w:rsidRPr="00000000" w14:paraId="00000496">
      <w:pPr>
        <w:numPr>
          <w:ilvl w:val="0"/>
          <w:numId w:val="2"/>
        </w:numPr>
        <w:ind w:left="720" w:hanging="360"/>
        <w:rPr>
          <w:u w:val="none"/>
        </w:rPr>
      </w:pPr>
      <w:r w:rsidDel="00000000" w:rsidR="00000000" w:rsidRPr="00000000">
        <w:rPr>
          <w:rtl w:val="0"/>
        </w:rPr>
        <w:t xml:space="preserve">For each meal or snack, record why you made that specific food choice. Was it convenient? Stress? Preference? Health?</w:t>
      </w:r>
    </w:p>
    <w:p w:rsidR="00000000" w:rsidDel="00000000" w:rsidP="00000000" w:rsidRDefault="00000000" w:rsidRPr="00000000" w14:paraId="00000497">
      <w:pPr>
        <w:numPr>
          <w:ilvl w:val="0"/>
          <w:numId w:val="2"/>
        </w:numPr>
        <w:ind w:left="720" w:hanging="360"/>
        <w:rPr>
          <w:u w:val="none"/>
        </w:rPr>
      </w:pPr>
      <w:r w:rsidDel="00000000" w:rsidR="00000000" w:rsidRPr="00000000">
        <w:rPr>
          <w:rtl w:val="0"/>
        </w:rPr>
        <w:t xml:space="preserve">Using your recorded meals and snacks, identify patterns or triggers in your food choices.</w:t>
      </w:r>
    </w:p>
    <w:p w:rsidR="00000000" w:rsidDel="00000000" w:rsidP="00000000" w:rsidRDefault="00000000" w:rsidRPr="00000000" w14:paraId="00000498">
      <w:pPr>
        <w:numPr>
          <w:ilvl w:val="0"/>
          <w:numId w:val="2"/>
        </w:numPr>
        <w:ind w:left="720" w:hanging="360"/>
        <w:rPr>
          <w:u w:val="none"/>
        </w:rPr>
      </w:pPr>
      <w:r w:rsidDel="00000000" w:rsidR="00000000" w:rsidRPr="00000000">
        <w:rPr>
          <w:rtl w:val="0"/>
        </w:rPr>
        <w:t xml:space="preserve">Write a reflective essay discussing these patterns/triggers and the socio-economic, cultural, emotional, or psychological factors that might be influencing your food choices. Reflect on what changes, if any, you might like to make to your habits or the influences on your eating behaviors.</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This exercise promotes introspection and awareness about the many facets of nutrition, going beyond the physical and into the societal and mental aspects that influence dietary choices.</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del w:author="Justin Delli Colli" w:id="2" w:date="2024-01-10T14:50:35Z">
        <w:commentRangeStart w:id="11"/>
        <w:commentRangeStart w:id="12"/>
        <w:commentRangeStart w:id="13"/>
        <w:commentRangeStart w:id="14"/>
        <w:commentRangeStart w:id="15"/>
        <w:r w:rsidDel="00000000" w:rsidR="00000000" w:rsidRPr="00000000">
          <w:rPr>
            <w:rtl w:val="0"/>
          </w:rPr>
          <w:delText xml:space="preserve">Right, that provides even more practical experience! So let's modify Exercise 2 accordingly:</w:delText>
        </w:r>
      </w:del>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pStyle w:val="Heading3"/>
        <w:rPr/>
      </w:pPr>
      <w:bookmarkStart w:colFirst="0" w:colLast="0" w:name="_9oilj5n5i3o6" w:id="91"/>
      <w:bookmarkEnd w:id="91"/>
      <w:commentRangeStart w:id="16"/>
      <w:r w:rsidDel="00000000" w:rsidR="00000000" w:rsidRPr="00000000">
        <w:rPr>
          <w:rtl w:val="0"/>
        </w:rPr>
        <w:t xml:space="preserve">Exercise 2: Client Profile Analysis</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b w:val="1"/>
          <w:rtl w:val="0"/>
        </w:rPr>
        <w:t xml:space="preserve">Objective</w:t>
      </w:r>
      <w:r w:rsidDel="00000000" w:rsidR="00000000" w:rsidRPr="00000000">
        <w:rPr>
          <w:rtl w:val="0"/>
        </w:rPr>
        <w:t xml:space="preserve">: To practice gathering relevant social, economic, cultural, and psychological data from a potential client and make preliminary observations based on the information.</w:t>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numPr>
          <w:ilvl w:val="0"/>
          <w:numId w:val="23"/>
        </w:numPr>
        <w:ind w:left="720" w:hanging="360"/>
        <w:rPr>
          <w:u w:val="none"/>
        </w:rPr>
      </w:pPr>
      <w:r w:rsidDel="00000000" w:rsidR="00000000" w:rsidRPr="00000000">
        <w:rPr>
          <w:rtl w:val="0"/>
        </w:rPr>
        <w:t xml:space="preserve">Find someone in your network who'd be willing to role-play a potential client. This could be a friend, relative, or a colleague.</w:t>
      </w:r>
    </w:p>
    <w:p w:rsidR="00000000" w:rsidDel="00000000" w:rsidP="00000000" w:rsidRDefault="00000000" w:rsidRPr="00000000" w14:paraId="000004A5">
      <w:pPr>
        <w:numPr>
          <w:ilvl w:val="0"/>
          <w:numId w:val="23"/>
        </w:numPr>
        <w:ind w:left="720" w:hanging="360"/>
        <w:rPr>
          <w:u w:val="none"/>
        </w:rPr>
      </w:pPr>
      <w:r w:rsidDel="00000000" w:rsidR="00000000" w:rsidRPr="00000000">
        <w:rPr>
          <w:rtl w:val="0"/>
        </w:rPr>
        <w:t xml:space="preserve">Provide them with the client intake form (which includes questions about socio-economic standing, educational background, occupation, time constraints, access to food, psychological and emotional relationship with food, and food preferences), and ask them to fill it out as truthfully as possible.</w:t>
      </w:r>
    </w:p>
    <w:p w:rsidR="00000000" w:rsidDel="00000000" w:rsidP="00000000" w:rsidRDefault="00000000" w:rsidRPr="00000000" w14:paraId="000004A6">
      <w:pPr>
        <w:numPr>
          <w:ilvl w:val="0"/>
          <w:numId w:val="23"/>
        </w:numPr>
        <w:ind w:left="720" w:hanging="360"/>
        <w:rPr>
          <w:u w:val="none"/>
        </w:rPr>
      </w:pPr>
      <w:r w:rsidDel="00000000" w:rsidR="00000000" w:rsidRPr="00000000">
        <w:rPr>
          <w:rtl w:val="0"/>
        </w:rPr>
        <w:t xml:space="preserve">Once you receive the completed form, analyze the collected data. Identify the potential challenges you might face when providing dietary advice to this client and discuss strategies that could help improve their dietary habits considering their specific circumstance.</w:t>
      </w:r>
    </w:p>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This hands-on exercise helps you get comfortable with client interaction, understanding their unique situation, and developing an early understanding of tailoring nutritional advice.</w:t>
      </w:r>
    </w:p>
    <w:p w:rsidR="00000000" w:rsidDel="00000000" w:rsidP="00000000" w:rsidRDefault="00000000" w:rsidRPr="00000000" w14:paraId="000004A9">
      <w:pPr>
        <w:pStyle w:val="Heading1"/>
        <w:rPr/>
      </w:pPr>
      <w:bookmarkStart w:colFirst="0" w:colLast="0" w:name="_h0va0cx4u5sk" w:id="92"/>
      <w:bookmarkEnd w:id="92"/>
      <w:r w:rsidDel="00000000" w:rsidR="00000000" w:rsidRPr="00000000">
        <w:rPr>
          <w:rtl w:val="0"/>
        </w:rPr>
        <w:t xml:space="preserve">Conclusion</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Throughout this module we have broadened our understanding of the remarkable interconnections between an individual's genetics, lifestyle habits, nutrition, and overall wellbeing. As we reflect on the knowledge and insights accumulated, it becomes clear how vital personalized nutrition is to fostering a healthy and well-balanced life.</w:t>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We started by exploring the intricate realm of genetics and how our genes define our nutritional needs and susceptibilities. We've gained an understanding of nutrigenomics and the exciting possibilities it opens up for individualized dietary strategies. We then delved into the fascinating field of epigenetics, appreciating the profound influence of external factors such as diet and lifestyle on gene expression.</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 significant part of this module involved understanding the unique nutritional requirements across different life stages, from infancy through old age, and recognizing how these needs often vary based on gender, body composition, and metabolic rates. The knowledge gathered here encourages the development of targeted and informed interventions to support optimal nutritional health at each stage.</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Further, we examined the crucial role of social, economic, cultural, and psychological factors that influence an individual's dietary choices, aspects that lend an essential humane and empathetic dimension to nutritional consultancy. By understanding and addressing these considerations, we're better positioned to foster a healthier and happier global community.</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By now, we have fulfilled our objectives for this module, which empowers us to not only provide valuable nutritional advice but also do so with an appreciation of the individual's unique genetic, socioeconomic, and psychological profile. This achievement is a testament to your commitment to expanding your understanding of holistic nutrition, paving the way for many more enlightening journeys ahead.</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The knowledge we've gained here illuminates the incredible holistic nature of nutrition, where each component of an individual's life has the potential to significantly impact their nutritional health. This newfound understanding allows us to tailor more nuanced and effective nutritional advice, bolstering our ability to make a meaningful difference in not only our personal health journey but also the lives of those around us.</w:t>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rPr/>
      </w:pPr>
      <w:r w:rsidDel="00000000" w:rsidR="00000000" w:rsidRPr="00000000">
        <w:rPr>
          <w:rtl w:val="0"/>
        </w:rPr>
        <w:t xml:space="preserve">Thank you for your tenacious exploration and active engagement in this enriching journey. As we move forward through this course and into the transformative world of holistic nutrition consultancy, we carry forward the insights and achievements from this module to inform our future endeavors, both personally and professionally. Armed with a wealth of knowledge and a deeper understanding of the complexities of individual nutritional requirements, we are now ready for the next intriguing chapter of our holistic nutrition journey.</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elene Galván" w:id="8" w:date="2024-06-25T16:56:41Z">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marked as a header</w:t>
      </w:r>
    </w:p>
  </w:comment>
  <w:comment w:author="Justin Delli Colli" w:id="9" w:date="2024-06-25T21:35:50Z">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 @sandrajfrevel@gmail.com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revise in your languages.</w:t>
      </w:r>
    </w:p>
  </w:comment>
  <w:comment w:author="Sandra Frevel" w:id="10" w:date="2024-06-27T06:47:02Z">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in DE</w:t>
      </w:r>
    </w:p>
  </w:comment>
  <w:comment w:author="Elisa Dobruna" w:id="11" w:date="2024-01-08T10:17:30Z">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 is this exercise supposed to be? @justin@solutionlabs.io</w:t>
      </w:r>
    </w:p>
  </w:comment>
  <w:comment w:author="Justin Delli Colli" w:id="12" w:date="2024-01-08T15:41:49Z">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It's correct like this.</w:t>
      </w:r>
    </w:p>
  </w:comment>
  <w:comment w:author="Sandra Frevel" w:id="13" w:date="2024-01-10T12:29:13Z">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@justin@solutionlabs.io this sentence isn't really in line with the rest of the text. Do we keep it?</w:t>
      </w:r>
    </w:p>
  </w:comment>
  <w:comment w:author="Justin Delli Colli" w:id="14" w:date="2024-01-10T14:50:07Z">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Please remove</w:t>
      </w:r>
    </w:p>
  </w:comment>
  <w:comment w:author="Justin Delli Colli" w:id="15" w:date="2024-01-10T14:50:27Z">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@chequille@solutionlabs.io @elisadobruna19@gmail.com</w:t>
      </w:r>
    </w:p>
  </w:comment>
  <w:comment w:author="Sandra Frevel" w:id="5" w:date="2024-01-09T10:02:12Z">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correct? @justin@solutionlabs.io</w:t>
      </w:r>
    </w:p>
  </w:comment>
  <w:comment w:author="Justin Delli Colli" w:id="6" w:date="2024-01-10T14:47:54Z">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Delete</w:t>
      </w:r>
    </w:p>
  </w:comment>
  <w:comment w:author="Justin Delli Colli" w:id="7" w:date="2024-01-10T14:49:15Z">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@chequille@solutionlabs.io</w:t>
      </w:r>
    </w:p>
  </w:comment>
  <w:comment w:author="Sandra Frevel" w:id="0" w:date="2024-01-09T09:39:11Z">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@justin@solutionlabs.io I think this needs to be deleted, right?</w:t>
      </w:r>
    </w:p>
  </w:comment>
  <w:comment w:author="Justin Delli Colli" w:id="1" w:date="2024-01-10T14:47:18Z">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w:t>
      </w:r>
    </w:p>
  </w:comment>
  <w:comment w:author="Justin Delli Colli" w:id="2" w:date="2024-01-10T14:48:35Z">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@elisadobruna19@gmail.com @chequille@solutionlabs.io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sure to remove this in your respective languages.</w:t>
      </w:r>
    </w:p>
  </w:comment>
  <w:comment w:author="Elisa Dobruna" w:id="3" w:date="2024-01-08T08:39:09Z">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supposed to be exercise 2 @justin@solutionlabs.io</w:t>
      </w:r>
    </w:p>
  </w:comment>
  <w:comment w:author="Justin Delli Colli" w:id="4" w:date="2024-01-08T15:40:43Z">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Justin Delli Colli" w:id="16" w:date="2024-01-02T22:29:25Z">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create the "Client intake form"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