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o9gcxlx5ucec" w:id="0"/>
      <w:bookmarkEnd w:id="0"/>
      <w:r w:rsidDel="00000000" w:rsidR="00000000" w:rsidRPr="00000000">
        <w:rPr>
          <w:rtl w:val="0"/>
        </w:rPr>
        <w:t xml:space="preserve">Module 13: Red Flag Symptoms and Referrals</w:t>
      </w:r>
    </w:p>
    <w:p w:rsidR="00000000" w:rsidDel="00000000" w:rsidP="00000000" w:rsidRDefault="00000000" w:rsidRPr="00000000" w14:paraId="00000002">
      <w:pPr>
        <w:rPr/>
      </w:pPr>
      <w:commentRangeStart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yvhgy8li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7x8key5q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cu1dvfli4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Identifying Red Flag Symptoms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im6pkgry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Flag Symptoms in Various Systems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tvxkrx797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Cardiovascular System</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18613q2i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Respiratory System</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dc7n6tdwb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Gastrointestinal System</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uudrazzk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 System</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91h7g1b1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Musculoskeletal System</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ypvp8bj7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Reproductive System</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mjfuwxho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Urinary System</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j2omnljo4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Endocrine System</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32ht4lf4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Integumentary System</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qvrvn0za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Urgency</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b1dcowxt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Influencing Urgency Assessment</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frsuex3v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Categorizing Urgency Levels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ns88jbakl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Approaches to Assessing Urgency</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fx6aa8rg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Scenarios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ewuaddf1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urumh621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Role-play Urgency Assessment</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k1b8hpqq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Developing a Red Flag Symptoms Checklist</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l7ry7orsg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Referring to Conventional Care</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huejmqsa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Complexity of Referral Decisions</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jcy0t32j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Factors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cfx2tyn8u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Practitioner Factors</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e0aevi4f4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Factors</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dqom5k9n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 Structured Approach to Referral Decisions</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7ybz2jpy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Collaborative Relationships with Conventional Healthcare Providers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d44w3rjp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Importance of Collaboration</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gnq4jf9id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Building Collaborative Relationships</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hoaar7h6s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Challenges to Collaboration</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rwgtk4gu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wwcom88e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Develop a Strategy for Building Collaborative Relationships</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9ktnk5xf1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pStyle w:val="Heading1"/>
        <w:spacing w:after="200" w:lineRule="auto"/>
        <w:rPr/>
      </w:pPr>
      <w:bookmarkStart w:colFirst="0" w:colLast="0" w:name="_wyvhgy8li283" w:id="1"/>
      <w:bookmarkEnd w:id="1"/>
      <w:r w:rsidDel="00000000" w:rsidR="00000000" w:rsidRPr="00000000">
        <w:rPr>
          <w:rtl w:val="0"/>
        </w:rPr>
        <w:t xml:space="preserve">Introduction</w:t>
      </w:r>
    </w:p>
    <w:p w:rsidR="00000000" w:rsidDel="00000000" w:rsidP="00000000" w:rsidRDefault="00000000" w:rsidRPr="00000000" w14:paraId="00000027">
      <w:pPr>
        <w:spacing w:after="200" w:lineRule="auto"/>
        <w:rPr/>
      </w:pPr>
      <w:del w:author="Justin Delli Colli" w:id="0" w:date="2023-07-18T14:22:04Z">
        <w:commentRangeStart w:id="1"/>
        <w:commentRangeStart w:id="2"/>
        <w:commentRangeStart w:id="3"/>
        <w:commentRangeStart w:id="4"/>
        <w:commentRangeStart w:id="5"/>
        <w:r w:rsidDel="00000000" w:rsidR="00000000" w:rsidRPr="00000000">
          <w:rPr>
            <w:rtl w:val="0"/>
          </w:rPr>
          <w:delText xml:space="preserve">An essential component of your journey to becoming a skilled and effective naturopathic practitioner</w:delText>
        </w:r>
        <w:r w:rsidDel="00000000" w:rsidR="00000000" w:rsidRPr="00000000">
          <w:rPr>
            <w:rtl w:val="0"/>
          </w:rPr>
          <w:delText xml:space="preserve">. </w:delText>
        </w:r>
      </w:del>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This module focuses on the critical aspects of identifying red flag symptoms, making appropriate referrals to conventional healthcare providers, and building collaborative relationships with these providers to ensure the best possible care for your clients. Additionally, the module addresses the importance of managing client expectations and providing support throughout the treatment process.</w:t>
      </w:r>
    </w:p>
    <w:p w:rsidR="00000000" w:rsidDel="00000000" w:rsidP="00000000" w:rsidRDefault="00000000" w:rsidRPr="00000000" w14:paraId="00000028">
      <w:pPr>
        <w:spacing w:after="200" w:lineRule="auto"/>
        <w:rPr/>
      </w:pPr>
      <w:r w:rsidDel="00000000" w:rsidR="00000000" w:rsidRPr="00000000">
        <w:rPr>
          <w:rtl w:val="0"/>
        </w:rPr>
        <w:t xml:space="preserve">As a naturopathic practitioner, it is crucial to recognize when a client's symptoms indicate a potentially serious condition that requires immediate intervention or referral to conventional care. This module will provide you with the knowledge and skills necessary to identify these red flag symptoms and assess their urgency, ensuring that your clients receive the appropriate level of care. Furthermore, you will learn strategies for building collaborative relationships with conventional healthcare providers, bridging the gap between naturopathic and conventional medicine for the benefit of your clients.</w:t>
      </w:r>
    </w:p>
    <w:p w:rsidR="00000000" w:rsidDel="00000000" w:rsidP="00000000" w:rsidRDefault="00000000" w:rsidRPr="00000000" w14:paraId="00000029">
      <w:pPr>
        <w:spacing w:after="200" w:lineRule="auto"/>
        <w:rPr/>
      </w:pPr>
      <w:r w:rsidDel="00000000" w:rsidR="00000000" w:rsidRPr="00000000">
        <w:rPr>
          <w:rtl w:val="0"/>
        </w:rPr>
        <w:t xml:space="preserve">Throughout this module, you will engage with in-depth lessons, summaries, and practical exercises that will enhance your understanding of the material and help you develop the essential skills needed to excel in your naturopathic practice. By the end of this module, you will have a robust understanding of red flag symptoms, referrals, and the vital role of collaboration in providing the best possible care for your clients.</w:t>
      </w:r>
    </w:p>
    <w:p w:rsidR="00000000" w:rsidDel="00000000" w:rsidP="00000000" w:rsidRDefault="00000000" w:rsidRPr="00000000" w14:paraId="0000002A">
      <w:pPr>
        <w:pStyle w:val="Heading2"/>
        <w:spacing w:after="200" w:lineRule="auto"/>
        <w:rPr/>
      </w:pPr>
      <w:bookmarkStart w:colFirst="0" w:colLast="0" w:name="_9u7x8key5qkd" w:id="2"/>
      <w:bookmarkEnd w:id="2"/>
      <w:r w:rsidDel="00000000" w:rsidR="00000000" w:rsidRPr="00000000">
        <w:rPr>
          <w:rtl w:val="0"/>
        </w:rPr>
        <w:t xml:space="preserve">Module Objectives </w:t>
      </w:r>
    </w:p>
    <w:p w:rsidR="00000000" w:rsidDel="00000000" w:rsidP="00000000" w:rsidRDefault="00000000" w:rsidRPr="00000000" w14:paraId="0000002B">
      <w:pPr>
        <w:spacing w:after="200" w:lineRule="auto"/>
        <w:rPr/>
      </w:pPr>
      <w:r w:rsidDel="00000000" w:rsidR="00000000" w:rsidRPr="00000000">
        <w:rPr>
          <w:rtl w:val="0"/>
        </w:rPr>
        <w:t xml:space="preserve">The primary goal of this module is to equip you with the knowledge and practical skills required to recognize red flag symptoms, assess their urgency, make appropriate referrals, and collaborate effectively with conventional healthcare providers in the best interest of your clients.</w:t>
      </w:r>
    </w:p>
    <w:p w:rsidR="00000000" w:rsidDel="00000000" w:rsidP="00000000" w:rsidRDefault="00000000" w:rsidRPr="00000000" w14:paraId="0000002C">
      <w:pPr>
        <w:numPr>
          <w:ilvl w:val="0"/>
          <w:numId w:val="4"/>
        </w:numPr>
        <w:spacing w:after="200" w:lineRule="auto"/>
        <w:ind w:left="720" w:hanging="360"/>
        <w:rPr>
          <w:u w:val="none"/>
        </w:rPr>
      </w:pPr>
      <w:r w:rsidDel="00000000" w:rsidR="00000000" w:rsidRPr="00000000">
        <w:rPr>
          <w:rtl w:val="0"/>
        </w:rPr>
        <w:t xml:space="preserve">Understand and identify red flag symptoms in various systems and learn how to assess their urgency, ensuring that clients receive appropriate care and referrals when necessary.</w:t>
      </w:r>
    </w:p>
    <w:p w:rsidR="00000000" w:rsidDel="00000000" w:rsidP="00000000" w:rsidRDefault="00000000" w:rsidRPr="00000000" w14:paraId="0000002D">
      <w:pPr>
        <w:numPr>
          <w:ilvl w:val="0"/>
          <w:numId w:val="4"/>
        </w:numPr>
        <w:spacing w:after="200" w:lineRule="auto"/>
        <w:ind w:left="720" w:hanging="360"/>
        <w:rPr>
          <w:u w:val="none"/>
        </w:rPr>
      </w:pPr>
      <w:r w:rsidDel="00000000" w:rsidR="00000000" w:rsidRPr="00000000">
        <w:rPr>
          <w:rtl w:val="0"/>
        </w:rPr>
        <w:t xml:space="preserve">Develop strategies for building collaborative relationships with conventional healthcare providers, promoting a more integrative approach to healthcare and improving client outcomes.</w:t>
      </w:r>
    </w:p>
    <w:p w:rsidR="00000000" w:rsidDel="00000000" w:rsidP="00000000" w:rsidRDefault="00000000" w:rsidRPr="00000000" w14:paraId="0000002E">
      <w:pPr>
        <w:pStyle w:val="Heading1"/>
        <w:spacing w:after="200" w:lineRule="auto"/>
        <w:rPr/>
      </w:pPr>
      <w:bookmarkStart w:colFirst="0" w:colLast="0" w:name="_8cu1dvfli450" w:id="3"/>
      <w:bookmarkEnd w:id="3"/>
      <w:r w:rsidDel="00000000" w:rsidR="00000000" w:rsidRPr="00000000">
        <w:rPr>
          <w:rtl w:val="0"/>
        </w:rPr>
        <w:t xml:space="preserve">Identifying Red Flag Symptoms</w:t>
      </w:r>
    </w:p>
    <w:p w:rsidR="00000000" w:rsidDel="00000000" w:rsidP="00000000" w:rsidRDefault="00000000" w:rsidRPr="00000000" w14:paraId="0000002F">
      <w:pPr>
        <w:pStyle w:val="Heading2"/>
        <w:spacing w:after="200" w:lineRule="auto"/>
        <w:rPr/>
      </w:pPr>
      <w:bookmarkStart w:colFirst="0" w:colLast="0" w:name="_j9im6pkgrya2" w:id="4"/>
      <w:bookmarkEnd w:id="4"/>
      <w:r w:rsidDel="00000000" w:rsidR="00000000" w:rsidRPr="00000000">
        <w:rPr>
          <w:rtl w:val="0"/>
        </w:rPr>
        <w:t xml:space="preserve">Red Flag Symptoms in Various Systems</w:t>
      </w:r>
    </w:p>
    <w:p w:rsidR="00000000" w:rsidDel="00000000" w:rsidP="00000000" w:rsidRDefault="00000000" w:rsidRPr="00000000" w14:paraId="00000030">
      <w:pPr>
        <w:spacing w:after="200" w:lineRule="auto"/>
        <w:rPr/>
      </w:pPr>
      <w:r w:rsidDel="00000000" w:rsidR="00000000" w:rsidRPr="00000000">
        <w:rPr>
          <w:rtl w:val="0"/>
        </w:rPr>
        <w:t xml:space="preserve">Red flag symptoms are indicators of potentially serious medical conditions that require immediate attention. As a naturopathic practitioner, it is essential to recognize these symptoms in your clients and refer them to conventional care when necessary. In this lesson, we will explore the various red flag symptoms associated with different bodily systems and provide resources for further research and study.</w:t>
      </w:r>
    </w:p>
    <w:p w:rsidR="00000000" w:rsidDel="00000000" w:rsidP="00000000" w:rsidRDefault="00000000" w:rsidRPr="00000000" w14:paraId="00000031">
      <w:pPr>
        <w:pStyle w:val="Heading3"/>
        <w:spacing w:after="200" w:lineRule="auto"/>
        <w:rPr/>
      </w:pPr>
      <w:bookmarkStart w:colFirst="0" w:colLast="0" w:name="_xtvxkrx797on" w:id="5"/>
      <w:bookmarkEnd w:id="5"/>
      <w:r w:rsidDel="00000000" w:rsidR="00000000" w:rsidRPr="00000000">
        <w:rPr>
          <w:rtl w:val="0"/>
        </w:rPr>
        <w:t xml:space="preserve">Cardiovascular System</w:t>
      </w:r>
    </w:p>
    <w:p w:rsidR="00000000" w:rsidDel="00000000" w:rsidP="00000000" w:rsidRDefault="00000000" w:rsidRPr="00000000" w14:paraId="00000032">
      <w:pPr>
        <w:spacing w:after="200" w:lineRule="auto"/>
        <w:rPr/>
      </w:pPr>
      <w:r w:rsidDel="00000000" w:rsidR="00000000" w:rsidRPr="00000000">
        <w:rPr>
          <w:rtl w:val="0"/>
        </w:rPr>
        <w:t xml:space="preserve">The cardiovascular system is responsible for circulating blood throughout the body. Red flag symptoms in this system may indicate a serious condition, such as a heart attack, stroke, or deep vein thrombosis. Some common red flag symptoms associated with the cardiovascular system include:</w:t>
      </w:r>
    </w:p>
    <w:p w:rsidR="00000000" w:rsidDel="00000000" w:rsidP="00000000" w:rsidRDefault="00000000" w:rsidRPr="00000000" w14:paraId="00000033">
      <w:pPr>
        <w:numPr>
          <w:ilvl w:val="0"/>
          <w:numId w:val="2"/>
        </w:numPr>
        <w:spacing w:after="200" w:lineRule="auto"/>
        <w:ind w:left="720" w:hanging="360"/>
        <w:rPr>
          <w:u w:val="none"/>
        </w:rPr>
      </w:pPr>
      <w:r w:rsidDel="00000000" w:rsidR="00000000" w:rsidRPr="00000000">
        <w:rPr>
          <w:rtl w:val="0"/>
        </w:rPr>
        <w:t xml:space="preserve">Chest pain or discomfort, especially if it radiates to the left arm, jaw, or back</w:t>
      </w:r>
    </w:p>
    <w:p w:rsidR="00000000" w:rsidDel="00000000" w:rsidP="00000000" w:rsidRDefault="00000000" w:rsidRPr="00000000" w14:paraId="00000034">
      <w:pPr>
        <w:numPr>
          <w:ilvl w:val="0"/>
          <w:numId w:val="2"/>
        </w:numPr>
        <w:spacing w:after="200" w:before="0" w:lineRule="auto"/>
        <w:ind w:left="720" w:hanging="360"/>
        <w:rPr>
          <w:u w:val="none"/>
        </w:rPr>
      </w:pPr>
      <w:r w:rsidDel="00000000" w:rsidR="00000000" w:rsidRPr="00000000">
        <w:rPr>
          <w:rtl w:val="0"/>
        </w:rPr>
        <w:t xml:space="preserve">Shortness of breath</w:t>
      </w:r>
    </w:p>
    <w:p w:rsidR="00000000" w:rsidDel="00000000" w:rsidP="00000000" w:rsidRDefault="00000000" w:rsidRPr="00000000" w14:paraId="00000035">
      <w:pPr>
        <w:numPr>
          <w:ilvl w:val="0"/>
          <w:numId w:val="2"/>
        </w:numPr>
        <w:spacing w:after="200" w:before="0" w:lineRule="auto"/>
        <w:ind w:left="720" w:hanging="360"/>
        <w:rPr>
          <w:u w:val="none"/>
        </w:rPr>
      </w:pPr>
      <w:r w:rsidDel="00000000" w:rsidR="00000000" w:rsidRPr="00000000">
        <w:rPr>
          <w:rtl w:val="0"/>
        </w:rPr>
        <w:t xml:space="preserve">Fainting or near-fainting spells</w:t>
      </w:r>
    </w:p>
    <w:p w:rsidR="00000000" w:rsidDel="00000000" w:rsidP="00000000" w:rsidRDefault="00000000" w:rsidRPr="00000000" w14:paraId="00000036">
      <w:pPr>
        <w:numPr>
          <w:ilvl w:val="0"/>
          <w:numId w:val="2"/>
        </w:numPr>
        <w:spacing w:after="200" w:before="0" w:lineRule="auto"/>
        <w:ind w:left="720" w:hanging="360"/>
        <w:rPr>
          <w:u w:val="none"/>
        </w:rPr>
      </w:pPr>
      <w:r w:rsidDel="00000000" w:rsidR="00000000" w:rsidRPr="00000000">
        <w:rPr>
          <w:rtl w:val="0"/>
        </w:rPr>
        <w:t xml:space="preserve">Irregular or rapid heartbeat</w:t>
      </w:r>
    </w:p>
    <w:p w:rsidR="00000000" w:rsidDel="00000000" w:rsidP="00000000" w:rsidRDefault="00000000" w:rsidRPr="00000000" w14:paraId="00000037">
      <w:pPr>
        <w:numPr>
          <w:ilvl w:val="0"/>
          <w:numId w:val="2"/>
        </w:numPr>
        <w:spacing w:after="200" w:lineRule="auto"/>
        <w:ind w:left="720" w:hanging="360"/>
        <w:rPr>
          <w:u w:val="none"/>
        </w:rPr>
      </w:pPr>
      <w:r w:rsidDel="00000000" w:rsidR="00000000" w:rsidRPr="00000000">
        <w:rPr>
          <w:rtl w:val="0"/>
        </w:rPr>
        <w:t xml:space="preserve">Swelling in the legs or ankles</w:t>
      </w:r>
    </w:p>
    <w:p w:rsidR="00000000" w:rsidDel="00000000" w:rsidP="00000000" w:rsidRDefault="00000000" w:rsidRPr="00000000" w14:paraId="00000038">
      <w:pPr>
        <w:pStyle w:val="Heading3"/>
        <w:spacing w:after="200" w:lineRule="auto"/>
        <w:rPr/>
      </w:pPr>
      <w:bookmarkStart w:colFirst="0" w:colLast="0" w:name="_8c18613q2io8" w:id="6"/>
      <w:bookmarkEnd w:id="6"/>
      <w:r w:rsidDel="00000000" w:rsidR="00000000" w:rsidRPr="00000000">
        <w:rPr>
          <w:rtl w:val="0"/>
        </w:rPr>
        <w:t xml:space="preserve">Respiratory System</w:t>
      </w:r>
    </w:p>
    <w:p w:rsidR="00000000" w:rsidDel="00000000" w:rsidP="00000000" w:rsidRDefault="00000000" w:rsidRPr="00000000" w14:paraId="00000039">
      <w:pPr>
        <w:spacing w:after="200" w:lineRule="auto"/>
        <w:rPr/>
      </w:pPr>
      <w:r w:rsidDel="00000000" w:rsidR="00000000" w:rsidRPr="00000000">
        <w:rPr>
          <w:rtl w:val="0"/>
        </w:rPr>
        <w:t xml:space="preserve">The respiratory system is responsible for the exchange of oxygen and carbon dioxide. Red flag symptoms related to this system may indicate a severe respiratory condition like a pulmonary embolism or acute asthma attack. Common red flag symptoms for the respiratory system include:</w:t>
      </w:r>
    </w:p>
    <w:p w:rsidR="00000000" w:rsidDel="00000000" w:rsidP="00000000" w:rsidRDefault="00000000" w:rsidRPr="00000000" w14:paraId="0000003A">
      <w:pPr>
        <w:numPr>
          <w:ilvl w:val="0"/>
          <w:numId w:val="18"/>
        </w:numPr>
        <w:spacing w:after="200" w:lineRule="auto"/>
        <w:ind w:left="720" w:hanging="360"/>
        <w:rPr>
          <w:u w:val="none"/>
        </w:rPr>
      </w:pPr>
      <w:r w:rsidDel="00000000" w:rsidR="00000000" w:rsidRPr="00000000">
        <w:rPr>
          <w:rtl w:val="0"/>
        </w:rPr>
        <w:t xml:space="preserve">Sudden or severe shortness of breath</w:t>
      </w:r>
    </w:p>
    <w:p w:rsidR="00000000" w:rsidDel="00000000" w:rsidP="00000000" w:rsidRDefault="00000000" w:rsidRPr="00000000" w14:paraId="0000003B">
      <w:pPr>
        <w:numPr>
          <w:ilvl w:val="0"/>
          <w:numId w:val="18"/>
        </w:numPr>
        <w:spacing w:after="200" w:before="0" w:lineRule="auto"/>
        <w:ind w:left="720" w:hanging="360"/>
        <w:rPr>
          <w:u w:val="none"/>
        </w:rPr>
      </w:pPr>
      <w:r w:rsidDel="00000000" w:rsidR="00000000" w:rsidRPr="00000000">
        <w:rPr>
          <w:rtl w:val="0"/>
        </w:rPr>
        <w:t xml:space="preserve">Difficulty breathing, especially when lying down</w:t>
      </w:r>
    </w:p>
    <w:p w:rsidR="00000000" w:rsidDel="00000000" w:rsidP="00000000" w:rsidRDefault="00000000" w:rsidRPr="00000000" w14:paraId="0000003C">
      <w:pPr>
        <w:numPr>
          <w:ilvl w:val="0"/>
          <w:numId w:val="18"/>
        </w:numPr>
        <w:spacing w:after="200" w:before="0" w:lineRule="auto"/>
        <w:ind w:left="720" w:hanging="360"/>
        <w:rPr>
          <w:u w:val="none"/>
        </w:rPr>
      </w:pPr>
      <w:r w:rsidDel="00000000" w:rsidR="00000000" w:rsidRPr="00000000">
        <w:rPr>
          <w:rtl w:val="0"/>
        </w:rPr>
        <w:t xml:space="preserve">Chest pain, particularly when breathing deeply or coughing</w:t>
      </w:r>
    </w:p>
    <w:p w:rsidR="00000000" w:rsidDel="00000000" w:rsidP="00000000" w:rsidRDefault="00000000" w:rsidRPr="00000000" w14:paraId="0000003D">
      <w:pPr>
        <w:numPr>
          <w:ilvl w:val="0"/>
          <w:numId w:val="18"/>
        </w:numPr>
        <w:spacing w:after="200" w:before="0" w:lineRule="auto"/>
        <w:ind w:left="720" w:hanging="360"/>
        <w:rPr>
          <w:u w:val="none"/>
        </w:rPr>
      </w:pPr>
      <w:r w:rsidDel="00000000" w:rsidR="00000000" w:rsidRPr="00000000">
        <w:rPr>
          <w:rtl w:val="0"/>
        </w:rPr>
        <w:t xml:space="preserve">Coughing up blood</w:t>
      </w:r>
    </w:p>
    <w:p w:rsidR="00000000" w:rsidDel="00000000" w:rsidP="00000000" w:rsidRDefault="00000000" w:rsidRPr="00000000" w14:paraId="0000003E">
      <w:pPr>
        <w:numPr>
          <w:ilvl w:val="0"/>
          <w:numId w:val="18"/>
        </w:numPr>
        <w:spacing w:after="200" w:lineRule="auto"/>
        <w:ind w:left="720" w:hanging="360"/>
        <w:rPr>
          <w:u w:val="none"/>
        </w:rPr>
      </w:pPr>
      <w:r w:rsidDel="00000000" w:rsidR="00000000" w:rsidRPr="00000000">
        <w:rPr>
          <w:rtl w:val="0"/>
        </w:rPr>
        <w:t xml:space="preserve">Wheezing, especially if it occurs suddenly or worsens rapidly</w:t>
      </w:r>
    </w:p>
    <w:p w:rsidR="00000000" w:rsidDel="00000000" w:rsidP="00000000" w:rsidRDefault="00000000" w:rsidRPr="00000000" w14:paraId="0000003F">
      <w:pPr>
        <w:pStyle w:val="Heading3"/>
        <w:spacing w:after="200" w:lineRule="auto"/>
        <w:rPr/>
      </w:pPr>
      <w:bookmarkStart w:colFirst="0" w:colLast="0" w:name="_wdc7n6tdwb4h" w:id="7"/>
      <w:bookmarkEnd w:id="7"/>
      <w:r w:rsidDel="00000000" w:rsidR="00000000" w:rsidRPr="00000000">
        <w:rPr>
          <w:rtl w:val="0"/>
        </w:rPr>
        <w:t xml:space="preserve">Gastrointestinal System</w:t>
      </w:r>
    </w:p>
    <w:p w:rsidR="00000000" w:rsidDel="00000000" w:rsidP="00000000" w:rsidRDefault="00000000" w:rsidRPr="00000000" w14:paraId="00000040">
      <w:pPr>
        <w:spacing w:after="200" w:lineRule="auto"/>
        <w:rPr/>
      </w:pPr>
      <w:r w:rsidDel="00000000" w:rsidR="00000000" w:rsidRPr="00000000">
        <w:rPr>
          <w:rtl w:val="0"/>
        </w:rPr>
        <w:t xml:space="preserve">The gastrointestinal system includes the organs responsible for digestion and waste elimination. Red flag symptoms in this system may point to a serious condition like gastrointestinal bleeding, bowel obstruction, or appendicitis. Common red flag symptoms for the gastrointestinal system include:</w:t>
      </w:r>
    </w:p>
    <w:p w:rsidR="00000000" w:rsidDel="00000000" w:rsidP="00000000" w:rsidRDefault="00000000" w:rsidRPr="00000000" w14:paraId="00000041">
      <w:pPr>
        <w:numPr>
          <w:ilvl w:val="0"/>
          <w:numId w:val="7"/>
        </w:numPr>
        <w:spacing w:after="200" w:lineRule="auto"/>
        <w:ind w:left="720" w:hanging="360"/>
        <w:rPr>
          <w:u w:val="none"/>
        </w:rPr>
      </w:pPr>
      <w:r w:rsidDel="00000000" w:rsidR="00000000" w:rsidRPr="00000000">
        <w:rPr>
          <w:rtl w:val="0"/>
        </w:rPr>
        <w:t xml:space="preserve">Severe abdominal pain, particularly if it is localized or sudden in onset</w:t>
      </w:r>
    </w:p>
    <w:p w:rsidR="00000000" w:rsidDel="00000000" w:rsidP="00000000" w:rsidRDefault="00000000" w:rsidRPr="00000000" w14:paraId="00000042">
      <w:pPr>
        <w:numPr>
          <w:ilvl w:val="0"/>
          <w:numId w:val="7"/>
        </w:numPr>
        <w:spacing w:after="200" w:before="0" w:lineRule="auto"/>
        <w:ind w:left="720" w:hanging="360"/>
        <w:rPr>
          <w:u w:val="none"/>
        </w:rPr>
      </w:pPr>
      <w:r w:rsidDel="00000000" w:rsidR="00000000" w:rsidRPr="00000000">
        <w:rPr>
          <w:rtl w:val="0"/>
        </w:rPr>
        <w:t xml:space="preserve">Persistent vomiting or diarrhea, especially if it contains blood</w:t>
      </w:r>
    </w:p>
    <w:p w:rsidR="00000000" w:rsidDel="00000000" w:rsidP="00000000" w:rsidRDefault="00000000" w:rsidRPr="00000000" w14:paraId="00000043">
      <w:pPr>
        <w:numPr>
          <w:ilvl w:val="0"/>
          <w:numId w:val="7"/>
        </w:numPr>
        <w:spacing w:after="200" w:before="0" w:lineRule="auto"/>
        <w:ind w:left="720" w:hanging="360"/>
        <w:rPr>
          <w:u w:val="none"/>
        </w:rPr>
      </w:pPr>
      <w:r w:rsidDel="00000000" w:rsidR="00000000" w:rsidRPr="00000000">
        <w:rPr>
          <w:rtl w:val="0"/>
        </w:rPr>
        <w:t xml:space="preserve">Unintended weight loss</w:t>
      </w:r>
    </w:p>
    <w:p w:rsidR="00000000" w:rsidDel="00000000" w:rsidP="00000000" w:rsidRDefault="00000000" w:rsidRPr="00000000" w14:paraId="00000044">
      <w:pPr>
        <w:numPr>
          <w:ilvl w:val="0"/>
          <w:numId w:val="7"/>
        </w:numPr>
        <w:spacing w:after="200" w:before="0" w:lineRule="auto"/>
        <w:ind w:left="720" w:hanging="360"/>
        <w:rPr>
          <w:u w:val="none"/>
        </w:rPr>
      </w:pPr>
      <w:r w:rsidDel="00000000" w:rsidR="00000000" w:rsidRPr="00000000">
        <w:rPr>
          <w:rtl w:val="0"/>
        </w:rPr>
        <w:t xml:space="preserve">Difficulty swallowing</w:t>
      </w:r>
    </w:p>
    <w:p w:rsidR="00000000" w:rsidDel="00000000" w:rsidP="00000000" w:rsidRDefault="00000000" w:rsidRPr="00000000" w14:paraId="00000045">
      <w:pPr>
        <w:numPr>
          <w:ilvl w:val="0"/>
          <w:numId w:val="7"/>
        </w:numPr>
        <w:spacing w:after="200" w:lineRule="auto"/>
        <w:ind w:left="720" w:hanging="360"/>
        <w:rPr>
          <w:u w:val="none"/>
        </w:rPr>
      </w:pPr>
      <w:r w:rsidDel="00000000" w:rsidR="00000000" w:rsidRPr="00000000">
        <w:rPr>
          <w:rtl w:val="0"/>
        </w:rPr>
        <w:t xml:space="preserve">Jaundice (yellowing of the skin and eyes)</w:t>
      </w:r>
    </w:p>
    <w:p w:rsidR="00000000" w:rsidDel="00000000" w:rsidP="00000000" w:rsidRDefault="00000000" w:rsidRPr="00000000" w14:paraId="00000046">
      <w:pPr>
        <w:pStyle w:val="Heading3"/>
        <w:spacing w:after="200" w:lineRule="auto"/>
        <w:rPr/>
      </w:pPr>
      <w:bookmarkStart w:colFirst="0" w:colLast="0" w:name="_9uuudrazzkgc" w:id="8"/>
      <w:bookmarkEnd w:id="8"/>
      <w:r w:rsidDel="00000000" w:rsidR="00000000" w:rsidRPr="00000000">
        <w:rPr>
          <w:rtl w:val="0"/>
        </w:rPr>
        <w:t xml:space="preserve">Nervous System</w:t>
      </w:r>
    </w:p>
    <w:p w:rsidR="00000000" w:rsidDel="00000000" w:rsidP="00000000" w:rsidRDefault="00000000" w:rsidRPr="00000000" w14:paraId="00000047">
      <w:pPr>
        <w:spacing w:after="200" w:lineRule="auto"/>
        <w:rPr/>
      </w:pPr>
      <w:r w:rsidDel="00000000" w:rsidR="00000000" w:rsidRPr="00000000">
        <w:rPr>
          <w:rtl w:val="0"/>
        </w:rPr>
        <w:t xml:space="preserve">The nervous system is responsible for controlling and coordinating body functions. Red flag symptoms in this system may indicate a severe neurological condition like a stroke, meningitis, or brain tumor. Common red flag symptoms for the nervous system include:</w:t>
      </w:r>
    </w:p>
    <w:p w:rsidR="00000000" w:rsidDel="00000000" w:rsidP="00000000" w:rsidRDefault="00000000" w:rsidRPr="00000000" w14:paraId="00000048">
      <w:pPr>
        <w:numPr>
          <w:ilvl w:val="0"/>
          <w:numId w:val="15"/>
        </w:numPr>
        <w:spacing w:after="200" w:lineRule="auto"/>
        <w:ind w:left="720" w:hanging="360"/>
        <w:rPr>
          <w:u w:val="none"/>
        </w:rPr>
      </w:pPr>
      <w:r w:rsidDel="00000000" w:rsidR="00000000" w:rsidRPr="00000000">
        <w:rPr>
          <w:rtl w:val="0"/>
        </w:rPr>
        <w:t xml:space="preserve">Sudden severe headache</w:t>
      </w:r>
    </w:p>
    <w:p w:rsidR="00000000" w:rsidDel="00000000" w:rsidP="00000000" w:rsidRDefault="00000000" w:rsidRPr="00000000" w14:paraId="00000049">
      <w:pPr>
        <w:numPr>
          <w:ilvl w:val="0"/>
          <w:numId w:val="15"/>
        </w:numPr>
        <w:spacing w:after="200" w:before="0" w:lineRule="auto"/>
        <w:ind w:left="720" w:hanging="360"/>
        <w:rPr>
          <w:u w:val="none"/>
        </w:rPr>
      </w:pPr>
      <w:r w:rsidDel="00000000" w:rsidR="00000000" w:rsidRPr="00000000">
        <w:rPr>
          <w:rtl w:val="0"/>
        </w:rPr>
        <w:t xml:space="preserve">Changes in mental status, such as confusion or agitation</w:t>
      </w:r>
    </w:p>
    <w:p w:rsidR="00000000" w:rsidDel="00000000" w:rsidP="00000000" w:rsidRDefault="00000000" w:rsidRPr="00000000" w14:paraId="0000004A">
      <w:pPr>
        <w:numPr>
          <w:ilvl w:val="0"/>
          <w:numId w:val="15"/>
        </w:numPr>
        <w:spacing w:after="200" w:before="0" w:lineRule="auto"/>
        <w:ind w:left="720" w:hanging="360"/>
        <w:rPr>
          <w:u w:val="none"/>
        </w:rPr>
      </w:pPr>
      <w:r w:rsidDel="00000000" w:rsidR="00000000" w:rsidRPr="00000000">
        <w:rPr>
          <w:rtl w:val="0"/>
        </w:rPr>
        <w:t xml:space="preserve">Loss of muscle strength or coordination, particularly on one side of the body</w:t>
      </w:r>
    </w:p>
    <w:p w:rsidR="00000000" w:rsidDel="00000000" w:rsidP="00000000" w:rsidRDefault="00000000" w:rsidRPr="00000000" w14:paraId="0000004B">
      <w:pPr>
        <w:numPr>
          <w:ilvl w:val="0"/>
          <w:numId w:val="15"/>
        </w:numPr>
        <w:spacing w:after="200" w:before="0" w:lineRule="auto"/>
        <w:ind w:left="720" w:hanging="360"/>
        <w:rPr>
          <w:u w:val="none"/>
        </w:rPr>
      </w:pPr>
      <w:r w:rsidDel="00000000" w:rsidR="00000000" w:rsidRPr="00000000">
        <w:rPr>
          <w:rtl w:val="0"/>
        </w:rPr>
        <w:t xml:space="preserve">Seizures, especially if they are new or occur without a known cause</w:t>
      </w:r>
    </w:p>
    <w:p w:rsidR="00000000" w:rsidDel="00000000" w:rsidP="00000000" w:rsidRDefault="00000000" w:rsidRPr="00000000" w14:paraId="0000004C">
      <w:pPr>
        <w:numPr>
          <w:ilvl w:val="0"/>
          <w:numId w:val="15"/>
        </w:numPr>
        <w:spacing w:after="200" w:lineRule="auto"/>
        <w:ind w:left="720" w:hanging="360"/>
        <w:rPr>
          <w:u w:val="none"/>
        </w:rPr>
      </w:pPr>
      <w:r w:rsidDel="00000000" w:rsidR="00000000" w:rsidRPr="00000000">
        <w:rPr>
          <w:rtl w:val="0"/>
        </w:rPr>
        <w:t xml:space="preserve">Vision changes, including sudden loss of vision or double vision</w:t>
      </w:r>
    </w:p>
    <w:p w:rsidR="00000000" w:rsidDel="00000000" w:rsidP="00000000" w:rsidRDefault="00000000" w:rsidRPr="00000000" w14:paraId="0000004D">
      <w:pPr>
        <w:pStyle w:val="Heading3"/>
        <w:spacing w:after="200" w:lineRule="auto"/>
        <w:rPr/>
      </w:pPr>
      <w:bookmarkStart w:colFirst="0" w:colLast="0" w:name="_sv91h7g1b174" w:id="9"/>
      <w:bookmarkEnd w:id="9"/>
      <w:r w:rsidDel="00000000" w:rsidR="00000000" w:rsidRPr="00000000">
        <w:rPr>
          <w:rtl w:val="0"/>
        </w:rPr>
        <w:t xml:space="preserve">Musculoskeletal System</w:t>
      </w:r>
    </w:p>
    <w:p w:rsidR="00000000" w:rsidDel="00000000" w:rsidP="00000000" w:rsidRDefault="00000000" w:rsidRPr="00000000" w14:paraId="0000004E">
      <w:pPr>
        <w:spacing w:after="200" w:lineRule="auto"/>
        <w:rPr/>
      </w:pPr>
      <w:r w:rsidDel="00000000" w:rsidR="00000000" w:rsidRPr="00000000">
        <w:rPr>
          <w:rtl w:val="0"/>
        </w:rPr>
        <w:t xml:space="preserve">The musculoskeletal system includes the bones, muscles, and joints. Red flag symptoms in this system may point to a severe condition like a fracture, dislocation, or infection. Common red flag symptoms for the musculoskeletal system include:</w:t>
      </w:r>
    </w:p>
    <w:p w:rsidR="00000000" w:rsidDel="00000000" w:rsidP="00000000" w:rsidRDefault="00000000" w:rsidRPr="00000000" w14:paraId="0000004F">
      <w:pPr>
        <w:numPr>
          <w:ilvl w:val="0"/>
          <w:numId w:val="11"/>
        </w:numPr>
        <w:spacing w:after="200" w:lineRule="auto"/>
        <w:ind w:left="720" w:hanging="360"/>
        <w:rPr>
          <w:u w:val="none"/>
        </w:rPr>
      </w:pPr>
      <w:r w:rsidDel="00000000" w:rsidR="00000000" w:rsidRPr="00000000">
        <w:rPr>
          <w:rtl w:val="0"/>
        </w:rPr>
        <w:t xml:space="preserve">Severe joint pain or swelling, particularly if it occurs suddenly or is accompanied by fever</w:t>
      </w:r>
    </w:p>
    <w:p w:rsidR="00000000" w:rsidDel="00000000" w:rsidP="00000000" w:rsidRDefault="00000000" w:rsidRPr="00000000" w14:paraId="00000050">
      <w:pPr>
        <w:numPr>
          <w:ilvl w:val="0"/>
          <w:numId w:val="11"/>
        </w:numPr>
        <w:spacing w:after="200" w:before="0" w:lineRule="auto"/>
        <w:ind w:left="720" w:hanging="360"/>
        <w:rPr>
          <w:u w:val="none"/>
        </w:rPr>
      </w:pPr>
      <w:r w:rsidDel="00000000" w:rsidR="00000000" w:rsidRPr="00000000">
        <w:rPr>
          <w:rtl w:val="0"/>
        </w:rPr>
        <w:t xml:space="preserve">Inability to move a joint or bear weight on a limb</w:t>
      </w:r>
    </w:p>
    <w:p w:rsidR="00000000" w:rsidDel="00000000" w:rsidP="00000000" w:rsidRDefault="00000000" w:rsidRPr="00000000" w14:paraId="00000051">
      <w:pPr>
        <w:numPr>
          <w:ilvl w:val="0"/>
          <w:numId w:val="11"/>
        </w:numPr>
        <w:spacing w:after="200" w:before="0" w:lineRule="auto"/>
        <w:ind w:left="720" w:hanging="360"/>
        <w:rPr>
          <w:u w:val="none"/>
        </w:rPr>
      </w:pPr>
      <w:r w:rsidDel="00000000" w:rsidR="00000000" w:rsidRPr="00000000">
        <w:rPr>
          <w:rtl w:val="0"/>
        </w:rPr>
        <w:t xml:space="preserve">Deformity of a joint or limb</w:t>
      </w:r>
    </w:p>
    <w:p w:rsidR="00000000" w:rsidDel="00000000" w:rsidP="00000000" w:rsidRDefault="00000000" w:rsidRPr="00000000" w14:paraId="00000052">
      <w:pPr>
        <w:numPr>
          <w:ilvl w:val="0"/>
          <w:numId w:val="11"/>
        </w:numPr>
        <w:spacing w:after="200" w:before="0" w:lineRule="auto"/>
        <w:ind w:left="720" w:hanging="360"/>
        <w:rPr>
          <w:u w:val="none"/>
        </w:rPr>
      </w:pPr>
      <w:r w:rsidDel="00000000" w:rsidR="00000000" w:rsidRPr="00000000">
        <w:rPr>
          <w:rtl w:val="0"/>
        </w:rPr>
        <w:t xml:space="preserve">Persistent or worsening back pain, especially if it is accompanied by fever, weight loss, or neurological symptoms</w:t>
      </w:r>
    </w:p>
    <w:p w:rsidR="00000000" w:rsidDel="00000000" w:rsidP="00000000" w:rsidRDefault="00000000" w:rsidRPr="00000000" w14:paraId="00000053">
      <w:pPr>
        <w:numPr>
          <w:ilvl w:val="0"/>
          <w:numId w:val="11"/>
        </w:numPr>
        <w:spacing w:after="200" w:lineRule="auto"/>
        <w:ind w:left="720" w:hanging="360"/>
        <w:rPr>
          <w:u w:val="none"/>
        </w:rPr>
      </w:pPr>
      <w:r w:rsidDel="00000000" w:rsidR="00000000" w:rsidRPr="00000000">
        <w:rPr>
          <w:rtl w:val="0"/>
        </w:rPr>
        <w:t xml:space="preserve">Trauma or injury followed by severe pain, swelling, or deformity</w:t>
      </w:r>
    </w:p>
    <w:p w:rsidR="00000000" w:rsidDel="00000000" w:rsidP="00000000" w:rsidRDefault="00000000" w:rsidRPr="00000000" w14:paraId="00000054">
      <w:pPr>
        <w:pStyle w:val="Heading3"/>
        <w:spacing w:after="200" w:lineRule="auto"/>
        <w:rPr/>
      </w:pPr>
      <w:bookmarkStart w:colFirst="0" w:colLast="0" w:name="_7wypvp8bj7wl" w:id="10"/>
      <w:bookmarkEnd w:id="10"/>
      <w:r w:rsidDel="00000000" w:rsidR="00000000" w:rsidRPr="00000000">
        <w:rPr>
          <w:rtl w:val="0"/>
        </w:rPr>
        <w:t xml:space="preserve">Reproductive System</w:t>
      </w:r>
    </w:p>
    <w:p w:rsidR="00000000" w:rsidDel="00000000" w:rsidP="00000000" w:rsidRDefault="00000000" w:rsidRPr="00000000" w14:paraId="00000055">
      <w:pPr>
        <w:spacing w:after="200" w:lineRule="auto"/>
        <w:rPr/>
      </w:pPr>
      <w:r w:rsidDel="00000000" w:rsidR="00000000" w:rsidRPr="00000000">
        <w:rPr>
          <w:rtl w:val="0"/>
        </w:rPr>
        <w:t xml:space="preserve">The reproductive system includes the organs responsible for reproduction. Red flag symptoms in this system may indicate a severe condition like an ectopic pregnancy, testicular torsion, or pelvic inflammatory disease. Common red flag symptoms for the reproductive system include:</w:t>
      </w:r>
    </w:p>
    <w:p w:rsidR="00000000" w:rsidDel="00000000" w:rsidP="00000000" w:rsidRDefault="00000000" w:rsidRPr="00000000" w14:paraId="00000056">
      <w:pPr>
        <w:numPr>
          <w:ilvl w:val="0"/>
          <w:numId w:val="6"/>
        </w:numPr>
        <w:spacing w:after="200" w:lineRule="auto"/>
        <w:ind w:left="720" w:hanging="360"/>
        <w:rPr>
          <w:u w:val="none"/>
        </w:rPr>
      </w:pPr>
      <w:r w:rsidDel="00000000" w:rsidR="00000000" w:rsidRPr="00000000">
        <w:rPr>
          <w:rtl w:val="0"/>
        </w:rPr>
        <w:t xml:space="preserve">Severe pelvic or lower abdominal pain, particularly if it is sudden in onset or accompanied by fever</w:t>
      </w:r>
    </w:p>
    <w:p w:rsidR="00000000" w:rsidDel="00000000" w:rsidP="00000000" w:rsidRDefault="00000000" w:rsidRPr="00000000" w14:paraId="00000057">
      <w:pPr>
        <w:numPr>
          <w:ilvl w:val="0"/>
          <w:numId w:val="6"/>
        </w:numPr>
        <w:spacing w:after="200" w:before="0" w:lineRule="auto"/>
        <w:ind w:left="720" w:hanging="360"/>
        <w:rPr>
          <w:u w:val="none"/>
        </w:rPr>
      </w:pPr>
      <w:r w:rsidDel="00000000" w:rsidR="00000000" w:rsidRPr="00000000">
        <w:rPr>
          <w:rtl w:val="0"/>
        </w:rPr>
        <w:t xml:space="preserve">Heavy or irregular vaginal bleeding, especially if it occurs between periods or after menopause</w:t>
      </w:r>
    </w:p>
    <w:p w:rsidR="00000000" w:rsidDel="00000000" w:rsidP="00000000" w:rsidRDefault="00000000" w:rsidRPr="00000000" w14:paraId="00000058">
      <w:pPr>
        <w:numPr>
          <w:ilvl w:val="0"/>
          <w:numId w:val="6"/>
        </w:numPr>
        <w:spacing w:after="200" w:before="0" w:lineRule="auto"/>
        <w:ind w:left="720" w:hanging="360"/>
        <w:rPr>
          <w:u w:val="none"/>
        </w:rPr>
      </w:pPr>
      <w:r w:rsidDel="00000000" w:rsidR="00000000" w:rsidRPr="00000000">
        <w:rPr>
          <w:rtl w:val="0"/>
        </w:rPr>
        <w:t xml:space="preserve">Severe testicular pain or swelling, especially if it occurs suddenly</w:t>
      </w:r>
    </w:p>
    <w:p w:rsidR="00000000" w:rsidDel="00000000" w:rsidP="00000000" w:rsidRDefault="00000000" w:rsidRPr="00000000" w14:paraId="00000059">
      <w:pPr>
        <w:numPr>
          <w:ilvl w:val="0"/>
          <w:numId w:val="6"/>
        </w:numPr>
        <w:spacing w:after="200" w:before="0" w:lineRule="auto"/>
        <w:ind w:left="720" w:hanging="360"/>
        <w:rPr>
          <w:u w:val="none"/>
        </w:rPr>
      </w:pPr>
      <w:r w:rsidDel="00000000" w:rsidR="00000000" w:rsidRPr="00000000">
        <w:rPr>
          <w:rtl w:val="0"/>
        </w:rPr>
        <w:t xml:space="preserve">Painful or difficult urination, especially if it is accompanied by fever or back pain</w:t>
      </w:r>
    </w:p>
    <w:p w:rsidR="00000000" w:rsidDel="00000000" w:rsidP="00000000" w:rsidRDefault="00000000" w:rsidRPr="00000000" w14:paraId="0000005A">
      <w:pPr>
        <w:numPr>
          <w:ilvl w:val="0"/>
          <w:numId w:val="14"/>
        </w:numPr>
        <w:spacing w:after="200" w:lineRule="auto"/>
        <w:ind w:left="720" w:hanging="360"/>
        <w:rPr>
          <w:u w:val="none"/>
        </w:rPr>
      </w:pPr>
      <w:r w:rsidDel="00000000" w:rsidR="00000000" w:rsidRPr="00000000">
        <w:rPr>
          <w:rtl w:val="0"/>
        </w:rPr>
        <w:t xml:space="preserve">Persistent or worsening breast pain or lumps, especially if accompanied by nipple discharge or skin changes</w:t>
      </w:r>
    </w:p>
    <w:p w:rsidR="00000000" w:rsidDel="00000000" w:rsidP="00000000" w:rsidRDefault="00000000" w:rsidRPr="00000000" w14:paraId="0000005B">
      <w:pPr>
        <w:pStyle w:val="Heading3"/>
        <w:spacing w:after="200" w:lineRule="auto"/>
        <w:rPr/>
      </w:pPr>
      <w:bookmarkStart w:colFirst="0" w:colLast="0" w:name="_6umjfuwxhon1" w:id="11"/>
      <w:bookmarkEnd w:id="11"/>
      <w:r w:rsidDel="00000000" w:rsidR="00000000" w:rsidRPr="00000000">
        <w:rPr>
          <w:rtl w:val="0"/>
        </w:rPr>
        <w:t xml:space="preserve">Urinary System</w:t>
      </w:r>
    </w:p>
    <w:p w:rsidR="00000000" w:rsidDel="00000000" w:rsidP="00000000" w:rsidRDefault="00000000" w:rsidRPr="00000000" w14:paraId="0000005C">
      <w:pPr>
        <w:spacing w:after="200" w:lineRule="auto"/>
        <w:rPr/>
      </w:pPr>
      <w:r w:rsidDel="00000000" w:rsidR="00000000" w:rsidRPr="00000000">
        <w:rPr>
          <w:rtl w:val="0"/>
        </w:rPr>
        <w:t xml:space="preserve">The urinary system includes the organs responsible for filtering waste products from the blood and producing urine. Red flag symptoms in this system may indicate a severe condition like a kidney stone, urinary tract infection, or kidney failure. Common red flag symptoms for the urinary system include:</w:t>
      </w:r>
    </w:p>
    <w:p w:rsidR="00000000" w:rsidDel="00000000" w:rsidP="00000000" w:rsidRDefault="00000000" w:rsidRPr="00000000" w14:paraId="0000005D">
      <w:pPr>
        <w:numPr>
          <w:ilvl w:val="0"/>
          <w:numId w:val="13"/>
        </w:numPr>
        <w:spacing w:after="200" w:lineRule="auto"/>
        <w:ind w:left="720" w:hanging="360"/>
        <w:rPr>
          <w:u w:val="none"/>
        </w:rPr>
      </w:pPr>
      <w:r w:rsidDel="00000000" w:rsidR="00000000" w:rsidRPr="00000000">
        <w:rPr>
          <w:rtl w:val="0"/>
        </w:rPr>
        <w:t xml:space="preserve">Severe flank or lower back pain, especially if it occurs suddenly or is accompanied by fever</w:t>
      </w:r>
    </w:p>
    <w:p w:rsidR="00000000" w:rsidDel="00000000" w:rsidP="00000000" w:rsidRDefault="00000000" w:rsidRPr="00000000" w14:paraId="0000005E">
      <w:pPr>
        <w:numPr>
          <w:ilvl w:val="0"/>
          <w:numId w:val="13"/>
        </w:numPr>
        <w:spacing w:after="200" w:before="0" w:lineRule="auto"/>
        <w:ind w:left="720" w:hanging="360"/>
        <w:rPr>
          <w:u w:val="none"/>
        </w:rPr>
      </w:pPr>
      <w:r w:rsidDel="00000000" w:rsidR="00000000" w:rsidRPr="00000000">
        <w:rPr>
          <w:rtl w:val="0"/>
        </w:rPr>
        <w:t xml:space="preserve">Blood in the urine</w:t>
      </w:r>
    </w:p>
    <w:p w:rsidR="00000000" w:rsidDel="00000000" w:rsidP="00000000" w:rsidRDefault="00000000" w:rsidRPr="00000000" w14:paraId="0000005F">
      <w:pPr>
        <w:numPr>
          <w:ilvl w:val="0"/>
          <w:numId w:val="13"/>
        </w:numPr>
        <w:spacing w:after="200" w:before="0" w:lineRule="auto"/>
        <w:ind w:left="720" w:hanging="360"/>
        <w:rPr>
          <w:u w:val="none"/>
        </w:rPr>
      </w:pPr>
      <w:r w:rsidDel="00000000" w:rsidR="00000000" w:rsidRPr="00000000">
        <w:rPr>
          <w:rtl w:val="0"/>
        </w:rPr>
        <w:t xml:space="preserve">Painful or difficult urination, especially if it is accompanied by fever, chills, or back pain</w:t>
      </w:r>
    </w:p>
    <w:p w:rsidR="00000000" w:rsidDel="00000000" w:rsidP="00000000" w:rsidRDefault="00000000" w:rsidRPr="00000000" w14:paraId="00000060">
      <w:pPr>
        <w:numPr>
          <w:ilvl w:val="0"/>
          <w:numId w:val="13"/>
        </w:numPr>
        <w:spacing w:after="200" w:before="0" w:lineRule="auto"/>
        <w:ind w:left="720" w:hanging="360"/>
        <w:rPr>
          <w:u w:val="none"/>
        </w:rPr>
      </w:pPr>
      <w:r w:rsidDel="00000000" w:rsidR="00000000" w:rsidRPr="00000000">
        <w:rPr>
          <w:rtl w:val="0"/>
        </w:rPr>
        <w:t xml:space="preserve">Inability to urinate or a significant decrease in urine output</w:t>
      </w:r>
    </w:p>
    <w:p w:rsidR="00000000" w:rsidDel="00000000" w:rsidP="00000000" w:rsidRDefault="00000000" w:rsidRPr="00000000" w14:paraId="00000061">
      <w:pPr>
        <w:numPr>
          <w:ilvl w:val="0"/>
          <w:numId w:val="13"/>
        </w:numPr>
        <w:spacing w:after="200" w:lineRule="auto"/>
        <w:ind w:left="720" w:hanging="360"/>
        <w:rPr>
          <w:u w:val="none"/>
        </w:rPr>
      </w:pPr>
      <w:r w:rsidDel="00000000" w:rsidR="00000000" w:rsidRPr="00000000">
        <w:rPr>
          <w:rtl w:val="0"/>
        </w:rPr>
        <w:t xml:space="preserve">Swelling in the legs, ankles, or face, which may indicate fluid retention due to kidney dysfunction</w:t>
      </w:r>
    </w:p>
    <w:p w:rsidR="00000000" w:rsidDel="00000000" w:rsidP="00000000" w:rsidRDefault="00000000" w:rsidRPr="00000000" w14:paraId="00000062">
      <w:pPr>
        <w:pStyle w:val="Heading3"/>
        <w:spacing w:after="200" w:lineRule="auto"/>
        <w:rPr/>
      </w:pPr>
      <w:bookmarkStart w:colFirst="0" w:colLast="0" w:name="_kj2omnljo4it" w:id="12"/>
      <w:bookmarkEnd w:id="12"/>
      <w:r w:rsidDel="00000000" w:rsidR="00000000" w:rsidRPr="00000000">
        <w:rPr>
          <w:rtl w:val="0"/>
        </w:rPr>
        <w:t xml:space="preserve">Endocrine System</w:t>
      </w:r>
    </w:p>
    <w:p w:rsidR="00000000" w:rsidDel="00000000" w:rsidP="00000000" w:rsidRDefault="00000000" w:rsidRPr="00000000" w14:paraId="00000063">
      <w:pPr>
        <w:spacing w:after="200" w:lineRule="auto"/>
        <w:rPr/>
      </w:pPr>
      <w:r w:rsidDel="00000000" w:rsidR="00000000" w:rsidRPr="00000000">
        <w:rPr>
          <w:rtl w:val="0"/>
        </w:rPr>
        <w:t xml:space="preserve">The endocrine system is responsible for producing and regulating hormones. Red flag symptoms in this system may indicate a severe condition like diabetes, thyroid dysfunction, or adrenal crisis. Common red flag symptoms for the endocrine system include:</w:t>
      </w:r>
    </w:p>
    <w:p w:rsidR="00000000" w:rsidDel="00000000" w:rsidP="00000000" w:rsidRDefault="00000000" w:rsidRPr="00000000" w14:paraId="00000064">
      <w:pPr>
        <w:numPr>
          <w:ilvl w:val="0"/>
          <w:numId w:val="20"/>
        </w:numPr>
        <w:spacing w:after="200" w:lineRule="auto"/>
        <w:ind w:left="720" w:hanging="360"/>
        <w:rPr>
          <w:u w:val="none"/>
        </w:rPr>
      </w:pPr>
      <w:r w:rsidDel="00000000" w:rsidR="00000000" w:rsidRPr="00000000">
        <w:rPr>
          <w:rtl w:val="0"/>
        </w:rPr>
        <w:t xml:space="preserve">Unexplained weight loss or gain</w:t>
      </w:r>
    </w:p>
    <w:p w:rsidR="00000000" w:rsidDel="00000000" w:rsidP="00000000" w:rsidRDefault="00000000" w:rsidRPr="00000000" w14:paraId="00000065">
      <w:pPr>
        <w:numPr>
          <w:ilvl w:val="0"/>
          <w:numId w:val="20"/>
        </w:numPr>
        <w:spacing w:after="200" w:before="0" w:lineRule="auto"/>
        <w:ind w:left="720" w:hanging="360"/>
        <w:rPr>
          <w:u w:val="none"/>
        </w:rPr>
      </w:pPr>
      <w:r w:rsidDel="00000000" w:rsidR="00000000" w:rsidRPr="00000000">
        <w:rPr>
          <w:rtl w:val="0"/>
        </w:rPr>
        <w:t xml:space="preserve">Persistent fatigue or weakness</w:t>
      </w:r>
    </w:p>
    <w:p w:rsidR="00000000" w:rsidDel="00000000" w:rsidP="00000000" w:rsidRDefault="00000000" w:rsidRPr="00000000" w14:paraId="00000066">
      <w:pPr>
        <w:numPr>
          <w:ilvl w:val="0"/>
          <w:numId w:val="20"/>
        </w:numPr>
        <w:spacing w:after="200" w:before="0" w:lineRule="auto"/>
        <w:ind w:left="720" w:hanging="360"/>
        <w:rPr>
          <w:u w:val="none"/>
        </w:rPr>
      </w:pPr>
      <w:r w:rsidDel="00000000" w:rsidR="00000000" w:rsidRPr="00000000">
        <w:rPr>
          <w:rtl w:val="0"/>
        </w:rPr>
        <w:t xml:space="preserve">Excessive thirst or urination</w:t>
      </w:r>
    </w:p>
    <w:p w:rsidR="00000000" w:rsidDel="00000000" w:rsidP="00000000" w:rsidRDefault="00000000" w:rsidRPr="00000000" w14:paraId="00000067">
      <w:pPr>
        <w:numPr>
          <w:ilvl w:val="0"/>
          <w:numId w:val="20"/>
        </w:numPr>
        <w:spacing w:after="200" w:before="0" w:lineRule="auto"/>
        <w:ind w:left="720" w:hanging="360"/>
        <w:rPr>
          <w:u w:val="none"/>
        </w:rPr>
      </w:pPr>
      <w:r w:rsidDel="00000000" w:rsidR="00000000" w:rsidRPr="00000000">
        <w:rPr>
          <w:rtl w:val="0"/>
        </w:rPr>
        <w:t xml:space="preserve">Cold or heat intolerance</w:t>
      </w:r>
    </w:p>
    <w:p w:rsidR="00000000" w:rsidDel="00000000" w:rsidP="00000000" w:rsidRDefault="00000000" w:rsidRPr="00000000" w14:paraId="00000068">
      <w:pPr>
        <w:numPr>
          <w:ilvl w:val="0"/>
          <w:numId w:val="20"/>
        </w:numPr>
        <w:spacing w:after="200" w:lineRule="auto"/>
        <w:ind w:left="720" w:hanging="360"/>
        <w:rPr>
          <w:u w:val="none"/>
        </w:rPr>
      </w:pPr>
      <w:r w:rsidDel="00000000" w:rsidR="00000000" w:rsidRPr="00000000">
        <w:rPr>
          <w:rtl w:val="0"/>
        </w:rPr>
        <w:t xml:space="preserve">Severe low blood sugar (hypoglycemia) symptoms, such as confusion, sweating, or rapid heartbeat</w:t>
      </w:r>
    </w:p>
    <w:p w:rsidR="00000000" w:rsidDel="00000000" w:rsidP="00000000" w:rsidRDefault="00000000" w:rsidRPr="00000000" w14:paraId="00000069">
      <w:pPr>
        <w:pStyle w:val="Heading3"/>
        <w:spacing w:after="200" w:lineRule="auto"/>
        <w:rPr/>
      </w:pPr>
      <w:bookmarkStart w:colFirst="0" w:colLast="0" w:name="_pp32ht4lf4v7" w:id="13"/>
      <w:bookmarkEnd w:id="13"/>
      <w:r w:rsidDel="00000000" w:rsidR="00000000" w:rsidRPr="00000000">
        <w:rPr>
          <w:rtl w:val="0"/>
        </w:rPr>
        <w:t xml:space="preserve">Integumentary System</w:t>
      </w:r>
    </w:p>
    <w:p w:rsidR="00000000" w:rsidDel="00000000" w:rsidP="00000000" w:rsidRDefault="00000000" w:rsidRPr="00000000" w14:paraId="0000006A">
      <w:pPr>
        <w:spacing w:after="200" w:lineRule="auto"/>
        <w:rPr/>
      </w:pPr>
      <w:r w:rsidDel="00000000" w:rsidR="00000000" w:rsidRPr="00000000">
        <w:rPr>
          <w:rtl w:val="0"/>
        </w:rPr>
        <w:t xml:space="preserve">The integumentary system, which includes the skin, hair, and nails, serves as a barrier to protect the body from external factors. Red flag symptoms in this system may indicate a severe condition like skin cancer, cellulitis, or a severe allergic reaction. Common red flag symptoms for the integumentary system include:</w:t>
      </w:r>
    </w:p>
    <w:p w:rsidR="00000000" w:rsidDel="00000000" w:rsidP="00000000" w:rsidRDefault="00000000" w:rsidRPr="00000000" w14:paraId="0000006B">
      <w:pPr>
        <w:numPr>
          <w:ilvl w:val="0"/>
          <w:numId w:val="19"/>
        </w:numPr>
        <w:spacing w:after="200" w:lineRule="auto"/>
        <w:ind w:left="720" w:hanging="360"/>
        <w:rPr>
          <w:u w:val="none"/>
        </w:rPr>
      </w:pPr>
      <w:r w:rsidDel="00000000" w:rsidR="00000000" w:rsidRPr="00000000">
        <w:rPr>
          <w:rtl w:val="0"/>
        </w:rPr>
        <w:t xml:space="preserve">Rapidly growing or changing skin lesions, especially if they are irregular in shape or color</w:t>
      </w:r>
    </w:p>
    <w:p w:rsidR="00000000" w:rsidDel="00000000" w:rsidP="00000000" w:rsidRDefault="00000000" w:rsidRPr="00000000" w14:paraId="0000006C">
      <w:pPr>
        <w:numPr>
          <w:ilvl w:val="0"/>
          <w:numId w:val="19"/>
        </w:numPr>
        <w:spacing w:after="200" w:before="0" w:lineRule="auto"/>
        <w:ind w:left="720" w:hanging="360"/>
        <w:rPr>
          <w:u w:val="none"/>
        </w:rPr>
      </w:pPr>
      <w:r w:rsidDel="00000000" w:rsidR="00000000" w:rsidRPr="00000000">
        <w:rPr>
          <w:rtl w:val="0"/>
        </w:rPr>
        <w:t xml:space="preserve">Red, swollen, or painful skin, particularly if it is accompanied by fever or chills</w:t>
      </w:r>
    </w:p>
    <w:p w:rsidR="00000000" w:rsidDel="00000000" w:rsidP="00000000" w:rsidRDefault="00000000" w:rsidRPr="00000000" w14:paraId="0000006D">
      <w:pPr>
        <w:numPr>
          <w:ilvl w:val="0"/>
          <w:numId w:val="19"/>
        </w:numPr>
        <w:spacing w:after="200" w:before="0" w:lineRule="auto"/>
        <w:ind w:left="720" w:hanging="360"/>
        <w:rPr>
          <w:u w:val="none"/>
        </w:rPr>
      </w:pPr>
      <w:r w:rsidDel="00000000" w:rsidR="00000000" w:rsidRPr="00000000">
        <w:rPr>
          <w:rtl w:val="0"/>
        </w:rPr>
        <w:t xml:space="preserve">Severe or widespread rash, especially if it is accompanied by fever, difficulty breathing, or swelling of the face, lips, or tongue</w:t>
      </w:r>
    </w:p>
    <w:p w:rsidR="00000000" w:rsidDel="00000000" w:rsidP="00000000" w:rsidRDefault="00000000" w:rsidRPr="00000000" w14:paraId="0000006E">
      <w:pPr>
        <w:numPr>
          <w:ilvl w:val="0"/>
          <w:numId w:val="19"/>
        </w:numPr>
        <w:spacing w:after="200" w:before="0" w:lineRule="auto"/>
        <w:ind w:left="720" w:hanging="360"/>
        <w:rPr>
          <w:u w:val="none"/>
        </w:rPr>
      </w:pPr>
      <w:r w:rsidDel="00000000" w:rsidR="00000000" w:rsidRPr="00000000">
        <w:rPr>
          <w:rtl w:val="0"/>
        </w:rPr>
        <w:t xml:space="preserve">Persistent itching, especially if it is accompanied by weight loss or night sweats</w:t>
      </w:r>
    </w:p>
    <w:p w:rsidR="00000000" w:rsidDel="00000000" w:rsidP="00000000" w:rsidRDefault="00000000" w:rsidRPr="00000000" w14:paraId="0000006F">
      <w:pPr>
        <w:numPr>
          <w:ilvl w:val="0"/>
          <w:numId w:val="19"/>
        </w:numPr>
        <w:spacing w:after="200" w:lineRule="auto"/>
        <w:ind w:left="720" w:hanging="360"/>
        <w:rPr>
          <w:u w:val="none"/>
        </w:rPr>
      </w:pPr>
      <w:r w:rsidDel="00000000" w:rsidR="00000000" w:rsidRPr="00000000">
        <w:rPr>
          <w:rtl w:val="0"/>
        </w:rPr>
        <w:t xml:space="preserve">Yellowing of the skin and eyes (jaundice), which may indicate liver dysfunction</w:t>
      </w:r>
    </w:p>
    <w:p w:rsidR="00000000" w:rsidDel="00000000" w:rsidP="00000000" w:rsidRDefault="00000000" w:rsidRPr="00000000" w14:paraId="00000070">
      <w:pPr>
        <w:pStyle w:val="Heading2"/>
        <w:spacing w:after="200" w:lineRule="auto"/>
        <w:rPr/>
      </w:pPr>
      <w:bookmarkStart w:colFirst="0" w:colLast="0" w:name="_egqvrvn0zag0" w:id="14"/>
      <w:bookmarkEnd w:id="14"/>
      <w:r w:rsidDel="00000000" w:rsidR="00000000" w:rsidRPr="00000000">
        <w:rPr>
          <w:rtl w:val="0"/>
        </w:rPr>
        <w:t xml:space="preserve">Assessing Urgency</w:t>
      </w:r>
    </w:p>
    <w:p w:rsidR="00000000" w:rsidDel="00000000" w:rsidP="00000000" w:rsidRDefault="00000000" w:rsidRPr="00000000" w14:paraId="00000071">
      <w:pPr>
        <w:spacing w:after="200" w:lineRule="auto"/>
        <w:rPr/>
      </w:pPr>
      <w:r w:rsidDel="00000000" w:rsidR="00000000" w:rsidRPr="00000000">
        <w:rPr>
          <w:rtl w:val="0"/>
        </w:rPr>
        <w:t xml:space="preserve">In naturopathic practice, assessing the urgency of red flag symptoms is crucial in determining the appropriate course of action and ensuring the safety and well-being of clients. In this lesson, we will delve deeper into the process of assessing urgency, discussing factors that influence the decision-making process and exploring different scenarios that require varying levels of action. We will also provide practical tips and guidelines to help you navigate complex situations and make informed decisions when encountering red flag symptoms in your practice.</w:t>
      </w:r>
    </w:p>
    <w:p w:rsidR="00000000" w:rsidDel="00000000" w:rsidP="00000000" w:rsidRDefault="00000000" w:rsidRPr="00000000" w14:paraId="00000072">
      <w:pPr>
        <w:pStyle w:val="Heading3"/>
        <w:spacing w:after="200" w:lineRule="auto"/>
        <w:rPr/>
      </w:pPr>
      <w:bookmarkStart w:colFirst="0" w:colLast="0" w:name="_r2b1dcowxt1s" w:id="15"/>
      <w:bookmarkEnd w:id="15"/>
      <w:r w:rsidDel="00000000" w:rsidR="00000000" w:rsidRPr="00000000">
        <w:rPr>
          <w:rtl w:val="0"/>
        </w:rPr>
        <w:t xml:space="preserve">Factors Influencing Urgency Assessment</w:t>
      </w:r>
    </w:p>
    <w:p w:rsidR="00000000" w:rsidDel="00000000" w:rsidP="00000000" w:rsidRDefault="00000000" w:rsidRPr="00000000" w14:paraId="00000073">
      <w:pPr>
        <w:spacing w:after="200" w:lineRule="auto"/>
        <w:rPr/>
      </w:pPr>
      <w:r w:rsidDel="00000000" w:rsidR="00000000" w:rsidRPr="00000000">
        <w:rPr>
          <w:rtl w:val="0"/>
        </w:rPr>
        <w:t xml:space="preserve">Several factors can influence the assessment of urgency in red flag symptoms. As a naturopathic practitioner, it is essential to consider the following factors when determining the appropriate course of action:</w:t>
      </w:r>
    </w:p>
    <w:p w:rsidR="00000000" w:rsidDel="00000000" w:rsidP="00000000" w:rsidRDefault="00000000" w:rsidRPr="00000000" w14:paraId="00000074">
      <w:pPr>
        <w:spacing w:after="200" w:lineRule="auto"/>
        <w:rPr/>
      </w:pPr>
      <w:r w:rsidDel="00000000" w:rsidR="00000000" w:rsidRPr="00000000">
        <w:rPr>
          <w:b w:val="1"/>
          <w:rtl w:val="0"/>
        </w:rPr>
        <w:t xml:space="preserve">Severity of symptoms:</w:t>
      </w:r>
      <w:r w:rsidDel="00000000" w:rsidR="00000000" w:rsidRPr="00000000">
        <w:rPr>
          <w:rtl w:val="0"/>
        </w:rPr>
        <w:t xml:space="preserve"> The intensity of the symptoms experienced by the client can provide valuable information about the urgency of the situation. Severe symptoms, such as chest pain, shortness of breath, or sudden loss of vision, warrant immediate attention and referral to conventional healthcare providers.</w:t>
      </w:r>
    </w:p>
    <w:p w:rsidR="00000000" w:rsidDel="00000000" w:rsidP="00000000" w:rsidRDefault="00000000" w:rsidRPr="00000000" w14:paraId="00000075">
      <w:pPr>
        <w:spacing w:after="200" w:lineRule="auto"/>
        <w:rPr/>
      </w:pPr>
      <w:r w:rsidDel="00000000" w:rsidR="00000000" w:rsidRPr="00000000">
        <w:rPr>
          <w:b w:val="1"/>
          <w:rtl w:val="0"/>
        </w:rPr>
        <w:t xml:space="preserve">Duration of symptoms:</w:t>
      </w:r>
      <w:r w:rsidDel="00000000" w:rsidR="00000000" w:rsidRPr="00000000">
        <w:rPr>
          <w:rtl w:val="0"/>
        </w:rPr>
        <w:t xml:space="preserve"> The duration of symptoms is another critical factor to consider. Acute symptoms that arise suddenly and persist or worsen over time may indicate a more urgent situation, while chronic symptoms may be less urgent but still warrant further investigation.</w:t>
      </w:r>
    </w:p>
    <w:p w:rsidR="00000000" w:rsidDel="00000000" w:rsidP="00000000" w:rsidRDefault="00000000" w:rsidRPr="00000000" w14:paraId="00000076">
      <w:pPr>
        <w:spacing w:after="200" w:lineRule="auto"/>
        <w:rPr/>
      </w:pPr>
      <w:r w:rsidDel="00000000" w:rsidR="00000000" w:rsidRPr="00000000">
        <w:rPr>
          <w:b w:val="1"/>
          <w:rtl w:val="0"/>
        </w:rPr>
        <w:t xml:space="preserve">Associated symptoms:</w:t>
      </w:r>
      <w:r w:rsidDel="00000000" w:rsidR="00000000" w:rsidRPr="00000000">
        <w:rPr>
          <w:rtl w:val="0"/>
        </w:rPr>
        <w:t xml:space="preserve"> The presence of additional symptoms can help to inform the urgency assessment. For example, severe abdominal pain accompanied by fever, nausea, and vomiting may suggest a more urgent situation than abdominal pain alone.</w:t>
      </w:r>
    </w:p>
    <w:p w:rsidR="00000000" w:rsidDel="00000000" w:rsidP="00000000" w:rsidRDefault="00000000" w:rsidRPr="00000000" w14:paraId="00000077">
      <w:pPr>
        <w:spacing w:after="200" w:lineRule="auto"/>
        <w:rPr/>
      </w:pPr>
      <w:r w:rsidDel="00000000" w:rsidR="00000000" w:rsidRPr="00000000">
        <w:rPr>
          <w:b w:val="1"/>
          <w:rtl w:val="0"/>
        </w:rPr>
        <w:t xml:space="preserve">Medical history and overall health:</w:t>
      </w:r>
      <w:r w:rsidDel="00000000" w:rsidR="00000000" w:rsidRPr="00000000">
        <w:rPr>
          <w:rtl w:val="0"/>
        </w:rPr>
        <w:t xml:space="preserve"> A client's medical history and overall health can impact the urgency of red flag symptoms. Individuals with a history of chronic illness or compromised immune systems may require more immediate attention, while otherwise healthy individuals may be able to wait for further evaluation.</w:t>
      </w:r>
    </w:p>
    <w:p w:rsidR="00000000" w:rsidDel="00000000" w:rsidP="00000000" w:rsidRDefault="00000000" w:rsidRPr="00000000" w14:paraId="00000078">
      <w:pPr>
        <w:spacing w:after="200" w:lineRule="auto"/>
        <w:rPr/>
      </w:pPr>
      <w:r w:rsidDel="00000000" w:rsidR="00000000" w:rsidRPr="00000000">
        <w:rPr>
          <w:b w:val="1"/>
          <w:rtl w:val="0"/>
        </w:rPr>
        <w:t xml:space="preserve">Response to previous treatments:</w:t>
      </w:r>
      <w:r w:rsidDel="00000000" w:rsidR="00000000" w:rsidRPr="00000000">
        <w:rPr>
          <w:rtl w:val="0"/>
        </w:rPr>
        <w:t xml:space="preserve"> If a client has tried naturopathic or conventional treatments for their symptoms without improvement or with worsening symptoms, this may indicate a more urgent situation requiring further evaluation and intervention.</w:t>
      </w:r>
    </w:p>
    <w:p w:rsidR="00000000" w:rsidDel="00000000" w:rsidP="00000000" w:rsidRDefault="00000000" w:rsidRPr="00000000" w14:paraId="00000079">
      <w:pPr>
        <w:pStyle w:val="Heading3"/>
        <w:spacing w:after="200" w:lineRule="auto"/>
        <w:rPr/>
      </w:pPr>
      <w:bookmarkStart w:colFirst="0" w:colLast="0" w:name="_ekfrsuex3vom" w:id="16"/>
      <w:bookmarkEnd w:id="16"/>
      <w:r w:rsidDel="00000000" w:rsidR="00000000" w:rsidRPr="00000000">
        <w:rPr>
          <w:rtl w:val="0"/>
        </w:rPr>
        <w:t xml:space="preserve">Categorizing Urgency Levels</w:t>
      </w:r>
    </w:p>
    <w:p w:rsidR="00000000" w:rsidDel="00000000" w:rsidP="00000000" w:rsidRDefault="00000000" w:rsidRPr="00000000" w14:paraId="0000007A">
      <w:pPr>
        <w:spacing w:after="200" w:lineRule="auto"/>
        <w:rPr/>
      </w:pPr>
      <w:r w:rsidDel="00000000" w:rsidR="00000000" w:rsidRPr="00000000">
        <w:rPr>
          <w:rtl w:val="0"/>
        </w:rPr>
        <w:t xml:space="preserve">To facilitate the assessment of urgency in red flag symptoms, it can be helpful to categorize symptoms into different levels of urgency. This categorization can provide a framework for decision-making and help guide appropriate actions.</w:t>
      </w:r>
    </w:p>
    <w:p w:rsidR="00000000" w:rsidDel="00000000" w:rsidP="00000000" w:rsidRDefault="00000000" w:rsidRPr="00000000" w14:paraId="0000007B">
      <w:pPr>
        <w:spacing w:after="200" w:lineRule="auto"/>
        <w:rPr/>
      </w:pPr>
      <w:r w:rsidDel="00000000" w:rsidR="00000000" w:rsidRPr="00000000">
        <w:rPr>
          <w:b w:val="1"/>
          <w:rtl w:val="0"/>
        </w:rPr>
        <w:t xml:space="preserve">Urgent referral to conventional care:</w:t>
      </w:r>
      <w:r w:rsidDel="00000000" w:rsidR="00000000" w:rsidRPr="00000000">
        <w:rPr>
          <w:rtl w:val="0"/>
        </w:rPr>
        <w:t xml:space="preserve"> These are situations where immediate intervention from conventional healthcare providers is necessary to ensure the client's safety and well-being. Examples include severe chest pain, stroke-like symptoms, or suicidal ideation.</w:t>
      </w:r>
    </w:p>
    <w:p w:rsidR="00000000" w:rsidDel="00000000" w:rsidP="00000000" w:rsidRDefault="00000000" w:rsidRPr="00000000" w14:paraId="0000007C">
      <w:pPr>
        <w:spacing w:after="200" w:lineRule="auto"/>
        <w:rPr/>
      </w:pPr>
      <w:r w:rsidDel="00000000" w:rsidR="00000000" w:rsidRPr="00000000">
        <w:rPr>
          <w:b w:val="1"/>
          <w:rtl w:val="0"/>
        </w:rPr>
        <w:t xml:space="preserve">Non-urgent referral to conventional care:</w:t>
      </w:r>
      <w:r w:rsidDel="00000000" w:rsidR="00000000" w:rsidRPr="00000000">
        <w:rPr>
          <w:rtl w:val="0"/>
        </w:rPr>
        <w:t xml:space="preserve"> In these cases, the client's symptoms require further evaluation and treatment from conventional healthcare providers but do not pose an immediate threat to their well-being. Examples include unexplained fatigue, chronic digestive issues, or persistent mild to moderate pain.</w:t>
      </w:r>
    </w:p>
    <w:p w:rsidR="00000000" w:rsidDel="00000000" w:rsidP="00000000" w:rsidRDefault="00000000" w:rsidRPr="00000000" w14:paraId="0000007D">
      <w:pPr>
        <w:spacing w:after="200" w:lineRule="auto"/>
        <w:rPr/>
      </w:pPr>
      <w:r w:rsidDel="00000000" w:rsidR="00000000" w:rsidRPr="00000000">
        <w:rPr>
          <w:b w:val="1"/>
          <w:rtl w:val="0"/>
        </w:rPr>
        <w:t xml:space="preserve">Further testing:</w:t>
      </w:r>
      <w:r w:rsidDel="00000000" w:rsidR="00000000" w:rsidRPr="00000000">
        <w:rPr>
          <w:rtl w:val="0"/>
        </w:rPr>
        <w:t xml:space="preserve"> Some symptoms may require additional testing, such as laboratory tests, imaging studies, or specialist consultations, to determine the underlying cause and inform treatment decisions.</w:t>
      </w:r>
    </w:p>
    <w:p w:rsidR="00000000" w:rsidDel="00000000" w:rsidP="00000000" w:rsidRDefault="00000000" w:rsidRPr="00000000" w14:paraId="0000007E">
      <w:pPr>
        <w:spacing w:after="200" w:lineRule="auto"/>
        <w:rPr/>
      </w:pPr>
      <w:r w:rsidDel="00000000" w:rsidR="00000000" w:rsidRPr="00000000">
        <w:rPr>
          <w:b w:val="1"/>
          <w:rtl w:val="0"/>
        </w:rPr>
        <w:t xml:space="preserve">Observation and monitoring</w:t>
      </w:r>
      <w:r w:rsidDel="00000000" w:rsidR="00000000" w:rsidRPr="00000000">
        <w:rPr>
          <w:rtl w:val="0"/>
        </w:rPr>
        <w:t xml:space="preserve">: In some cases, it may be appropriate to monitor the client's symptoms over time to assess their progress and determine whether further interventions are needed.</w:t>
      </w:r>
    </w:p>
    <w:p w:rsidR="00000000" w:rsidDel="00000000" w:rsidP="00000000" w:rsidRDefault="00000000" w:rsidRPr="00000000" w14:paraId="0000007F">
      <w:pPr>
        <w:pStyle w:val="Heading3"/>
        <w:spacing w:after="200" w:lineRule="auto"/>
        <w:rPr/>
      </w:pPr>
      <w:bookmarkStart w:colFirst="0" w:colLast="0" w:name="_nns88jbakl7y" w:id="17"/>
      <w:bookmarkEnd w:id="17"/>
      <w:r w:rsidDel="00000000" w:rsidR="00000000" w:rsidRPr="00000000">
        <w:rPr>
          <w:rtl w:val="0"/>
        </w:rPr>
        <w:t xml:space="preserve">Practical Approaches to Assessing Urgency</w:t>
      </w:r>
    </w:p>
    <w:p w:rsidR="00000000" w:rsidDel="00000000" w:rsidP="00000000" w:rsidRDefault="00000000" w:rsidRPr="00000000" w14:paraId="00000080">
      <w:pPr>
        <w:spacing w:after="200" w:lineRule="auto"/>
        <w:rPr/>
      </w:pPr>
      <w:r w:rsidDel="00000000" w:rsidR="00000000" w:rsidRPr="00000000">
        <w:rPr>
          <w:rtl w:val="0"/>
        </w:rPr>
        <w:t xml:space="preserve">As a naturopathic practitioner, it is essential to develop practical approaches to assessing urgency in red flag symptoms. These approaches can help ensure that you make informed decisions and provide the best possible care for your clients.</w:t>
      </w:r>
    </w:p>
    <w:p w:rsidR="00000000" w:rsidDel="00000000" w:rsidP="00000000" w:rsidRDefault="00000000" w:rsidRPr="00000000" w14:paraId="00000081">
      <w:pPr>
        <w:spacing w:after="200" w:lineRule="auto"/>
        <w:rPr/>
      </w:pPr>
      <w:r w:rsidDel="00000000" w:rsidR="00000000" w:rsidRPr="00000000">
        <w:rPr>
          <w:b w:val="1"/>
          <w:rtl w:val="0"/>
        </w:rPr>
        <w:t xml:space="preserve">Develop a systematic approach:</w:t>
      </w:r>
      <w:r w:rsidDel="00000000" w:rsidR="00000000" w:rsidRPr="00000000">
        <w:rPr>
          <w:rtl w:val="0"/>
        </w:rPr>
        <w:t xml:space="preserve"> Establish a consistent method for assessing the urgency of red flag symptoms by considering the factors discussed earlier in this lesson. This may involve creating a checklist or flowchart to guide your decision-making process.</w:t>
      </w:r>
    </w:p>
    <w:p w:rsidR="00000000" w:rsidDel="00000000" w:rsidP="00000000" w:rsidRDefault="00000000" w:rsidRPr="00000000" w14:paraId="00000082">
      <w:pPr>
        <w:spacing w:after="200" w:lineRule="auto"/>
        <w:rPr/>
      </w:pPr>
      <w:r w:rsidDel="00000000" w:rsidR="00000000" w:rsidRPr="00000000">
        <w:rPr>
          <w:b w:val="1"/>
          <w:rtl w:val="0"/>
        </w:rPr>
        <w:t xml:space="preserve">Engage in active listening:</w:t>
      </w:r>
      <w:r w:rsidDel="00000000" w:rsidR="00000000" w:rsidRPr="00000000">
        <w:rPr>
          <w:rtl w:val="0"/>
        </w:rPr>
        <w:t xml:space="preserve"> Listen carefully to your client's concerns and ask clarifying questions to gather as much information as possible about their symptoms, medical history, and overall health.</w:t>
      </w:r>
    </w:p>
    <w:p w:rsidR="00000000" w:rsidDel="00000000" w:rsidP="00000000" w:rsidRDefault="00000000" w:rsidRPr="00000000" w14:paraId="00000083">
      <w:pPr>
        <w:spacing w:after="200" w:lineRule="auto"/>
        <w:rPr/>
      </w:pPr>
      <w:r w:rsidDel="00000000" w:rsidR="00000000" w:rsidRPr="00000000">
        <w:rPr>
          <w:b w:val="1"/>
          <w:rtl w:val="0"/>
        </w:rPr>
        <w:t xml:space="preserve">Utilize resources and tools:</w:t>
      </w:r>
      <w:r w:rsidDel="00000000" w:rsidR="00000000" w:rsidRPr="00000000">
        <w:rPr>
          <w:rtl w:val="0"/>
        </w:rPr>
        <w:t xml:space="preserve"> Consult reference materials, guidelines, and other resources to inform your assessment of urgency. Familiarize yourself with the latest research and best practices in both naturopathic and conventional medicine to ensure that you are up-to-date with current knowledge and can make well-informed decisions.</w:t>
      </w:r>
    </w:p>
    <w:p w:rsidR="00000000" w:rsidDel="00000000" w:rsidP="00000000" w:rsidRDefault="00000000" w:rsidRPr="00000000" w14:paraId="00000084">
      <w:pPr>
        <w:spacing w:after="200" w:lineRule="auto"/>
        <w:rPr/>
      </w:pPr>
      <w:r w:rsidDel="00000000" w:rsidR="00000000" w:rsidRPr="00000000">
        <w:rPr>
          <w:b w:val="1"/>
          <w:rtl w:val="0"/>
        </w:rPr>
        <w:t xml:space="preserve">Seek consultation when necessary:</w:t>
      </w:r>
      <w:r w:rsidDel="00000000" w:rsidR="00000000" w:rsidRPr="00000000">
        <w:rPr>
          <w:rtl w:val="0"/>
        </w:rPr>
        <w:t xml:space="preserve"> If you are uncertain about the urgency of a client's symptoms or the appropriate course of action, consult with colleagues or specialists for guidance. Collaboration and communication with other healthcare professionals can provide valuable insights and help ensure that your clients receive the best possible care.</w:t>
      </w:r>
    </w:p>
    <w:p w:rsidR="00000000" w:rsidDel="00000000" w:rsidP="00000000" w:rsidRDefault="00000000" w:rsidRPr="00000000" w14:paraId="00000085">
      <w:pPr>
        <w:spacing w:after="200" w:lineRule="auto"/>
        <w:rPr/>
      </w:pPr>
      <w:r w:rsidDel="00000000" w:rsidR="00000000" w:rsidRPr="00000000">
        <w:rPr>
          <w:b w:val="1"/>
          <w:rtl w:val="0"/>
        </w:rPr>
        <w:t xml:space="preserve">Document your findings and decisions:</w:t>
      </w:r>
      <w:r w:rsidDel="00000000" w:rsidR="00000000" w:rsidRPr="00000000">
        <w:rPr>
          <w:rtl w:val="0"/>
        </w:rPr>
        <w:t xml:space="preserve"> Maintain thorough and accurate records of your assessments, including details about the client's symptoms, medical history, the factors you considered in your urgency assessment, and the actions you took. Documentation is crucial for legal and professional reasons and can help you track client progress and inform future decision-making.</w:t>
      </w:r>
    </w:p>
    <w:p w:rsidR="00000000" w:rsidDel="00000000" w:rsidP="00000000" w:rsidRDefault="00000000" w:rsidRPr="00000000" w14:paraId="00000086">
      <w:pPr>
        <w:pStyle w:val="Heading3"/>
        <w:spacing w:after="200" w:lineRule="auto"/>
        <w:rPr/>
      </w:pPr>
      <w:bookmarkStart w:colFirst="0" w:colLast="0" w:name="_izfx6aa8rghf" w:id="18"/>
      <w:bookmarkEnd w:id="18"/>
      <w:r w:rsidDel="00000000" w:rsidR="00000000" w:rsidRPr="00000000">
        <w:rPr>
          <w:rtl w:val="0"/>
        </w:rPr>
        <w:t xml:space="preserve">Case Scenarios</w:t>
      </w:r>
    </w:p>
    <w:p w:rsidR="00000000" w:rsidDel="00000000" w:rsidP="00000000" w:rsidRDefault="00000000" w:rsidRPr="00000000" w14:paraId="00000087">
      <w:pPr>
        <w:spacing w:after="200" w:lineRule="auto"/>
        <w:rPr/>
      </w:pPr>
      <w:r w:rsidDel="00000000" w:rsidR="00000000" w:rsidRPr="00000000">
        <w:rPr>
          <w:rtl w:val="0"/>
        </w:rPr>
        <w:t xml:space="preserve">To further illustrate the process of assessing urgency in red flag symptoms, let's explore some case scenarios.</w:t>
      </w:r>
    </w:p>
    <w:p w:rsidR="00000000" w:rsidDel="00000000" w:rsidP="00000000" w:rsidRDefault="00000000" w:rsidRPr="00000000" w14:paraId="00000088">
      <w:pPr>
        <w:spacing w:after="200" w:lineRule="auto"/>
        <w:rPr/>
      </w:pPr>
      <w:r w:rsidDel="00000000" w:rsidR="00000000" w:rsidRPr="00000000">
        <w:rPr>
          <w:b w:val="1"/>
          <w:rtl w:val="0"/>
        </w:rPr>
        <w:t xml:space="preserve">Case 1:</w:t>
      </w:r>
      <w:r w:rsidDel="00000000" w:rsidR="00000000" w:rsidRPr="00000000">
        <w:rPr>
          <w:rtl w:val="0"/>
        </w:rPr>
        <w:t xml:space="preserve"> A 45-year-old woman presents with a two-week history of unexplained fatigue, low-grade fever, and night sweats. She has no significant medical history, and her symptoms have not improved with rest or over-the-counter medications. In this case, the practitioner may consider a non-urgent referral to conventional care for further evaluation, as the symptoms do not pose an immediate threat but warrant further investigation.</w:t>
      </w:r>
    </w:p>
    <w:p w:rsidR="00000000" w:rsidDel="00000000" w:rsidP="00000000" w:rsidRDefault="00000000" w:rsidRPr="00000000" w14:paraId="00000089">
      <w:pPr>
        <w:spacing w:after="200" w:lineRule="auto"/>
        <w:rPr/>
      </w:pPr>
      <w:r w:rsidDel="00000000" w:rsidR="00000000" w:rsidRPr="00000000">
        <w:rPr>
          <w:b w:val="1"/>
          <w:rtl w:val="0"/>
        </w:rPr>
        <w:t xml:space="preserve">Case 2:</w:t>
      </w:r>
      <w:r w:rsidDel="00000000" w:rsidR="00000000" w:rsidRPr="00000000">
        <w:rPr>
          <w:rtl w:val="0"/>
        </w:rPr>
        <w:t xml:space="preserve"> A 65-year-old man with a history of hypertension and diabetes presents with sudden onset of severe chest pain, shortness of breath, and dizziness. In this case, the practitioner should recognize the urgency of the situation and immediately refer the client to conventional care for assessment and intervention.</w:t>
      </w:r>
    </w:p>
    <w:p w:rsidR="00000000" w:rsidDel="00000000" w:rsidP="00000000" w:rsidRDefault="00000000" w:rsidRPr="00000000" w14:paraId="0000008A">
      <w:pPr>
        <w:spacing w:after="200" w:lineRule="auto"/>
        <w:rPr/>
      </w:pPr>
      <w:r w:rsidDel="00000000" w:rsidR="00000000" w:rsidRPr="00000000">
        <w:rPr>
          <w:b w:val="1"/>
          <w:rtl w:val="0"/>
        </w:rPr>
        <w:t xml:space="preserve">Case 3:</w:t>
      </w:r>
      <w:r w:rsidDel="00000000" w:rsidR="00000000" w:rsidRPr="00000000">
        <w:rPr>
          <w:rtl w:val="0"/>
        </w:rPr>
        <w:t xml:space="preserve"> A 30-year-old woman presents with persistent mild to moderate abdominal pain for the past six months. She has tried various naturopathic treatments without improvement. </w:t>
      </w:r>
      <w:r w:rsidDel="00000000" w:rsidR="00000000" w:rsidRPr="00000000">
        <w:rPr>
          <w:rtl w:val="0"/>
        </w:rPr>
        <w:t xml:space="preserve">In this case, the practitioner may consider </w:t>
      </w:r>
      <w:ins w:author="Justin Delli Colli" w:id="1" w:date="2023-07-19T19:07:39Z">
        <w:commentRangeStart w:id="6"/>
        <w:commentRangeStart w:id="7"/>
        <w:commentRangeStart w:id="8"/>
        <w:commentRangeStart w:id="9"/>
        <w:commentRangeStart w:id="10"/>
        <w:r w:rsidDel="00000000" w:rsidR="00000000" w:rsidRPr="00000000">
          <w:rPr>
            <w:rtl w:val="0"/>
          </w:rPr>
          <w:t xml:space="preserve">referring the client to a physician for </w:t>
        </w:r>
      </w:ins>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further testing, such as laboratory tests or imaging studies, to identify the underlying cause of her symptoms and inform treatment decisions.</w:t>
      </w:r>
      <w:r w:rsidDel="00000000" w:rsidR="00000000" w:rsidRPr="00000000">
        <w:rPr>
          <w:rtl w:val="0"/>
        </w:rPr>
      </w:r>
    </w:p>
    <w:p w:rsidR="00000000" w:rsidDel="00000000" w:rsidP="00000000" w:rsidRDefault="00000000" w:rsidRPr="00000000" w14:paraId="0000008B">
      <w:pPr>
        <w:spacing w:after="200" w:lineRule="auto"/>
        <w:rPr/>
      </w:pPr>
      <w:r w:rsidDel="00000000" w:rsidR="00000000" w:rsidRPr="00000000">
        <w:rPr>
          <w:i w:val="1"/>
          <w:rtl w:val="0"/>
        </w:rPr>
        <w:t xml:space="preserve">Table 1: Assessing Urgency of Red Flag Symptoms</w:t>
      </w: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3000"/>
        <w:gridCol w:w="3840"/>
        <w:tblGridChange w:id="0">
          <w:tblGrid>
            <w:gridCol w:w="2175"/>
            <w:gridCol w:w="3000"/>
            <w:gridCol w:w="38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200" w:lineRule="auto"/>
              <w:rPr>
                <w:sz w:val="20"/>
                <w:szCs w:val="20"/>
              </w:rPr>
            </w:pPr>
            <w:r w:rsidDel="00000000" w:rsidR="00000000" w:rsidRPr="00000000">
              <w:rPr>
                <w:b w:val="1"/>
                <w:sz w:val="20"/>
                <w:szCs w:val="20"/>
                <w:rtl w:val="0"/>
              </w:rPr>
              <w:t xml:space="preserve">Symptom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200" w:lineRule="auto"/>
              <w:rPr>
                <w:sz w:val="20"/>
                <w:szCs w:val="20"/>
              </w:rPr>
            </w:pPr>
            <w:r w:rsidDel="00000000" w:rsidR="00000000" w:rsidRPr="00000000">
              <w:rPr>
                <w:b w:val="1"/>
                <w:sz w:val="20"/>
                <w:szCs w:val="20"/>
                <w:rtl w:val="0"/>
              </w:rPr>
              <w:t xml:space="preserve">Level of Urgency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200" w:lineRule="auto"/>
              <w:rPr>
                <w:sz w:val="20"/>
                <w:szCs w:val="20"/>
              </w:rPr>
            </w:pPr>
            <w:r w:rsidDel="00000000" w:rsidR="00000000" w:rsidRPr="00000000">
              <w:rPr>
                <w:b w:val="1"/>
                <w:sz w:val="20"/>
                <w:szCs w:val="20"/>
                <w:rtl w:val="0"/>
              </w:rPr>
              <w:t xml:space="preserve">Recommended Action</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200" w:lineRule="auto"/>
              <w:rPr>
                <w:sz w:val="20"/>
                <w:szCs w:val="20"/>
              </w:rPr>
            </w:pPr>
            <w:r w:rsidDel="00000000" w:rsidR="00000000" w:rsidRPr="00000000">
              <w:rPr>
                <w:sz w:val="20"/>
                <w:szCs w:val="20"/>
                <w:rtl w:val="0"/>
              </w:rPr>
              <w:t xml:space="preserve">Chest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200" w:lineRule="auto"/>
              <w:rPr>
                <w:sz w:val="20"/>
                <w:szCs w:val="20"/>
              </w:rPr>
            </w:pPr>
            <w:r w:rsidDel="00000000" w:rsidR="00000000" w:rsidRPr="00000000">
              <w:rPr>
                <w:sz w:val="20"/>
                <w:szCs w:val="20"/>
                <w:rtl w:val="0"/>
              </w:rPr>
              <w:t xml:space="preserve">Immediate emergency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200" w:lineRule="auto"/>
              <w:rPr>
                <w:sz w:val="20"/>
                <w:szCs w:val="20"/>
              </w:rPr>
            </w:pPr>
            <w:r w:rsidDel="00000000" w:rsidR="00000000" w:rsidRPr="00000000">
              <w:rPr>
                <w:sz w:val="20"/>
                <w:szCs w:val="20"/>
                <w:rtl w:val="0"/>
              </w:rPr>
              <w:t xml:space="preserve">Call emergency services or go to the nearest emergency room</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200" w:lineRule="auto"/>
              <w:rPr>
                <w:sz w:val="20"/>
                <w:szCs w:val="20"/>
              </w:rPr>
            </w:pPr>
            <w:r w:rsidDel="00000000" w:rsidR="00000000" w:rsidRPr="00000000">
              <w:rPr>
                <w:sz w:val="20"/>
                <w:szCs w:val="20"/>
                <w:rtl w:val="0"/>
              </w:rPr>
              <w:t xml:space="preserve">Difficulty breathing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200" w:lineRule="auto"/>
              <w:rPr>
                <w:sz w:val="20"/>
                <w:szCs w:val="20"/>
              </w:rPr>
            </w:pPr>
            <w:r w:rsidDel="00000000" w:rsidR="00000000" w:rsidRPr="00000000">
              <w:rPr>
                <w:sz w:val="20"/>
                <w:szCs w:val="20"/>
                <w:rtl w:val="0"/>
              </w:rPr>
              <w:t xml:space="preserve">Immediate emergency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200" w:lineRule="auto"/>
              <w:rPr>
                <w:sz w:val="20"/>
                <w:szCs w:val="20"/>
              </w:rPr>
            </w:pPr>
            <w:r w:rsidDel="00000000" w:rsidR="00000000" w:rsidRPr="00000000">
              <w:rPr>
                <w:sz w:val="20"/>
                <w:szCs w:val="20"/>
                <w:rtl w:val="0"/>
              </w:rPr>
              <w:t xml:space="preserve">Call emergency services or go to the nearest emergency room</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200" w:lineRule="auto"/>
              <w:rPr>
                <w:sz w:val="20"/>
                <w:szCs w:val="20"/>
              </w:rPr>
            </w:pPr>
            <w:r w:rsidDel="00000000" w:rsidR="00000000" w:rsidRPr="00000000">
              <w:rPr>
                <w:sz w:val="20"/>
                <w:szCs w:val="20"/>
                <w:rtl w:val="0"/>
              </w:rPr>
              <w:t xml:space="preserve">Stroke-like symptoms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200" w:lineRule="auto"/>
              <w:rPr>
                <w:sz w:val="20"/>
                <w:szCs w:val="20"/>
              </w:rPr>
            </w:pPr>
            <w:r w:rsidDel="00000000" w:rsidR="00000000" w:rsidRPr="00000000">
              <w:rPr>
                <w:sz w:val="20"/>
                <w:szCs w:val="20"/>
                <w:rtl w:val="0"/>
              </w:rPr>
              <w:t xml:space="preserve">Immediate emergency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200" w:lineRule="auto"/>
              <w:rPr>
                <w:sz w:val="20"/>
                <w:szCs w:val="20"/>
              </w:rPr>
            </w:pPr>
            <w:r w:rsidDel="00000000" w:rsidR="00000000" w:rsidRPr="00000000">
              <w:rPr>
                <w:sz w:val="20"/>
                <w:szCs w:val="20"/>
                <w:rtl w:val="0"/>
              </w:rPr>
              <w:t xml:space="preserve">Call emergency services or go to the nearest emergency room</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200" w:lineRule="auto"/>
              <w:rPr>
                <w:sz w:val="20"/>
                <w:szCs w:val="20"/>
              </w:rPr>
            </w:pPr>
            <w:r w:rsidDel="00000000" w:rsidR="00000000" w:rsidRPr="00000000">
              <w:rPr>
                <w:sz w:val="20"/>
                <w:szCs w:val="20"/>
                <w:rtl w:val="0"/>
              </w:rPr>
              <w:t xml:space="preserve">Severe allergic reaction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200" w:lineRule="auto"/>
              <w:rPr>
                <w:sz w:val="20"/>
                <w:szCs w:val="20"/>
              </w:rPr>
            </w:pPr>
            <w:r w:rsidDel="00000000" w:rsidR="00000000" w:rsidRPr="00000000">
              <w:rPr>
                <w:sz w:val="20"/>
                <w:szCs w:val="20"/>
                <w:rtl w:val="0"/>
              </w:rPr>
              <w:t xml:space="preserve">Immediate emergency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200" w:lineRule="auto"/>
              <w:rPr>
                <w:sz w:val="20"/>
                <w:szCs w:val="20"/>
              </w:rPr>
            </w:pPr>
            <w:r w:rsidDel="00000000" w:rsidR="00000000" w:rsidRPr="00000000">
              <w:rPr>
                <w:sz w:val="20"/>
                <w:szCs w:val="20"/>
                <w:rtl w:val="0"/>
              </w:rPr>
              <w:t xml:space="preserve">Call emergency services or go to the nearest emergency room</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200" w:lineRule="auto"/>
              <w:rPr>
                <w:sz w:val="20"/>
                <w:szCs w:val="20"/>
              </w:rPr>
            </w:pPr>
            <w:r w:rsidDel="00000000" w:rsidR="00000000" w:rsidRPr="00000000">
              <w:rPr>
                <w:sz w:val="20"/>
                <w:szCs w:val="20"/>
                <w:rtl w:val="0"/>
              </w:rPr>
              <w:t xml:space="preserve">Uncontrolled bleeding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200" w:lineRule="auto"/>
              <w:rPr>
                <w:sz w:val="20"/>
                <w:szCs w:val="20"/>
              </w:rPr>
            </w:pPr>
            <w:r w:rsidDel="00000000" w:rsidR="00000000" w:rsidRPr="00000000">
              <w:rPr>
                <w:sz w:val="20"/>
                <w:szCs w:val="20"/>
                <w:rtl w:val="0"/>
              </w:rPr>
              <w:t xml:space="preserve">Immediate emergency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200" w:lineRule="auto"/>
              <w:rPr>
                <w:sz w:val="20"/>
                <w:szCs w:val="20"/>
              </w:rPr>
            </w:pPr>
            <w:r w:rsidDel="00000000" w:rsidR="00000000" w:rsidRPr="00000000">
              <w:rPr>
                <w:sz w:val="20"/>
                <w:szCs w:val="20"/>
                <w:rtl w:val="0"/>
              </w:rPr>
              <w:t xml:space="preserve">Call emergency services or go to the nearest emergency room</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200" w:lineRule="auto"/>
              <w:rPr>
                <w:sz w:val="20"/>
                <w:szCs w:val="20"/>
              </w:rPr>
            </w:pPr>
            <w:r w:rsidDel="00000000" w:rsidR="00000000" w:rsidRPr="00000000">
              <w:rPr>
                <w:sz w:val="20"/>
                <w:szCs w:val="20"/>
                <w:rtl w:val="0"/>
              </w:rPr>
              <w:t xml:space="preserve">Persistent severe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200" w:lineRule="auto"/>
              <w:rPr>
                <w:sz w:val="20"/>
                <w:szCs w:val="20"/>
              </w:rPr>
            </w:pPr>
            <w:r w:rsidDel="00000000" w:rsidR="00000000" w:rsidRPr="00000000">
              <w:rPr>
                <w:sz w:val="20"/>
                <w:szCs w:val="20"/>
                <w:rtl w:val="0"/>
              </w:rPr>
              <w:t xml:space="preserve">Urgent referral to conventional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200" w:lineRule="auto"/>
              <w:rPr>
                <w:sz w:val="20"/>
                <w:szCs w:val="20"/>
              </w:rPr>
            </w:pPr>
            <w:r w:rsidDel="00000000" w:rsidR="00000000" w:rsidRPr="00000000">
              <w:rPr>
                <w:sz w:val="20"/>
                <w:szCs w:val="20"/>
                <w:rtl w:val="0"/>
              </w:rPr>
              <w:t xml:space="preserve">Refer to a conventional healthcare provider as soon as possible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200" w:lineRule="auto"/>
              <w:rPr>
                <w:sz w:val="20"/>
                <w:szCs w:val="20"/>
              </w:rPr>
            </w:pPr>
            <w:r w:rsidDel="00000000" w:rsidR="00000000" w:rsidRPr="00000000">
              <w:rPr>
                <w:sz w:val="20"/>
                <w:szCs w:val="20"/>
                <w:rtl w:val="0"/>
              </w:rPr>
              <w:t xml:space="preserve">Significant unexplained weight 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200" w:lineRule="auto"/>
              <w:rPr>
                <w:sz w:val="20"/>
                <w:szCs w:val="20"/>
              </w:rPr>
            </w:pPr>
            <w:r w:rsidDel="00000000" w:rsidR="00000000" w:rsidRPr="00000000">
              <w:rPr>
                <w:sz w:val="20"/>
                <w:szCs w:val="20"/>
                <w:rtl w:val="0"/>
              </w:rPr>
              <w:t xml:space="preserve">Urgent referral to conventional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200" w:lineRule="auto"/>
              <w:rPr>
                <w:sz w:val="20"/>
                <w:szCs w:val="20"/>
              </w:rPr>
            </w:pPr>
            <w:r w:rsidDel="00000000" w:rsidR="00000000" w:rsidRPr="00000000">
              <w:rPr>
                <w:sz w:val="20"/>
                <w:szCs w:val="20"/>
                <w:rtl w:val="0"/>
              </w:rPr>
              <w:t xml:space="preserve">Refer to a conventional healthcare provider as soon as possible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200" w:lineRule="auto"/>
              <w:rPr>
                <w:sz w:val="20"/>
                <w:szCs w:val="20"/>
              </w:rPr>
            </w:pPr>
            <w:r w:rsidDel="00000000" w:rsidR="00000000" w:rsidRPr="00000000">
              <w:rPr>
                <w:sz w:val="20"/>
                <w:szCs w:val="20"/>
                <w:rtl w:val="0"/>
              </w:rPr>
              <w:t xml:space="preserve">Sudden vision changes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200" w:lineRule="auto"/>
              <w:rPr>
                <w:sz w:val="20"/>
                <w:szCs w:val="20"/>
              </w:rPr>
            </w:pPr>
            <w:r w:rsidDel="00000000" w:rsidR="00000000" w:rsidRPr="00000000">
              <w:rPr>
                <w:sz w:val="20"/>
                <w:szCs w:val="20"/>
                <w:rtl w:val="0"/>
              </w:rPr>
              <w:t xml:space="preserve">Urgent referral to conventional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200" w:lineRule="auto"/>
              <w:rPr>
                <w:sz w:val="20"/>
                <w:szCs w:val="20"/>
              </w:rPr>
            </w:pPr>
            <w:r w:rsidDel="00000000" w:rsidR="00000000" w:rsidRPr="00000000">
              <w:rPr>
                <w:sz w:val="20"/>
                <w:szCs w:val="20"/>
                <w:rtl w:val="0"/>
              </w:rPr>
              <w:t xml:space="preserve">Refer to a conventional healthcare provider as soon as possible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200" w:lineRule="auto"/>
              <w:rPr>
                <w:sz w:val="20"/>
                <w:szCs w:val="20"/>
              </w:rPr>
            </w:pPr>
            <w:r w:rsidDel="00000000" w:rsidR="00000000" w:rsidRPr="00000000">
              <w:rPr>
                <w:sz w:val="20"/>
                <w:szCs w:val="20"/>
                <w:rtl w:val="0"/>
              </w:rPr>
              <w:t xml:space="preserve">High fever with neck stiffness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200" w:lineRule="auto"/>
              <w:rPr>
                <w:sz w:val="20"/>
                <w:szCs w:val="20"/>
              </w:rPr>
            </w:pPr>
            <w:r w:rsidDel="00000000" w:rsidR="00000000" w:rsidRPr="00000000">
              <w:rPr>
                <w:sz w:val="20"/>
                <w:szCs w:val="20"/>
                <w:rtl w:val="0"/>
              </w:rPr>
              <w:t xml:space="preserve">Urgent referral to conventional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200" w:lineRule="auto"/>
              <w:rPr>
                <w:sz w:val="20"/>
                <w:szCs w:val="20"/>
              </w:rPr>
            </w:pPr>
            <w:r w:rsidDel="00000000" w:rsidR="00000000" w:rsidRPr="00000000">
              <w:rPr>
                <w:sz w:val="20"/>
                <w:szCs w:val="20"/>
                <w:rtl w:val="0"/>
              </w:rPr>
              <w:t xml:space="preserve">Refer to a conventional healthcare provider as soon as possible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200" w:lineRule="auto"/>
              <w:rPr>
                <w:sz w:val="20"/>
                <w:szCs w:val="20"/>
              </w:rPr>
            </w:pPr>
            <w:r w:rsidDel="00000000" w:rsidR="00000000" w:rsidRPr="00000000">
              <w:rPr>
                <w:sz w:val="20"/>
                <w:szCs w:val="20"/>
                <w:rtl w:val="0"/>
              </w:rPr>
              <w:t xml:space="preserve">Persistent mild to moderate pain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200" w:lineRule="auto"/>
              <w:rPr>
                <w:sz w:val="20"/>
                <w:szCs w:val="20"/>
              </w:rPr>
            </w:pPr>
            <w:r w:rsidDel="00000000" w:rsidR="00000000" w:rsidRPr="00000000">
              <w:rPr>
                <w:sz w:val="20"/>
                <w:szCs w:val="20"/>
                <w:rtl w:val="0"/>
              </w:rPr>
              <w:t xml:space="preserve">Non-urgent referral to conventional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200" w:lineRule="auto"/>
              <w:rPr>
                <w:sz w:val="20"/>
                <w:szCs w:val="20"/>
              </w:rPr>
            </w:pPr>
            <w:r w:rsidDel="00000000" w:rsidR="00000000" w:rsidRPr="00000000">
              <w:rPr>
                <w:sz w:val="20"/>
                <w:szCs w:val="20"/>
                <w:rtl w:val="0"/>
              </w:rPr>
              <w:t xml:space="preserve">Refer to a conventional healthcare provider for further evaluation and treatment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200" w:lineRule="auto"/>
              <w:rPr>
                <w:sz w:val="20"/>
                <w:szCs w:val="20"/>
              </w:rPr>
            </w:pPr>
            <w:r w:rsidDel="00000000" w:rsidR="00000000" w:rsidRPr="00000000">
              <w:rPr>
                <w:sz w:val="20"/>
                <w:szCs w:val="20"/>
                <w:rtl w:val="0"/>
              </w:rPr>
              <w:t xml:space="preserve">Unexplained fatigue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200" w:lineRule="auto"/>
              <w:rPr>
                <w:sz w:val="20"/>
                <w:szCs w:val="20"/>
              </w:rPr>
            </w:pPr>
            <w:r w:rsidDel="00000000" w:rsidR="00000000" w:rsidRPr="00000000">
              <w:rPr>
                <w:sz w:val="20"/>
                <w:szCs w:val="20"/>
                <w:rtl w:val="0"/>
              </w:rPr>
              <w:t xml:space="preserve">Non-urgent referral to conventional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200" w:lineRule="auto"/>
              <w:rPr>
                <w:sz w:val="20"/>
                <w:szCs w:val="20"/>
              </w:rPr>
            </w:pPr>
            <w:r w:rsidDel="00000000" w:rsidR="00000000" w:rsidRPr="00000000">
              <w:rPr>
                <w:sz w:val="20"/>
                <w:szCs w:val="20"/>
                <w:rtl w:val="0"/>
              </w:rPr>
              <w:t xml:space="preserve">Refer to a conventional healthcare provider for further evaluation and treatment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200" w:lineRule="auto"/>
              <w:rPr>
                <w:sz w:val="20"/>
                <w:szCs w:val="20"/>
              </w:rPr>
            </w:pPr>
            <w:r w:rsidDel="00000000" w:rsidR="00000000" w:rsidRPr="00000000">
              <w:rPr>
                <w:sz w:val="20"/>
                <w:szCs w:val="20"/>
                <w:rtl w:val="0"/>
              </w:rPr>
              <w:t xml:space="preserve">Chronic digestive issues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200" w:lineRule="auto"/>
              <w:rPr>
                <w:sz w:val="20"/>
                <w:szCs w:val="20"/>
              </w:rPr>
            </w:pPr>
            <w:r w:rsidDel="00000000" w:rsidR="00000000" w:rsidRPr="00000000">
              <w:rPr>
                <w:sz w:val="20"/>
                <w:szCs w:val="20"/>
                <w:rtl w:val="0"/>
              </w:rPr>
              <w:t xml:space="preserve">Non-urgent referral to conventional 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200" w:lineRule="auto"/>
              <w:rPr>
                <w:sz w:val="20"/>
                <w:szCs w:val="20"/>
              </w:rPr>
            </w:pPr>
            <w:r w:rsidDel="00000000" w:rsidR="00000000" w:rsidRPr="00000000">
              <w:rPr>
                <w:sz w:val="20"/>
                <w:szCs w:val="20"/>
                <w:rtl w:val="0"/>
              </w:rPr>
              <w:t xml:space="preserve">Refer to a conventional healthcare provider for further evaluation and treatment</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200" w:lineRule="auto"/>
              <w:rPr>
                <w:sz w:val="20"/>
                <w:szCs w:val="20"/>
              </w:rPr>
            </w:pPr>
            <w:r w:rsidDel="00000000" w:rsidR="00000000" w:rsidRPr="00000000">
              <w:rPr>
                <w:sz w:val="20"/>
                <w:szCs w:val="20"/>
                <w:rtl w:val="0"/>
              </w:rPr>
              <w:t xml:space="preserve">Symptoms requiring further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200" w:lineRule="auto"/>
              <w:rPr>
                <w:sz w:val="20"/>
                <w:szCs w:val="20"/>
              </w:rPr>
            </w:pPr>
            <w:r w:rsidDel="00000000" w:rsidR="00000000" w:rsidRPr="00000000">
              <w:rPr>
                <w:sz w:val="20"/>
                <w:szCs w:val="20"/>
                <w:rtl w:val="0"/>
              </w:rPr>
              <w:t xml:space="preserve">Further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200" w:lineRule="auto"/>
              <w:rPr>
                <w:sz w:val="20"/>
                <w:szCs w:val="20"/>
              </w:rPr>
            </w:pPr>
            <w:r w:rsidDel="00000000" w:rsidR="00000000" w:rsidRPr="00000000">
              <w:rPr>
                <w:sz w:val="20"/>
                <w:szCs w:val="20"/>
                <w:rtl w:val="0"/>
              </w:rPr>
              <w:t xml:space="preserve">Perform laboratory tests, imaging studies, or specialist consultations as needed </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200" w:lineRule="auto"/>
              <w:rPr>
                <w:sz w:val="20"/>
                <w:szCs w:val="20"/>
              </w:rPr>
            </w:pPr>
            <w:r w:rsidDel="00000000" w:rsidR="00000000" w:rsidRPr="00000000">
              <w:rPr>
                <w:sz w:val="20"/>
                <w:szCs w:val="20"/>
                <w:rtl w:val="0"/>
              </w:rPr>
              <w:t xml:space="preserve">Symptoms requiring observation and monitoring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200" w:lineRule="auto"/>
              <w:rPr>
                <w:sz w:val="20"/>
                <w:szCs w:val="20"/>
              </w:rPr>
            </w:pPr>
            <w:r w:rsidDel="00000000" w:rsidR="00000000" w:rsidRPr="00000000">
              <w:rPr>
                <w:sz w:val="20"/>
                <w:szCs w:val="20"/>
                <w:rtl w:val="0"/>
              </w:rPr>
              <w:t xml:space="preserve">Observation and monitoring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200" w:lineRule="auto"/>
              <w:rPr>
                <w:sz w:val="20"/>
                <w:szCs w:val="20"/>
              </w:rPr>
            </w:pPr>
            <w:r w:rsidDel="00000000" w:rsidR="00000000" w:rsidRPr="00000000">
              <w:rPr>
                <w:sz w:val="20"/>
                <w:szCs w:val="20"/>
                <w:rtl w:val="0"/>
              </w:rPr>
              <w:t xml:space="preserve">Monitor the client's condition over time to determine the need for additional interventions</w:t>
            </w:r>
          </w:p>
        </w:tc>
      </w:tr>
    </w:tbl>
    <w:p w:rsidR="00000000" w:rsidDel="00000000" w:rsidP="00000000" w:rsidRDefault="00000000" w:rsidRPr="00000000" w14:paraId="000000B9">
      <w:pPr>
        <w:spacing w:after="200" w:lineRule="auto"/>
        <w:rPr/>
      </w:pPr>
      <w:r w:rsidDel="00000000" w:rsidR="00000000" w:rsidRPr="00000000">
        <w:rPr>
          <w:rtl w:val="0"/>
        </w:rPr>
      </w:r>
    </w:p>
    <w:p w:rsidR="00000000" w:rsidDel="00000000" w:rsidP="00000000" w:rsidRDefault="00000000" w:rsidRPr="00000000" w14:paraId="000000BA">
      <w:pPr>
        <w:spacing w:after="200" w:lineRule="auto"/>
        <w:rPr/>
      </w:pPr>
      <w:r w:rsidDel="00000000" w:rsidR="00000000" w:rsidRPr="00000000">
        <w:rPr>
          <w:rtl w:val="0"/>
        </w:rPr>
        <w:t xml:space="preserve">Assessing the urgency of red flag symptoms is a critical skill for naturopathic practitioners. By considering factors such as severity, duration, associated symptoms, medical history, and response to previous treatments, practitioners can make informed decisions about the appropriate course of action. Developing practical approaches to urgency assessment, collaborating with other healthcare professionals, and utilizing resources and tools can help ensure that clients receive the best possible care. In the next lesson, we will explore the process of referral to conventional care and the importance of building collaborative relationships with conventional healthcare providers.</w:t>
      </w:r>
    </w:p>
    <w:p w:rsidR="00000000" w:rsidDel="00000000" w:rsidP="00000000" w:rsidRDefault="00000000" w:rsidRPr="00000000" w14:paraId="000000BB">
      <w:pPr>
        <w:pStyle w:val="Heading2"/>
        <w:spacing w:after="200" w:lineRule="auto"/>
        <w:rPr/>
      </w:pPr>
      <w:bookmarkStart w:colFirst="0" w:colLast="0" w:name="_b5ewuaddf1tv" w:id="19"/>
      <w:bookmarkEnd w:id="19"/>
      <w:r w:rsidDel="00000000" w:rsidR="00000000" w:rsidRPr="00000000">
        <w:rPr>
          <w:rtl w:val="0"/>
        </w:rPr>
        <w:t xml:space="preserve">Summary of Key Points</w:t>
      </w:r>
    </w:p>
    <w:p w:rsidR="00000000" w:rsidDel="00000000" w:rsidP="00000000" w:rsidRDefault="00000000" w:rsidRPr="00000000" w14:paraId="000000BC">
      <w:pPr>
        <w:numPr>
          <w:ilvl w:val="0"/>
          <w:numId w:val="16"/>
        </w:numPr>
        <w:spacing w:after="200" w:lineRule="auto"/>
        <w:ind w:left="720" w:hanging="360"/>
        <w:rPr>
          <w:u w:val="none"/>
        </w:rPr>
      </w:pPr>
      <w:r w:rsidDel="00000000" w:rsidR="00000000" w:rsidRPr="00000000">
        <w:rPr>
          <w:rtl w:val="0"/>
        </w:rPr>
        <w:t xml:space="preserve">Identifying red flag symptoms is crucial for naturopathic practitioners.</w:t>
      </w:r>
    </w:p>
    <w:p w:rsidR="00000000" w:rsidDel="00000000" w:rsidP="00000000" w:rsidRDefault="00000000" w:rsidRPr="00000000" w14:paraId="000000BD">
      <w:pPr>
        <w:numPr>
          <w:ilvl w:val="0"/>
          <w:numId w:val="16"/>
        </w:numPr>
        <w:spacing w:after="200" w:before="0" w:lineRule="auto"/>
        <w:ind w:left="720" w:hanging="360"/>
        <w:rPr>
          <w:u w:val="none"/>
        </w:rPr>
      </w:pPr>
      <w:r w:rsidDel="00000000" w:rsidR="00000000" w:rsidRPr="00000000">
        <w:rPr>
          <w:rtl w:val="0"/>
        </w:rPr>
        <w:t xml:space="preserve">Red flag symptoms are signs that may indicate a potentially serious health issue.</w:t>
      </w:r>
    </w:p>
    <w:p w:rsidR="00000000" w:rsidDel="00000000" w:rsidP="00000000" w:rsidRDefault="00000000" w:rsidRPr="00000000" w14:paraId="000000BE">
      <w:pPr>
        <w:numPr>
          <w:ilvl w:val="0"/>
          <w:numId w:val="16"/>
        </w:numPr>
        <w:spacing w:after="200" w:before="0" w:lineRule="auto"/>
        <w:ind w:left="720" w:hanging="360"/>
        <w:rPr>
          <w:u w:val="none"/>
        </w:rPr>
      </w:pPr>
      <w:r w:rsidDel="00000000" w:rsidR="00000000" w:rsidRPr="00000000">
        <w:rPr>
          <w:rtl w:val="0"/>
        </w:rPr>
        <w:t xml:space="preserve">These symptoms require further evaluation or intervention, often from conventional medicine.</w:t>
      </w:r>
    </w:p>
    <w:p w:rsidR="00000000" w:rsidDel="00000000" w:rsidP="00000000" w:rsidRDefault="00000000" w:rsidRPr="00000000" w14:paraId="000000BF">
      <w:pPr>
        <w:numPr>
          <w:ilvl w:val="0"/>
          <w:numId w:val="16"/>
        </w:numPr>
        <w:spacing w:after="200" w:before="0" w:lineRule="auto"/>
        <w:ind w:left="720" w:hanging="360"/>
        <w:rPr>
          <w:u w:val="none"/>
        </w:rPr>
      </w:pPr>
      <w:r w:rsidDel="00000000" w:rsidR="00000000" w:rsidRPr="00000000">
        <w:rPr>
          <w:rtl w:val="0"/>
        </w:rPr>
        <w:t xml:space="preserve">Red flag symptoms can occur in various bodily systems, including cardiovascular, gastrointestinal, and neurological systems.</w:t>
      </w:r>
    </w:p>
    <w:p w:rsidR="00000000" w:rsidDel="00000000" w:rsidP="00000000" w:rsidRDefault="00000000" w:rsidRPr="00000000" w14:paraId="000000C0">
      <w:pPr>
        <w:numPr>
          <w:ilvl w:val="0"/>
          <w:numId w:val="16"/>
        </w:numPr>
        <w:spacing w:after="200" w:before="0" w:lineRule="auto"/>
        <w:ind w:left="720" w:hanging="360"/>
        <w:rPr>
          <w:u w:val="none"/>
        </w:rPr>
      </w:pPr>
      <w:r w:rsidDel="00000000" w:rsidR="00000000" w:rsidRPr="00000000">
        <w:rPr>
          <w:rtl w:val="0"/>
        </w:rPr>
        <w:t xml:space="preserve">It is essential to recognize red flag symptoms early to prevent complications and ensure proper treatment.</w:t>
      </w:r>
    </w:p>
    <w:p w:rsidR="00000000" w:rsidDel="00000000" w:rsidP="00000000" w:rsidRDefault="00000000" w:rsidRPr="00000000" w14:paraId="000000C1">
      <w:pPr>
        <w:numPr>
          <w:ilvl w:val="0"/>
          <w:numId w:val="16"/>
        </w:numPr>
        <w:spacing w:after="200" w:before="0" w:lineRule="auto"/>
        <w:ind w:left="720" w:hanging="360"/>
        <w:rPr>
          <w:u w:val="none"/>
        </w:rPr>
      </w:pPr>
      <w:r w:rsidDel="00000000" w:rsidR="00000000" w:rsidRPr="00000000">
        <w:rPr>
          <w:rtl w:val="0"/>
        </w:rPr>
        <w:t xml:space="preserve">Assessing urgency is a critical skill for naturopathic practitioners.</w:t>
      </w:r>
    </w:p>
    <w:p w:rsidR="00000000" w:rsidDel="00000000" w:rsidP="00000000" w:rsidRDefault="00000000" w:rsidRPr="00000000" w14:paraId="000000C2">
      <w:pPr>
        <w:numPr>
          <w:ilvl w:val="0"/>
          <w:numId w:val="16"/>
        </w:numPr>
        <w:spacing w:after="200" w:before="0" w:lineRule="auto"/>
        <w:ind w:left="720" w:hanging="360"/>
        <w:rPr>
          <w:u w:val="none"/>
        </w:rPr>
      </w:pPr>
      <w:r w:rsidDel="00000000" w:rsidR="00000000" w:rsidRPr="00000000">
        <w:rPr>
          <w:rtl w:val="0"/>
        </w:rPr>
        <w:t xml:space="preserve">Urgency assessment involves evaluating the severity, duration, and associated symptoms of the client's condition.</w:t>
      </w:r>
    </w:p>
    <w:p w:rsidR="00000000" w:rsidDel="00000000" w:rsidP="00000000" w:rsidRDefault="00000000" w:rsidRPr="00000000" w14:paraId="000000C3">
      <w:pPr>
        <w:numPr>
          <w:ilvl w:val="0"/>
          <w:numId w:val="16"/>
        </w:numPr>
        <w:spacing w:after="200" w:before="0" w:lineRule="auto"/>
        <w:ind w:left="720" w:hanging="360"/>
        <w:rPr>
          <w:u w:val="none"/>
        </w:rPr>
      </w:pPr>
      <w:r w:rsidDel="00000000" w:rsidR="00000000" w:rsidRPr="00000000">
        <w:rPr>
          <w:rtl w:val="0"/>
        </w:rPr>
        <w:t xml:space="preserve">Consideration of the client's medical history and response to previous treatments is also essential.</w:t>
      </w:r>
    </w:p>
    <w:p w:rsidR="00000000" w:rsidDel="00000000" w:rsidP="00000000" w:rsidRDefault="00000000" w:rsidRPr="00000000" w14:paraId="000000C4">
      <w:pPr>
        <w:numPr>
          <w:ilvl w:val="0"/>
          <w:numId w:val="16"/>
        </w:numPr>
        <w:spacing w:after="200" w:before="0" w:lineRule="auto"/>
        <w:ind w:left="720" w:hanging="360"/>
        <w:rPr>
          <w:u w:val="none"/>
        </w:rPr>
      </w:pPr>
      <w:r w:rsidDel="00000000" w:rsidR="00000000" w:rsidRPr="00000000">
        <w:rPr>
          <w:rtl w:val="0"/>
        </w:rPr>
        <w:t xml:space="preserve">An urgent referral to conventional care may be necessary for severe or potentially life-threatening symptoms.</w:t>
      </w:r>
    </w:p>
    <w:p w:rsidR="00000000" w:rsidDel="00000000" w:rsidP="00000000" w:rsidRDefault="00000000" w:rsidRPr="00000000" w14:paraId="000000C5">
      <w:pPr>
        <w:numPr>
          <w:ilvl w:val="0"/>
          <w:numId w:val="16"/>
        </w:numPr>
        <w:spacing w:after="200" w:before="0" w:lineRule="auto"/>
        <w:ind w:left="720" w:hanging="360"/>
        <w:rPr>
          <w:u w:val="none"/>
        </w:rPr>
      </w:pPr>
      <w:r w:rsidDel="00000000" w:rsidR="00000000" w:rsidRPr="00000000">
        <w:rPr>
          <w:rtl w:val="0"/>
        </w:rPr>
        <w:t xml:space="preserve">Non-urgent referrals may be appropriate for persistent or unexplained symptoms.</w:t>
      </w:r>
    </w:p>
    <w:p w:rsidR="00000000" w:rsidDel="00000000" w:rsidP="00000000" w:rsidRDefault="00000000" w:rsidRPr="00000000" w14:paraId="000000C6">
      <w:pPr>
        <w:numPr>
          <w:ilvl w:val="0"/>
          <w:numId w:val="16"/>
        </w:numPr>
        <w:spacing w:after="200" w:before="0" w:lineRule="auto"/>
        <w:ind w:left="720" w:hanging="360"/>
        <w:rPr>
          <w:u w:val="none"/>
        </w:rPr>
      </w:pPr>
      <w:r w:rsidDel="00000000" w:rsidR="00000000" w:rsidRPr="00000000">
        <w:rPr>
          <w:rtl w:val="0"/>
        </w:rPr>
        <w:t xml:space="preserve">Familiarize yourself with common red flag symptoms in various bodily systems.</w:t>
      </w:r>
    </w:p>
    <w:p w:rsidR="00000000" w:rsidDel="00000000" w:rsidP="00000000" w:rsidRDefault="00000000" w:rsidRPr="00000000" w14:paraId="000000C7">
      <w:pPr>
        <w:numPr>
          <w:ilvl w:val="0"/>
          <w:numId w:val="16"/>
        </w:numPr>
        <w:spacing w:after="200" w:before="0" w:lineRule="auto"/>
        <w:ind w:left="720" w:hanging="360"/>
        <w:rPr>
          <w:u w:val="none"/>
        </w:rPr>
      </w:pPr>
      <w:r w:rsidDel="00000000" w:rsidR="00000000" w:rsidRPr="00000000">
        <w:rPr>
          <w:rtl w:val="0"/>
        </w:rPr>
        <w:t xml:space="preserve">Develop a systematic approach to assessing urgency.</w:t>
      </w:r>
    </w:p>
    <w:p w:rsidR="00000000" w:rsidDel="00000000" w:rsidP="00000000" w:rsidRDefault="00000000" w:rsidRPr="00000000" w14:paraId="000000C8">
      <w:pPr>
        <w:numPr>
          <w:ilvl w:val="0"/>
          <w:numId w:val="16"/>
        </w:numPr>
        <w:spacing w:after="200" w:before="0" w:lineRule="auto"/>
        <w:ind w:left="720" w:hanging="360"/>
        <w:rPr>
          <w:u w:val="none"/>
        </w:rPr>
      </w:pPr>
      <w:r w:rsidDel="00000000" w:rsidR="00000000" w:rsidRPr="00000000">
        <w:rPr>
          <w:rtl w:val="0"/>
        </w:rPr>
        <w:t xml:space="preserve">Use critical thinking and clinical judgment when evaluating the urgency of red flag symptoms.</w:t>
      </w:r>
    </w:p>
    <w:p w:rsidR="00000000" w:rsidDel="00000000" w:rsidP="00000000" w:rsidRDefault="00000000" w:rsidRPr="00000000" w14:paraId="000000C9">
      <w:pPr>
        <w:numPr>
          <w:ilvl w:val="0"/>
          <w:numId w:val="16"/>
        </w:numPr>
        <w:spacing w:after="200" w:before="0" w:lineRule="auto"/>
        <w:ind w:left="720" w:hanging="360"/>
        <w:rPr>
          <w:u w:val="none"/>
        </w:rPr>
      </w:pPr>
      <w:r w:rsidDel="00000000" w:rsidR="00000000" w:rsidRPr="00000000">
        <w:rPr>
          <w:rtl w:val="0"/>
        </w:rPr>
        <w:t xml:space="preserve">Maintain up-to-date knowledge and understanding of best practices and current research in naturopathic and conventional medicine.</w:t>
      </w:r>
    </w:p>
    <w:p w:rsidR="00000000" w:rsidDel="00000000" w:rsidP="00000000" w:rsidRDefault="00000000" w:rsidRPr="00000000" w14:paraId="000000CA">
      <w:pPr>
        <w:numPr>
          <w:ilvl w:val="0"/>
          <w:numId w:val="16"/>
        </w:numPr>
        <w:spacing w:after="200" w:before="0" w:lineRule="auto"/>
        <w:ind w:left="720" w:hanging="360"/>
        <w:rPr>
          <w:u w:val="none"/>
        </w:rPr>
      </w:pPr>
      <w:r w:rsidDel="00000000" w:rsidR="00000000" w:rsidRPr="00000000">
        <w:rPr>
          <w:rtl w:val="0"/>
        </w:rPr>
        <w:t xml:space="preserve">Seek consultation from colleagues or specialists when necessary.</w:t>
      </w:r>
    </w:p>
    <w:p w:rsidR="00000000" w:rsidDel="00000000" w:rsidP="00000000" w:rsidRDefault="00000000" w:rsidRPr="00000000" w14:paraId="000000CB">
      <w:pPr>
        <w:numPr>
          <w:ilvl w:val="0"/>
          <w:numId w:val="16"/>
        </w:numPr>
        <w:spacing w:after="200" w:before="0" w:lineRule="auto"/>
        <w:ind w:left="720" w:hanging="360"/>
        <w:rPr>
          <w:u w:val="none"/>
        </w:rPr>
      </w:pPr>
      <w:r w:rsidDel="00000000" w:rsidR="00000000" w:rsidRPr="00000000">
        <w:rPr>
          <w:rtl w:val="0"/>
        </w:rPr>
        <w:t xml:space="preserve">Document findings and decisions to ensure legal and professional compliance.</w:t>
      </w:r>
    </w:p>
    <w:p w:rsidR="00000000" w:rsidDel="00000000" w:rsidP="00000000" w:rsidRDefault="00000000" w:rsidRPr="00000000" w14:paraId="000000CC">
      <w:pPr>
        <w:numPr>
          <w:ilvl w:val="0"/>
          <w:numId w:val="16"/>
        </w:numPr>
        <w:spacing w:after="200" w:before="0" w:lineRule="auto"/>
        <w:ind w:left="720" w:hanging="360"/>
        <w:rPr>
          <w:u w:val="none"/>
        </w:rPr>
      </w:pPr>
      <w:r w:rsidDel="00000000" w:rsidR="00000000" w:rsidRPr="00000000">
        <w:rPr>
          <w:rtl w:val="0"/>
        </w:rPr>
        <w:t xml:space="preserve">Maintain open communication and collaboration with other healthcare professionals.</w:t>
      </w:r>
    </w:p>
    <w:p w:rsidR="00000000" w:rsidDel="00000000" w:rsidP="00000000" w:rsidRDefault="00000000" w:rsidRPr="00000000" w14:paraId="000000CD">
      <w:pPr>
        <w:numPr>
          <w:ilvl w:val="0"/>
          <w:numId w:val="16"/>
        </w:numPr>
        <w:spacing w:after="200" w:before="0" w:lineRule="auto"/>
        <w:ind w:left="720" w:hanging="360"/>
        <w:rPr>
          <w:u w:val="none"/>
        </w:rPr>
      </w:pPr>
      <w:r w:rsidDel="00000000" w:rsidR="00000000" w:rsidRPr="00000000">
        <w:rPr>
          <w:rtl w:val="0"/>
        </w:rPr>
        <w:t xml:space="preserve">Continuously review and update your urgency assessment process.</w:t>
      </w:r>
    </w:p>
    <w:p w:rsidR="00000000" w:rsidDel="00000000" w:rsidP="00000000" w:rsidRDefault="00000000" w:rsidRPr="00000000" w14:paraId="000000CE">
      <w:pPr>
        <w:numPr>
          <w:ilvl w:val="0"/>
          <w:numId w:val="16"/>
        </w:numPr>
        <w:spacing w:after="200" w:before="0" w:lineRule="auto"/>
        <w:ind w:left="720" w:hanging="360"/>
        <w:rPr>
          <w:u w:val="none"/>
        </w:rPr>
      </w:pPr>
      <w:r w:rsidDel="00000000" w:rsidR="00000000" w:rsidRPr="00000000">
        <w:rPr>
          <w:rtl w:val="0"/>
        </w:rPr>
        <w:t xml:space="preserve">Utilize resources and tools, such as guidelines and reference materials, to inform your assessments.</w:t>
      </w:r>
    </w:p>
    <w:p w:rsidR="00000000" w:rsidDel="00000000" w:rsidP="00000000" w:rsidRDefault="00000000" w:rsidRPr="00000000" w14:paraId="000000CF">
      <w:pPr>
        <w:numPr>
          <w:ilvl w:val="0"/>
          <w:numId w:val="16"/>
        </w:numPr>
        <w:spacing w:after="200" w:before="0" w:lineRule="auto"/>
        <w:ind w:left="720" w:hanging="360"/>
        <w:rPr>
          <w:u w:val="none"/>
        </w:rPr>
      </w:pPr>
      <w:r w:rsidDel="00000000" w:rsidR="00000000" w:rsidRPr="00000000">
        <w:rPr>
          <w:rtl w:val="0"/>
        </w:rPr>
        <w:t xml:space="preserve">Practice assessing urgency through case scenarios and simulations.</w:t>
      </w:r>
    </w:p>
    <w:p w:rsidR="00000000" w:rsidDel="00000000" w:rsidP="00000000" w:rsidRDefault="00000000" w:rsidRPr="00000000" w14:paraId="000000D0">
      <w:pPr>
        <w:numPr>
          <w:ilvl w:val="0"/>
          <w:numId w:val="16"/>
        </w:numPr>
        <w:spacing w:after="200" w:before="0" w:lineRule="auto"/>
        <w:ind w:left="720" w:hanging="360"/>
        <w:rPr>
          <w:u w:val="none"/>
        </w:rPr>
      </w:pPr>
      <w:r w:rsidDel="00000000" w:rsidR="00000000" w:rsidRPr="00000000">
        <w:rPr>
          <w:rtl w:val="0"/>
        </w:rPr>
        <w:t xml:space="preserve">Tailor your urgency assessment approach to the individual client's needs and circumstances.</w:t>
      </w:r>
    </w:p>
    <w:p w:rsidR="00000000" w:rsidDel="00000000" w:rsidP="00000000" w:rsidRDefault="00000000" w:rsidRPr="00000000" w14:paraId="000000D1">
      <w:pPr>
        <w:numPr>
          <w:ilvl w:val="0"/>
          <w:numId w:val="16"/>
        </w:numPr>
        <w:spacing w:after="200" w:before="0" w:lineRule="auto"/>
        <w:ind w:left="720" w:hanging="360"/>
        <w:rPr>
          <w:u w:val="none"/>
        </w:rPr>
      </w:pPr>
      <w:r w:rsidDel="00000000" w:rsidR="00000000" w:rsidRPr="00000000">
        <w:rPr>
          <w:rtl w:val="0"/>
        </w:rPr>
        <w:t xml:space="preserve">Be prepared to act quickly and decisively in urgent situations.</w:t>
      </w:r>
    </w:p>
    <w:p w:rsidR="00000000" w:rsidDel="00000000" w:rsidP="00000000" w:rsidRDefault="00000000" w:rsidRPr="00000000" w14:paraId="000000D2">
      <w:pPr>
        <w:numPr>
          <w:ilvl w:val="0"/>
          <w:numId w:val="16"/>
        </w:numPr>
        <w:spacing w:after="200" w:before="0" w:lineRule="auto"/>
        <w:ind w:left="720" w:hanging="360"/>
        <w:rPr>
          <w:u w:val="none"/>
        </w:rPr>
      </w:pPr>
      <w:r w:rsidDel="00000000" w:rsidR="00000000" w:rsidRPr="00000000">
        <w:rPr>
          <w:rtl w:val="0"/>
        </w:rPr>
        <w:t xml:space="preserve">Understand the importance of referral to conventional care when needed.</w:t>
      </w:r>
    </w:p>
    <w:p w:rsidR="00000000" w:rsidDel="00000000" w:rsidP="00000000" w:rsidRDefault="00000000" w:rsidRPr="00000000" w14:paraId="000000D3">
      <w:pPr>
        <w:numPr>
          <w:ilvl w:val="0"/>
          <w:numId w:val="16"/>
        </w:numPr>
        <w:spacing w:after="200" w:before="0" w:lineRule="auto"/>
        <w:ind w:left="720" w:hanging="360"/>
        <w:rPr>
          <w:u w:val="none"/>
        </w:rPr>
      </w:pPr>
      <w:r w:rsidDel="00000000" w:rsidR="00000000" w:rsidRPr="00000000">
        <w:rPr>
          <w:rtl w:val="0"/>
        </w:rPr>
        <w:t xml:space="preserve">Recognize that assessing urgency is an ongoing skill that requires continuous learning and refinement.</w:t>
      </w:r>
    </w:p>
    <w:p w:rsidR="00000000" w:rsidDel="00000000" w:rsidP="00000000" w:rsidRDefault="00000000" w:rsidRPr="00000000" w14:paraId="000000D4">
      <w:pPr>
        <w:numPr>
          <w:ilvl w:val="0"/>
          <w:numId w:val="16"/>
        </w:numPr>
        <w:spacing w:after="200" w:lineRule="auto"/>
        <w:ind w:left="720" w:hanging="360"/>
        <w:rPr>
          <w:u w:val="none"/>
        </w:rPr>
      </w:pPr>
      <w:r w:rsidDel="00000000" w:rsidR="00000000" w:rsidRPr="00000000">
        <w:rPr>
          <w:rtl w:val="0"/>
        </w:rPr>
        <w:t xml:space="preserve">Prioritize client safety and well-being in all aspects of your naturopathic practice.</w:t>
      </w:r>
    </w:p>
    <w:p w:rsidR="00000000" w:rsidDel="00000000" w:rsidP="00000000" w:rsidRDefault="00000000" w:rsidRPr="00000000" w14:paraId="000000D5">
      <w:pPr>
        <w:pStyle w:val="Heading2"/>
        <w:spacing w:after="200" w:lineRule="auto"/>
        <w:rPr/>
      </w:pPr>
      <w:bookmarkStart w:colFirst="0" w:colLast="0" w:name="_mturumh6210e" w:id="20"/>
      <w:bookmarkEnd w:id="20"/>
      <w:r w:rsidDel="00000000" w:rsidR="00000000" w:rsidRPr="00000000">
        <w:rPr>
          <w:rtl w:val="0"/>
        </w:rPr>
        <w:t xml:space="preserve">Exercise 1: Role-play Urgency Assessment</w:t>
      </w:r>
    </w:p>
    <w:p w:rsidR="00000000" w:rsidDel="00000000" w:rsidP="00000000" w:rsidRDefault="00000000" w:rsidRPr="00000000" w14:paraId="000000D6">
      <w:pPr>
        <w:spacing w:after="200" w:lineRule="auto"/>
        <w:rPr/>
      </w:pPr>
      <w:r w:rsidDel="00000000" w:rsidR="00000000" w:rsidRPr="00000000">
        <w:rPr>
          <w:rtl w:val="0"/>
        </w:rPr>
        <w:t xml:space="preserve">This exercise will help you practice your urgency assessment skills in a simulated environment through role-playing with a partner.</w:t>
      </w:r>
    </w:p>
    <w:p w:rsidR="00000000" w:rsidDel="00000000" w:rsidP="00000000" w:rsidRDefault="00000000" w:rsidRPr="00000000" w14:paraId="000000D7">
      <w:pPr>
        <w:spacing w:after="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D8">
      <w:pPr>
        <w:numPr>
          <w:ilvl w:val="0"/>
          <w:numId w:val="12"/>
        </w:numPr>
        <w:spacing w:after="20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0D9">
      <w:pPr>
        <w:numPr>
          <w:ilvl w:val="0"/>
          <w:numId w:val="12"/>
        </w:numPr>
        <w:spacing w:after="200" w:lineRule="auto"/>
        <w:ind w:left="720" w:hanging="360"/>
        <w:rPr>
          <w:u w:val="none"/>
        </w:rPr>
      </w:pPr>
      <w:r w:rsidDel="00000000" w:rsidR="00000000" w:rsidRPr="00000000">
        <w:rPr>
          <w:rtl w:val="0"/>
        </w:rPr>
        <w:t xml:space="preserve">A partner to act as the client</w:t>
      </w:r>
    </w:p>
    <w:p w:rsidR="00000000" w:rsidDel="00000000" w:rsidP="00000000" w:rsidRDefault="00000000" w:rsidRPr="00000000" w14:paraId="000000DA">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DB">
      <w:pPr>
        <w:numPr>
          <w:ilvl w:val="0"/>
          <w:numId w:val="8"/>
        </w:numPr>
        <w:spacing w:after="200" w:lineRule="auto"/>
        <w:ind w:left="720" w:hanging="360"/>
        <w:rPr>
          <w:u w:val="none"/>
        </w:rPr>
      </w:pPr>
      <w:r w:rsidDel="00000000" w:rsidR="00000000" w:rsidRPr="00000000">
        <w:rPr>
          <w:rtl w:val="0"/>
        </w:rPr>
        <w:t xml:space="preserve">Choose a scenario that involves a client with symptoms that may potentially require referral to conventional care. You can use a case study or create your own scenario.</w:t>
      </w:r>
    </w:p>
    <w:p w:rsidR="00000000" w:rsidDel="00000000" w:rsidP="00000000" w:rsidRDefault="00000000" w:rsidRPr="00000000" w14:paraId="000000DC">
      <w:pPr>
        <w:numPr>
          <w:ilvl w:val="0"/>
          <w:numId w:val="8"/>
        </w:numPr>
        <w:spacing w:after="200" w:before="0" w:lineRule="auto"/>
        <w:ind w:left="720" w:hanging="360"/>
        <w:rPr>
          <w:u w:val="none"/>
        </w:rPr>
      </w:pPr>
      <w:r w:rsidDel="00000000" w:rsidR="00000000" w:rsidRPr="00000000">
        <w:rPr>
          <w:rtl w:val="0"/>
        </w:rPr>
        <w:t xml:space="preserve">Assign roles: one person will play the role of the naturopathic practitioner, while the other person will act as the client.</w:t>
      </w:r>
    </w:p>
    <w:p w:rsidR="00000000" w:rsidDel="00000000" w:rsidP="00000000" w:rsidRDefault="00000000" w:rsidRPr="00000000" w14:paraId="000000DD">
      <w:pPr>
        <w:numPr>
          <w:ilvl w:val="0"/>
          <w:numId w:val="8"/>
        </w:numPr>
        <w:spacing w:after="200" w:before="0" w:lineRule="auto"/>
        <w:ind w:left="720" w:hanging="360"/>
        <w:rPr>
          <w:u w:val="none"/>
        </w:rPr>
      </w:pPr>
      <w:r w:rsidDel="00000000" w:rsidR="00000000" w:rsidRPr="00000000">
        <w:rPr>
          <w:rtl w:val="0"/>
        </w:rPr>
        <w:t xml:space="preserve">The naturopathic practitioner should conduct a thorough assessment, asking questions about the client's symptoms, medical history, and any other relevant information.</w:t>
      </w:r>
    </w:p>
    <w:p w:rsidR="00000000" w:rsidDel="00000000" w:rsidP="00000000" w:rsidRDefault="00000000" w:rsidRPr="00000000" w14:paraId="000000DE">
      <w:pPr>
        <w:numPr>
          <w:ilvl w:val="0"/>
          <w:numId w:val="8"/>
        </w:numPr>
        <w:spacing w:after="200" w:before="0" w:lineRule="auto"/>
        <w:ind w:left="720" w:hanging="360"/>
        <w:rPr>
          <w:u w:val="none"/>
        </w:rPr>
      </w:pPr>
      <w:r w:rsidDel="00000000" w:rsidR="00000000" w:rsidRPr="00000000">
        <w:rPr>
          <w:rtl w:val="0"/>
        </w:rPr>
        <w:t xml:space="preserve">The client should answer the questions based on the scenario's information.</w:t>
      </w:r>
    </w:p>
    <w:p w:rsidR="00000000" w:rsidDel="00000000" w:rsidP="00000000" w:rsidRDefault="00000000" w:rsidRPr="00000000" w14:paraId="000000DF">
      <w:pPr>
        <w:numPr>
          <w:ilvl w:val="0"/>
          <w:numId w:val="8"/>
        </w:numPr>
        <w:spacing w:after="200" w:before="0" w:lineRule="auto"/>
        <w:ind w:left="720" w:hanging="360"/>
        <w:rPr>
          <w:u w:val="none"/>
        </w:rPr>
      </w:pPr>
      <w:r w:rsidDel="00000000" w:rsidR="00000000" w:rsidRPr="00000000">
        <w:rPr>
          <w:rtl w:val="0"/>
        </w:rPr>
        <w:t xml:space="preserve">The naturopathic practitioner should then identify any red flag symptoms and assess the urgency of the situation.</w:t>
      </w:r>
    </w:p>
    <w:p w:rsidR="00000000" w:rsidDel="00000000" w:rsidP="00000000" w:rsidRDefault="00000000" w:rsidRPr="00000000" w14:paraId="000000E0">
      <w:pPr>
        <w:numPr>
          <w:ilvl w:val="0"/>
          <w:numId w:val="8"/>
        </w:numPr>
        <w:spacing w:after="200" w:before="0" w:lineRule="auto"/>
        <w:ind w:left="720" w:hanging="360"/>
        <w:rPr>
          <w:u w:val="none"/>
        </w:rPr>
      </w:pPr>
      <w:r w:rsidDel="00000000" w:rsidR="00000000" w:rsidRPr="00000000">
        <w:rPr>
          <w:rtl w:val="0"/>
        </w:rPr>
        <w:t xml:space="preserve">Make a decision on whether a referral to conventional care is necessary, and discuss the reasons for your decision with the client.</w:t>
      </w:r>
    </w:p>
    <w:p w:rsidR="00000000" w:rsidDel="00000000" w:rsidP="00000000" w:rsidRDefault="00000000" w:rsidRPr="00000000" w14:paraId="000000E1">
      <w:pPr>
        <w:numPr>
          <w:ilvl w:val="0"/>
          <w:numId w:val="8"/>
        </w:numPr>
        <w:spacing w:after="200" w:before="0" w:lineRule="auto"/>
        <w:ind w:left="720" w:hanging="360"/>
        <w:rPr>
          <w:u w:val="none"/>
        </w:rPr>
      </w:pPr>
      <w:r w:rsidDel="00000000" w:rsidR="00000000" w:rsidRPr="00000000">
        <w:rPr>
          <w:rtl w:val="0"/>
        </w:rPr>
        <w:t xml:space="preserve">Switch roles and repeat the exercise with a different scenario.</w:t>
      </w:r>
    </w:p>
    <w:p w:rsidR="00000000" w:rsidDel="00000000" w:rsidP="00000000" w:rsidRDefault="00000000" w:rsidRPr="00000000" w14:paraId="000000E2">
      <w:pPr>
        <w:numPr>
          <w:ilvl w:val="0"/>
          <w:numId w:val="8"/>
        </w:numPr>
        <w:spacing w:after="200" w:lineRule="auto"/>
        <w:ind w:left="720" w:hanging="360"/>
        <w:rPr>
          <w:u w:val="none"/>
        </w:rPr>
      </w:pPr>
      <w:r w:rsidDel="00000000" w:rsidR="00000000" w:rsidRPr="00000000">
        <w:rPr>
          <w:rtl w:val="0"/>
        </w:rPr>
        <w:t xml:space="preserve">After completing both scenarios, discuss the decisions made and the rationale behind them.</w:t>
      </w:r>
    </w:p>
    <w:p w:rsidR="00000000" w:rsidDel="00000000" w:rsidP="00000000" w:rsidRDefault="00000000" w:rsidRPr="00000000" w14:paraId="000000E3">
      <w:pPr>
        <w:pStyle w:val="Heading2"/>
        <w:spacing w:after="200" w:lineRule="auto"/>
        <w:rPr/>
      </w:pPr>
      <w:bookmarkStart w:colFirst="0" w:colLast="0" w:name="_tdk1b8hpqqw1" w:id="21"/>
      <w:bookmarkEnd w:id="21"/>
      <w:r w:rsidDel="00000000" w:rsidR="00000000" w:rsidRPr="00000000">
        <w:rPr>
          <w:rtl w:val="0"/>
        </w:rPr>
        <w:t xml:space="preserve">Exercise 2: Developing a Red Flag Symptoms Checklist</w:t>
      </w:r>
    </w:p>
    <w:p w:rsidR="00000000" w:rsidDel="00000000" w:rsidP="00000000" w:rsidRDefault="00000000" w:rsidRPr="00000000" w14:paraId="000000E4">
      <w:pPr>
        <w:spacing w:after="200" w:lineRule="auto"/>
        <w:rPr/>
      </w:pPr>
      <w:r w:rsidDel="00000000" w:rsidR="00000000" w:rsidRPr="00000000">
        <w:rPr>
          <w:rtl w:val="0"/>
        </w:rPr>
        <w:t xml:space="preserve">In this exercise, you will create a comprehensive checklist of red flag symptoms for various bodily systems. This checklist will serve as a quick reference during your practice to help you identify red flag symptoms and assess urgency.</w:t>
      </w:r>
    </w:p>
    <w:p w:rsidR="00000000" w:rsidDel="00000000" w:rsidP="00000000" w:rsidRDefault="00000000" w:rsidRPr="00000000" w14:paraId="000000E5">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0E6">
      <w:pPr>
        <w:numPr>
          <w:ilvl w:val="0"/>
          <w:numId w:val="5"/>
        </w:numPr>
        <w:spacing w:after="200" w:lineRule="auto"/>
        <w:ind w:left="720" w:hanging="360"/>
        <w:rPr>
          <w:u w:val="none"/>
        </w:rPr>
      </w:pPr>
      <w:r w:rsidDel="00000000" w:rsidR="00000000" w:rsidRPr="00000000">
        <w:rPr>
          <w:rtl w:val="0"/>
        </w:rPr>
        <w:t xml:space="preserve">Pen and paper or a digital device for creating the checklist</w:t>
      </w:r>
    </w:p>
    <w:p w:rsidR="00000000" w:rsidDel="00000000" w:rsidP="00000000" w:rsidRDefault="00000000" w:rsidRPr="00000000" w14:paraId="000000E7">
      <w:pPr>
        <w:numPr>
          <w:ilvl w:val="0"/>
          <w:numId w:val="5"/>
        </w:numPr>
        <w:spacing w:after="200" w:lineRule="auto"/>
        <w:ind w:left="720" w:hanging="360"/>
        <w:rPr>
          <w:u w:val="none"/>
        </w:rPr>
      </w:pPr>
      <w:r w:rsidDel="00000000" w:rsidR="00000000" w:rsidRPr="00000000">
        <w:rPr>
          <w:rtl w:val="0"/>
        </w:rPr>
        <w:t xml:space="preserve">Reference materials or textbooks on red flag symptoms in various bodily systems</w:t>
      </w:r>
    </w:p>
    <w:p w:rsidR="00000000" w:rsidDel="00000000" w:rsidP="00000000" w:rsidRDefault="00000000" w:rsidRPr="00000000" w14:paraId="000000E8">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E9">
      <w:pPr>
        <w:numPr>
          <w:ilvl w:val="0"/>
          <w:numId w:val="9"/>
        </w:numPr>
        <w:spacing w:after="200" w:lineRule="auto"/>
        <w:ind w:left="720" w:hanging="360"/>
        <w:rPr>
          <w:u w:val="none"/>
        </w:rPr>
      </w:pPr>
      <w:r w:rsidDel="00000000" w:rsidR="00000000" w:rsidRPr="00000000">
        <w:rPr>
          <w:rtl w:val="0"/>
        </w:rPr>
        <w:t xml:space="preserve">Research common red flag symptoms for each bodily system using your reference materials or textbooks.</w:t>
      </w:r>
    </w:p>
    <w:p w:rsidR="00000000" w:rsidDel="00000000" w:rsidP="00000000" w:rsidRDefault="00000000" w:rsidRPr="00000000" w14:paraId="000000EA">
      <w:pPr>
        <w:numPr>
          <w:ilvl w:val="0"/>
          <w:numId w:val="9"/>
        </w:numPr>
        <w:spacing w:after="200" w:before="0" w:lineRule="auto"/>
        <w:ind w:left="720" w:hanging="360"/>
        <w:rPr>
          <w:u w:val="none"/>
        </w:rPr>
      </w:pPr>
      <w:r w:rsidDel="00000000" w:rsidR="00000000" w:rsidRPr="00000000">
        <w:rPr>
          <w:rtl w:val="0"/>
        </w:rPr>
        <w:t xml:space="preserve">Organize the red flag symptoms by bodily system (e.g., cardiovascular, gastrointestinal, neurological).</w:t>
      </w:r>
    </w:p>
    <w:p w:rsidR="00000000" w:rsidDel="00000000" w:rsidP="00000000" w:rsidRDefault="00000000" w:rsidRPr="00000000" w14:paraId="000000EB">
      <w:pPr>
        <w:numPr>
          <w:ilvl w:val="0"/>
          <w:numId w:val="9"/>
        </w:numPr>
        <w:spacing w:after="200" w:before="0" w:lineRule="auto"/>
        <w:ind w:left="720" w:hanging="360"/>
        <w:rPr>
          <w:u w:val="none"/>
        </w:rPr>
      </w:pPr>
      <w:r w:rsidDel="00000000" w:rsidR="00000000" w:rsidRPr="00000000">
        <w:rPr>
          <w:rtl w:val="0"/>
        </w:rPr>
        <w:t xml:space="preserve">Create a checklist for each bodily system, listing the most common and clinically significant red flag symptoms.</w:t>
      </w:r>
    </w:p>
    <w:p w:rsidR="00000000" w:rsidDel="00000000" w:rsidP="00000000" w:rsidRDefault="00000000" w:rsidRPr="00000000" w14:paraId="000000EC">
      <w:pPr>
        <w:numPr>
          <w:ilvl w:val="0"/>
          <w:numId w:val="9"/>
        </w:numPr>
        <w:spacing w:after="200" w:before="0" w:lineRule="auto"/>
        <w:ind w:left="720" w:hanging="360"/>
        <w:rPr>
          <w:u w:val="none"/>
        </w:rPr>
      </w:pPr>
      <w:r w:rsidDel="00000000" w:rsidR="00000000" w:rsidRPr="00000000">
        <w:rPr>
          <w:rtl w:val="0"/>
        </w:rPr>
        <w:t xml:space="preserve">Include any additional notes on assessing urgency or referral considerations.</w:t>
      </w:r>
    </w:p>
    <w:p w:rsidR="00000000" w:rsidDel="00000000" w:rsidP="00000000" w:rsidRDefault="00000000" w:rsidRPr="00000000" w14:paraId="000000ED">
      <w:pPr>
        <w:numPr>
          <w:ilvl w:val="0"/>
          <w:numId w:val="9"/>
        </w:numPr>
        <w:spacing w:after="200" w:before="0" w:lineRule="auto"/>
        <w:ind w:left="720" w:hanging="360"/>
        <w:rPr>
          <w:u w:val="none"/>
        </w:rPr>
      </w:pPr>
      <w:r w:rsidDel="00000000" w:rsidR="00000000" w:rsidRPr="00000000">
        <w:rPr>
          <w:rtl w:val="0"/>
        </w:rPr>
        <w:t xml:space="preserve">Review your checklist and make any necessary revisions.</w:t>
      </w:r>
    </w:p>
    <w:p w:rsidR="00000000" w:rsidDel="00000000" w:rsidP="00000000" w:rsidRDefault="00000000" w:rsidRPr="00000000" w14:paraId="000000EE">
      <w:pPr>
        <w:numPr>
          <w:ilvl w:val="0"/>
          <w:numId w:val="9"/>
        </w:numPr>
        <w:spacing w:after="200" w:lineRule="auto"/>
        <w:ind w:left="720" w:hanging="360"/>
        <w:rPr>
          <w:u w:val="none"/>
        </w:rPr>
      </w:pPr>
      <w:r w:rsidDel="00000000" w:rsidR="00000000" w:rsidRPr="00000000">
        <w:rPr>
          <w:rtl w:val="0"/>
        </w:rPr>
        <w:t xml:space="preserve">Save your checklist and refer to it when assessing clients in your naturopathic practice.</w:t>
      </w:r>
    </w:p>
    <w:p w:rsidR="00000000" w:rsidDel="00000000" w:rsidP="00000000" w:rsidRDefault="00000000" w:rsidRPr="00000000" w14:paraId="000000EF">
      <w:pPr>
        <w:pStyle w:val="Heading1"/>
        <w:spacing w:after="200" w:lineRule="auto"/>
        <w:rPr/>
      </w:pPr>
      <w:bookmarkStart w:colFirst="0" w:colLast="0" w:name="_bl7ry7orsg7d" w:id="22"/>
      <w:bookmarkEnd w:id="22"/>
      <w:r w:rsidDel="00000000" w:rsidR="00000000" w:rsidRPr="00000000">
        <w:rPr>
          <w:rtl w:val="0"/>
        </w:rPr>
        <w:t xml:space="preserve">Referring to Conventional Care</w:t>
      </w:r>
    </w:p>
    <w:p w:rsidR="00000000" w:rsidDel="00000000" w:rsidP="00000000" w:rsidRDefault="00000000" w:rsidRPr="00000000" w14:paraId="000000F0">
      <w:pPr>
        <w:spacing w:after="200" w:lineRule="auto"/>
        <w:rPr/>
      </w:pPr>
      <w:r w:rsidDel="00000000" w:rsidR="00000000" w:rsidRPr="00000000">
        <w:rPr>
          <w:rtl w:val="0"/>
        </w:rPr>
        <w:t xml:space="preserve">As a naturopathic practitioner, your goal is to promote health and healing through natural means, focusing on prevention, education, and treating the whole person. However, there may be situations where it is necessary to refer a client to conventional care, either due to the severity of their condition or the need for specialized diagnostic testing or treatment. In this lesson, we will delve deeper into the various factors that influence when to refer a client to conventional care, the importance of effective communication and collaboration between naturopathic and conventional healthcare providers, and the ethical considerations surrounding referral decisions.</w:t>
      </w:r>
    </w:p>
    <w:p w:rsidR="00000000" w:rsidDel="00000000" w:rsidP="00000000" w:rsidRDefault="00000000" w:rsidRPr="00000000" w14:paraId="000000F1">
      <w:pPr>
        <w:pStyle w:val="Heading2"/>
        <w:spacing w:after="200" w:lineRule="auto"/>
        <w:rPr/>
      </w:pPr>
      <w:bookmarkStart w:colFirst="0" w:colLast="0" w:name="_r3huejmqsa8b" w:id="23"/>
      <w:bookmarkEnd w:id="23"/>
      <w:r w:rsidDel="00000000" w:rsidR="00000000" w:rsidRPr="00000000">
        <w:rPr>
          <w:rtl w:val="0"/>
        </w:rPr>
        <w:t xml:space="preserve">Understanding the Complexity of Referral Decisions</w:t>
      </w:r>
    </w:p>
    <w:p w:rsidR="00000000" w:rsidDel="00000000" w:rsidP="00000000" w:rsidRDefault="00000000" w:rsidRPr="00000000" w14:paraId="000000F2">
      <w:pPr>
        <w:spacing w:after="200" w:lineRule="auto"/>
        <w:rPr/>
      </w:pPr>
      <w:r w:rsidDel="00000000" w:rsidR="00000000" w:rsidRPr="00000000">
        <w:rPr>
          <w:rtl w:val="0"/>
        </w:rPr>
        <w:t xml:space="preserve">Referral decisions are complex and multifaceted. A comprehensive understanding of the client's condition, the limitations of naturopathic care, and the resources available within the healthcare system is essential for making informed decisions about when to refer a client to conventional care. The following sections provide more detail on the factors that may influence referral decisions.</w:t>
      </w:r>
    </w:p>
    <w:p w:rsidR="00000000" w:rsidDel="00000000" w:rsidP="00000000" w:rsidRDefault="00000000" w:rsidRPr="00000000" w14:paraId="000000F3">
      <w:pPr>
        <w:pStyle w:val="Heading3"/>
        <w:spacing w:after="200" w:lineRule="auto"/>
        <w:rPr/>
      </w:pPr>
      <w:bookmarkStart w:colFirst="0" w:colLast="0" w:name="_9mjcy0t32j7w" w:id="24"/>
      <w:bookmarkEnd w:id="24"/>
      <w:r w:rsidDel="00000000" w:rsidR="00000000" w:rsidRPr="00000000">
        <w:rPr>
          <w:rtl w:val="0"/>
        </w:rPr>
        <w:t xml:space="preserve">Client Factors</w:t>
      </w:r>
    </w:p>
    <w:p w:rsidR="00000000" w:rsidDel="00000000" w:rsidP="00000000" w:rsidRDefault="00000000" w:rsidRPr="00000000" w14:paraId="000000F4">
      <w:pPr>
        <w:spacing w:after="200" w:lineRule="auto"/>
        <w:rPr/>
      </w:pPr>
      <w:r w:rsidDel="00000000" w:rsidR="00000000" w:rsidRPr="00000000">
        <w:rPr>
          <w:b w:val="1"/>
          <w:rtl w:val="0"/>
        </w:rPr>
        <w:t xml:space="preserve">Severity of Symptoms:</w:t>
      </w:r>
      <w:r w:rsidDel="00000000" w:rsidR="00000000" w:rsidRPr="00000000">
        <w:rPr>
          <w:rtl w:val="0"/>
        </w:rPr>
        <w:t xml:space="preserve"> Clients presenting with severe symptoms, such as difficulty breathing, chest pain, or uncontrolled bleeding, may require immediate referral to an emergency department for urgent evaluation and treatment. It is crucial to recognize the signs of potentially life-threatening conditions and act promptly to ensure the client receives appropriate care.</w:t>
      </w:r>
    </w:p>
    <w:p w:rsidR="00000000" w:rsidDel="00000000" w:rsidP="00000000" w:rsidRDefault="00000000" w:rsidRPr="00000000" w14:paraId="000000F5">
      <w:pPr>
        <w:spacing w:after="200" w:lineRule="auto"/>
        <w:rPr/>
      </w:pPr>
      <w:r w:rsidDel="00000000" w:rsidR="00000000" w:rsidRPr="00000000">
        <w:rPr>
          <w:b w:val="1"/>
          <w:rtl w:val="0"/>
        </w:rPr>
        <w:t xml:space="preserve">Red Flag Symptoms:</w:t>
      </w:r>
      <w:r w:rsidDel="00000000" w:rsidR="00000000" w:rsidRPr="00000000">
        <w:rPr>
          <w:rtl w:val="0"/>
        </w:rPr>
        <w:t xml:space="preserve"> Red flag symptoms are warning signs of potentially serious or life-threatening conditions that warrant further evaluation by a conventional healthcare provider. These may include, but are not limited to, unintentional weight loss, severe or persistent pain, fever of unknown origin, or neurological symptoms such as seizures or paralysis.</w:t>
      </w:r>
    </w:p>
    <w:p w:rsidR="00000000" w:rsidDel="00000000" w:rsidP="00000000" w:rsidRDefault="00000000" w:rsidRPr="00000000" w14:paraId="000000F6">
      <w:pPr>
        <w:spacing w:after="200" w:lineRule="auto"/>
        <w:rPr/>
      </w:pPr>
      <w:r w:rsidDel="00000000" w:rsidR="00000000" w:rsidRPr="00000000">
        <w:rPr>
          <w:b w:val="1"/>
          <w:rtl w:val="0"/>
        </w:rPr>
        <w:t xml:space="preserve">Non-Responsive Conditions:</w:t>
      </w:r>
      <w:r w:rsidDel="00000000" w:rsidR="00000000" w:rsidRPr="00000000">
        <w:rPr>
          <w:rtl w:val="0"/>
        </w:rPr>
        <w:t xml:space="preserve"> If a client's condition has not improved or has worsened despite naturopathic treatment, referral to conventional care may be necessary for further evaluation and management. This may include cases where the client has exhausted all available naturopathic treatment options or where there is a high likelihood of a severe underlying condition requiring specialized care.</w:t>
      </w:r>
    </w:p>
    <w:p w:rsidR="00000000" w:rsidDel="00000000" w:rsidP="00000000" w:rsidRDefault="00000000" w:rsidRPr="00000000" w14:paraId="000000F7">
      <w:pPr>
        <w:spacing w:after="200" w:lineRule="auto"/>
        <w:rPr/>
      </w:pPr>
      <w:r w:rsidDel="00000000" w:rsidR="00000000" w:rsidRPr="00000000">
        <w:rPr>
          <w:b w:val="1"/>
          <w:rtl w:val="0"/>
        </w:rPr>
        <w:t xml:space="preserve">Complex or Multi-System Disorders:</w:t>
      </w:r>
      <w:r w:rsidDel="00000000" w:rsidR="00000000" w:rsidRPr="00000000">
        <w:rPr>
          <w:rtl w:val="0"/>
        </w:rPr>
        <w:t xml:space="preserve"> Clients with complex health issues or disorders involving multiple bodily systems may benefit from a comprehensive evaluation and management by a conventional healthcare provider or a specialist in the specific field. This may include cases of autoimmune disorders, cancer, or other chronic conditions requiring a multidisciplinary approach to care.</w:t>
      </w:r>
    </w:p>
    <w:p w:rsidR="00000000" w:rsidDel="00000000" w:rsidP="00000000" w:rsidRDefault="00000000" w:rsidRPr="00000000" w14:paraId="000000F8">
      <w:pPr>
        <w:pStyle w:val="Heading3"/>
        <w:spacing w:after="200" w:lineRule="auto"/>
        <w:rPr/>
      </w:pPr>
      <w:bookmarkStart w:colFirst="0" w:colLast="0" w:name="_2cfx2tyn8uur" w:id="25"/>
      <w:bookmarkEnd w:id="25"/>
      <w:r w:rsidDel="00000000" w:rsidR="00000000" w:rsidRPr="00000000">
        <w:rPr>
          <w:rtl w:val="0"/>
        </w:rPr>
        <w:t xml:space="preserve">Practitioner Factors</w:t>
      </w:r>
    </w:p>
    <w:p w:rsidR="00000000" w:rsidDel="00000000" w:rsidP="00000000" w:rsidRDefault="00000000" w:rsidRPr="00000000" w14:paraId="000000F9">
      <w:pPr>
        <w:spacing w:after="200" w:lineRule="auto"/>
        <w:rPr/>
      </w:pPr>
      <w:r w:rsidDel="00000000" w:rsidR="00000000" w:rsidRPr="00000000">
        <w:rPr>
          <w:b w:val="1"/>
          <w:rtl w:val="0"/>
        </w:rPr>
        <w:t xml:space="preserve">Scope of Practice:</w:t>
      </w:r>
      <w:r w:rsidDel="00000000" w:rsidR="00000000" w:rsidRPr="00000000">
        <w:rPr>
          <w:rtl w:val="0"/>
        </w:rPr>
        <w:t xml:space="preserve"> Naturopathic practitioners should be aware of their scope of practice and refer clients to conventional care when their needs fall outside of that scope. This may include cases requiring surgical intervention, advanced diagnostic testing, or prescription medications that are beyond the naturopathic practitioner's expertise or legal ability to prescribe.</w:t>
      </w:r>
    </w:p>
    <w:p w:rsidR="00000000" w:rsidDel="00000000" w:rsidP="00000000" w:rsidRDefault="00000000" w:rsidRPr="00000000" w14:paraId="000000FA">
      <w:pPr>
        <w:spacing w:after="200" w:lineRule="auto"/>
        <w:rPr/>
      </w:pPr>
      <w:r w:rsidDel="00000000" w:rsidR="00000000" w:rsidRPr="00000000">
        <w:rPr>
          <w:b w:val="1"/>
          <w:rtl w:val="0"/>
        </w:rPr>
        <w:t xml:space="preserve">Expertise and Experience:</w:t>
      </w:r>
      <w:r w:rsidDel="00000000" w:rsidR="00000000" w:rsidRPr="00000000">
        <w:rPr>
          <w:rtl w:val="0"/>
        </w:rPr>
        <w:t xml:space="preserve"> A naturopathic practitioner should consider their own level of expertise and experience when treating a client. If a client's condition is beyond the practitioner's expertise or experience, it may be in the client's best interest to be referred to a conventional healthcare provider or specialist. This can help ensure that the client receives the most effective care and reduces the risk of complications or negative outcomes.</w:t>
      </w:r>
    </w:p>
    <w:p w:rsidR="00000000" w:rsidDel="00000000" w:rsidP="00000000" w:rsidRDefault="00000000" w:rsidRPr="00000000" w14:paraId="000000FB">
      <w:pPr>
        <w:spacing w:after="200" w:lineRule="auto"/>
        <w:rPr/>
      </w:pPr>
      <w:r w:rsidDel="00000000" w:rsidR="00000000" w:rsidRPr="00000000">
        <w:rPr>
          <w:b w:val="1"/>
          <w:rtl w:val="0"/>
        </w:rPr>
        <w:t xml:space="preserve">Legal and Ethical Considerations:</w:t>
      </w:r>
      <w:r w:rsidDel="00000000" w:rsidR="00000000" w:rsidRPr="00000000">
        <w:rPr>
          <w:rtl w:val="0"/>
        </w:rPr>
        <w:t xml:space="preserve"> Practitioners must adhere to legal and ethical guidelines, which may mandate referral to conventional care in certain situations or when specific conditions are present. Familiarize yourself with the laws and regulations governing naturopathic practice in your jurisdiction to ensure compliance and protect your clients' well-being.</w:t>
      </w:r>
    </w:p>
    <w:p w:rsidR="00000000" w:rsidDel="00000000" w:rsidP="00000000" w:rsidRDefault="00000000" w:rsidRPr="00000000" w14:paraId="000000FC">
      <w:pPr>
        <w:pStyle w:val="Heading3"/>
        <w:spacing w:after="200" w:lineRule="auto"/>
        <w:rPr/>
      </w:pPr>
      <w:bookmarkStart w:colFirst="0" w:colLast="0" w:name="_fe0aevi4f4nm" w:id="26"/>
      <w:bookmarkEnd w:id="26"/>
      <w:r w:rsidDel="00000000" w:rsidR="00000000" w:rsidRPr="00000000">
        <w:rPr>
          <w:rtl w:val="0"/>
        </w:rPr>
        <w:t xml:space="preserve">System Factors</w:t>
      </w:r>
    </w:p>
    <w:p w:rsidR="00000000" w:rsidDel="00000000" w:rsidP="00000000" w:rsidRDefault="00000000" w:rsidRPr="00000000" w14:paraId="000000FD">
      <w:pPr>
        <w:spacing w:after="200" w:lineRule="auto"/>
        <w:rPr/>
      </w:pPr>
      <w:r w:rsidDel="00000000" w:rsidR="00000000" w:rsidRPr="00000000">
        <w:rPr>
          <w:b w:val="1"/>
          <w:rtl w:val="0"/>
        </w:rPr>
        <w:t xml:space="preserve">Availability of Conventional Healthcare Providers:</w:t>
      </w:r>
      <w:r w:rsidDel="00000000" w:rsidR="00000000" w:rsidRPr="00000000">
        <w:rPr>
          <w:rtl w:val="0"/>
        </w:rPr>
        <w:t xml:space="preserve"> In some cases, the availability of conventional healthcare providers may impact the decision to refer a client to conventional care. For example, in rural or remote areas where access to conventional healthcare providers is limited, a naturopathic practitioner may need to consider alternative options for care or collaborate with distant healthcare providers through telemedicine. It is essential to stay informed about local healthcare resources and develop strategies for providing effective care in situations where conventional healthcare providers may not be readily accessible.</w:t>
      </w:r>
    </w:p>
    <w:p w:rsidR="00000000" w:rsidDel="00000000" w:rsidP="00000000" w:rsidRDefault="00000000" w:rsidRPr="00000000" w14:paraId="000000FE">
      <w:pPr>
        <w:spacing w:after="200" w:lineRule="auto"/>
        <w:rPr/>
      </w:pPr>
      <w:r w:rsidDel="00000000" w:rsidR="00000000" w:rsidRPr="00000000">
        <w:rPr>
          <w:b w:val="1"/>
          <w:rtl w:val="0"/>
        </w:rPr>
        <w:t xml:space="preserve">Insurance Coverage:</w:t>
      </w:r>
      <w:r w:rsidDel="00000000" w:rsidR="00000000" w:rsidRPr="00000000">
        <w:rPr>
          <w:rtl w:val="0"/>
        </w:rPr>
        <w:t xml:space="preserve"> Clients' insurance coverage may also influence referral decisions, as some insurance plans may require a referral from a primary care provider or may not cover certain naturopathic treatments. It is essential to work with clients to understand their insurance coverage and navigate the complexities of the healthcare system to ensure they receive the care they need.</w:t>
      </w:r>
    </w:p>
    <w:p w:rsidR="00000000" w:rsidDel="00000000" w:rsidP="00000000" w:rsidRDefault="00000000" w:rsidRPr="00000000" w14:paraId="000000FF">
      <w:pPr>
        <w:spacing w:after="200" w:lineRule="auto"/>
        <w:rPr/>
      </w:pPr>
      <w:r w:rsidDel="00000000" w:rsidR="00000000" w:rsidRPr="00000000">
        <w:rPr>
          <w:b w:val="1"/>
          <w:rtl w:val="0"/>
        </w:rPr>
        <w:t xml:space="preserve">Collaboration and Integration:</w:t>
      </w:r>
      <w:r w:rsidDel="00000000" w:rsidR="00000000" w:rsidRPr="00000000">
        <w:rPr>
          <w:rtl w:val="0"/>
        </w:rPr>
        <w:t xml:space="preserve"> In some healthcare systems, there is a growing trend towards the integration of naturopathic and conventional medicine. This can influence referral decisions as integrated care models may provide more opportunities for collaboration and co-management of clients between naturopathic practitioners and conventional healthcare providers.</w:t>
      </w:r>
    </w:p>
    <w:p w:rsidR="00000000" w:rsidDel="00000000" w:rsidP="00000000" w:rsidRDefault="00000000" w:rsidRPr="00000000" w14:paraId="00000100">
      <w:pPr>
        <w:pStyle w:val="Heading3"/>
        <w:spacing w:after="200" w:lineRule="auto"/>
        <w:rPr/>
      </w:pPr>
      <w:bookmarkStart w:colFirst="0" w:colLast="0" w:name="_nmdqom5k9n34" w:id="27"/>
      <w:bookmarkEnd w:id="27"/>
      <w:r w:rsidDel="00000000" w:rsidR="00000000" w:rsidRPr="00000000">
        <w:rPr>
          <w:rtl w:val="0"/>
        </w:rPr>
        <w:t xml:space="preserve">Developing a Structured Approach to Referral Decisions</w:t>
      </w:r>
    </w:p>
    <w:p w:rsidR="00000000" w:rsidDel="00000000" w:rsidP="00000000" w:rsidRDefault="00000000" w:rsidRPr="00000000" w14:paraId="00000101">
      <w:pPr>
        <w:spacing w:after="200" w:lineRule="auto"/>
        <w:rPr/>
      </w:pPr>
      <w:r w:rsidDel="00000000" w:rsidR="00000000" w:rsidRPr="00000000">
        <w:rPr>
          <w:rtl w:val="0"/>
        </w:rPr>
        <w:t xml:space="preserve">A structured approach to referral decisions can help ensure that clients receive appropriate care while also supporting the growth and credibility of the naturopathic profession. Consider the following steps when evaluating a client for referral to conventional care:</w:t>
      </w:r>
    </w:p>
    <w:p w:rsidR="00000000" w:rsidDel="00000000" w:rsidP="00000000" w:rsidRDefault="00000000" w:rsidRPr="00000000" w14:paraId="00000102">
      <w:pPr>
        <w:spacing w:after="200" w:lineRule="auto"/>
        <w:rPr/>
      </w:pPr>
      <w:r w:rsidDel="00000000" w:rsidR="00000000" w:rsidRPr="00000000">
        <w:rPr>
          <w:b w:val="1"/>
          <w:rtl w:val="0"/>
        </w:rPr>
        <w:t xml:space="preserve">Perform a thorough naturopathic assessment:</w:t>
      </w:r>
      <w:r w:rsidDel="00000000" w:rsidR="00000000" w:rsidRPr="00000000">
        <w:rPr>
          <w:rtl w:val="0"/>
        </w:rPr>
        <w:t xml:space="preserve"> Obtain a detailed history, perform a comprehensive physical examination, and, if indicated, order appropriate diagnostic tests to determine the client's health status and identify any potential red flag symptoms or underlying conditions.</w:t>
      </w:r>
    </w:p>
    <w:p w:rsidR="00000000" w:rsidDel="00000000" w:rsidP="00000000" w:rsidRDefault="00000000" w:rsidRPr="00000000" w14:paraId="00000103">
      <w:pPr>
        <w:spacing w:after="200" w:lineRule="auto"/>
        <w:rPr/>
      </w:pPr>
      <w:r w:rsidDel="00000000" w:rsidR="00000000" w:rsidRPr="00000000">
        <w:rPr>
          <w:b w:val="1"/>
          <w:rtl w:val="0"/>
        </w:rPr>
        <w:t xml:space="preserve">Evaluate the client's condition in the context of your expertise and scope of practice:</w:t>
      </w:r>
      <w:r w:rsidDel="00000000" w:rsidR="00000000" w:rsidRPr="00000000">
        <w:rPr>
          <w:rtl w:val="0"/>
        </w:rPr>
        <w:t xml:space="preserve"> Consider whether the client's condition falls within your expertise and scope of practice or if it requires the knowledge and skills of a conventional healthcare provider or specialist.</w:t>
      </w:r>
    </w:p>
    <w:p w:rsidR="00000000" w:rsidDel="00000000" w:rsidP="00000000" w:rsidRDefault="00000000" w:rsidRPr="00000000" w14:paraId="00000104">
      <w:pPr>
        <w:spacing w:after="200" w:lineRule="auto"/>
        <w:rPr/>
      </w:pPr>
      <w:r w:rsidDel="00000000" w:rsidR="00000000" w:rsidRPr="00000000">
        <w:rPr>
          <w:b w:val="1"/>
          <w:rtl w:val="0"/>
        </w:rPr>
        <w:t xml:space="preserve">Assess the potential benefits and risks of naturopathic and conventional care:</w:t>
      </w:r>
      <w:r w:rsidDel="00000000" w:rsidR="00000000" w:rsidRPr="00000000">
        <w:rPr>
          <w:rtl w:val="0"/>
        </w:rPr>
        <w:t xml:space="preserve"> Weigh the potential benefits and risks of both naturopathic and conventional care, taking into account the client's preferences, the severity of their condition, and the potential for complications or adverse outcomes.</w:t>
      </w:r>
    </w:p>
    <w:p w:rsidR="00000000" w:rsidDel="00000000" w:rsidP="00000000" w:rsidRDefault="00000000" w:rsidRPr="00000000" w14:paraId="00000105">
      <w:pPr>
        <w:spacing w:after="200" w:lineRule="auto"/>
        <w:rPr/>
      </w:pPr>
      <w:r w:rsidDel="00000000" w:rsidR="00000000" w:rsidRPr="00000000">
        <w:rPr>
          <w:b w:val="1"/>
          <w:rtl w:val="0"/>
        </w:rPr>
        <w:t xml:space="preserve">Communicate with the client:</w:t>
      </w:r>
      <w:r w:rsidDel="00000000" w:rsidR="00000000" w:rsidRPr="00000000">
        <w:rPr>
          <w:rtl w:val="0"/>
        </w:rPr>
        <w:t xml:space="preserve"> Discuss the rationale for the referral decision with the client, ensuring they understand the benefits and risks associated with both naturopathic and conventional care. Involve the client in the decision-making process and address any concerns or questions they may have.</w:t>
      </w:r>
    </w:p>
    <w:p w:rsidR="00000000" w:rsidDel="00000000" w:rsidP="00000000" w:rsidRDefault="00000000" w:rsidRPr="00000000" w14:paraId="00000106">
      <w:pPr>
        <w:spacing w:after="200" w:lineRule="auto"/>
        <w:rPr/>
      </w:pPr>
      <w:r w:rsidDel="00000000" w:rsidR="00000000" w:rsidRPr="00000000">
        <w:rPr>
          <w:b w:val="1"/>
          <w:rtl w:val="0"/>
        </w:rPr>
        <w:t xml:space="preserve">Facilitate the referral process:</w:t>
      </w:r>
      <w:r w:rsidDel="00000000" w:rsidR="00000000" w:rsidRPr="00000000">
        <w:rPr>
          <w:rtl w:val="0"/>
        </w:rPr>
        <w:t xml:space="preserve"> If a referral is deemed necessary, provide the client with the necessary information and resources to access conventional care. This may include providing a referral letter, assisting with insurance documentation, and helping the client find a suitable healthcare provider.</w:t>
      </w:r>
    </w:p>
    <w:p w:rsidR="00000000" w:rsidDel="00000000" w:rsidP="00000000" w:rsidRDefault="00000000" w:rsidRPr="00000000" w14:paraId="00000107">
      <w:pPr>
        <w:spacing w:after="200" w:lineRule="auto"/>
        <w:rPr/>
      </w:pPr>
      <w:r w:rsidDel="00000000" w:rsidR="00000000" w:rsidRPr="00000000">
        <w:rPr>
          <w:rtl w:val="0"/>
        </w:rPr>
        <w:t xml:space="preserve">By following these steps and considering the factors discussed in this lesson, naturopathic practitioners can make well-informed referral decisions that prioritize their clients' well-being and support the integration of naturopathic and conventional healthcare.</w:t>
      </w:r>
    </w:p>
    <w:p w:rsidR="00000000" w:rsidDel="00000000" w:rsidP="00000000" w:rsidRDefault="00000000" w:rsidRPr="00000000" w14:paraId="00000108">
      <w:pPr>
        <w:spacing w:after="200" w:lineRule="auto"/>
        <w:rPr/>
      </w:pPr>
      <w:r w:rsidDel="00000000" w:rsidR="00000000" w:rsidRPr="00000000">
        <w:rPr>
          <w:rtl w:val="0"/>
        </w:rPr>
        <w:t xml:space="preserve">Referring clients to conventional care is a complex but necessary aspect of naturopathic practice. By understanding the various factors that influence referral decisions, developing a structured approach to evaluating clients for referral, and fostering collaboration with conventional healthcare providers, naturopathic practitioners can ensure their clients receive the best possible care while contributing to the credibility and growth of the naturopathic profession.</w:t>
      </w:r>
    </w:p>
    <w:p w:rsidR="00000000" w:rsidDel="00000000" w:rsidP="00000000" w:rsidRDefault="00000000" w:rsidRPr="00000000" w14:paraId="00000109">
      <w:pPr>
        <w:pStyle w:val="Heading2"/>
        <w:spacing w:after="200" w:lineRule="auto"/>
        <w:rPr/>
      </w:pPr>
      <w:bookmarkStart w:colFirst="0" w:colLast="0" w:name="_3n7ybz2jpyb0" w:id="28"/>
      <w:bookmarkEnd w:id="28"/>
      <w:r w:rsidDel="00000000" w:rsidR="00000000" w:rsidRPr="00000000">
        <w:rPr>
          <w:rtl w:val="0"/>
        </w:rPr>
        <w:t xml:space="preserve">Building Collaborative Relationships with Conventional Healthcare Providers</w:t>
      </w:r>
    </w:p>
    <w:p w:rsidR="00000000" w:rsidDel="00000000" w:rsidP="00000000" w:rsidRDefault="00000000" w:rsidRPr="00000000" w14:paraId="0000010A">
      <w:pPr>
        <w:spacing w:after="200" w:lineRule="auto"/>
        <w:rPr/>
      </w:pPr>
      <w:r w:rsidDel="00000000" w:rsidR="00000000" w:rsidRPr="00000000">
        <w:rPr>
          <w:rtl w:val="0"/>
        </w:rPr>
        <w:t xml:space="preserve">In an increasingly integrated healthcare landscape, it is essential for naturopathic practitioners to develop and maintain collaborative relationships with conventional healthcare providers. Such relationships can improve patient outcomes, enhance the credibility of naturopathic medicine, and provide opportunities for professional growth. In this lesson, we will explore the importance of building collaborative relationships and discuss specific strategies for fostering successful partnerships with conventional healthcare providers.</w:t>
      </w:r>
    </w:p>
    <w:p w:rsidR="00000000" w:rsidDel="00000000" w:rsidP="00000000" w:rsidRDefault="00000000" w:rsidRPr="00000000" w14:paraId="0000010B">
      <w:pPr>
        <w:pStyle w:val="Heading3"/>
        <w:spacing w:after="200" w:lineRule="auto"/>
        <w:rPr/>
      </w:pPr>
      <w:bookmarkStart w:colFirst="0" w:colLast="0" w:name="_87d44w3rjpxf" w:id="29"/>
      <w:bookmarkEnd w:id="29"/>
      <w:r w:rsidDel="00000000" w:rsidR="00000000" w:rsidRPr="00000000">
        <w:rPr>
          <w:rtl w:val="0"/>
        </w:rPr>
        <w:t xml:space="preserve">Understanding the Importance of Collaboration</w:t>
      </w:r>
    </w:p>
    <w:p w:rsidR="00000000" w:rsidDel="00000000" w:rsidP="00000000" w:rsidRDefault="00000000" w:rsidRPr="00000000" w14:paraId="0000010C">
      <w:pPr>
        <w:spacing w:after="200" w:lineRule="auto"/>
        <w:rPr/>
      </w:pPr>
      <w:r w:rsidDel="00000000" w:rsidR="00000000" w:rsidRPr="00000000">
        <w:rPr>
          <w:rtl w:val="0"/>
        </w:rPr>
        <w:t xml:space="preserve">Improved patient outcomes: Collaborative relationships can lead to better patient outcomes by facilitating comprehensive and coordinated care. Both naturopathic and conventional healthcare providers bring unique perspectives and expertise to patient care, and working together can result in more effective treatment plans.</w:t>
      </w:r>
    </w:p>
    <w:p w:rsidR="00000000" w:rsidDel="00000000" w:rsidP="00000000" w:rsidRDefault="00000000" w:rsidRPr="00000000" w14:paraId="0000010D">
      <w:pPr>
        <w:spacing w:after="200" w:lineRule="auto"/>
        <w:rPr/>
      </w:pPr>
      <w:r w:rsidDel="00000000" w:rsidR="00000000" w:rsidRPr="00000000">
        <w:rPr>
          <w:b w:val="1"/>
          <w:rtl w:val="0"/>
        </w:rPr>
        <w:t xml:space="preserve">Credibility and recognition:</w:t>
      </w:r>
      <w:r w:rsidDel="00000000" w:rsidR="00000000" w:rsidRPr="00000000">
        <w:rPr>
          <w:rtl w:val="0"/>
        </w:rPr>
        <w:t xml:space="preserve"> As naturopathic medicine gains recognition in the healthcare field, collaboration with conventional healthcare providers can enhance the credibility of naturopathic practitioners and their profession.</w:t>
      </w:r>
    </w:p>
    <w:p w:rsidR="00000000" w:rsidDel="00000000" w:rsidP="00000000" w:rsidRDefault="00000000" w:rsidRPr="00000000" w14:paraId="0000010E">
      <w:pPr>
        <w:spacing w:after="200" w:lineRule="auto"/>
        <w:rPr/>
      </w:pPr>
      <w:r w:rsidDel="00000000" w:rsidR="00000000" w:rsidRPr="00000000">
        <w:rPr>
          <w:b w:val="1"/>
          <w:rtl w:val="0"/>
        </w:rPr>
        <w:t xml:space="preserve">Learning opportunities:</w:t>
      </w:r>
      <w:r w:rsidDel="00000000" w:rsidR="00000000" w:rsidRPr="00000000">
        <w:rPr>
          <w:rtl w:val="0"/>
        </w:rPr>
        <w:t xml:space="preserve"> Collaborating with conventional healthcare providers can lead to valuable learning experiences, as practitioners from different disciplines share knowledge, skills, and best practices.</w:t>
      </w:r>
    </w:p>
    <w:p w:rsidR="00000000" w:rsidDel="00000000" w:rsidP="00000000" w:rsidRDefault="00000000" w:rsidRPr="00000000" w14:paraId="0000010F">
      <w:pPr>
        <w:spacing w:after="200" w:lineRule="auto"/>
        <w:rPr/>
      </w:pPr>
      <w:r w:rsidDel="00000000" w:rsidR="00000000" w:rsidRPr="00000000">
        <w:rPr>
          <w:b w:val="1"/>
          <w:rtl w:val="0"/>
        </w:rPr>
        <w:t xml:space="preserve">Expanded referral network:</w:t>
      </w:r>
      <w:r w:rsidDel="00000000" w:rsidR="00000000" w:rsidRPr="00000000">
        <w:rPr>
          <w:rtl w:val="0"/>
        </w:rPr>
        <w:t xml:space="preserve"> Building relationships with conventional healthcare providers can expand your referral network, increasing the number of patients seeking your services.</w:t>
      </w:r>
    </w:p>
    <w:p w:rsidR="00000000" w:rsidDel="00000000" w:rsidP="00000000" w:rsidRDefault="00000000" w:rsidRPr="00000000" w14:paraId="00000110">
      <w:pPr>
        <w:spacing w:after="200" w:lineRule="auto"/>
        <w:rPr/>
      </w:pPr>
      <w:r w:rsidDel="00000000" w:rsidR="00000000" w:rsidRPr="00000000">
        <w:rPr>
          <w:b w:val="1"/>
          <w:rtl w:val="0"/>
        </w:rPr>
        <w:t xml:space="preserve">Shared resources and support:</w:t>
      </w:r>
      <w:r w:rsidDel="00000000" w:rsidR="00000000" w:rsidRPr="00000000">
        <w:rPr>
          <w:rtl w:val="0"/>
        </w:rPr>
        <w:t xml:space="preserve"> Collaboration can lead to sharing of resources and support, such as access to diagnostic tools, professional development opportunities, and research findings.</w:t>
      </w:r>
    </w:p>
    <w:p w:rsidR="00000000" w:rsidDel="00000000" w:rsidP="00000000" w:rsidRDefault="00000000" w:rsidRPr="00000000" w14:paraId="00000111">
      <w:pPr>
        <w:pStyle w:val="Heading3"/>
        <w:spacing w:after="200" w:lineRule="auto"/>
        <w:rPr/>
      </w:pPr>
      <w:bookmarkStart w:colFirst="0" w:colLast="0" w:name="_jgnq4jf9idyj" w:id="30"/>
      <w:bookmarkEnd w:id="30"/>
      <w:r w:rsidDel="00000000" w:rsidR="00000000" w:rsidRPr="00000000">
        <w:rPr>
          <w:rtl w:val="0"/>
        </w:rPr>
        <w:t xml:space="preserve">Strategies for Building Collaborative Relationships</w:t>
      </w:r>
    </w:p>
    <w:p w:rsidR="00000000" w:rsidDel="00000000" w:rsidP="00000000" w:rsidRDefault="00000000" w:rsidRPr="00000000" w14:paraId="00000112">
      <w:pPr>
        <w:spacing w:after="200" w:lineRule="auto"/>
        <w:rPr/>
      </w:pPr>
      <w:r w:rsidDel="00000000" w:rsidR="00000000" w:rsidRPr="00000000">
        <w:rPr>
          <w:b w:val="1"/>
          <w:rtl w:val="0"/>
        </w:rPr>
        <w:t xml:space="preserve">Develop a professional network:</w:t>
      </w:r>
      <w:r w:rsidDel="00000000" w:rsidR="00000000" w:rsidRPr="00000000">
        <w:rPr>
          <w:rtl w:val="0"/>
        </w:rPr>
        <w:t xml:space="preserve"> Actively engage with local medical communities, attend interdisciplinary conferences and events, and join professional associations to expand your network of conventional healthcare providers.</w:t>
      </w:r>
    </w:p>
    <w:p w:rsidR="00000000" w:rsidDel="00000000" w:rsidP="00000000" w:rsidRDefault="00000000" w:rsidRPr="00000000" w14:paraId="00000113">
      <w:pPr>
        <w:spacing w:after="200" w:lineRule="auto"/>
        <w:rPr/>
      </w:pPr>
      <w:r w:rsidDel="00000000" w:rsidR="00000000" w:rsidRPr="00000000">
        <w:rPr>
          <w:b w:val="1"/>
          <w:rtl w:val="0"/>
        </w:rPr>
        <w:t xml:space="preserve">Establish clear communication:</w:t>
      </w:r>
      <w:r w:rsidDel="00000000" w:rsidR="00000000" w:rsidRPr="00000000">
        <w:rPr>
          <w:rtl w:val="0"/>
        </w:rPr>
        <w:t xml:space="preserve"> Develop a system for communication with conventional healthcare providers that is efficient, transparent, and respectful. This may include using secure messaging platforms, having regular meetings or consultations, and developing templates for referral letters and reports.</w:t>
      </w:r>
    </w:p>
    <w:p w:rsidR="00000000" w:rsidDel="00000000" w:rsidP="00000000" w:rsidRDefault="00000000" w:rsidRPr="00000000" w14:paraId="00000114">
      <w:pPr>
        <w:spacing w:after="200" w:lineRule="auto"/>
        <w:rPr/>
      </w:pPr>
      <w:r w:rsidDel="00000000" w:rsidR="00000000" w:rsidRPr="00000000">
        <w:rPr>
          <w:i w:val="1"/>
          <w:rtl w:val="0"/>
        </w:rPr>
        <w:t xml:space="preserve">Table 1: Tips for Clear Communication with Conventional Healthcare Providers</w:t>
      </w: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940"/>
        <w:tblGridChange w:id="0">
          <w:tblGrid>
            <w:gridCol w:w="2910"/>
            <w:gridCol w:w="59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200" w:lineRule="auto"/>
              <w:rPr>
                <w:sz w:val="20"/>
                <w:szCs w:val="20"/>
              </w:rPr>
            </w:pPr>
            <w:r w:rsidDel="00000000" w:rsidR="00000000" w:rsidRPr="00000000">
              <w:rPr>
                <w:b w:val="1"/>
                <w:sz w:val="20"/>
                <w:szCs w:val="20"/>
                <w:rtl w:val="0"/>
              </w:rPr>
              <w:t xml:space="preserve">Tip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200" w:lineRule="auto"/>
              <w:rPr>
                <w:sz w:val="20"/>
                <w:szCs w:val="20"/>
              </w:rPr>
            </w:pPr>
            <w:r w:rsidDel="00000000" w:rsidR="00000000" w:rsidRPr="00000000">
              <w:rPr>
                <w:sz w:val="20"/>
                <w:szCs w:val="20"/>
                <w:rtl w:val="0"/>
              </w:rPr>
              <w:t xml:space="preserve">Choose a secure messaging platform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200" w:lineRule="auto"/>
              <w:rPr>
                <w:sz w:val="20"/>
                <w:szCs w:val="20"/>
              </w:rPr>
            </w:pPr>
            <w:r w:rsidDel="00000000" w:rsidR="00000000" w:rsidRPr="00000000">
              <w:rPr>
                <w:sz w:val="20"/>
                <w:szCs w:val="20"/>
                <w:rtl w:val="0"/>
              </w:rPr>
              <w:t xml:space="preserve">Utilize a secure platform to exchange patient information and communicate with other healthcare providers.</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200" w:lineRule="auto"/>
              <w:rPr>
                <w:sz w:val="20"/>
                <w:szCs w:val="20"/>
              </w:rPr>
            </w:pPr>
            <w:r w:rsidDel="00000000" w:rsidR="00000000" w:rsidRPr="00000000">
              <w:rPr>
                <w:sz w:val="20"/>
                <w:szCs w:val="20"/>
                <w:rtl w:val="0"/>
              </w:rPr>
              <w:t xml:space="preserve">Develop referral letter and report templates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200" w:lineRule="auto"/>
              <w:rPr>
                <w:sz w:val="20"/>
                <w:szCs w:val="20"/>
              </w:rPr>
            </w:pPr>
            <w:r w:rsidDel="00000000" w:rsidR="00000000" w:rsidRPr="00000000">
              <w:rPr>
                <w:sz w:val="20"/>
                <w:szCs w:val="20"/>
                <w:rtl w:val="0"/>
              </w:rPr>
              <w:t xml:space="preserve">Create standardized templates to streamline communication and ensure consistent, professional documentation.</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200" w:lineRule="auto"/>
              <w:rPr>
                <w:sz w:val="20"/>
                <w:szCs w:val="20"/>
              </w:rPr>
            </w:pPr>
            <w:r w:rsidDel="00000000" w:rsidR="00000000" w:rsidRPr="00000000">
              <w:rPr>
                <w:sz w:val="20"/>
                <w:szCs w:val="20"/>
                <w:rtl w:val="0"/>
              </w:rPr>
              <w:t xml:space="preserve">Schedule regular meetings or consultations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200" w:lineRule="auto"/>
              <w:rPr>
                <w:sz w:val="20"/>
                <w:szCs w:val="20"/>
              </w:rPr>
            </w:pPr>
            <w:r w:rsidDel="00000000" w:rsidR="00000000" w:rsidRPr="00000000">
              <w:rPr>
                <w:sz w:val="20"/>
                <w:szCs w:val="20"/>
                <w:rtl w:val="0"/>
              </w:rPr>
              <w:t xml:space="preserve">Establish a schedule for discussing patient cases, treatment plans, and collaborative opportunities.</w:t>
            </w:r>
          </w:p>
        </w:tc>
      </w:tr>
    </w:tbl>
    <w:p w:rsidR="00000000" w:rsidDel="00000000" w:rsidP="00000000" w:rsidRDefault="00000000" w:rsidRPr="00000000" w14:paraId="0000011D">
      <w:pPr>
        <w:spacing w:after="200" w:lineRule="auto"/>
        <w:rPr/>
      </w:pPr>
      <w:r w:rsidDel="00000000" w:rsidR="00000000" w:rsidRPr="00000000">
        <w:rPr>
          <w:rtl w:val="0"/>
        </w:rPr>
      </w:r>
    </w:p>
    <w:p w:rsidR="00000000" w:rsidDel="00000000" w:rsidP="00000000" w:rsidRDefault="00000000" w:rsidRPr="00000000" w14:paraId="0000011E">
      <w:pPr>
        <w:spacing w:after="200" w:lineRule="auto"/>
        <w:rPr/>
      </w:pPr>
      <w:r w:rsidDel="00000000" w:rsidR="00000000" w:rsidRPr="00000000">
        <w:rPr>
          <w:b w:val="1"/>
          <w:rtl w:val="0"/>
        </w:rPr>
        <w:t xml:space="preserve">Demonstrate professionalism and expertise:</w:t>
      </w:r>
      <w:r w:rsidDel="00000000" w:rsidR="00000000" w:rsidRPr="00000000">
        <w:rPr>
          <w:rtl w:val="0"/>
        </w:rPr>
        <w:t xml:space="preserve"> Present yourself as a knowledgeable and skilled practitioner by staying current on research, obtaining relevant certifications, and openly discussing your expertise with conventional healthcare providers.</w:t>
      </w:r>
    </w:p>
    <w:p w:rsidR="00000000" w:rsidDel="00000000" w:rsidP="00000000" w:rsidRDefault="00000000" w:rsidRPr="00000000" w14:paraId="0000011F">
      <w:pPr>
        <w:spacing w:after="200" w:lineRule="auto"/>
        <w:rPr/>
      </w:pPr>
      <w:r w:rsidDel="00000000" w:rsidR="00000000" w:rsidRPr="00000000">
        <w:rPr>
          <w:b w:val="1"/>
          <w:rtl w:val="0"/>
        </w:rPr>
        <w:t xml:space="preserve">Educate conventional healthcare providers about naturopathy:</w:t>
      </w:r>
      <w:r w:rsidDel="00000000" w:rsidR="00000000" w:rsidRPr="00000000">
        <w:rPr>
          <w:rtl w:val="0"/>
        </w:rPr>
        <w:t xml:space="preserve"> Develop educational materials and presentations to share with conventional healthcare providers that explain the principles and benefits of naturopathic medicine.</w:t>
      </w:r>
    </w:p>
    <w:p w:rsidR="00000000" w:rsidDel="00000000" w:rsidP="00000000" w:rsidRDefault="00000000" w:rsidRPr="00000000" w14:paraId="00000120">
      <w:pPr>
        <w:spacing w:after="200" w:lineRule="auto"/>
        <w:rPr/>
      </w:pPr>
      <w:r w:rsidDel="00000000" w:rsidR="00000000" w:rsidRPr="00000000">
        <w:rPr>
          <w:b w:val="1"/>
          <w:rtl w:val="0"/>
        </w:rPr>
        <w:t xml:space="preserve">Foster mutual respect:</w:t>
      </w:r>
      <w:r w:rsidDel="00000000" w:rsidR="00000000" w:rsidRPr="00000000">
        <w:rPr>
          <w:rtl w:val="0"/>
        </w:rPr>
        <w:t xml:space="preserve"> Approach collaborations with humility, recognizing the expertise of conventional healthcare providers and valuing their contributions to patient care.</w:t>
      </w:r>
    </w:p>
    <w:p w:rsidR="00000000" w:rsidDel="00000000" w:rsidP="00000000" w:rsidRDefault="00000000" w:rsidRPr="00000000" w14:paraId="00000121">
      <w:pPr>
        <w:spacing w:after="200" w:lineRule="auto"/>
        <w:rPr/>
      </w:pPr>
      <w:r w:rsidDel="00000000" w:rsidR="00000000" w:rsidRPr="00000000">
        <w:rPr>
          <w:b w:val="1"/>
          <w:rtl w:val="0"/>
        </w:rPr>
        <w:t xml:space="preserve">Focus on shared goals:</w:t>
      </w:r>
      <w:r w:rsidDel="00000000" w:rsidR="00000000" w:rsidRPr="00000000">
        <w:rPr>
          <w:rtl w:val="0"/>
        </w:rPr>
        <w:t xml:space="preserve"> Emphasize the shared goal of improving patient outcomes, and work together to develop treatment plans that integrate naturopathic and conventional medicine.</w:t>
      </w:r>
    </w:p>
    <w:p w:rsidR="00000000" w:rsidDel="00000000" w:rsidP="00000000" w:rsidRDefault="00000000" w:rsidRPr="00000000" w14:paraId="00000122">
      <w:pPr>
        <w:spacing w:after="200" w:lineRule="auto"/>
        <w:rPr/>
      </w:pPr>
      <w:r w:rsidDel="00000000" w:rsidR="00000000" w:rsidRPr="00000000">
        <w:rPr>
          <w:i w:val="1"/>
          <w:rtl w:val="0"/>
        </w:rPr>
        <w:t xml:space="preserve">Table 2: Shared Goals in Naturopathic and Conventional Healthcare Collaboration</w:t>
      </w:r>
      <w:r w:rsidDel="00000000" w:rsidR="00000000" w:rsidRPr="00000000">
        <w:rPr>
          <w:rtl w:val="0"/>
        </w:rPr>
      </w:r>
    </w:p>
    <w:tbl>
      <w:tblPr>
        <w:tblStyle w:val="Table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820"/>
        <w:tblGridChange w:id="0">
          <w:tblGrid>
            <w:gridCol w:w="2910"/>
            <w:gridCol w:w="58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200" w:lineRule="auto"/>
              <w:rPr>
                <w:sz w:val="20"/>
                <w:szCs w:val="20"/>
              </w:rPr>
            </w:pPr>
            <w:r w:rsidDel="00000000" w:rsidR="00000000" w:rsidRPr="00000000">
              <w:rPr>
                <w:b w:val="1"/>
                <w:sz w:val="20"/>
                <w:szCs w:val="20"/>
                <w:rtl w:val="0"/>
              </w:rPr>
              <w:t xml:space="preserve">Shared Goal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200" w:lineRule="auto"/>
              <w:rPr>
                <w:sz w:val="20"/>
                <w:szCs w:val="20"/>
              </w:rPr>
            </w:pPr>
            <w:r w:rsidDel="00000000" w:rsidR="00000000" w:rsidRPr="00000000">
              <w:rPr>
                <w:sz w:val="20"/>
                <w:szCs w:val="20"/>
                <w:rtl w:val="0"/>
              </w:rPr>
              <w:t xml:space="preserve">Improved patient outcomes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200" w:lineRule="auto"/>
              <w:rPr>
                <w:sz w:val="20"/>
                <w:szCs w:val="20"/>
              </w:rPr>
            </w:pPr>
            <w:r w:rsidDel="00000000" w:rsidR="00000000" w:rsidRPr="00000000">
              <w:rPr>
                <w:sz w:val="20"/>
                <w:szCs w:val="20"/>
                <w:rtl w:val="0"/>
              </w:rPr>
              <w:t xml:space="preserve">Collaborate to provide comprehensive, coordinated care that leads to better patient outcomes.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200" w:lineRule="auto"/>
              <w:rPr>
                <w:sz w:val="20"/>
                <w:szCs w:val="20"/>
              </w:rPr>
            </w:pPr>
            <w:r w:rsidDel="00000000" w:rsidR="00000000" w:rsidRPr="00000000">
              <w:rPr>
                <w:sz w:val="20"/>
                <w:szCs w:val="20"/>
                <w:rtl w:val="0"/>
              </w:rPr>
              <w:t xml:space="preserve">Enhanced patient satisfaction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200" w:lineRule="auto"/>
              <w:rPr>
                <w:sz w:val="20"/>
                <w:szCs w:val="20"/>
              </w:rPr>
            </w:pPr>
            <w:r w:rsidDel="00000000" w:rsidR="00000000" w:rsidRPr="00000000">
              <w:rPr>
                <w:sz w:val="20"/>
                <w:szCs w:val="20"/>
                <w:rtl w:val="0"/>
              </w:rPr>
              <w:t xml:space="preserve">Work together to address patient concerns, preferences, and expectations.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200" w:lineRule="auto"/>
              <w:rPr>
                <w:sz w:val="20"/>
                <w:szCs w:val="20"/>
              </w:rPr>
            </w:pPr>
            <w:r w:rsidDel="00000000" w:rsidR="00000000" w:rsidRPr="00000000">
              <w:rPr>
                <w:sz w:val="20"/>
                <w:szCs w:val="20"/>
                <w:rtl w:val="0"/>
              </w:rPr>
              <w:t xml:space="preserve">Streamlined healthcare delivery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200" w:lineRule="auto"/>
              <w:rPr>
                <w:sz w:val="20"/>
                <w:szCs w:val="20"/>
              </w:rPr>
            </w:pPr>
            <w:r w:rsidDel="00000000" w:rsidR="00000000" w:rsidRPr="00000000">
              <w:rPr>
                <w:sz w:val="20"/>
                <w:szCs w:val="20"/>
                <w:rtl w:val="0"/>
              </w:rPr>
              <w:t xml:space="preserve">Coordinate care to minimize duplication of services and reduce healthcare costs.</w:t>
            </w:r>
          </w:p>
        </w:tc>
      </w:tr>
    </w:tbl>
    <w:p w:rsidR="00000000" w:rsidDel="00000000" w:rsidP="00000000" w:rsidRDefault="00000000" w:rsidRPr="00000000" w14:paraId="0000012B">
      <w:pPr>
        <w:spacing w:after="200" w:lineRule="auto"/>
        <w:rPr/>
      </w:pPr>
      <w:r w:rsidDel="00000000" w:rsidR="00000000" w:rsidRPr="00000000">
        <w:rPr>
          <w:rtl w:val="0"/>
        </w:rPr>
      </w:r>
    </w:p>
    <w:p w:rsidR="00000000" w:rsidDel="00000000" w:rsidP="00000000" w:rsidRDefault="00000000" w:rsidRPr="00000000" w14:paraId="0000012C">
      <w:pPr>
        <w:spacing w:after="200" w:lineRule="auto"/>
        <w:rPr/>
      </w:pPr>
      <w:r w:rsidDel="00000000" w:rsidR="00000000" w:rsidRPr="00000000">
        <w:rPr>
          <w:b w:val="1"/>
          <w:rtl w:val="0"/>
        </w:rPr>
        <w:t xml:space="preserve">Share research and case studies:</w:t>
      </w:r>
      <w:r w:rsidDel="00000000" w:rsidR="00000000" w:rsidRPr="00000000">
        <w:rPr>
          <w:rtl w:val="0"/>
        </w:rPr>
        <w:t xml:space="preserve"> Provide conventional healthcare providers with relevant research and case studies that demonstrate the effectiveness of naturopathic treatments and their integration with conventional care.</w:t>
      </w:r>
    </w:p>
    <w:p w:rsidR="00000000" w:rsidDel="00000000" w:rsidP="00000000" w:rsidRDefault="00000000" w:rsidRPr="00000000" w14:paraId="0000012D">
      <w:pPr>
        <w:spacing w:after="200" w:lineRule="auto"/>
        <w:rPr/>
      </w:pPr>
      <w:r w:rsidDel="00000000" w:rsidR="00000000" w:rsidRPr="00000000">
        <w:rPr>
          <w:b w:val="1"/>
          <w:rtl w:val="0"/>
        </w:rPr>
        <w:t xml:space="preserve">Collaborate on patient care:</w:t>
      </w:r>
      <w:r w:rsidDel="00000000" w:rsidR="00000000" w:rsidRPr="00000000">
        <w:rPr>
          <w:rtl w:val="0"/>
        </w:rPr>
        <w:t xml:space="preserve"> Actively involve conventional healthcare providers in patient care by seeking their input on treatment plans, discussing patient progress, and addressing any concerns or questions they may have. This will help foster a sense of teamwork and collaboration.</w:t>
      </w:r>
    </w:p>
    <w:p w:rsidR="00000000" w:rsidDel="00000000" w:rsidP="00000000" w:rsidRDefault="00000000" w:rsidRPr="00000000" w14:paraId="0000012E">
      <w:pPr>
        <w:spacing w:after="200" w:lineRule="auto"/>
        <w:rPr/>
      </w:pPr>
      <w:r w:rsidDel="00000000" w:rsidR="00000000" w:rsidRPr="00000000">
        <w:rPr>
          <w:b w:val="1"/>
          <w:rtl w:val="0"/>
        </w:rPr>
        <w:t xml:space="preserve">Participate in multidisciplinary teams:</w:t>
      </w:r>
      <w:r w:rsidDel="00000000" w:rsidR="00000000" w:rsidRPr="00000000">
        <w:rPr>
          <w:rtl w:val="0"/>
        </w:rPr>
        <w:t xml:space="preserve"> Seek opportunities to join or create multidisciplinary teams that include conventional healthcare providers, such as hospital-based integrative medicine programs or community health initiatives.</w:t>
      </w:r>
    </w:p>
    <w:p w:rsidR="00000000" w:rsidDel="00000000" w:rsidP="00000000" w:rsidRDefault="00000000" w:rsidRPr="00000000" w14:paraId="0000012F">
      <w:pPr>
        <w:spacing w:after="200" w:lineRule="auto"/>
        <w:rPr/>
      </w:pPr>
      <w:r w:rsidDel="00000000" w:rsidR="00000000" w:rsidRPr="00000000">
        <w:rPr>
          <w:b w:val="1"/>
          <w:rtl w:val="0"/>
        </w:rPr>
        <w:t xml:space="preserve">Engage in collaborative research:</w:t>
      </w:r>
      <w:r w:rsidDel="00000000" w:rsidR="00000000" w:rsidRPr="00000000">
        <w:rPr>
          <w:rtl w:val="0"/>
        </w:rPr>
        <w:t xml:space="preserve"> Collaborate with conventional healthcare providers on research projects that explore the integration of naturopathic and conventional medicine, as well as the effectiveness of specific naturopathic treatments.</w:t>
      </w:r>
    </w:p>
    <w:p w:rsidR="00000000" w:rsidDel="00000000" w:rsidP="00000000" w:rsidRDefault="00000000" w:rsidRPr="00000000" w14:paraId="00000130">
      <w:pPr>
        <w:spacing w:after="200" w:lineRule="auto"/>
        <w:rPr/>
      </w:pPr>
      <w:r w:rsidDel="00000000" w:rsidR="00000000" w:rsidRPr="00000000">
        <w:rPr>
          <w:b w:val="1"/>
          <w:rtl w:val="0"/>
        </w:rPr>
        <w:t xml:space="preserve">Connect through social media:</w:t>
      </w:r>
      <w:r w:rsidDel="00000000" w:rsidR="00000000" w:rsidRPr="00000000">
        <w:rPr>
          <w:rtl w:val="0"/>
        </w:rPr>
        <w:t xml:space="preserve"> Social media platforms provide an excellent opportunity to connect with conventional healthcare providers and build relationships. Here are some practical steps to successfully use social media for professional networking:</w:t>
      </w:r>
    </w:p>
    <w:p w:rsidR="00000000" w:rsidDel="00000000" w:rsidP="00000000" w:rsidRDefault="00000000" w:rsidRPr="00000000" w14:paraId="00000131">
      <w:pPr>
        <w:numPr>
          <w:ilvl w:val="0"/>
          <w:numId w:val="3"/>
        </w:numPr>
        <w:spacing w:after="200" w:lineRule="auto"/>
        <w:ind w:left="720" w:hanging="360"/>
        <w:rPr>
          <w:u w:val="none"/>
        </w:rPr>
      </w:pPr>
      <w:r w:rsidDel="00000000" w:rsidR="00000000" w:rsidRPr="00000000">
        <w:rPr>
          <w:rtl w:val="0"/>
        </w:rPr>
        <w:t xml:space="preserve">Choose the right platforms: Focus on platforms that are popular among healthcare professionals, such as LinkedIn and Twitter. These platforms can help you connect with professionals in your field, share your expertise, and follow industry trends.</w:t>
      </w:r>
    </w:p>
    <w:p w:rsidR="00000000" w:rsidDel="00000000" w:rsidP="00000000" w:rsidRDefault="00000000" w:rsidRPr="00000000" w14:paraId="00000132">
      <w:pPr>
        <w:numPr>
          <w:ilvl w:val="0"/>
          <w:numId w:val="3"/>
        </w:numPr>
        <w:spacing w:after="200" w:before="0" w:lineRule="auto"/>
        <w:ind w:left="720" w:hanging="360"/>
        <w:rPr>
          <w:u w:val="none"/>
        </w:rPr>
      </w:pPr>
      <w:r w:rsidDel="00000000" w:rsidR="00000000" w:rsidRPr="00000000">
        <w:rPr>
          <w:rtl w:val="0"/>
        </w:rPr>
        <w:t xml:space="preserve">Create a professional profile: Ensure that your social media profiles are professional and up-to-date. Include a high-quality profile picture, a clear and concise bio, and relevant work experience, skills, and education.</w:t>
      </w:r>
    </w:p>
    <w:p w:rsidR="00000000" w:rsidDel="00000000" w:rsidP="00000000" w:rsidRDefault="00000000" w:rsidRPr="00000000" w14:paraId="00000133">
      <w:pPr>
        <w:numPr>
          <w:ilvl w:val="0"/>
          <w:numId w:val="3"/>
        </w:numPr>
        <w:spacing w:after="200" w:before="0" w:lineRule="auto"/>
        <w:ind w:left="720" w:hanging="360"/>
        <w:rPr>
          <w:u w:val="none"/>
        </w:rPr>
      </w:pPr>
      <w:r w:rsidDel="00000000" w:rsidR="00000000" w:rsidRPr="00000000">
        <w:rPr>
          <w:rtl w:val="0"/>
        </w:rPr>
        <w:t xml:space="preserve">Join relevant groups and communities: Participate in groups and communities related to healthcare and your specific field. Engage in discussions, ask questions, and share your knowledge to demonstrate your expertise and build relationships with other professionals.</w:t>
      </w:r>
    </w:p>
    <w:p w:rsidR="00000000" w:rsidDel="00000000" w:rsidP="00000000" w:rsidRDefault="00000000" w:rsidRPr="00000000" w14:paraId="00000134">
      <w:pPr>
        <w:numPr>
          <w:ilvl w:val="0"/>
          <w:numId w:val="3"/>
        </w:numPr>
        <w:spacing w:after="200" w:before="0" w:lineRule="auto"/>
        <w:ind w:left="720" w:hanging="360"/>
        <w:rPr>
          <w:u w:val="none"/>
        </w:rPr>
      </w:pPr>
      <w:r w:rsidDel="00000000" w:rsidR="00000000" w:rsidRPr="00000000">
        <w:rPr>
          <w:rtl w:val="0"/>
        </w:rPr>
        <w:t xml:space="preserve">Follow influencers and organizations: Follow healthcare influencers, professional organizations, and associations to stay informed about industry news, research, and events. Engage with their content by liking, commenting, and sharing to increase your visibility and credibility.</w:t>
      </w:r>
    </w:p>
    <w:p w:rsidR="00000000" w:rsidDel="00000000" w:rsidP="00000000" w:rsidRDefault="00000000" w:rsidRPr="00000000" w14:paraId="00000135">
      <w:pPr>
        <w:numPr>
          <w:ilvl w:val="0"/>
          <w:numId w:val="3"/>
        </w:numPr>
        <w:spacing w:after="200" w:before="0" w:lineRule="auto"/>
        <w:ind w:left="720" w:hanging="360"/>
        <w:rPr>
          <w:u w:val="none"/>
        </w:rPr>
      </w:pPr>
      <w:r w:rsidDel="00000000" w:rsidR="00000000" w:rsidRPr="00000000">
        <w:rPr>
          <w:rtl w:val="0"/>
        </w:rPr>
        <w:t xml:space="preserve">Share valuable content: Regularly share relevant research, case studies, and articles that showcase the effectiveness of naturopathic treatments and their integration with conventional care. This will help to educate your connections and demonstrate your commitment to collaboration.</w:t>
      </w:r>
    </w:p>
    <w:p w:rsidR="00000000" w:rsidDel="00000000" w:rsidP="00000000" w:rsidRDefault="00000000" w:rsidRPr="00000000" w14:paraId="00000136">
      <w:pPr>
        <w:numPr>
          <w:ilvl w:val="0"/>
          <w:numId w:val="3"/>
        </w:numPr>
        <w:spacing w:after="200" w:before="0" w:lineRule="auto"/>
        <w:ind w:left="720" w:hanging="360"/>
        <w:rPr>
          <w:u w:val="none"/>
        </w:rPr>
      </w:pPr>
      <w:r w:rsidDel="00000000" w:rsidR="00000000" w:rsidRPr="00000000">
        <w:rPr>
          <w:rtl w:val="0"/>
        </w:rPr>
        <w:t xml:space="preserve">Engage with your connections: Make an effort to interact with your connections by commenting on their posts, asking questions, and providing feedback. This will help to strengthen your relationships and establish you as a valuable resource.</w:t>
      </w:r>
    </w:p>
    <w:p w:rsidR="00000000" w:rsidDel="00000000" w:rsidP="00000000" w:rsidRDefault="00000000" w:rsidRPr="00000000" w14:paraId="00000137">
      <w:pPr>
        <w:numPr>
          <w:ilvl w:val="0"/>
          <w:numId w:val="3"/>
        </w:numPr>
        <w:spacing w:after="200" w:lineRule="auto"/>
        <w:ind w:left="720" w:hanging="360"/>
        <w:rPr>
          <w:u w:val="none"/>
        </w:rPr>
      </w:pPr>
      <w:r w:rsidDel="00000000" w:rsidR="00000000" w:rsidRPr="00000000">
        <w:rPr>
          <w:rtl w:val="0"/>
        </w:rPr>
        <w:t xml:space="preserve">Maintain professionalism: Always maintain a professional tone and demeanor when engaging on social media platforms. Remember that your online presence represents you and your practice, so it's crucial to be respectful and professional in all interactions.</w:t>
      </w:r>
    </w:p>
    <w:p w:rsidR="00000000" w:rsidDel="00000000" w:rsidP="00000000" w:rsidRDefault="00000000" w:rsidRPr="00000000" w14:paraId="00000138">
      <w:pPr>
        <w:spacing w:after="200" w:lineRule="auto"/>
        <w:rPr/>
      </w:pPr>
      <w:r w:rsidDel="00000000" w:rsidR="00000000" w:rsidRPr="00000000">
        <w:rPr>
          <w:rtl w:val="0"/>
        </w:rPr>
        <w:t xml:space="preserve">By incorporating these strategies, you can effectively use social media to connect with conventional healthcare providers, share research and case studies, collaborate on patient care, and participate in multidisciplinary teams and research projects. This will help to foster strong relationships and establish you as an expert in the integration of naturopathic and conventional medicine.</w:t>
      </w:r>
    </w:p>
    <w:p w:rsidR="00000000" w:rsidDel="00000000" w:rsidP="00000000" w:rsidRDefault="00000000" w:rsidRPr="00000000" w14:paraId="00000139">
      <w:pPr>
        <w:pStyle w:val="Heading3"/>
        <w:spacing w:after="200" w:lineRule="auto"/>
        <w:rPr/>
      </w:pPr>
      <w:bookmarkStart w:colFirst="0" w:colLast="0" w:name="_fhoaar7h6s88" w:id="31"/>
      <w:bookmarkEnd w:id="31"/>
      <w:r w:rsidDel="00000000" w:rsidR="00000000" w:rsidRPr="00000000">
        <w:rPr>
          <w:rtl w:val="0"/>
        </w:rPr>
        <w:t xml:space="preserve">Overcoming Challenges to Collaboration</w:t>
      </w:r>
    </w:p>
    <w:p w:rsidR="00000000" w:rsidDel="00000000" w:rsidP="00000000" w:rsidRDefault="00000000" w:rsidRPr="00000000" w14:paraId="0000013A">
      <w:pPr>
        <w:spacing w:after="200" w:lineRule="auto"/>
        <w:rPr/>
      </w:pPr>
      <w:r w:rsidDel="00000000" w:rsidR="00000000" w:rsidRPr="00000000">
        <w:rPr>
          <w:b w:val="1"/>
          <w:rtl w:val="0"/>
        </w:rPr>
        <w:t xml:space="preserve">Address misconceptions and biases:</w:t>
      </w:r>
      <w:r w:rsidDel="00000000" w:rsidR="00000000" w:rsidRPr="00000000">
        <w:rPr>
          <w:rtl w:val="0"/>
        </w:rPr>
        <w:t xml:space="preserve"> Educate conventional healthcare providers about the evidence-based nature of naturopathic medicine and dispel misconceptions they may have.</w:t>
      </w:r>
    </w:p>
    <w:p w:rsidR="00000000" w:rsidDel="00000000" w:rsidP="00000000" w:rsidRDefault="00000000" w:rsidRPr="00000000" w14:paraId="0000013B">
      <w:pPr>
        <w:spacing w:after="200" w:lineRule="auto"/>
        <w:rPr/>
      </w:pPr>
      <w:r w:rsidDel="00000000" w:rsidR="00000000" w:rsidRPr="00000000">
        <w:rPr>
          <w:b w:val="1"/>
          <w:rtl w:val="0"/>
        </w:rPr>
        <w:t xml:space="preserve">Manage expectations:</w:t>
      </w:r>
      <w:r w:rsidDel="00000000" w:rsidR="00000000" w:rsidRPr="00000000">
        <w:rPr>
          <w:rtl w:val="0"/>
        </w:rPr>
        <w:t xml:space="preserve"> Clearly communicate the scope of your expertise and the limitations of naturopathic medicine to avoid unrealistic expectations and potential conflicts.</w:t>
      </w:r>
    </w:p>
    <w:p w:rsidR="00000000" w:rsidDel="00000000" w:rsidP="00000000" w:rsidRDefault="00000000" w:rsidRPr="00000000" w14:paraId="0000013C">
      <w:pPr>
        <w:spacing w:after="200" w:lineRule="auto"/>
        <w:rPr/>
      </w:pPr>
      <w:r w:rsidDel="00000000" w:rsidR="00000000" w:rsidRPr="00000000">
        <w:rPr>
          <w:b w:val="1"/>
          <w:rtl w:val="0"/>
        </w:rPr>
        <w:t xml:space="preserve">Navigate professional boundaries:</w:t>
      </w:r>
      <w:r w:rsidDel="00000000" w:rsidR="00000000" w:rsidRPr="00000000">
        <w:rPr>
          <w:rtl w:val="0"/>
        </w:rPr>
        <w:t xml:space="preserve"> Be aware of and respect the professional boundaries between naturopathic and conventional healthcare providers, recognizing that each discipline has its own scope of practice and areas of expertise.</w:t>
      </w:r>
    </w:p>
    <w:p w:rsidR="00000000" w:rsidDel="00000000" w:rsidP="00000000" w:rsidRDefault="00000000" w:rsidRPr="00000000" w14:paraId="0000013D">
      <w:pPr>
        <w:spacing w:after="200" w:lineRule="auto"/>
        <w:rPr/>
      </w:pPr>
      <w:r w:rsidDel="00000000" w:rsidR="00000000" w:rsidRPr="00000000">
        <w:rPr>
          <w:i w:val="1"/>
          <w:rtl w:val="0"/>
        </w:rPr>
        <w:t xml:space="preserve">Table 3: Tips for Navigating Professional Boundaries</w:t>
      </w:r>
      <w:r w:rsidDel="00000000" w:rsidR="00000000" w:rsidRPr="00000000">
        <w:rPr>
          <w:rtl w:val="0"/>
        </w:rPr>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75"/>
        <w:tblGridChange w:id="0">
          <w:tblGrid>
            <w:gridCol w:w="2910"/>
            <w:gridCol w:w="60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200" w:lineRule="auto"/>
              <w:rPr>
                <w:sz w:val="20"/>
                <w:szCs w:val="20"/>
              </w:rPr>
            </w:pPr>
            <w:r w:rsidDel="00000000" w:rsidR="00000000" w:rsidRPr="00000000">
              <w:rPr>
                <w:b w:val="1"/>
                <w:sz w:val="20"/>
                <w:szCs w:val="20"/>
                <w:rtl w:val="0"/>
              </w:rPr>
              <w:t xml:space="preserve">Tip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20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200" w:lineRule="auto"/>
              <w:rPr>
                <w:sz w:val="20"/>
                <w:szCs w:val="20"/>
              </w:rPr>
            </w:pPr>
            <w:r w:rsidDel="00000000" w:rsidR="00000000" w:rsidRPr="00000000">
              <w:rPr>
                <w:sz w:val="20"/>
                <w:szCs w:val="20"/>
                <w:rtl w:val="0"/>
              </w:rPr>
              <w:t xml:space="preserve">Understand and respect scope of practice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200" w:lineRule="auto"/>
              <w:rPr>
                <w:sz w:val="20"/>
                <w:szCs w:val="20"/>
              </w:rPr>
            </w:pPr>
            <w:r w:rsidDel="00000000" w:rsidR="00000000" w:rsidRPr="00000000">
              <w:rPr>
                <w:sz w:val="20"/>
                <w:szCs w:val="20"/>
                <w:rtl w:val="0"/>
              </w:rPr>
              <w:t xml:space="preserve">Be familiar with the scope of practice for both naturopathic and conventional healthcare providers, and respect the boundaries that exist.</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200" w:lineRule="auto"/>
              <w:rPr>
                <w:sz w:val="20"/>
                <w:szCs w:val="20"/>
              </w:rPr>
            </w:pPr>
            <w:r w:rsidDel="00000000" w:rsidR="00000000" w:rsidRPr="00000000">
              <w:rPr>
                <w:sz w:val="20"/>
                <w:szCs w:val="20"/>
                <w:rtl w:val="0"/>
              </w:rPr>
              <w:t xml:space="preserve">Avoid diagnosing or treating outside scope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200" w:lineRule="auto"/>
              <w:rPr>
                <w:sz w:val="20"/>
                <w:szCs w:val="20"/>
              </w:rPr>
            </w:pPr>
            <w:r w:rsidDel="00000000" w:rsidR="00000000" w:rsidRPr="00000000">
              <w:rPr>
                <w:sz w:val="20"/>
                <w:szCs w:val="20"/>
                <w:rtl w:val="0"/>
              </w:rPr>
              <w:t xml:space="preserve">Refrain from diagnosing or treating conditions that fall outside your scope of practice and seek the expertise of other professionals when needed.</w:t>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200" w:lineRule="auto"/>
              <w:rPr>
                <w:sz w:val="20"/>
                <w:szCs w:val="20"/>
              </w:rPr>
            </w:pPr>
            <w:r w:rsidDel="00000000" w:rsidR="00000000" w:rsidRPr="00000000">
              <w:rPr>
                <w:sz w:val="20"/>
                <w:szCs w:val="20"/>
                <w:rtl w:val="0"/>
              </w:rPr>
              <w:t xml:space="preserve">Communicate openly about limitations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200" w:lineRule="auto"/>
              <w:rPr>
                <w:sz w:val="20"/>
                <w:szCs w:val="20"/>
              </w:rPr>
            </w:pPr>
            <w:r w:rsidDel="00000000" w:rsidR="00000000" w:rsidRPr="00000000">
              <w:rPr>
                <w:sz w:val="20"/>
                <w:szCs w:val="20"/>
                <w:rtl w:val="0"/>
              </w:rPr>
              <w:t xml:space="preserve">Be transparent about the limitations of naturopathic medicine and your own expertise, and encourage open dialogue about these issues.</w:t>
            </w:r>
          </w:p>
        </w:tc>
      </w:tr>
    </w:tbl>
    <w:p w:rsidR="00000000" w:rsidDel="00000000" w:rsidP="00000000" w:rsidRDefault="00000000" w:rsidRPr="00000000" w14:paraId="00000146">
      <w:pPr>
        <w:spacing w:after="200" w:lineRule="auto"/>
        <w:rPr/>
      </w:pPr>
      <w:r w:rsidDel="00000000" w:rsidR="00000000" w:rsidRPr="00000000">
        <w:rPr>
          <w:rtl w:val="0"/>
        </w:rPr>
      </w:r>
    </w:p>
    <w:p w:rsidR="00000000" w:rsidDel="00000000" w:rsidP="00000000" w:rsidRDefault="00000000" w:rsidRPr="00000000" w14:paraId="00000147">
      <w:pPr>
        <w:spacing w:after="200" w:lineRule="auto"/>
        <w:rPr/>
      </w:pPr>
      <w:r w:rsidDel="00000000" w:rsidR="00000000" w:rsidRPr="00000000">
        <w:rPr>
          <w:b w:val="1"/>
          <w:rtl w:val="0"/>
        </w:rPr>
        <w:t xml:space="preserve">Emphasize evidence-based practice:</w:t>
      </w:r>
      <w:r w:rsidDel="00000000" w:rsidR="00000000" w:rsidRPr="00000000">
        <w:rPr>
          <w:rtl w:val="0"/>
        </w:rPr>
        <w:t xml:space="preserve"> When collaborating with conventional healthcare providers, focus on evidence-based treatments and interventions that have been proven effective in clinical trials and research studies.</w:t>
      </w:r>
    </w:p>
    <w:p w:rsidR="00000000" w:rsidDel="00000000" w:rsidP="00000000" w:rsidRDefault="00000000" w:rsidRPr="00000000" w14:paraId="00000148">
      <w:pPr>
        <w:spacing w:after="200" w:lineRule="auto"/>
        <w:rPr/>
      </w:pPr>
      <w:r w:rsidDel="00000000" w:rsidR="00000000" w:rsidRPr="00000000">
        <w:rPr>
          <w:b w:val="1"/>
          <w:rtl w:val="0"/>
        </w:rPr>
        <w:t xml:space="preserve">Be patient and persistent:</w:t>
      </w:r>
      <w:r w:rsidDel="00000000" w:rsidR="00000000" w:rsidRPr="00000000">
        <w:rPr>
          <w:rtl w:val="0"/>
        </w:rPr>
        <w:t xml:space="preserve"> Building collaborative relationships takes time and effort, so be patient and persistent in your efforts to develop and maintain these partnerships.</w:t>
      </w:r>
    </w:p>
    <w:p w:rsidR="00000000" w:rsidDel="00000000" w:rsidP="00000000" w:rsidRDefault="00000000" w:rsidRPr="00000000" w14:paraId="00000149">
      <w:pPr>
        <w:spacing w:after="200" w:lineRule="auto"/>
        <w:rPr/>
      </w:pPr>
      <w:r w:rsidDel="00000000" w:rsidR="00000000" w:rsidRPr="00000000">
        <w:rPr>
          <w:rtl w:val="0"/>
        </w:rPr>
        <w:t xml:space="preserve">In conclusion, fostering collaborative relationships with conventional healthcare providers is an essential aspect of naturopathic practice that can lead to improved patient outcomes, enhanced credibility, and professional growth. By understanding the importance of collaboration, employing specific strategies to build relationships, and overcoming challenges to collaboration, naturopathic practitioners can successfully integrate their services with conventional healthcare systems and provide comprehensive, coordinated care for their patients.</w:t>
      </w:r>
    </w:p>
    <w:p w:rsidR="00000000" w:rsidDel="00000000" w:rsidP="00000000" w:rsidRDefault="00000000" w:rsidRPr="00000000" w14:paraId="0000014A">
      <w:pPr>
        <w:pStyle w:val="Heading2"/>
        <w:spacing w:after="200" w:lineRule="auto"/>
        <w:rPr/>
      </w:pPr>
      <w:bookmarkStart w:colFirst="0" w:colLast="0" w:name="_yarwgtk4guw5" w:id="32"/>
      <w:bookmarkEnd w:id="32"/>
      <w:r w:rsidDel="00000000" w:rsidR="00000000" w:rsidRPr="00000000">
        <w:rPr>
          <w:rtl w:val="0"/>
        </w:rPr>
        <w:t xml:space="preserve">Summary of Key Points</w:t>
      </w:r>
    </w:p>
    <w:p w:rsidR="00000000" w:rsidDel="00000000" w:rsidP="00000000" w:rsidRDefault="00000000" w:rsidRPr="00000000" w14:paraId="0000014B">
      <w:pPr>
        <w:numPr>
          <w:ilvl w:val="0"/>
          <w:numId w:val="1"/>
        </w:numPr>
        <w:spacing w:after="200" w:lineRule="auto"/>
        <w:ind w:left="720" w:hanging="360"/>
        <w:rPr>
          <w:u w:val="none"/>
        </w:rPr>
      </w:pPr>
      <w:r w:rsidDel="00000000" w:rsidR="00000000" w:rsidRPr="00000000">
        <w:rPr>
          <w:rtl w:val="0"/>
        </w:rPr>
        <w:t xml:space="preserve">Referring patients to conventional care is essential when naturopathic treatment may not be sufficient.</w:t>
      </w:r>
    </w:p>
    <w:p w:rsidR="00000000" w:rsidDel="00000000" w:rsidP="00000000" w:rsidRDefault="00000000" w:rsidRPr="00000000" w14:paraId="0000014C">
      <w:pPr>
        <w:numPr>
          <w:ilvl w:val="0"/>
          <w:numId w:val="1"/>
        </w:numPr>
        <w:spacing w:after="200" w:before="0" w:lineRule="auto"/>
        <w:ind w:left="720" w:hanging="360"/>
        <w:rPr>
          <w:u w:val="none"/>
        </w:rPr>
      </w:pPr>
      <w:r w:rsidDel="00000000" w:rsidR="00000000" w:rsidRPr="00000000">
        <w:rPr>
          <w:rtl w:val="0"/>
        </w:rPr>
        <w:t xml:space="preserve">Naturopathic practitioners must recognize red flag symptoms that require immediate referral.</w:t>
      </w:r>
    </w:p>
    <w:p w:rsidR="00000000" w:rsidDel="00000000" w:rsidP="00000000" w:rsidRDefault="00000000" w:rsidRPr="00000000" w14:paraId="0000014D">
      <w:pPr>
        <w:numPr>
          <w:ilvl w:val="0"/>
          <w:numId w:val="1"/>
        </w:numPr>
        <w:spacing w:after="200" w:before="0" w:lineRule="auto"/>
        <w:ind w:left="720" w:hanging="360"/>
        <w:rPr>
          <w:u w:val="none"/>
        </w:rPr>
      </w:pPr>
      <w:r w:rsidDel="00000000" w:rsidR="00000000" w:rsidRPr="00000000">
        <w:rPr>
          <w:rtl w:val="0"/>
        </w:rPr>
        <w:t xml:space="preserve">Understanding the urgency of specific symptoms can help practitioners make appropriate referral decisions.</w:t>
      </w:r>
    </w:p>
    <w:p w:rsidR="00000000" w:rsidDel="00000000" w:rsidP="00000000" w:rsidRDefault="00000000" w:rsidRPr="00000000" w14:paraId="0000014E">
      <w:pPr>
        <w:numPr>
          <w:ilvl w:val="0"/>
          <w:numId w:val="1"/>
        </w:numPr>
        <w:spacing w:after="200" w:before="0" w:lineRule="auto"/>
        <w:ind w:left="720" w:hanging="360"/>
        <w:rPr>
          <w:u w:val="none"/>
        </w:rPr>
      </w:pPr>
      <w:r w:rsidDel="00000000" w:rsidR="00000000" w:rsidRPr="00000000">
        <w:rPr>
          <w:rtl w:val="0"/>
        </w:rPr>
        <w:t xml:space="preserve">Collaboration with conventional healthcare providers can benefit both practitioners and patients.</w:t>
      </w:r>
    </w:p>
    <w:p w:rsidR="00000000" w:rsidDel="00000000" w:rsidP="00000000" w:rsidRDefault="00000000" w:rsidRPr="00000000" w14:paraId="0000014F">
      <w:pPr>
        <w:numPr>
          <w:ilvl w:val="0"/>
          <w:numId w:val="1"/>
        </w:numPr>
        <w:spacing w:after="200" w:before="0" w:lineRule="auto"/>
        <w:ind w:left="720" w:hanging="360"/>
        <w:rPr>
          <w:u w:val="none"/>
        </w:rPr>
      </w:pPr>
      <w:r w:rsidDel="00000000" w:rsidR="00000000" w:rsidRPr="00000000">
        <w:rPr>
          <w:rtl w:val="0"/>
        </w:rPr>
        <w:t xml:space="preserve">Fostering strong relationships with conventional healthcare providers is vital for comprehensive patient care.</w:t>
      </w:r>
    </w:p>
    <w:p w:rsidR="00000000" w:rsidDel="00000000" w:rsidP="00000000" w:rsidRDefault="00000000" w:rsidRPr="00000000" w14:paraId="00000150">
      <w:pPr>
        <w:numPr>
          <w:ilvl w:val="0"/>
          <w:numId w:val="1"/>
        </w:numPr>
        <w:spacing w:after="200" w:before="0" w:lineRule="auto"/>
        <w:ind w:left="720" w:hanging="360"/>
        <w:rPr>
          <w:u w:val="none"/>
        </w:rPr>
      </w:pPr>
      <w:r w:rsidDel="00000000" w:rsidR="00000000" w:rsidRPr="00000000">
        <w:rPr>
          <w:rtl w:val="0"/>
        </w:rPr>
        <w:t xml:space="preserve">Knowing when to refer is an essential skill for naturopathic practitioners.</w:t>
      </w:r>
    </w:p>
    <w:p w:rsidR="00000000" w:rsidDel="00000000" w:rsidP="00000000" w:rsidRDefault="00000000" w:rsidRPr="00000000" w14:paraId="00000151">
      <w:pPr>
        <w:numPr>
          <w:ilvl w:val="0"/>
          <w:numId w:val="1"/>
        </w:numPr>
        <w:spacing w:after="200" w:before="0" w:lineRule="auto"/>
        <w:ind w:left="720" w:hanging="360"/>
        <w:rPr>
          <w:u w:val="none"/>
        </w:rPr>
      </w:pPr>
      <w:r w:rsidDel="00000000" w:rsidR="00000000" w:rsidRPr="00000000">
        <w:rPr>
          <w:rtl w:val="0"/>
        </w:rPr>
        <w:t xml:space="preserve">A clear understanding of professional boundaries is crucial for successful collaboration.</w:t>
      </w:r>
    </w:p>
    <w:p w:rsidR="00000000" w:rsidDel="00000000" w:rsidP="00000000" w:rsidRDefault="00000000" w:rsidRPr="00000000" w14:paraId="00000152">
      <w:pPr>
        <w:numPr>
          <w:ilvl w:val="0"/>
          <w:numId w:val="1"/>
        </w:numPr>
        <w:spacing w:after="200" w:before="0" w:lineRule="auto"/>
        <w:ind w:left="720" w:hanging="360"/>
        <w:rPr>
          <w:u w:val="none"/>
        </w:rPr>
      </w:pPr>
      <w:r w:rsidDel="00000000" w:rsidR="00000000" w:rsidRPr="00000000">
        <w:rPr>
          <w:rtl w:val="0"/>
        </w:rPr>
        <w:t xml:space="preserve">Communication and mutual respect are key to building collaborative relationships.</w:t>
      </w:r>
    </w:p>
    <w:p w:rsidR="00000000" w:rsidDel="00000000" w:rsidP="00000000" w:rsidRDefault="00000000" w:rsidRPr="00000000" w14:paraId="00000153">
      <w:pPr>
        <w:numPr>
          <w:ilvl w:val="0"/>
          <w:numId w:val="1"/>
        </w:numPr>
        <w:spacing w:after="200" w:before="0" w:lineRule="auto"/>
        <w:ind w:left="720" w:hanging="360"/>
        <w:rPr>
          <w:u w:val="none"/>
        </w:rPr>
      </w:pPr>
      <w:r w:rsidDel="00000000" w:rsidR="00000000" w:rsidRPr="00000000">
        <w:rPr>
          <w:rtl w:val="0"/>
        </w:rPr>
        <w:t xml:space="preserve">Naturopathic practitioners should engage in ongoing professional development to stay up-to-date with evidence-based practice.</w:t>
      </w:r>
    </w:p>
    <w:p w:rsidR="00000000" w:rsidDel="00000000" w:rsidP="00000000" w:rsidRDefault="00000000" w:rsidRPr="00000000" w14:paraId="00000154">
      <w:pPr>
        <w:numPr>
          <w:ilvl w:val="0"/>
          <w:numId w:val="1"/>
        </w:numPr>
        <w:spacing w:after="200" w:before="0" w:lineRule="auto"/>
        <w:ind w:left="720" w:hanging="360"/>
        <w:rPr>
          <w:u w:val="none"/>
        </w:rPr>
      </w:pPr>
      <w:r w:rsidDel="00000000" w:rsidR="00000000" w:rsidRPr="00000000">
        <w:rPr>
          <w:rtl w:val="0"/>
        </w:rPr>
        <w:t xml:space="preserve">Overcoming misconceptions and biases about naturopathy can help strengthen collaborative relationships.</w:t>
      </w:r>
    </w:p>
    <w:p w:rsidR="00000000" w:rsidDel="00000000" w:rsidP="00000000" w:rsidRDefault="00000000" w:rsidRPr="00000000" w14:paraId="00000155">
      <w:pPr>
        <w:numPr>
          <w:ilvl w:val="0"/>
          <w:numId w:val="1"/>
        </w:numPr>
        <w:spacing w:after="200" w:before="0" w:lineRule="auto"/>
        <w:ind w:left="720" w:hanging="360"/>
        <w:rPr>
          <w:u w:val="none"/>
        </w:rPr>
      </w:pPr>
      <w:r w:rsidDel="00000000" w:rsidR="00000000" w:rsidRPr="00000000">
        <w:rPr>
          <w:rtl w:val="0"/>
        </w:rPr>
        <w:t xml:space="preserve">Navigating professional boundaries helps avoid conflicts and misunderstandings.</w:t>
      </w:r>
    </w:p>
    <w:p w:rsidR="00000000" w:rsidDel="00000000" w:rsidP="00000000" w:rsidRDefault="00000000" w:rsidRPr="00000000" w14:paraId="00000156">
      <w:pPr>
        <w:numPr>
          <w:ilvl w:val="0"/>
          <w:numId w:val="1"/>
        </w:numPr>
        <w:spacing w:after="200" w:before="0" w:lineRule="auto"/>
        <w:ind w:left="720" w:hanging="360"/>
        <w:rPr>
          <w:u w:val="none"/>
        </w:rPr>
      </w:pPr>
      <w:r w:rsidDel="00000000" w:rsidR="00000000" w:rsidRPr="00000000">
        <w:rPr>
          <w:rtl w:val="0"/>
        </w:rPr>
        <w:t xml:space="preserve">Participating in multidisciplinary teams can foster collaboration and broaden professional networks.</w:t>
      </w:r>
    </w:p>
    <w:p w:rsidR="00000000" w:rsidDel="00000000" w:rsidP="00000000" w:rsidRDefault="00000000" w:rsidRPr="00000000" w14:paraId="00000157">
      <w:pPr>
        <w:numPr>
          <w:ilvl w:val="0"/>
          <w:numId w:val="1"/>
        </w:numPr>
        <w:spacing w:after="200" w:before="0" w:lineRule="auto"/>
        <w:ind w:left="720" w:hanging="360"/>
        <w:rPr>
          <w:u w:val="none"/>
        </w:rPr>
      </w:pPr>
      <w:r w:rsidDel="00000000" w:rsidR="00000000" w:rsidRPr="00000000">
        <w:rPr>
          <w:rtl w:val="0"/>
        </w:rPr>
        <w:t xml:space="preserve">Collaborative research projects can help build credibility and trust between naturopathic and conventional healthcare providers.</w:t>
      </w:r>
    </w:p>
    <w:p w:rsidR="00000000" w:rsidDel="00000000" w:rsidP="00000000" w:rsidRDefault="00000000" w:rsidRPr="00000000" w14:paraId="00000158">
      <w:pPr>
        <w:numPr>
          <w:ilvl w:val="0"/>
          <w:numId w:val="1"/>
        </w:numPr>
        <w:spacing w:after="200" w:before="0" w:lineRule="auto"/>
        <w:ind w:left="720" w:hanging="360"/>
        <w:rPr>
          <w:u w:val="none"/>
        </w:rPr>
      </w:pPr>
      <w:r w:rsidDel="00000000" w:rsidR="00000000" w:rsidRPr="00000000">
        <w:rPr>
          <w:rtl w:val="0"/>
        </w:rPr>
        <w:t xml:space="preserve">Emphasizing evidence-based practice can improve collaboration and patient outcomes.</w:t>
      </w:r>
    </w:p>
    <w:p w:rsidR="00000000" w:rsidDel="00000000" w:rsidP="00000000" w:rsidRDefault="00000000" w:rsidRPr="00000000" w14:paraId="00000159">
      <w:pPr>
        <w:numPr>
          <w:ilvl w:val="0"/>
          <w:numId w:val="1"/>
        </w:numPr>
        <w:spacing w:after="200" w:before="0" w:lineRule="auto"/>
        <w:ind w:left="720" w:hanging="360"/>
        <w:rPr>
          <w:u w:val="none"/>
        </w:rPr>
      </w:pPr>
      <w:r w:rsidDel="00000000" w:rsidR="00000000" w:rsidRPr="00000000">
        <w:rPr>
          <w:rtl w:val="0"/>
        </w:rPr>
        <w:t xml:space="preserve">Addressing misconceptions about naturopathy is essential to building collaborative relationships.</w:t>
      </w:r>
    </w:p>
    <w:p w:rsidR="00000000" w:rsidDel="00000000" w:rsidP="00000000" w:rsidRDefault="00000000" w:rsidRPr="00000000" w14:paraId="0000015A">
      <w:pPr>
        <w:numPr>
          <w:ilvl w:val="0"/>
          <w:numId w:val="1"/>
        </w:numPr>
        <w:spacing w:after="200" w:before="0" w:lineRule="auto"/>
        <w:ind w:left="720" w:hanging="360"/>
        <w:rPr>
          <w:u w:val="none"/>
        </w:rPr>
      </w:pPr>
      <w:r w:rsidDel="00000000" w:rsidR="00000000" w:rsidRPr="00000000">
        <w:rPr>
          <w:rtl w:val="0"/>
        </w:rPr>
        <w:t xml:space="preserve">Managing expectations helps ensure successful collaboration and comprehensive patient care.</w:t>
      </w:r>
    </w:p>
    <w:p w:rsidR="00000000" w:rsidDel="00000000" w:rsidP="00000000" w:rsidRDefault="00000000" w:rsidRPr="00000000" w14:paraId="0000015B">
      <w:pPr>
        <w:numPr>
          <w:ilvl w:val="0"/>
          <w:numId w:val="1"/>
        </w:numPr>
        <w:spacing w:after="200" w:before="0" w:lineRule="auto"/>
        <w:ind w:left="720" w:hanging="360"/>
        <w:rPr>
          <w:u w:val="none"/>
        </w:rPr>
      </w:pPr>
      <w:r w:rsidDel="00000000" w:rsidR="00000000" w:rsidRPr="00000000">
        <w:rPr>
          <w:rtl w:val="0"/>
        </w:rPr>
        <w:t xml:space="preserve">Developing a referral plan is an important skill for naturopathic practitioners.</w:t>
      </w:r>
    </w:p>
    <w:p w:rsidR="00000000" w:rsidDel="00000000" w:rsidP="00000000" w:rsidRDefault="00000000" w:rsidRPr="00000000" w14:paraId="0000015C">
      <w:pPr>
        <w:numPr>
          <w:ilvl w:val="0"/>
          <w:numId w:val="1"/>
        </w:numPr>
        <w:spacing w:after="200" w:before="0" w:lineRule="auto"/>
        <w:ind w:left="720" w:hanging="360"/>
        <w:rPr>
          <w:u w:val="none"/>
        </w:rPr>
      </w:pPr>
      <w:r w:rsidDel="00000000" w:rsidR="00000000" w:rsidRPr="00000000">
        <w:rPr>
          <w:rtl w:val="0"/>
        </w:rPr>
        <w:t xml:space="preserve">Building collaborative relationships takes time, patience, and persistence.</w:t>
      </w:r>
    </w:p>
    <w:p w:rsidR="00000000" w:rsidDel="00000000" w:rsidP="00000000" w:rsidRDefault="00000000" w:rsidRPr="00000000" w14:paraId="0000015D">
      <w:pPr>
        <w:numPr>
          <w:ilvl w:val="0"/>
          <w:numId w:val="1"/>
        </w:numPr>
        <w:spacing w:after="200" w:before="0" w:lineRule="auto"/>
        <w:ind w:left="720" w:hanging="360"/>
        <w:rPr>
          <w:u w:val="none"/>
        </w:rPr>
      </w:pPr>
      <w:r w:rsidDel="00000000" w:rsidR="00000000" w:rsidRPr="00000000">
        <w:rPr>
          <w:rtl w:val="0"/>
        </w:rPr>
        <w:t xml:space="preserve">Integration of naturopathic and conventional medicine can lead to improved patient outcomes and professional growth.</w:t>
      </w:r>
    </w:p>
    <w:p w:rsidR="00000000" w:rsidDel="00000000" w:rsidP="00000000" w:rsidRDefault="00000000" w:rsidRPr="00000000" w14:paraId="0000015E">
      <w:pPr>
        <w:numPr>
          <w:ilvl w:val="0"/>
          <w:numId w:val="1"/>
        </w:numPr>
        <w:spacing w:after="200" w:before="0" w:lineRule="auto"/>
        <w:ind w:left="720" w:hanging="360"/>
        <w:rPr>
          <w:u w:val="none"/>
        </w:rPr>
      </w:pPr>
      <w:r w:rsidDel="00000000" w:rsidR="00000000" w:rsidRPr="00000000">
        <w:rPr>
          <w:rtl w:val="0"/>
        </w:rPr>
        <w:t xml:space="preserve">Open communication and transparency are essential for successful collaboration.</w:t>
      </w:r>
    </w:p>
    <w:p w:rsidR="00000000" w:rsidDel="00000000" w:rsidP="00000000" w:rsidRDefault="00000000" w:rsidRPr="00000000" w14:paraId="0000015F">
      <w:pPr>
        <w:numPr>
          <w:ilvl w:val="0"/>
          <w:numId w:val="1"/>
        </w:numPr>
        <w:spacing w:after="200" w:before="0" w:lineRule="auto"/>
        <w:ind w:left="720" w:hanging="360"/>
        <w:rPr>
          <w:u w:val="none"/>
        </w:rPr>
      </w:pPr>
      <w:r w:rsidDel="00000000" w:rsidR="00000000" w:rsidRPr="00000000">
        <w:rPr>
          <w:rtl w:val="0"/>
        </w:rPr>
        <w:t xml:space="preserve">Respect for the expertise and scope of practice of other professionals is crucial.</w:t>
      </w:r>
    </w:p>
    <w:p w:rsidR="00000000" w:rsidDel="00000000" w:rsidP="00000000" w:rsidRDefault="00000000" w:rsidRPr="00000000" w14:paraId="00000160">
      <w:pPr>
        <w:numPr>
          <w:ilvl w:val="0"/>
          <w:numId w:val="1"/>
        </w:numPr>
        <w:spacing w:after="200" w:before="0" w:lineRule="auto"/>
        <w:ind w:left="720" w:hanging="360"/>
        <w:rPr>
          <w:u w:val="none"/>
        </w:rPr>
      </w:pPr>
      <w:r w:rsidDel="00000000" w:rsidR="00000000" w:rsidRPr="00000000">
        <w:rPr>
          <w:rtl w:val="0"/>
        </w:rPr>
        <w:t xml:space="preserve">Collaborative relationships enhance the credibility of naturopathic practitioners.</w:t>
      </w:r>
    </w:p>
    <w:p w:rsidR="00000000" w:rsidDel="00000000" w:rsidP="00000000" w:rsidRDefault="00000000" w:rsidRPr="00000000" w14:paraId="00000161">
      <w:pPr>
        <w:numPr>
          <w:ilvl w:val="0"/>
          <w:numId w:val="1"/>
        </w:numPr>
        <w:spacing w:after="200" w:before="0" w:lineRule="auto"/>
        <w:ind w:left="720" w:hanging="360"/>
        <w:rPr>
          <w:u w:val="none"/>
        </w:rPr>
      </w:pPr>
      <w:r w:rsidDel="00000000" w:rsidR="00000000" w:rsidRPr="00000000">
        <w:rPr>
          <w:rtl w:val="0"/>
        </w:rPr>
        <w:t xml:space="preserve">Support for clients during referrals helps maintain trust and continuity of care.</w:t>
      </w:r>
    </w:p>
    <w:p w:rsidR="00000000" w:rsidDel="00000000" w:rsidP="00000000" w:rsidRDefault="00000000" w:rsidRPr="00000000" w14:paraId="00000162">
      <w:pPr>
        <w:numPr>
          <w:ilvl w:val="0"/>
          <w:numId w:val="1"/>
        </w:numPr>
        <w:spacing w:after="200" w:before="0" w:lineRule="auto"/>
        <w:ind w:left="720" w:hanging="360"/>
        <w:rPr>
          <w:u w:val="none"/>
        </w:rPr>
      </w:pPr>
      <w:r w:rsidDel="00000000" w:rsidR="00000000" w:rsidRPr="00000000">
        <w:rPr>
          <w:rtl w:val="0"/>
        </w:rPr>
        <w:t xml:space="preserve">A strong referral network can benefit both naturopathic practitioners and their patients.</w:t>
      </w:r>
    </w:p>
    <w:p w:rsidR="00000000" w:rsidDel="00000000" w:rsidP="00000000" w:rsidRDefault="00000000" w:rsidRPr="00000000" w14:paraId="00000163">
      <w:pPr>
        <w:numPr>
          <w:ilvl w:val="0"/>
          <w:numId w:val="1"/>
        </w:numPr>
        <w:spacing w:after="200" w:lineRule="auto"/>
        <w:ind w:left="720" w:hanging="360"/>
        <w:rPr>
          <w:u w:val="none"/>
        </w:rPr>
      </w:pPr>
      <w:r w:rsidDel="00000000" w:rsidR="00000000" w:rsidRPr="00000000">
        <w:rPr>
          <w:rtl w:val="0"/>
        </w:rPr>
        <w:t xml:space="preserve">Advising clients on potential treatment outcomes and discomforts is an important aspect of managing expectations.</w:t>
      </w:r>
    </w:p>
    <w:p w:rsidR="00000000" w:rsidDel="00000000" w:rsidP="00000000" w:rsidRDefault="00000000" w:rsidRPr="00000000" w14:paraId="00000164">
      <w:pPr>
        <w:pStyle w:val="Heading2"/>
        <w:spacing w:after="200" w:lineRule="auto"/>
        <w:rPr/>
      </w:pPr>
      <w:bookmarkStart w:colFirst="0" w:colLast="0" w:name="_rkwwcom88ent" w:id="33"/>
      <w:bookmarkEnd w:id="33"/>
      <w:r w:rsidDel="00000000" w:rsidR="00000000" w:rsidRPr="00000000">
        <w:rPr>
          <w:rtl w:val="0"/>
        </w:rPr>
        <w:t xml:space="preserve">Exercise 1: Develop a Strategy for Building Collaborative Relationships</w:t>
      </w:r>
    </w:p>
    <w:p w:rsidR="00000000" w:rsidDel="00000000" w:rsidP="00000000" w:rsidRDefault="00000000" w:rsidRPr="00000000" w14:paraId="00000165">
      <w:pPr>
        <w:spacing w:after="200" w:lineRule="auto"/>
        <w:rPr/>
      </w:pPr>
      <w:r w:rsidDel="00000000" w:rsidR="00000000" w:rsidRPr="00000000">
        <w:rPr>
          <w:rtl w:val="0"/>
        </w:rPr>
        <w:t xml:space="preserve">This exercise will help you develop a strategy for building collaborative relationships with conventional healthcare providers in your community. By identifying key stakeholders and planning outreach efforts, you can foster a supportive network for your practice.</w:t>
      </w:r>
    </w:p>
    <w:p w:rsidR="00000000" w:rsidDel="00000000" w:rsidP="00000000" w:rsidRDefault="00000000" w:rsidRPr="00000000" w14:paraId="00000166">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167">
      <w:pPr>
        <w:numPr>
          <w:ilvl w:val="0"/>
          <w:numId w:val="10"/>
        </w:numPr>
        <w:spacing w:after="200" w:lineRule="auto"/>
        <w:ind w:left="720" w:hanging="360"/>
        <w:rPr>
          <w:u w:val="none"/>
        </w:rPr>
      </w:pPr>
      <w:r w:rsidDel="00000000" w:rsidR="00000000" w:rsidRPr="00000000">
        <w:rPr>
          <w:rtl w:val="0"/>
        </w:rPr>
        <w:t xml:space="preserve">Pen and paper or a digital device for planning</w:t>
      </w:r>
    </w:p>
    <w:p w:rsidR="00000000" w:rsidDel="00000000" w:rsidP="00000000" w:rsidRDefault="00000000" w:rsidRPr="00000000" w14:paraId="00000168">
      <w:pPr>
        <w:numPr>
          <w:ilvl w:val="0"/>
          <w:numId w:val="10"/>
        </w:numPr>
        <w:spacing w:after="200" w:before="0" w:lineRule="auto"/>
        <w:ind w:left="720" w:hanging="360"/>
        <w:rPr>
          <w:u w:val="none"/>
        </w:rPr>
      </w:pPr>
      <w:r w:rsidDel="00000000" w:rsidR="00000000" w:rsidRPr="00000000">
        <w:rPr>
          <w:rtl w:val="0"/>
        </w:rPr>
        <w:t xml:space="preserve">Contact information for local healthcare providers</w:t>
      </w:r>
    </w:p>
    <w:p w:rsidR="00000000" w:rsidDel="00000000" w:rsidP="00000000" w:rsidRDefault="00000000" w:rsidRPr="00000000" w14:paraId="00000169">
      <w:pPr>
        <w:numPr>
          <w:ilvl w:val="0"/>
          <w:numId w:val="10"/>
        </w:numPr>
        <w:spacing w:after="200" w:lineRule="auto"/>
        <w:ind w:left="720" w:hanging="360"/>
        <w:rPr>
          <w:u w:val="none"/>
        </w:rPr>
      </w:pPr>
      <w:r w:rsidDel="00000000" w:rsidR="00000000" w:rsidRPr="00000000">
        <w:rPr>
          <w:rtl w:val="0"/>
        </w:rPr>
        <w:t xml:space="preserve">Professional networking resources</w:t>
      </w:r>
    </w:p>
    <w:p w:rsidR="00000000" w:rsidDel="00000000" w:rsidP="00000000" w:rsidRDefault="00000000" w:rsidRPr="00000000" w14:paraId="0000016A">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6B">
      <w:pPr>
        <w:numPr>
          <w:ilvl w:val="0"/>
          <w:numId w:val="17"/>
        </w:numPr>
        <w:spacing w:after="200" w:lineRule="auto"/>
        <w:ind w:left="720" w:hanging="360"/>
        <w:rPr>
          <w:u w:val="none"/>
        </w:rPr>
      </w:pPr>
      <w:r w:rsidDel="00000000" w:rsidR="00000000" w:rsidRPr="00000000">
        <w:rPr>
          <w:rtl w:val="0"/>
        </w:rPr>
        <w:t xml:space="preserve">Identify key conventional healthcare providers in your community or region, such as primary care physicians, specialists, and allied health professionals.</w:t>
      </w:r>
    </w:p>
    <w:p w:rsidR="00000000" w:rsidDel="00000000" w:rsidP="00000000" w:rsidRDefault="00000000" w:rsidRPr="00000000" w14:paraId="0000016C">
      <w:pPr>
        <w:numPr>
          <w:ilvl w:val="0"/>
          <w:numId w:val="17"/>
        </w:numPr>
        <w:spacing w:after="200" w:before="0" w:lineRule="auto"/>
        <w:ind w:left="720" w:hanging="360"/>
        <w:rPr>
          <w:u w:val="none"/>
        </w:rPr>
      </w:pPr>
      <w:r w:rsidDel="00000000" w:rsidR="00000000" w:rsidRPr="00000000">
        <w:rPr>
          <w:rtl w:val="0"/>
        </w:rPr>
        <w:t xml:space="preserve">Research the areas of expertise, interests, and potential collaboration opportunities for each provider.</w:t>
      </w:r>
    </w:p>
    <w:p w:rsidR="00000000" w:rsidDel="00000000" w:rsidP="00000000" w:rsidRDefault="00000000" w:rsidRPr="00000000" w14:paraId="0000016D">
      <w:pPr>
        <w:numPr>
          <w:ilvl w:val="0"/>
          <w:numId w:val="17"/>
        </w:numPr>
        <w:spacing w:after="200" w:before="0" w:lineRule="auto"/>
        <w:ind w:left="720" w:hanging="360"/>
        <w:rPr>
          <w:u w:val="none"/>
        </w:rPr>
      </w:pPr>
      <w:r w:rsidDel="00000000" w:rsidR="00000000" w:rsidRPr="00000000">
        <w:rPr>
          <w:rtl w:val="0"/>
        </w:rPr>
        <w:t xml:space="preserve">Create a list of potential outreach activities, such as attending conferences, participating in multidisciplinary teams, and engaging in joint research projects.</w:t>
      </w:r>
    </w:p>
    <w:p w:rsidR="00000000" w:rsidDel="00000000" w:rsidP="00000000" w:rsidRDefault="00000000" w:rsidRPr="00000000" w14:paraId="0000016E">
      <w:pPr>
        <w:numPr>
          <w:ilvl w:val="0"/>
          <w:numId w:val="17"/>
        </w:numPr>
        <w:spacing w:after="200" w:before="0" w:lineRule="auto"/>
        <w:ind w:left="720" w:hanging="360"/>
        <w:rPr>
          <w:u w:val="none"/>
        </w:rPr>
      </w:pPr>
      <w:r w:rsidDel="00000000" w:rsidR="00000000" w:rsidRPr="00000000">
        <w:rPr>
          <w:rtl w:val="0"/>
        </w:rPr>
        <w:t xml:space="preserve">Develop a schedule for outreach efforts, including initial contact and follow-up communications.</w:t>
      </w:r>
    </w:p>
    <w:p w:rsidR="00000000" w:rsidDel="00000000" w:rsidP="00000000" w:rsidRDefault="00000000" w:rsidRPr="00000000" w14:paraId="0000016F">
      <w:pPr>
        <w:numPr>
          <w:ilvl w:val="0"/>
          <w:numId w:val="17"/>
        </w:numPr>
        <w:spacing w:after="200" w:before="0" w:lineRule="auto"/>
        <w:ind w:left="720" w:hanging="360"/>
        <w:rPr>
          <w:u w:val="none"/>
        </w:rPr>
      </w:pPr>
      <w:r w:rsidDel="00000000" w:rsidR="00000000" w:rsidRPr="00000000">
        <w:rPr>
          <w:rtl w:val="0"/>
        </w:rPr>
        <w:t xml:space="preserve">Prepare a brief introduction about your naturopathic practice and your interest in collaboration, highlighting your areas of expertise and the potential benefits of working together.</w:t>
      </w:r>
    </w:p>
    <w:p w:rsidR="00000000" w:rsidDel="00000000" w:rsidP="00000000" w:rsidRDefault="00000000" w:rsidRPr="00000000" w14:paraId="00000170">
      <w:pPr>
        <w:numPr>
          <w:ilvl w:val="0"/>
          <w:numId w:val="17"/>
        </w:numPr>
        <w:spacing w:after="200" w:before="0" w:lineRule="auto"/>
        <w:ind w:left="720" w:hanging="360"/>
        <w:rPr>
          <w:u w:val="none"/>
        </w:rPr>
      </w:pPr>
      <w:r w:rsidDel="00000000" w:rsidR="00000000" w:rsidRPr="00000000">
        <w:rPr>
          <w:rtl w:val="0"/>
        </w:rPr>
        <w:t xml:space="preserve">Begin reaching out to the identified healthcare providers, using your introduction and tailored information about their specific interests or expertise.</w:t>
      </w:r>
    </w:p>
    <w:p w:rsidR="00000000" w:rsidDel="00000000" w:rsidP="00000000" w:rsidRDefault="00000000" w:rsidRPr="00000000" w14:paraId="00000171">
      <w:pPr>
        <w:numPr>
          <w:ilvl w:val="0"/>
          <w:numId w:val="17"/>
        </w:numPr>
        <w:spacing w:after="200" w:before="0" w:lineRule="auto"/>
        <w:ind w:left="720" w:hanging="360"/>
        <w:rPr>
          <w:u w:val="none"/>
        </w:rPr>
      </w:pPr>
      <w:r w:rsidDel="00000000" w:rsidR="00000000" w:rsidRPr="00000000">
        <w:rPr>
          <w:rtl w:val="0"/>
        </w:rPr>
        <w:t xml:space="preserve">Document your outreach efforts and any responses, and maintain regular communication with the providers to foster ongoing collaboration.</w:t>
      </w:r>
    </w:p>
    <w:p w:rsidR="00000000" w:rsidDel="00000000" w:rsidP="00000000" w:rsidRDefault="00000000" w:rsidRPr="00000000" w14:paraId="00000172">
      <w:pPr>
        <w:numPr>
          <w:ilvl w:val="0"/>
          <w:numId w:val="17"/>
        </w:numPr>
        <w:spacing w:after="200" w:lineRule="auto"/>
        <w:ind w:left="720" w:hanging="360"/>
        <w:rPr>
          <w:u w:val="none"/>
        </w:rPr>
      </w:pPr>
      <w:r w:rsidDel="00000000" w:rsidR="00000000" w:rsidRPr="00000000">
        <w:rPr>
          <w:rtl w:val="0"/>
        </w:rPr>
        <w:t xml:space="preserve">Periodically review and update your strategy, incorporating feedback and experiences from your collaborative relationships.</w:t>
      </w:r>
    </w:p>
    <w:p w:rsidR="00000000" w:rsidDel="00000000" w:rsidP="00000000" w:rsidRDefault="00000000" w:rsidRPr="00000000" w14:paraId="00000173">
      <w:pPr>
        <w:pStyle w:val="Heading1"/>
        <w:spacing w:after="200" w:lineRule="auto"/>
        <w:rPr/>
      </w:pPr>
      <w:bookmarkStart w:colFirst="0" w:colLast="0" w:name="_c9ktnk5xf1j0" w:id="34"/>
      <w:bookmarkEnd w:id="34"/>
      <w:r w:rsidDel="00000000" w:rsidR="00000000" w:rsidRPr="00000000">
        <w:rPr>
          <w:rtl w:val="0"/>
        </w:rPr>
        <w:t xml:space="preserve">Conclusion</w:t>
      </w:r>
    </w:p>
    <w:p w:rsidR="00000000" w:rsidDel="00000000" w:rsidP="00000000" w:rsidRDefault="00000000" w:rsidRPr="00000000" w14:paraId="00000174">
      <w:pPr>
        <w:spacing w:after="200" w:lineRule="auto"/>
        <w:rPr/>
      </w:pPr>
      <w:r w:rsidDel="00000000" w:rsidR="00000000" w:rsidRPr="00000000">
        <w:rPr>
          <w:rtl w:val="0"/>
        </w:rPr>
        <w:t xml:space="preserve">In conclusion this module has provided you with valuable knowledge and practical skills to recognize red flag symptoms, assess their urgency, and make appropriate referrals to conventional healthcare providers. Furthermore, this module has explored the importance of building collaborative relationships with conventional healthcare providers and managing client expectations and support throughout their naturopathic treatment journey.</w:t>
      </w:r>
    </w:p>
    <w:p w:rsidR="00000000" w:rsidDel="00000000" w:rsidP="00000000" w:rsidRDefault="00000000" w:rsidRPr="00000000" w14:paraId="00000175">
      <w:pPr>
        <w:spacing w:after="200" w:lineRule="auto"/>
        <w:rPr/>
      </w:pPr>
      <w:r w:rsidDel="00000000" w:rsidR="00000000" w:rsidRPr="00000000">
        <w:rPr>
          <w:rtl w:val="0"/>
        </w:rPr>
        <w:t xml:space="preserve">Throughout this module, you have learned to identify red flag symptoms in various systems and assess the urgency of these symptoms to determine whether immediate intervention is necessary. By recognizing these signs, you can ensure the safety and wellbeing of your clients and make timely referrals to conventional healthcare providers when necessary. Developing this skill set is crucial for any naturopathic practitioner, as it ensures that clients receive the appropriate level of care and helps to maintain the credibility of naturopathic medicine.</w:t>
      </w:r>
    </w:p>
    <w:p w:rsidR="00000000" w:rsidDel="00000000" w:rsidP="00000000" w:rsidRDefault="00000000" w:rsidRPr="00000000" w14:paraId="00000176">
      <w:pPr>
        <w:spacing w:after="200" w:lineRule="auto"/>
        <w:rPr/>
      </w:pPr>
      <w:r w:rsidDel="00000000" w:rsidR="00000000" w:rsidRPr="00000000">
        <w:rPr>
          <w:rtl w:val="0"/>
        </w:rPr>
        <w:t xml:space="preserve">Additionally, this module has emphasized the importance of collaborating with conventional healthcare providers to ensure the best possible care for your clients. By referring clients to conventional care when necessary and fostering collaborative relationships, you can help bridge the gap between naturopathic and conventional medicine, ultimately benefiting the clients you serve. Strategies such as sharing research and case studies, engaging in multidisciplinary teams, and connecting through social media can help to build these relationships and promote a more integrative approach to healthcare.</w:t>
      </w:r>
    </w:p>
    <w:p w:rsidR="00000000" w:rsidDel="00000000" w:rsidP="00000000" w:rsidRDefault="00000000" w:rsidRPr="00000000" w14:paraId="00000177">
      <w:pPr>
        <w:spacing w:after="200" w:lineRule="auto"/>
        <w:rPr/>
      </w:pPr>
      <w:r w:rsidDel="00000000" w:rsidR="00000000" w:rsidRPr="00000000">
        <w:rPr>
          <w:rtl w:val="0"/>
        </w:rPr>
        <w:t xml:space="preserve">Managing client expectations and providing support is also essential for a successful naturopathic practice. Clients need to be well-informed about the expected outcomes, potential discomforts, and possible side effects of their treatment plans. Providing clear and accurate information, as well as being available to address any concerns or questions, will help to build trust and ensure client satisfaction. Monitoring progress and supporting clients through changes in their treatment plans will also contribute to better outcomes and a more positive overall experience.</w:t>
      </w:r>
    </w:p>
    <w:p w:rsidR="00000000" w:rsidDel="00000000" w:rsidP="00000000" w:rsidRDefault="00000000" w:rsidRPr="00000000" w14:paraId="00000178">
      <w:pPr>
        <w:spacing w:after="200" w:lineRule="auto"/>
        <w:rPr/>
      </w:pPr>
      <w:r w:rsidDel="00000000" w:rsidR="00000000" w:rsidRPr="00000000">
        <w:rPr>
          <w:rtl w:val="0"/>
        </w:rPr>
        <w:t xml:space="preserve">Practical exercises provided throughout this module have given you the opportunity to apply the theoretical knowledge you've gained and develop crucial skills for your naturopathic practice. Analyzing case studies for red flag symptoms, developing referral plans, and creating client support plans are just a few examples of the hands-on learning experiences that have allowed you to deepen your understanding and improve your ability to serve your clients effectively.</w:t>
      </w:r>
    </w:p>
    <w:p w:rsidR="00000000" w:rsidDel="00000000" w:rsidP="00000000" w:rsidRDefault="00000000" w:rsidRPr="00000000" w14:paraId="00000179">
      <w:pPr>
        <w:spacing w:after="200" w:lineRule="auto"/>
        <w:rPr/>
      </w:pPr>
      <w:r w:rsidDel="00000000" w:rsidR="00000000" w:rsidRPr="00000000">
        <w:rPr>
          <w:rtl w:val="0"/>
        </w:rPr>
        <w:t xml:space="preserve">In summary, this module has equipped you with the necessary knowledge and practical skills to recognize and respond to red flag symptoms, collaborate with conventional healthcare providers, and manage client expectations and support. By applying these skills in your naturopathic practice, you can contribute to a more integrative and effective approach to healthcare, ultimately benefiting both your clients and the wider healthcare community.</w:t>
      </w:r>
    </w:p>
    <w:p w:rsidR="00000000" w:rsidDel="00000000" w:rsidP="00000000" w:rsidRDefault="00000000" w:rsidRPr="00000000" w14:paraId="0000017A">
      <w:pPr>
        <w:spacing w:after="200" w:lineRule="auto"/>
        <w:rPr/>
      </w:pPr>
      <w:r w:rsidDel="00000000" w:rsidR="00000000" w:rsidRPr="00000000">
        <w:rPr>
          <w:rtl w:val="0"/>
        </w:rPr>
        <w:t xml:space="preserve">As you continue your journey as a naturopathic practitioner, remember to stay current with research, engage in professional development opportunities, and continue refining your skills. This will not only make you a more effective practitioner but also help to advance the field of naturopathy and contribute to a more integrative and holistic approach to healthcare. The knowledge and skills gained in this module will serve as a solid foundation for your ongoing growth and success in the field of naturopathic medicine.</w:t>
      </w:r>
    </w:p>
    <w:p w:rsidR="00000000" w:rsidDel="00000000" w:rsidP="00000000" w:rsidRDefault="00000000" w:rsidRPr="00000000" w14:paraId="0000017B">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 w:date="2023-07-18T14:22:19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w:t>
      </w:r>
    </w:p>
  </w:comment>
  <w:comment w:author="Sandra Frevel" w:id="2" w:date="2023-07-24T12:03:31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DE</w:t>
      </w:r>
    </w:p>
  </w:comment>
  <w:comment w:author="Deleted user" w:id="3" w:date="2023-07-28T07:29:47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Susanna Liut" w:id="4" w:date="2023-08-18T11:24:35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Chequille Struger" w:id="5" w:date="2023-09-14T17:03:25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Justin Delli Colli" w:id="6" w:date="2023-07-19T19:08:19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w:t>
      </w:r>
    </w:p>
  </w:comment>
  <w:comment w:author="Sandra Frevel" w:id="7" w:date="2023-07-24T12:04:47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 w:author="Deleted user" w:id="8" w:date="2023-07-28T07:38: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FR</w:t>
      </w:r>
    </w:p>
  </w:comment>
  <w:comment w:author="Susanna Liut" w:id="9" w:date="2023-08-18T12:39:26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Chequille Struger" w:id="10" w:date="2023-09-14T17:07:12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Sandra Frevel" w:id="0" w:date="2023-07-24T12:03: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DE and not in any other modules. @justin@solutionlabs.io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