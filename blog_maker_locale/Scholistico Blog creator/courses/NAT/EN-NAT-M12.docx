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Rule="auto"/>
        <w:rPr/>
      </w:pPr>
      <w:bookmarkStart w:colFirst="0" w:colLast="0" w:name="_smlwck8svw7l" w:id="0"/>
      <w:bookmarkEnd w:id="0"/>
      <w:r w:rsidDel="00000000" w:rsidR="00000000" w:rsidRPr="00000000">
        <w:rPr>
          <w:rtl w:val="0"/>
        </w:rPr>
        <w:t xml:space="preserve">Module 12: Drug, Food, and Supplement Interactions</w:t>
      </w:r>
    </w:p>
    <w:p w:rsidR="00000000" w:rsidDel="00000000" w:rsidP="00000000" w:rsidRDefault="00000000" w:rsidRPr="00000000" w14:paraId="00000002">
      <w:pPr>
        <w:pStyle w:val="Heading1"/>
        <w:spacing w:after="200" w:lineRule="auto"/>
        <w:rPr/>
      </w:pPr>
      <w:bookmarkStart w:colFirst="0" w:colLast="0" w:name="_3ayrudczl02d"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The field of naturopathic medicine is rapidly evolving, with an ever-growing body of research highlighting the importance of understanding the complex interplay between conventional drugs, nutrients, and dietary supplements. As a naturopathic practitioner, it is essential to be well-versed in these interactions to optimize patient outcomes and ensure the safety and efficacy of treatment plans. This module aims to provide an in-depth exploration of the various interactions between drugs, nutrients, and supplements, equipping practitioners with the knowledge and tools necessary to navigate this intricate landscape.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comprehensive module is divided into two main topics, each comprising multiple lessons designed to provide a solid foundation in understanding the complex interactions between conventional drugs, nutrients, and dietary supplements.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First, we will delve into the major classes of drugs, their actions, and potential side effects. Familiarity with these drug classes is essential for naturopathic practitioners to make informed decisions when recommending treatments and considering potential interactions with other medications or supplements. Additionally, we will discuss the importance of accessing reliable information on pharmaceuticals, enabling practitioners to stay up-to-date with the latest research and recommendations in the field.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Secondly this module focuses on the various interactions that can occur between food, drugs, and supplements. We will begin by exploring nutrient-drug interactions and their potential impact on drug effectiveness and safety. These interactions can result in increased or decreased drug efficacy or unexpected side effects, making it essential for practitioners to monitor patients closely and adjust treatment plans as necessary.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Following this, we will examine supplement-drug interactions, which occur when a dietary supplement affects the way a drug works in the body or when a drug alters the effect of a supplement. Understanding the different types of supplement-drug interactions, their underlying mechanisms, and specific examples is crucial for ensuring the safety and efficacy of patients' treatment plans.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Lastly, we will investigate food-supplement interactions, emphasizing their importance in naturopathic practice as they can affect the absorption, metabolism, and overall effectiveness of dietary supplements. By understanding the various types of food-supplement interactions and their mechanisms, naturopathic practitioners can effectively manage these interactions and optimize patient outcomes.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Throughout this module, you will gain valuable insights into the complex world of drug, nutrient, and supplement interactions, along with practical strategies for managing these interactions in your naturopathic practice. By completing the lessons and exercises in this module, you will be well-equipped to provide the highest level of care for your patients, ensuring their safety and optimizing treatment outcomes.</w:t>
      </w:r>
    </w:p>
    <w:p w:rsidR="00000000" w:rsidDel="00000000" w:rsidP="00000000" w:rsidRDefault="00000000" w:rsidRPr="00000000" w14:paraId="00000010">
      <w:pPr>
        <w:pStyle w:val="Heading2"/>
        <w:spacing w:after="200" w:lineRule="auto"/>
        <w:rPr/>
      </w:pPr>
      <w:bookmarkStart w:colFirst="0" w:colLast="0" w:name="_qxvjrbv8x64n" w:id="2"/>
      <w:bookmarkEnd w:id="2"/>
      <w:r w:rsidDel="00000000" w:rsidR="00000000" w:rsidRPr="00000000">
        <w:rPr>
          <w:rtl w:val="0"/>
        </w:rPr>
        <w:t xml:space="preserve">Module Objectives</w:t>
      </w:r>
    </w:p>
    <w:p w:rsidR="00000000" w:rsidDel="00000000" w:rsidP="00000000" w:rsidRDefault="00000000" w:rsidRPr="00000000" w14:paraId="00000011">
      <w:pPr>
        <w:rPr/>
      </w:pPr>
      <w:r w:rsidDel="00000000" w:rsidR="00000000" w:rsidRPr="00000000">
        <w:rPr>
          <w:rtl w:val="0"/>
        </w:rPr>
        <w:t xml:space="preserve">The primary goal of this module is to empower naturopathic practitioners to effectively manage and address the potential interactions between conventional drugs, nutrients, and dietary supplements in their practice. To accomplish this primary goal, we will complete the following objectives: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Understand the actions, side effects, and potential interactions of major classes of conventional drugs.</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Explore the various types of nutrient-drug, supplement-drug, and food-supplement interactions and their implications for naturopathic practice.</w:t>
      </w:r>
    </w:p>
    <w:p w:rsidR="00000000" w:rsidDel="00000000" w:rsidP="00000000" w:rsidRDefault="00000000" w:rsidRPr="00000000" w14:paraId="00000015">
      <w:pPr>
        <w:pStyle w:val="Heading1"/>
        <w:spacing w:after="200" w:lineRule="auto"/>
        <w:rPr/>
      </w:pPr>
      <w:bookmarkStart w:colFirst="0" w:colLast="0" w:name="_d2fx2qef5xue" w:id="3"/>
      <w:bookmarkEnd w:id="3"/>
      <w:r w:rsidDel="00000000" w:rsidR="00000000" w:rsidRPr="00000000">
        <w:rPr>
          <w:rtl w:val="0"/>
        </w:rPr>
        <w:t xml:space="preserve">Actions and Side Effects of Conventional Drugs</w:t>
      </w:r>
    </w:p>
    <w:p w:rsidR="00000000" w:rsidDel="00000000" w:rsidP="00000000" w:rsidRDefault="00000000" w:rsidRPr="00000000" w14:paraId="00000016">
      <w:pPr>
        <w:pStyle w:val="Heading2"/>
        <w:spacing w:after="200" w:lineRule="auto"/>
        <w:rPr/>
      </w:pPr>
      <w:bookmarkStart w:colFirst="0" w:colLast="0" w:name="_xbjwxyhhngpd" w:id="4"/>
      <w:bookmarkEnd w:id="4"/>
      <w:r w:rsidDel="00000000" w:rsidR="00000000" w:rsidRPr="00000000">
        <w:rPr>
          <w:rtl w:val="0"/>
        </w:rPr>
        <w:t xml:space="preserve">Major Classes of Drugs</w:t>
      </w:r>
    </w:p>
    <w:p w:rsidR="00000000" w:rsidDel="00000000" w:rsidP="00000000" w:rsidRDefault="00000000" w:rsidRPr="00000000" w14:paraId="00000017">
      <w:pPr>
        <w:spacing w:after="200" w:lineRule="auto"/>
        <w:rPr/>
      </w:pPr>
      <w:r w:rsidDel="00000000" w:rsidR="00000000" w:rsidRPr="00000000">
        <w:rPr>
          <w:rtl w:val="0"/>
        </w:rPr>
        <w:t xml:space="preserve">As a naturopathic practitioner, it is essential to have a comprehensive understanding of conventional drugs, their actions, and side effects. Familiarity with the major classes of drugs enables practitioners to make informed decisions when considering treatment plans that include pharmaceuticals, as well as recognize potential interactions with food, supplements, and other naturopathic therapies. In this lesson, we will explore the major classes of drugs, delve into their mechanisms of action, and common side effects. We will also discuss how these medications relate to naturopathic practice, provide tips for navigating potential interactions, and offer insights into the implications of drug use for the broader goals of holistic health.</w:t>
      </w:r>
    </w:p>
    <w:p w:rsidR="00000000" w:rsidDel="00000000" w:rsidP="00000000" w:rsidRDefault="00000000" w:rsidRPr="00000000" w14:paraId="00000018">
      <w:pPr>
        <w:pStyle w:val="Heading3"/>
        <w:spacing w:after="200" w:lineRule="auto"/>
        <w:rPr/>
      </w:pPr>
      <w:bookmarkStart w:colFirst="0" w:colLast="0" w:name="_yyhs3xmmroux" w:id="5"/>
      <w:bookmarkEnd w:id="5"/>
      <w:r w:rsidDel="00000000" w:rsidR="00000000" w:rsidRPr="00000000">
        <w:rPr>
          <w:rtl w:val="0"/>
        </w:rPr>
        <w:t xml:space="preserve">Analgesics</w:t>
      </w:r>
    </w:p>
    <w:p w:rsidR="00000000" w:rsidDel="00000000" w:rsidP="00000000" w:rsidRDefault="00000000" w:rsidRPr="00000000" w14:paraId="00000019">
      <w:pPr>
        <w:spacing w:after="200" w:lineRule="auto"/>
        <w:rPr/>
      </w:pPr>
      <w:r w:rsidDel="00000000" w:rsidR="00000000" w:rsidRPr="00000000">
        <w:rPr>
          <w:rtl w:val="0"/>
        </w:rPr>
        <w:t xml:space="preserve">Analgesics are medications used to relieve pain. They are commonly prescribed for various types of pain, including headaches, muscle pain, and toothaches. There are two main categories of analgesics: non-opioid and opioid.</w:t>
      </w:r>
    </w:p>
    <w:p w:rsidR="00000000" w:rsidDel="00000000" w:rsidP="00000000" w:rsidRDefault="00000000" w:rsidRPr="00000000" w14:paraId="0000001A">
      <w:pPr>
        <w:pStyle w:val="Heading4"/>
        <w:spacing w:after="200" w:lineRule="auto"/>
        <w:rPr/>
      </w:pPr>
      <w:bookmarkStart w:colFirst="0" w:colLast="0" w:name="_hd7qo64s2snp" w:id="6"/>
      <w:bookmarkEnd w:id="6"/>
      <w:r w:rsidDel="00000000" w:rsidR="00000000" w:rsidRPr="00000000">
        <w:rPr>
          <w:rtl w:val="0"/>
        </w:rPr>
        <w:t xml:space="preserve">Non-opioid analgesics</w:t>
      </w:r>
    </w:p>
    <w:p w:rsidR="00000000" w:rsidDel="00000000" w:rsidP="00000000" w:rsidRDefault="00000000" w:rsidRPr="00000000" w14:paraId="0000001B">
      <w:pPr>
        <w:spacing w:after="200" w:lineRule="auto"/>
        <w:rPr/>
      </w:pPr>
      <w:r w:rsidDel="00000000" w:rsidR="00000000" w:rsidRPr="00000000">
        <w:rPr>
          <w:rtl w:val="0"/>
        </w:rPr>
        <w:t xml:space="preserve">Non-opioid analgesics can be further classified into two groups: non-steroidal anti-inflammatory drugs (NSAIDs) and acetaminophen (paracetamol).</w:t>
      </w:r>
    </w:p>
    <w:p w:rsidR="00000000" w:rsidDel="00000000" w:rsidP="00000000" w:rsidRDefault="00000000" w:rsidRPr="00000000" w14:paraId="0000001C">
      <w:pPr>
        <w:spacing w:after="200" w:lineRule="auto"/>
        <w:rPr/>
      </w:pPr>
      <w:r w:rsidDel="00000000" w:rsidR="00000000" w:rsidRPr="00000000">
        <w:rPr>
          <w:b w:val="1"/>
          <w:rtl w:val="0"/>
        </w:rPr>
        <w:t xml:space="preserve">NSAIDs</w:t>
      </w:r>
      <w:r w:rsidDel="00000000" w:rsidR="00000000" w:rsidRPr="00000000">
        <w:rPr>
          <w:rtl w:val="0"/>
        </w:rPr>
        <w:t xml:space="preserve">: NSAIDs, such as aspirin, ibuprofen, and naproxen, work by inhibiting the synthesis of prostaglandins. Prostaglandins are hormone-like substances that cause inflammation, pain, and fever. NSAIDs block the enzyme cyclooxygenase (COX), which is responsible for the production of prostaglandins. There are two types of COX enzymes: COX-1 and COX-2. Inhibition of COX-1 can lead to gastrointestinal irritation, ulcers, and increased risk of bleeding, while inhibition of COX-2 provides anti-inflammatory and analgesic effects.</w:t>
      </w:r>
    </w:p>
    <w:p w:rsidR="00000000" w:rsidDel="00000000" w:rsidP="00000000" w:rsidRDefault="00000000" w:rsidRPr="00000000" w14:paraId="0000001D">
      <w:pPr>
        <w:spacing w:after="200" w:lineRule="auto"/>
        <w:rPr/>
      </w:pPr>
      <w:r w:rsidDel="00000000" w:rsidR="00000000" w:rsidRPr="00000000">
        <w:rPr>
          <w:rtl w:val="0"/>
        </w:rPr>
      </w:r>
    </w:p>
    <w:p w:rsidR="00000000" w:rsidDel="00000000" w:rsidP="00000000" w:rsidRDefault="00000000" w:rsidRPr="00000000" w14:paraId="0000001E">
      <w:pPr>
        <w:spacing w:after="200" w:lineRule="auto"/>
        <w:rPr/>
      </w:pPr>
      <w:r w:rsidDel="00000000" w:rsidR="00000000" w:rsidRPr="00000000">
        <w:rPr>
          <w:rtl w:val="0"/>
        </w:rPr>
        <w:t xml:space="preserve">When working with patients who need to take NSAIDs, consider recommending enteric-coated formulations or suggesting the use of additional gastroprotective agents, such as proton-pump inhibitors or H2-receptor antagonists, to reduce gastrointestinal side effects.</w:t>
      </w:r>
    </w:p>
    <w:p w:rsidR="00000000" w:rsidDel="00000000" w:rsidP="00000000" w:rsidRDefault="00000000" w:rsidRPr="00000000" w14:paraId="0000001F">
      <w:pPr>
        <w:spacing w:after="200" w:lineRule="auto"/>
        <w:rPr/>
      </w:pPr>
      <w:r w:rsidDel="00000000" w:rsidR="00000000" w:rsidRPr="00000000">
        <w:rPr>
          <w:b w:val="1"/>
          <w:rtl w:val="0"/>
        </w:rPr>
        <w:t xml:space="preserve">Acetaminophen:</w:t>
      </w:r>
      <w:r w:rsidDel="00000000" w:rsidR="00000000" w:rsidRPr="00000000">
        <w:rPr>
          <w:rtl w:val="0"/>
        </w:rPr>
        <w:t xml:space="preserve"> Acetaminophen is not an NSAID and has a different mechanism of action. It primarily targets the central nervous system to reduce pain perception and has minimal anti-inflammatory effects. While it does not cause the gastrointestinal side effects associated with NSAIDs, acetaminophen can cause liver toxicity in high doses, especially when combined with alcohol or other hepatotoxic substances.</w:t>
      </w:r>
    </w:p>
    <w:p w:rsidR="00000000" w:rsidDel="00000000" w:rsidP="00000000" w:rsidRDefault="00000000" w:rsidRPr="00000000" w14:paraId="00000020">
      <w:pPr>
        <w:spacing w:after="200" w:lineRule="auto"/>
        <w:rPr/>
      </w:pPr>
      <w:r w:rsidDel="00000000" w:rsidR="00000000" w:rsidRPr="00000000">
        <w:rPr>
          <w:rtl w:val="0"/>
        </w:rPr>
        <w:t xml:space="preserve">Encourage patients to follow the recommended dosage of acetaminophen and monitor their liver function if they require long-term use or have pre-existing liver conditions.</w:t>
      </w:r>
    </w:p>
    <w:p w:rsidR="00000000" w:rsidDel="00000000" w:rsidP="00000000" w:rsidRDefault="00000000" w:rsidRPr="00000000" w14:paraId="00000021">
      <w:pPr>
        <w:pStyle w:val="Heading4"/>
        <w:spacing w:after="200" w:lineRule="auto"/>
        <w:rPr/>
      </w:pPr>
      <w:bookmarkStart w:colFirst="0" w:colLast="0" w:name="_47c4vixd7ryn" w:id="7"/>
      <w:bookmarkEnd w:id="7"/>
      <w:r w:rsidDel="00000000" w:rsidR="00000000" w:rsidRPr="00000000">
        <w:rPr>
          <w:rtl w:val="0"/>
        </w:rPr>
        <w:t xml:space="preserve">Opioid analgesics</w:t>
      </w:r>
    </w:p>
    <w:p w:rsidR="00000000" w:rsidDel="00000000" w:rsidP="00000000" w:rsidRDefault="00000000" w:rsidRPr="00000000" w14:paraId="00000022">
      <w:pPr>
        <w:spacing w:after="200" w:lineRule="auto"/>
        <w:rPr/>
      </w:pPr>
      <w:r w:rsidDel="00000000" w:rsidR="00000000" w:rsidRPr="00000000">
        <w:rPr>
          <w:rtl w:val="0"/>
        </w:rPr>
        <w:t xml:space="preserve">Opioid analgesics, such as morphine, oxycodone, and fentanyl, work by binding to opioid receptors in the central nervous system, reducing the perception of pain. Opioids can be derived from natural sources, like the opium poppy (e.g., morphine and codeine), or synthesized chemically (e.g., oxycodone, hydrocodone, and fentanyl). Opioid analgesics can be further classified as full agonists, partial agonists, or antagonists, based on their affinity for and activation of opioid receptors.</w:t>
      </w:r>
    </w:p>
    <w:p w:rsidR="00000000" w:rsidDel="00000000" w:rsidP="00000000" w:rsidRDefault="00000000" w:rsidRPr="00000000" w14:paraId="00000023">
      <w:pPr>
        <w:spacing w:after="200" w:lineRule="auto"/>
        <w:rPr/>
      </w:pPr>
      <w:r w:rsidDel="00000000" w:rsidR="00000000" w:rsidRPr="00000000">
        <w:rPr>
          <w:b w:val="1"/>
          <w:rtl w:val="0"/>
        </w:rPr>
        <w:t xml:space="preserve">Full agonists:</w:t>
      </w:r>
      <w:r w:rsidDel="00000000" w:rsidR="00000000" w:rsidRPr="00000000">
        <w:rPr>
          <w:rtl w:val="0"/>
        </w:rPr>
        <w:t xml:space="preserve"> These drugs, such as morphine, oxycodone, and fentanyl, have the highest affinity for opioid receptors and produce the most potent analgesic effects. They can also cause the most severe side effects, including respiratory depression, sedation, constipation, and addiction.</w:t>
      </w:r>
    </w:p>
    <w:p w:rsidR="00000000" w:rsidDel="00000000" w:rsidP="00000000" w:rsidRDefault="00000000" w:rsidRPr="00000000" w14:paraId="00000024">
      <w:pPr>
        <w:spacing w:after="200" w:lineRule="auto"/>
        <w:rPr/>
      </w:pPr>
      <w:r w:rsidDel="00000000" w:rsidR="00000000" w:rsidRPr="00000000">
        <w:rPr>
          <w:rtl w:val="0"/>
        </w:rPr>
        <w:t xml:space="preserve">When prescribing opioids, consider a multimodal approach to pain management, combining opioid analgesics with non-opioid analgesics or non-pharmacological therapies to reduce the required opioid dosage and minimize side effects. Tapering and rotation strategies can also help prevent tolerance, dependence, and addiction.</w:t>
      </w:r>
    </w:p>
    <w:p w:rsidR="00000000" w:rsidDel="00000000" w:rsidP="00000000" w:rsidRDefault="00000000" w:rsidRPr="00000000" w14:paraId="00000025">
      <w:pPr>
        <w:spacing w:after="200" w:lineRule="auto"/>
        <w:rPr/>
      </w:pPr>
      <w:r w:rsidDel="00000000" w:rsidR="00000000" w:rsidRPr="00000000">
        <w:rPr>
          <w:b w:val="1"/>
          <w:rtl w:val="0"/>
        </w:rPr>
        <w:t xml:space="preserve">Partial agonists</w:t>
      </w:r>
      <w:r w:rsidDel="00000000" w:rsidR="00000000" w:rsidRPr="00000000">
        <w:rPr>
          <w:rtl w:val="0"/>
        </w:rPr>
        <w:t xml:space="preserve">: These drugs, such as buprenorphine, have a lower affinity for opioid receptors and produce less potent analgesic effects compared to full agonists. They have a ceiling effect, meaning that their analgesic action reaches a maximum point beyond which further dosage increases do not provide additional pain relief. Partial agonists are less likely to cause respiratory depression, sedation, and addiction.</w:t>
      </w:r>
    </w:p>
    <w:p w:rsidR="00000000" w:rsidDel="00000000" w:rsidP="00000000" w:rsidRDefault="00000000" w:rsidRPr="00000000" w14:paraId="00000026">
      <w:pPr>
        <w:spacing w:after="200" w:lineRule="auto"/>
        <w:rPr/>
      </w:pPr>
      <w:r w:rsidDel="00000000" w:rsidR="00000000" w:rsidRPr="00000000">
        <w:rPr>
          <w:rtl w:val="0"/>
        </w:rPr>
        <w:t xml:space="preserve">Partial agonists can be an appropriate choice for patients with moderate pain who are at risk for opioid addiction or have a history of substance abuse.</w:t>
      </w:r>
    </w:p>
    <w:p w:rsidR="00000000" w:rsidDel="00000000" w:rsidP="00000000" w:rsidRDefault="00000000" w:rsidRPr="00000000" w14:paraId="00000027">
      <w:pPr>
        <w:spacing w:after="200" w:lineRule="auto"/>
        <w:rPr/>
      </w:pPr>
      <w:r w:rsidDel="00000000" w:rsidR="00000000" w:rsidRPr="00000000">
        <w:rPr>
          <w:b w:val="1"/>
          <w:rtl w:val="0"/>
        </w:rPr>
        <w:t xml:space="preserve">Antagonists:</w:t>
      </w:r>
      <w:r w:rsidDel="00000000" w:rsidR="00000000" w:rsidRPr="00000000">
        <w:rPr>
          <w:rtl w:val="0"/>
        </w:rPr>
        <w:t xml:space="preserve"> Drugs like naloxone and naltrexone are opioid receptor antagonists. They have a high affinity for opioid receptors but do not activate them. Instead, they block the effects of opioid agonists, making them useful in the treatment of opioid overdose or as part of addiction therapy to prevent relapse.</w:t>
      </w:r>
    </w:p>
    <w:p w:rsidR="00000000" w:rsidDel="00000000" w:rsidP="00000000" w:rsidRDefault="00000000" w:rsidRPr="00000000" w14:paraId="00000028">
      <w:pPr>
        <w:spacing w:after="200" w:lineRule="auto"/>
        <w:rPr/>
      </w:pPr>
      <w:r w:rsidDel="00000000" w:rsidR="00000000" w:rsidRPr="00000000">
        <w:rPr>
          <w:rtl w:val="0"/>
        </w:rPr>
        <w:t xml:space="preserve">Naturopathic practitioners should be aware of the availability of opioid antagonists and educate patients and their families about their use in emergency situations, such as an overdose.</w:t>
      </w:r>
    </w:p>
    <w:p w:rsidR="00000000" w:rsidDel="00000000" w:rsidP="00000000" w:rsidRDefault="00000000" w:rsidRPr="00000000" w14:paraId="00000029">
      <w:pPr>
        <w:pStyle w:val="Heading3"/>
        <w:spacing w:after="200" w:lineRule="auto"/>
        <w:rPr/>
      </w:pPr>
      <w:bookmarkStart w:colFirst="0" w:colLast="0" w:name="_13js33p9tgin" w:id="8"/>
      <w:bookmarkEnd w:id="8"/>
      <w:r w:rsidDel="00000000" w:rsidR="00000000" w:rsidRPr="00000000">
        <w:rPr>
          <w:rtl w:val="0"/>
        </w:rPr>
        <w:t xml:space="preserve">Antibiotics</w:t>
      </w:r>
    </w:p>
    <w:p w:rsidR="00000000" w:rsidDel="00000000" w:rsidP="00000000" w:rsidRDefault="00000000" w:rsidRPr="00000000" w14:paraId="0000002A">
      <w:pPr>
        <w:spacing w:after="200" w:lineRule="auto"/>
        <w:rPr/>
      </w:pPr>
      <w:r w:rsidDel="00000000" w:rsidR="00000000" w:rsidRPr="00000000">
        <w:rPr>
          <w:rtl w:val="0"/>
        </w:rPr>
        <w:t xml:space="preserve">Antibiotics are used to treat bacterial infections by either killing the bacteria (bactericidal) or inhibiting their growth (bacteriostatic). Antibiotics can be classified based on their mechanism of action, spectrum of activity, or chemical structure. Some major classes of antibiotics include:</w:t>
      </w:r>
    </w:p>
    <w:p w:rsidR="00000000" w:rsidDel="00000000" w:rsidP="00000000" w:rsidRDefault="00000000" w:rsidRPr="00000000" w14:paraId="0000002B">
      <w:pPr>
        <w:spacing w:after="200" w:lineRule="auto"/>
        <w:rPr/>
      </w:pPr>
      <w:r w:rsidDel="00000000" w:rsidR="00000000" w:rsidRPr="00000000">
        <w:rPr>
          <w:b w:val="1"/>
          <w:rtl w:val="0"/>
        </w:rPr>
        <w:t xml:space="preserve">Penicillins:</w:t>
      </w:r>
      <w:r w:rsidDel="00000000" w:rsidR="00000000" w:rsidRPr="00000000">
        <w:rPr>
          <w:rtl w:val="0"/>
        </w:rPr>
        <w:t xml:space="preserve"> Penicillins, such as amoxicillin and ampicillin, are beta-lactam antibiotics that work by inhibiting bacterial cell wall synthesis. They bind to specific proteins called penicillin-binding proteins (PBPs), which are involved in the formation of peptidoglycan, a critical component of bacterial cell walls. Inhibition of PBPs leads to weakened cell walls and ultimately, cell lysis. Common side effects of penicillins include allergic reactions, gastrointestinal disturbances, and potential kidney or liver toxicity.</w:t>
      </w:r>
    </w:p>
    <w:p w:rsidR="00000000" w:rsidDel="00000000" w:rsidP="00000000" w:rsidRDefault="00000000" w:rsidRPr="00000000" w14:paraId="0000002C">
      <w:pPr>
        <w:spacing w:after="200" w:lineRule="auto"/>
        <w:rPr/>
      </w:pPr>
      <w:r w:rsidDel="00000000" w:rsidR="00000000" w:rsidRPr="00000000">
        <w:rPr>
          <w:rtl w:val="0"/>
        </w:rPr>
        <w:t xml:space="preserve">As a naturopathic practitioner, you can help patients maintain a healthy gut microbiome during antibiotic therapy by recommending probiotics and prebiotics, which can mitigate the negative effects of antibiotics on beneficial gut bacteria.</w:t>
      </w:r>
    </w:p>
    <w:p w:rsidR="00000000" w:rsidDel="00000000" w:rsidP="00000000" w:rsidRDefault="00000000" w:rsidRPr="00000000" w14:paraId="0000002D">
      <w:pPr>
        <w:spacing w:after="200" w:lineRule="auto"/>
        <w:rPr/>
      </w:pPr>
      <w:r w:rsidDel="00000000" w:rsidR="00000000" w:rsidRPr="00000000">
        <w:rPr>
          <w:b w:val="1"/>
          <w:rtl w:val="0"/>
        </w:rPr>
        <w:t xml:space="preserve">Cephalosporins:</w:t>
      </w:r>
      <w:r w:rsidDel="00000000" w:rsidR="00000000" w:rsidRPr="00000000">
        <w:rPr>
          <w:rtl w:val="0"/>
        </w:rPr>
        <w:t xml:space="preserve"> Cephalosporins, another class of beta-lactam antibiotics, are structurally and functionally similar to penicillins. They are divided into generations based on their spectrum of activity, with later generations generally having a broader spectrum and increased resistance to beta-lactamase enzymes produced by some bacteria. Examples include cephalexin (first generation) and cefuroxime (second generation). Side effects are similar to penicillins, with allergic reactions being the most common.</w:t>
      </w:r>
    </w:p>
    <w:p w:rsidR="00000000" w:rsidDel="00000000" w:rsidP="00000000" w:rsidRDefault="00000000" w:rsidRPr="00000000" w14:paraId="0000002E">
      <w:pPr>
        <w:spacing w:after="200" w:lineRule="auto"/>
        <w:rPr/>
      </w:pPr>
      <w:r w:rsidDel="00000000" w:rsidR="00000000" w:rsidRPr="00000000">
        <w:rPr>
          <w:rtl w:val="0"/>
        </w:rPr>
        <w:t xml:space="preserve">Ensure that patients are aware of potential cross-reactivity between penicillins and cephalosporins if they have a history of penicillin allergy. Alternative antibiotics, such as macrolides or fluoroquinolones, may be more appropriate in these cases.</w:t>
      </w:r>
    </w:p>
    <w:p w:rsidR="00000000" w:rsidDel="00000000" w:rsidP="00000000" w:rsidRDefault="00000000" w:rsidRPr="00000000" w14:paraId="0000002F">
      <w:pPr>
        <w:spacing w:after="200" w:lineRule="auto"/>
        <w:rPr/>
      </w:pPr>
      <w:r w:rsidDel="00000000" w:rsidR="00000000" w:rsidRPr="00000000">
        <w:rPr>
          <w:b w:val="1"/>
          <w:rtl w:val="0"/>
        </w:rPr>
        <w:t xml:space="preserve">Macrolides:</w:t>
      </w:r>
      <w:r w:rsidDel="00000000" w:rsidR="00000000" w:rsidRPr="00000000">
        <w:rPr>
          <w:rtl w:val="0"/>
        </w:rPr>
        <w:t xml:space="preserve"> Macrolides, such as erythromycin and azithromycin, inhibit bacterial protein synthesis by binding to the 50S ribosomal subunit. They are particularly effective against Gram-positive bacteria and atypical pathogens, like Mycoplasma and Chlamydia. Common side effects include gastrointestinal disturbances, liver toxicity, and rare heart-related issues, such as QT interval prolongation.</w:t>
      </w:r>
    </w:p>
    <w:p w:rsidR="00000000" w:rsidDel="00000000" w:rsidP="00000000" w:rsidRDefault="00000000" w:rsidRPr="00000000" w14:paraId="00000030">
      <w:pPr>
        <w:spacing w:after="200" w:lineRule="auto"/>
        <w:rPr/>
      </w:pPr>
      <w:r w:rsidDel="00000000" w:rsidR="00000000" w:rsidRPr="00000000">
        <w:rPr>
          <w:rtl w:val="0"/>
        </w:rPr>
        <w:t xml:space="preserve">If a patient is already taking medications known to prolong the QT interval, such as certain antipsychotics or antidepressants, consider alternative antibiotics to avoid the risk of potentially fatal arrhythmias. Additionally, advise patients to report any signs of liver dysfunction, such as jaundice, dark urine, or persistent nausea, while taking macrolides.</w:t>
      </w:r>
    </w:p>
    <w:p w:rsidR="00000000" w:rsidDel="00000000" w:rsidP="00000000" w:rsidRDefault="00000000" w:rsidRPr="00000000" w14:paraId="00000031">
      <w:pPr>
        <w:spacing w:after="200" w:lineRule="auto"/>
        <w:rPr/>
      </w:pPr>
      <w:r w:rsidDel="00000000" w:rsidR="00000000" w:rsidRPr="00000000">
        <w:rPr>
          <w:b w:val="1"/>
          <w:rtl w:val="0"/>
        </w:rPr>
        <w:t xml:space="preserve">Tetracyclines:</w:t>
      </w:r>
      <w:r w:rsidDel="00000000" w:rsidR="00000000" w:rsidRPr="00000000">
        <w:rPr>
          <w:rtl w:val="0"/>
        </w:rPr>
        <w:t xml:space="preserve"> Tetracyclines, including doxycycline and minocycline, inhibit bacterial protein synthesis by binding to the 30S ribosomal subunit. They are broad-spectrum antibiotics, effective against a wide range of Gram-positive and Gram-negative bacteria, as well as atypical pathogens. Side effects include gastrointestinal disturbances, photosensitivity, and tooth discoloration in children. Tetracyclines can also cause hepatotoxicity and are contraindicated in pregnant women due to the risk of harm to the developing fetus.</w:t>
      </w:r>
    </w:p>
    <w:p w:rsidR="00000000" w:rsidDel="00000000" w:rsidP="00000000" w:rsidRDefault="00000000" w:rsidRPr="00000000" w14:paraId="00000032">
      <w:pPr>
        <w:spacing w:after="200" w:lineRule="auto"/>
        <w:rPr/>
      </w:pPr>
      <w:r w:rsidDel="00000000" w:rsidR="00000000" w:rsidRPr="00000000">
        <w:rPr>
          <w:rtl w:val="0"/>
        </w:rPr>
        <w:t xml:space="preserve">Encourage patients to use sun protection while taking tetracyclines, as they may increase the risk of sunburn. Advise patients to avoid taking tetracyclines with calcium, iron, or magnesium supplements, as these can reduce the absorption of the antibiotic.</w:t>
      </w:r>
    </w:p>
    <w:p w:rsidR="00000000" w:rsidDel="00000000" w:rsidP="00000000" w:rsidRDefault="00000000" w:rsidRPr="00000000" w14:paraId="00000033">
      <w:pPr>
        <w:pStyle w:val="Heading3"/>
        <w:spacing w:after="200" w:lineRule="auto"/>
        <w:rPr/>
      </w:pPr>
      <w:bookmarkStart w:colFirst="0" w:colLast="0" w:name="_yqioiez9kgyv" w:id="9"/>
      <w:bookmarkEnd w:id="9"/>
      <w:r w:rsidDel="00000000" w:rsidR="00000000" w:rsidRPr="00000000">
        <w:rPr>
          <w:rtl w:val="0"/>
        </w:rPr>
        <w:t xml:space="preserve">Antihypertensives</w:t>
      </w:r>
    </w:p>
    <w:p w:rsidR="00000000" w:rsidDel="00000000" w:rsidP="00000000" w:rsidRDefault="00000000" w:rsidRPr="00000000" w14:paraId="00000034">
      <w:pPr>
        <w:spacing w:after="200" w:lineRule="auto"/>
        <w:rPr/>
      </w:pPr>
      <w:r w:rsidDel="00000000" w:rsidR="00000000" w:rsidRPr="00000000">
        <w:rPr>
          <w:rtl w:val="0"/>
        </w:rPr>
        <w:t xml:space="preserve">Antihypertensive medications are used to lower high blood pressure (hypertension). Hypertension can increase the risk of heart disease, stroke, and kidney disease. Several classes of antihypertensive drugs are available, each working through different mechanisms to lower blood pressure:</w:t>
      </w:r>
    </w:p>
    <w:p w:rsidR="00000000" w:rsidDel="00000000" w:rsidP="00000000" w:rsidRDefault="00000000" w:rsidRPr="00000000" w14:paraId="00000035">
      <w:pPr>
        <w:spacing w:after="200" w:lineRule="auto"/>
        <w:rPr/>
      </w:pPr>
      <w:r w:rsidDel="00000000" w:rsidR="00000000" w:rsidRPr="00000000">
        <w:rPr>
          <w:b w:val="1"/>
          <w:rtl w:val="0"/>
        </w:rPr>
        <w:t xml:space="preserve">Diuretics</w:t>
      </w:r>
      <w:r w:rsidDel="00000000" w:rsidR="00000000" w:rsidRPr="00000000">
        <w:rPr>
          <w:rtl w:val="0"/>
        </w:rPr>
        <w:t xml:space="preserve">: Diuretics, also known as water pills, help the kidneys excrete excess sodium and water, reducing blood volume and blood pressure. They can be classified into thiazide diuretics (e.g., hydrochlorothiazide), loop diuretics (e.g., furosemide), and potassium-sparing diuretics (e.g., spironolactone). Common side effects include electrolyte imbalances, dehydration, and dizziness.</w:t>
      </w:r>
    </w:p>
    <w:p w:rsidR="00000000" w:rsidDel="00000000" w:rsidP="00000000" w:rsidRDefault="00000000" w:rsidRPr="00000000" w14:paraId="00000036">
      <w:pPr>
        <w:spacing w:after="200" w:lineRule="auto"/>
        <w:rPr/>
      </w:pPr>
      <w:r w:rsidDel="00000000" w:rsidR="00000000" w:rsidRPr="00000000">
        <w:rPr>
          <w:rtl w:val="0"/>
        </w:rPr>
        <w:t xml:space="preserve">Monitor patients' electrolyte levels and kidney function while on diuretics, and consider recommending dietary modifications to help maintain electrolyte balance. For example, patients on potassium-sparing diuretics should avoid excessive potassium intake, while those on thiazide or loop diuretics may benefit from increased potassium intake.</w:t>
      </w:r>
    </w:p>
    <w:p w:rsidR="00000000" w:rsidDel="00000000" w:rsidP="00000000" w:rsidRDefault="00000000" w:rsidRPr="00000000" w14:paraId="00000037">
      <w:pPr>
        <w:spacing w:after="200" w:lineRule="auto"/>
        <w:rPr/>
      </w:pPr>
      <w:r w:rsidDel="00000000" w:rsidR="00000000" w:rsidRPr="00000000">
        <w:rPr>
          <w:b w:val="1"/>
          <w:rtl w:val="0"/>
        </w:rPr>
        <w:t xml:space="preserve">Beta-blockers:</w:t>
      </w:r>
      <w:r w:rsidDel="00000000" w:rsidR="00000000" w:rsidRPr="00000000">
        <w:rPr>
          <w:rtl w:val="0"/>
        </w:rPr>
        <w:t xml:space="preserve"> Beta-blockers, such as propranolol and metoprolol, work by blocking the effects of the hormone epinephrine (adrenaline) on beta-receptors in the heart and blood vessels. This reduces heart rate and force of contraction, lowering blood pressure. Side effects can include fatigue, dizziness, and sexual dysfunction.</w:t>
      </w:r>
    </w:p>
    <w:p w:rsidR="00000000" w:rsidDel="00000000" w:rsidP="00000000" w:rsidRDefault="00000000" w:rsidRPr="00000000" w14:paraId="00000038">
      <w:pPr>
        <w:spacing w:after="200" w:lineRule="auto"/>
        <w:rPr/>
      </w:pPr>
      <w:r w:rsidDel="00000000" w:rsidR="00000000" w:rsidRPr="00000000">
        <w:rPr>
          <w:rtl w:val="0"/>
        </w:rPr>
        <w:t xml:space="preserve">Patients using beta-blockers should be monitored for signs of bradycardia (slow heart rate) and hypotension (low blood pressure). Encourage patients to report any unusual side effects, such as shortness of breath or swelling in the legs, which may indicate heart failure.</w:t>
      </w:r>
    </w:p>
    <w:p w:rsidR="00000000" w:rsidDel="00000000" w:rsidP="00000000" w:rsidRDefault="00000000" w:rsidRPr="00000000" w14:paraId="00000039">
      <w:pPr>
        <w:spacing w:after="200" w:lineRule="auto"/>
        <w:rPr/>
      </w:pPr>
      <w:r w:rsidDel="00000000" w:rsidR="00000000" w:rsidRPr="00000000">
        <w:rPr>
          <w:b w:val="1"/>
          <w:rtl w:val="0"/>
        </w:rPr>
        <w:t xml:space="preserve">ACE inhibitors:</w:t>
      </w:r>
      <w:r w:rsidDel="00000000" w:rsidR="00000000" w:rsidRPr="00000000">
        <w:rPr>
          <w:rtl w:val="0"/>
        </w:rPr>
        <w:t xml:space="preserve"> Angiotensin-converting enzyme (ACE) inhibitors, like lisinopril and enalapril, lower blood pressure by inhibiting the formation of angiotensin II, a potent vasoconstrictor. This leads to vasodilation and reduced blood pressure. Common side effects include a persistent dry cough, dizziness, and hyperkalemia (high potassium levels).</w:t>
      </w:r>
    </w:p>
    <w:p w:rsidR="00000000" w:rsidDel="00000000" w:rsidP="00000000" w:rsidRDefault="00000000" w:rsidRPr="00000000" w14:paraId="0000003A">
      <w:pPr>
        <w:spacing w:after="200" w:lineRule="auto"/>
        <w:rPr/>
      </w:pPr>
      <w:r w:rsidDel="00000000" w:rsidR="00000000" w:rsidRPr="00000000">
        <w:rPr>
          <w:rtl w:val="0"/>
        </w:rPr>
        <w:t xml:space="preserve">When prescribing ACE inhibitors, monitor patients for kidney function, as these medications can cause acute kidney injury in some cases. Additionally, be aware that ACE inhibitors are contraindicated in pregnant women, as they can cause fetal harm.</w:t>
      </w:r>
    </w:p>
    <w:p w:rsidR="00000000" w:rsidDel="00000000" w:rsidP="00000000" w:rsidRDefault="00000000" w:rsidRPr="00000000" w14:paraId="0000003B">
      <w:pPr>
        <w:spacing w:after="200" w:lineRule="auto"/>
        <w:rPr/>
      </w:pPr>
      <w:r w:rsidDel="00000000" w:rsidR="00000000" w:rsidRPr="00000000">
        <w:rPr>
          <w:b w:val="1"/>
          <w:rtl w:val="0"/>
        </w:rPr>
        <w:t xml:space="preserve">Calcium channel blockers:</w:t>
      </w:r>
      <w:r w:rsidDel="00000000" w:rsidR="00000000" w:rsidRPr="00000000">
        <w:rPr>
          <w:rtl w:val="0"/>
        </w:rPr>
        <w:t xml:space="preserve"> Calcium channel blockers, such as amlodipine and diltiazem, work by inhibiting the influx of calcium ions into smooth muscle cells in the blood vessel walls, leading to vasodilation and a decrease in blood pressure. Side effects can include peripheral edema, dizziness, and constipation.</w:t>
      </w:r>
    </w:p>
    <w:p w:rsidR="00000000" w:rsidDel="00000000" w:rsidP="00000000" w:rsidRDefault="00000000" w:rsidRPr="00000000" w14:paraId="0000003C">
      <w:pPr>
        <w:spacing w:after="200" w:lineRule="auto"/>
        <w:rPr/>
      </w:pPr>
      <w:r w:rsidDel="00000000" w:rsidR="00000000" w:rsidRPr="00000000">
        <w:rPr>
          <w:rtl w:val="0"/>
        </w:rPr>
        <w:t xml:space="preserve">Advise patients to report any swelling in their legs or ankles while taking calcium channel blockers, as this may indicate peripheral edema. Encourage patients to maintain a healthy lifestyle, including regular exercise and a balanced diet, to support blood pressure management.</w:t>
      </w:r>
    </w:p>
    <w:p w:rsidR="00000000" w:rsidDel="00000000" w:rsidP="00000000" w:rsidRDefault="00000000" w:rsidRPr="00000000" w14:paraId="0000003D">
      <w:pPr>
        <w:spacing w:after="200" w:lineRule="auto"/>
        <w:rPr/>
      </w:pPr>
      <w:r w:rsidDel="00000000" w:rsidR="00000000" w:rsidRPr="00000000">
        <w:rPr>
          <w:rtl w:val="0"/>
        </w:rPr>
      </w:r>
    </w:p>
    <w:p w:rsidR="00000000" w:rsidDel="00000000" w:rsidP="00000000" w:rsidRDefault="00000000" w:rsidRPr="00000000" w14:paraId="0000003E">
      <w:pPr>
        <w:pStyle w:val="Heading3"/>
        <w:spacing w:after="200" w:lineRule="auto"/>
        <w:rPr/>
      </w:pPr>
      <w:bookmarkStart w:colFirst="0" w:colLast="0" w:name="_gszl47858mxv" w:id="10"/>
      <w:bookmarkEnd w:id="10"/>
      <w:r w:rsidDel="00000000" w:rsidR="00000000" w:rsidRPr="00000000">
        <w:rPr>
          <w:rtl w:val="0"/>
        </w:rPr>
        <w:t xml:space="preserve">Antidepressants</w:t>
      </w:r>
    </w:p>
    <w:p w:rsidR="00000000" w:rsidDel="00000000" w:rsidP="00000000" w:rsidRDefault="00000000" w:rsidRPr="00000000" w14:paraId="0000003F">
      <w:pPr>
        <w:spacing w:after="200" w:lineRule="auto"/>
        <w:rPr/>
      </w:pPr>
      <w:r w:rsidDel="00000000" w:rsidR="00000000" w:rsidRPr="00000000">
        <w:rPr>
          <w:rtl w:val="0"/>
        </w:rPr>
        <w:t xml:space="preserve">Antidepressant medications are used to treat various mood disorders, including depression, anxiety, and obsessive-compulsive disorder. There are several classes of antidepressants, each working through different mechanisms to regulate neurotransmitters in the brain:</w:t>
      </w:r>
    </w:p>
    <w:p w:rsidR="00000000" w:rsidDel="00000000" w:rsidP="00000000" w:rsidRDefault="00000000" w:rsidRPr="00000000" w14:paraId="00000040">
      <w:pPr>
        <w:spacing w:after="200" w:lineRule="auto"/>
        <w:rPr/>
      </w:pPr>
      <w:r w:rsidDel="00000000" w:rsidR="00000000" w:rsidRPr="00000000">
        <w:rPr>
          <w:b w:val="1"/>
          <w:rtl w:val="0"/>
        </w:rPr>
        <w:t xml:space="preserve">Selective serotonin reuptake inhibitors (SSRIs):</w:t>
      </w:r>
      <w:r w:rsidDel="00000000" w:rsidR="00000000" w:rsidRPr="00000000">
        <w:rPr>
          <w:rtl w:val="0"/>
        </w:rPr>
        <w:t xml:space="preserve"> SSRIs, such as fluoxetine and sertraline, work by selectively blocking the reuptake of serotonin, a neurotransmitter associated with mood regulation. This increases the availability of serotonin in the brain, leading to improved mood. Common side effects include nausea, sexual dysfunction, and sleep disturbances.</w:t>
      </w:r>
    </w:p>
    <w:p w:rsidR="00000000" w:rsidDel="00000000" w:rsidP="00000000" w:rsidRDefault="00000000" w:rsidRPr="00000000" w14:paraId="00000041">
      <w:pPr>
        <w:spacing w:after="200" w:lineRule="auto"/>
        <w:rPr/>
      </w:pPr>
      <w:r w:rsidDel="00000000" w:rsidR="00000000" w:rsidRPr="00000000">
        <w:rPr>
          <w:rtl w:val="0"/>
        </w:rPr>
        <w:t xml:space="preserve">Encourage patients to report any worsening mood or suicidal thoughts while taking SSRIs, as these medications can sometimes cause an initial increase in anxiety or depression before their therapeutic effects become apparent.</w:t>
      </w:r>
    </w:p>
    <w:p w:rsidR="00000000" w:rsidDel="00000000" w:rsidP="00000000" w:rsidRDefault="00000000" w:rsidRPr="00000000" w14:paraId="00000042">
      <w:pPr>
        <w:spacing w:after="200" w:lineRule="auto"/>
        <w:rPr/>
      </w:pPr>
      <w:r w:rsidDel="00000000" w:rsidR="00000000" w:rsidRPr="00000000">
        <w:rPr>
          <w:b w:val="1"/>
          <w:rtl w:val="0"/>
        </w:rPr>
        <w:t xml:space="preserve">Serotonin-norepinephrine reuptake inhibitors (SNRIs):</w:t>
      </w:r>
      <w:r w:rsidDel="00000000" w:rsidR="00000000" w:rsidRPr="00000000">
        <w:rPr>
          <w:rtl w:val="0"/>
        </w:rPr>
        <w:t xml:space="preserve"> SNRIs, like venlafaxine and duloxetine, inhibit the reuptake of both serotonin and norepinephrine, another neurotransmitter involved in mood regulation. They have a similar side effect profile to SSRIs but may also cause increased blood pressure in some patients.</w:t>
      </w:r>
    </w:p>
    <w:p w:rsidR="00000000" w:rsidDel="00000000" w:rsidP="00000000" w:rsidRDefault="00000000" w:rsidRPr="00000000" w14:paraId="00000043">
      <w:pPr>
        <w:spacing w:after="200" w:lineRule="auto"/>
        <w:rPr/>
      </w:pPr>
      <w:del w:author="Justin Delli Colli" w:id="0" w:date="2023-07-18T14:35:23Z">
        <w:commentRangeStart w:id="0"/>
        <w:commentRangeStart w:id="1"/>
        <w:commentRangeStart w:id="2"/>
        <w:commentRangeStart w:id="3"/>
        <w:r w:rsidDel="00000000" w:rsidR="00000000" w:rsidRPr="00000000">
          <w:rPr>
            <w:rtl w:val="0"/>
          </w:rPr>
          <w:delText xml:space="preserve">Monitor patients' blood pressure when prescribing SNRIs, and consider alternative antidepressants for those with pre-existing hypertension or cardiovascular disease.</w:delText>
        </w:r>
      </w:del>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4">
      <w:pPr>
        <w:spacing w:after="200" w:lineRule="auto"/>
        <w:rPr/>
      </w:pPr>
      <w:r w:rsidDel="00000000" w:rsidR="00000000" w:rsidRPr="00000000">
        <w:rPr>
          <w:b w:val="1"/>
          <w:rtl w:val="0"/>
        </w:rPr>
        <w:t xml:space="preserve">Tricyclic antidepressants (TCAs):</w:t>
      </w:r>
      <w:r w:rsidDel="00000000" w:rsidR="00000000" w:rsidRPr="00000000">
        <w:rPr>
          <w:rtl w:val="0"/>
        </w:rPr>
        <w:t xml:space="preserve"> TCAs, such as amitriptyline and nortriptyline, block the reuptake of serotonin and norepinephrine, as well as having antihistaminic, anticholinergic, and alpha-blocking effects. These additional effects can cause a range of side effects, including dizziness, dry mouth, constipation, and urinary retention.</w:t>
      </w:r>
    </w:p>
    <w:p w:rsidR="00000000" w:rsidDel="00000000" w:rsidP="00000000" w:rsidRDefault="00000000" w:rsidRPr="00000000" w14:paraId="00000045">
      <w:pPr>
        <w:spacing w:after="200" w:lineRule="auto"/>
        <w:rPr/>
      </w:pPr>
      <w:r w:rsidDel="00000000" w:rsidR="00000000" w:rsidRPr="00000000">
        <w:rPr>
          <w:rtl w:val="0"/>
        </w:rPr>
        <w:t xml:space="preserve">Given the side effect profile of TCAs, they are generally reserved for cases where other antidepressants have not been effective. Encourage patients to maintain proper hydration and consider recommending over-the-counter treatments to manage side effects like dry mouth and constipation.</w:t>
      </w:r>
    </w:p>
    <w:p w:rsidR="00000000" w:rsidDel="00000000" w:rsidP="00000000" w:rsidRDefault="00000000" w:rsidRPr="00000000" w14:paraId="00000046">
      <w:pPr>
        <w:pStyle w:val="Heading3"/>
        <w:spacing w:after="200" w:lineRule="auto"/>
        <w:rPr/>
      </w:pPr>
      <w:bookmarkStart w:colFirst="0" w:colLast="0" w:name="_vdi2ai8l8gel" w:id="11"/>
      <w:bookmarkEnd w:id="11"/>
      <w:r w:rsidDel="00000000" w:rsidR="00000000" w:rsidRPr="00000000">
        <w:rPr>
          <w:rtl w:val="0"/>
        </w:rPr>
        <w:t xml:space="preserve">Antidiabetic medications</w:t>
      </w:r>
    </w:p>
    <w:p w:rsidR="00000000" w:rsidDel="00000000" w:rsidP="00000000" w:rsidRDefault="00000000" w:rsidRPr="00000000" w14:paraId="00000047">
      <w:pPr>
        <w:spacing w:after="200" w:lineRule="auto"/>
        <w:rPr/>
      </w:pPr>
      <w:r w:rsidDel="00000000" w:rsidR="00000000" w:rsidRPr="00000000">
        <w:rPr>
          <w:rtl w:val="0"/>
        </w:rPr>
        <w:t xml:space="preserve">Antidiabetic medications are used to manage blood sugar levels in patients with type 2 diabetes. They work through various mechanisms to increase insulin sensitivity, stimulate insulin secretion, or decrease glucose production:</w:t>
      </w:r>
    </w:p>
    <w:p w:rsidR="00000000" w:rsidDel="00000000" w:rsidP="00000000" w:rsidRDefault="00000000" w:rsidRPr="00000000" w14:paraId="00000048">
      <w:pPr>
        <w:spacing w:after="200" w:lineRule="auto"/>
        <w:rPr/>
      </w:pPr>
      <w:r w:rsidDel="00000000" w:rsidR="00000000" w:rsidRPr="00000000">
        <w:rPr>
          <w:b w:val="1"/>
          <w:rtl w:val="0"/>
        </w:rPr>
        <w:t xml:space="preserve">Metformin:</w:t>
      </w:r>
      <w:r w:rsidDel="00000000" w:rsidR="00000000" w:rsidRPr="00000000">
        <w:rPr>
          <w:rtl w:val="0"/>
        </w:rPr>
        <w:t xml:space="preserve"> Metformin is a biguanide that works by decreasing hepatic glucose production and increasing insulin sensitivity in muscle and fat cells. It is generally well-tolerated, with gastrointestinal side effects being the most common complaint. Rarely, metformin can cause lactic acidosis, a potentially life-threatening condition.</w:t>
      </w:r>
    </w:p>
    <w:p w:rsidR="00000000" w:rsidDel="00000000" w:rsidP="00000000" w:rsidRDefault="00000000" w:rsidRPr="00000000" w14:paraId="00000049">
      <w:pPr>
        <w:spacing w:after="200" w:lineRule="auto"/>
        <w:rPr/>
      </w:pPr>
      <w:r w:rsidDel="00000000" w:rsidR="00000000" w:rsidRPr="00000000">
        <w:rPr>
          <w:rtl w:val="0"/>
        </w:rPr>
        <w:t xml:space="preserve">Monitor patients' kidney function while on metformin, as the risk of lactic acidosis increases with impaired renal function. Encourage patients to maintain a balanced diet and regular exercise routine to support blood sugar management.</w:t>
      </w:r>
    </w:p>
    <w:p w:rsidR="00000000" w:rsidDel="00000000" w:rsidP="00000000" w:rsidRDefault="00000000" w:rsidRPr="00000000" w14:paraId="0000004A">
      <w:pPr>
        <w:spacing w:after="200" w:lineRule="auto"/>
        <w:rPr/>
      </w:pPr>
      <w:r w:rsidDel="00000000" w:rsidR="00000000" w:rsidRPr="00000000">
        <w:rPr>
          <w:b w:val="1"/>
          <w:rtl w:val="0"/>
        </w:rPr>
        <w:t xml:space="preserve">Sulfonylureas:</w:t>
      </w:r>
      <w:r w:rsidDel="00000000" w:rsidR="00000000" w:rsidRPr="00000000">
        <w:rPr>
          <w:rtl w:val="0"/>
        </w:rPr>
        <w:t xml:space="preserve"> Sulfonylureas, such as glipizide and glyburide, stimulate insulin secretion from pancreatic beta cells. They can cause hypoglycemia (low blood sugar) as a side effect, as well as weight gain and gastrointestinal disturbances.</w:t>
      </w:r>
    </w:p>
    <w:p w:rsidR="00000000" w:rsidDel="00000000" w:rsidP="00000000" w:rsidRDefault="00000000" w:rsidRPr="00000000" w14:paraId="0000004B">
      <w:pPr>
        <w:spacing w:after="200" w:lineRule="auto"/>
        <w:rPr/>
      </w:pPr>
      <w:r w:rsidDel="00000000" w:rsidR="00000000" w:rsidRPr="00000000">
        <w:rPr>
          <w:rtl w:val="0"/>
        </w:rPr>
        <w:t xml:space="preserve">Educate patients about the signs of hypoglycemia, such as sweating, shaking, and confusion, and advise them to carry a source of glucose with them at all times. Regular blood sugar monitoring can help prevent hypoglycemic episodes.</w:t>
      </w:r>
    </w:p>
    <w:p w:rsidR="00000000" w:rsidDel="00000000" w:rsidP="00000000" w:rsidRDefault="00000000" w:rsidRPr="00000000" w14:paraId="0000004C">
      <w:pPr>
        <w:spacing w:after="200" w:lineRule="auto"/>
        <w:rPr/>
      </w:pPr>
      <w:r w:rsidDel="00000000" w:rsidR="00000000" w:rsidRPr="00000000">
        <w:rPr>
          <w:b w:val="1"/>
          <w:rtl w:val="0"/>
        </w:rPr>
        <w:t xml:space="preserve">Thiazolidinediones (TZDs):</w:t>
      </w:r>
      <w:r w:rsidDel="00000000" w:rsidR="00000000" w:rsidRPr="00000000">
        <w:rPr>
          <w:rtl w:val="0"/>
        </w:rPr>
        <w:t xml:space="preserve"> TZDs, like pioglitazone and rosiglitazone, work by increasing insulin sensitivity in muscle and fat cells. They can cause weight gain, fluid retention, and an increased risk of heart failure. Additionally, there is an increased risk of bone fractures in women taking TZDs.</w:t>
      </w:r>
    </w:p>
    <w:p w:rsidR="00000000" w:rsidDel="00000000" w:rsidP="00000000" w:rsidRDefault="00000000" w:rsidRPr="00000000" w14:paraId="0000004D">
      <w:pPr>
        <w:spacing w:after="200" w:lineRule="auto"/>
        <w:rPr/>
      </w:pPr>
      <w:r w:rsidDel="00000000" w:rsidR="00000000" w:rsidRPr="00000000">
        <w:rPr>
          <w:rtl w:val="0"/>
        </w:rPr>
        <w:t xml:space="preserve">Monitor patients for signs of fluid retention and heart failure, such as swelling in the legs or ankles and shortness of breath. </w:t>
      </w:r>
    </w:p>
    <w:p w:rsidR="00000000" w:rsidDel="00000000" w:rsidP="00000000" w:rsidRDefault="00000000" w:rsidRPr="00000000" w14:paraId="0000004E">
      <w:pPr>
        <w:spacing w:after="200" w:lineRule="auto"/>
        <w:rPr/>
      </w:pPr>
      <w:r w:rsidDel="00000000" w:rsidR="00000000" w:rsidRPr="00000000">
        <w:rPr>
          <w:b w:val="1"/>
          <w:rtl w:val="0"/>
        </w:rPr>
        <w:t xml:space="preserve">Dipeptidyl peptidase-4 (DPP-4) inhibitors:</w:t>
      </w:r>
      <w:r w:rsidDel="00000000" w:rsidR="00000000" w:rsidRPr="00000000">
        <w:rPr>
          <w:rtl w:val="0"/>
        </w:rPr>
        <w:t xml:space="preserve"> DPP-4 inhibitors, like sitagliptin and linagliptin, work by prolonging the action of incretins, hormones that stimulate insulin secretion and inhibit glucagon release. They have a low risk of hypoglycemia and are generally well-tolerated, with mild side effects like nasopharyngitis and gastrointestinal disturbances.</w:t>
      </w:r>
    </w:p>
    <w:p w:rsidR="00000000" w:rsidDel="00000000" w:rsidP="00000000" w:rsidRDefault="00000000" w:rsidRPr="00000000" w14:paraId="0000004F">
      <w:pPr>
        <w:spacing w:after="200" w:lineRule="auto"/>
        <w:rPr/>
      </w:pPr>
      <w:r w:rsidDel="00000000" w:rsidR="00000000" w:rsidRPr="00000000">
        <w:rPr>
          <w:rtl w:val="0"/>
        </w:rPr>
        <w:t xml:space="preserve">Encourage patients to maintain a balanced diet and regular exercise routine to support blood sugar management while taking DPP-4 inhibitors.</w:t>
      </w:r>
    </w:p>
    <w:p w:rsidR="00000000" w:rsidDel="00000000" w:rsidP="00000000" w:rsidRDefault="00000000" w:rsidRPr="00000000" w14:paraId="00000050">
      <w:pPr>
        <w:spacing w:after="200" w:lineRule="auto"/>
        <w:rPr/>
      </w:pPr>
      <w:r w:rsidDel="00000000" w:rsidR="00000000" w:rsidRPr="00000000">
        <w:rPr>
          <w:i w:val="1"/>
          <w:rtl w:val="0"/>
        </w:rPr>
        <w:t xml:space="preserve">Table 1: Summary of Major Drug Classes and Their Actions</w:t>
      </w:r>
      <w:r w:rsidDel="00000000" w:rsidR="00000000" w:rsidRPr="00000000">
        <w:rPr>
          <w:rtl w:val="0"/>
        </w:rPr>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2220"/>
        <w:gridCol w:w="2520"/>
        <w:gridCol w:w="2370"/>
        <w:tblGridChange w:id="0">
          <w:tblGrid>
            <w:gridCol w:w="1920"/>
            <w:gridCol w:w="2220"/>
            <w:gridCol w:w="2520"/>
            <w:gridCol w:w="237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1">
            <w:pPr>
              <w:widowControl w:val="0"/>
              <w:spacing w:after="200" w:lineRule="auto"/>
              <w:rPr>
                <w:sz w:val="20"/>
                <w:szCs w:val="20"/>
              </w:rPr>
            </w:pPr>
            <w:r w:rsidDel="00000000" w:rsidR="00000000" w:rsidRPr="00000000">
              <w:rPr>
                <w:b w:val="1"/>
                <w:sz w:val="20"/>
                <w:szCs w:val="20"/>
                <w:rtl w:val="0"/>
              </w:rPr>
              <w:t xml:space="preserve">Drug Class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2">
            <w:pPr>
              <w:widowControl w:val="0"/>
              <w:spacing w:after="200" w:lineRule="auto"/>
              <w:rPr>
                <w:sz w:val="20"/>
                <w:szCs w:val="20"/>
              </w:rPr>
            </w:pPr>
            <w:r w:rsidDel="00000000" w:rsidR="00000000" w:rsidRPr="00000000">
              <w:rPr>
                <w:b w:val="1"/>
                <w:sz w:val="20"/>
                <w:szCs w:val="20"/>
                <w:rtl w:val="0"/>
              </w:rPr>
              <w:t xml:space="preserve">Examples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3">
            <w:pPr>
              <w:widowControl w:val="0"/>
              <w:spacing w:after="200" w:lineRule="auto"/>
              <w:rPr>
                <w:sz w:val="20"/>
                <w:szCs w:val="20"/>
              </w:rPr>
            </w:pPr>
            <w:r w:rsidDel="00000000" w:rsidR="00000000" w:rsidRPr="00000000">
              <w:rPr>
                <w:b w:val="1"/>
                <w:sz w:val="20"/>
                <w:szCs w:val="20"/>
                <w:rtl w:val="0"/>
              </w:rPr>
              <w:t xml:space="preserve">Mechanism of 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0.0" w:type="dxa"/>
              <w:bottom w:w="40.0" w:type="dxa"/>
              <w:right w:w="0.0" w:type="dxa"/>
            </w:tcMar>
            <w:vAlign w:val="bottom"/>
          </w:tcPr>
          <w:p w:rsidR="00000000" w:rsidDel="00000000" w:rsidP="00000000" w:rsidRDefault="00000000" w:rsidRPr="00000000" w14:paraId="00000054">
            <w:pPr>
              <w:widowControl w:val="0"/>
              <w:spacing w:after="200" w:lineRule="auto"/>
              <w:rPr>
                <w:b w:val="1"/>
                <w:sz w:val="20"/>
                <w:szCs w:val="20"/>
              </w:rPr>
            </w:pPr>
            <w:r w:rsidDel="00000000" w:rsidR="00000000" w:rsidRPr="00000000">
              <w:rPr>
                <w:b w:val="1"/>
                <w:sz w:val="20"/>
                <w:szCs w:val="20"/>
                <w:rtl w:val="0"/>
              </w:rPr>
              <w:t xml:space="preserve">Common Side Effects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200" w:lineRule="auto"/>
              <w:rPr>
                <w:sz w:val="20"/>
                <w:szCs w:val="20"/>
              </w:rPr>
            </w:pPr>
            <w:r w:rsidDel="00000000" w:rsidR="00000000" w:rsidRPr="00000000">
              <w:rPr>
                <w:sz w:val="20"/>
                <w:szCs w:val="20"/>
                <w:rtl w:val="0"/>
              </w:rPr>
              <w:t xml:space="preserve">Opioid Analgesics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200" w:lineRule="auto"/>
              <w:rPr>
                <w:sz w:val="20"/>
                <w:szCs w:val="20"/>
              </w:rPr>
            </w:pPr>
            <w:r w:rsidDel="00000000" w:rsidR="00000000" w:rsidRPr="00000000">
              <w:rPr>
                <w:sz w:val="20"/>
                <w:szCs w:val="20"/>
                <w:rtl w:val="0"/>
              </w:rPr>
              <w:t xml:space="preserve">Morphine, Fentanyl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200" w:lineRule="auto"/>
              <w:rPr>
                <w:sz w:val="20"/>
                <w:szCs w:val="20"/>
              </w:rPr>
            </w:pPr>
            <w:r w:rsidDel="00000000" w:rsidR="00000000" w:rsidRPr="00000000">
              <w:rPr>
                <w:sz w:val="20"/>
                <w:szCs w:val="20"/>
                <w:rtl w:val="0"/>
              </w:rPr>
              <w:t xml:space="preserve">Activation of opioid receptors</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58">
            <w:pPr>
              <w:widowControl w:val="0"/>
              <w:spacing w:after="200" w:lineRule="auto"/>
              <w:rPr>
                <w:sz w:val="20"/>
                <w:szCs w:val="20"/>
              </w:rPr>
            </w:pPr>
            <w:r w:rsidDel="00000000" w:rsidR="00000000" w:rsidRPr="00000000">
              <w:rPr>
                <w:sz w:val="20"/>
                <w:szCs w:val="20"/>
                <w:rtl w:val="0"/>
              </w:rPr>
              <w:t xml:space="preserve">Respiratory depression, sedation, constipation</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200" w:lineRule="auto"/>
              <w:rPr>
                <w:sz w:val="20"/>
                <w:szCs w:val="20"/>
              </w:rPr>
            </w:pPr>
            <w:r w:rsidDel="00000000" w:rsidR="00000000" w:rsidRPr="00000000">
              <w:rPr>
                <w:sz w:val="20"/>
                <w:szCs w:val="20"/>
                <w:rtl w:val="0"/>
              </w:rPr>
              <w:t xml:space="preserve">Antibiotics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200" w:lineRule="auto"/>
              <w:rPr>
                <w:sz w:val="20"/>
                <w:szCs w:val="20"/>
              </w:rPr>
            </w:pPr>
            <w:r w:rsidDel="00000000" w:rsidR="00000000" w:rsidRPr="00000000">
              <w:rPr>
                <w:sz w:val="20"/>
                <w:szCs w:val="20"/>
                <w:rtl w:val="0"/>
              </w:rPr>
              <w:t xml:space="preserve">Penicillins, Macrolides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200" w:lineRule="auto"/>
              <w:rPr>
                <w:sz w:val="20"/>
                <w:szCs w:val="20"/>
              </w:rPr>
            </w:pPr>
            <w:r w:rsidDel="00000000" w:rsidR="00000000" w:rsidRPr="00000000">
              <w:rPr>
                <w:sz w:val="20"/>
                <w:szCs w:val="20"/>
                <w:rtl w:val="0"/>
              </w:rPr>
              <w:t xml:space="preserve">Inhibit bacterial cell wall synthesis or protein synthesis</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5C">
            <w:pPr>
              <w:widowControl w:val="0"/>
              <w:spacing w:after="200" w:lineRule="auto"/>
              <w:rPr>
                <w:sz w:val="20"/>
                <w:szCs w:val="20"/>
              </w:rPr>
            </w:pPr>
            <w:r w:rsidDel="00000000" w:rsidR="00000000" w:rsidRPr="00000000">
              <w:rPr>
                <w:sz w:val="20"/>
                <w:szCs w:val="20"/>
                <w:rtl w:val="0"/>
              </w:rPr>
              <w:t xml:space="preserve">Allergic reactions, gastrointestinal disturbances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after="200" w:lineRule="auto"/>
              <w:rPr>
                <w:sz w:val="20"/>
                <w:szCs w:val="20"/>
              </w:rPr>
            </w:pPr>
            <w:r w:rsidDel="00000000" w:rsidR="00000000" w:rsidRPr="00000000">
              <w:rPr>
                <w:sz w:val="20"/>
                <w:szCs w:val="20"/>
                <w:rtl w:val="0"/>
              </w:rPr>
              <w:t xml:space="preserve">Antihypertensives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200" w:lineRule="auto"/>
              <w:rPr>
                <w:sz w:val="20"/>
                <w:szCs w:val="20"/>
              </w:rPr>
            </w:pPr>
            <w:r w:rsidDel="00000000" w:rsidR="00000000" w:rsidRPr="00000000">
              <w:rPr>
                <w:sz w:val="20"/>
                <w:szCs w:val="20"/>
                <w:rtl w:val="0"/>
              </w:rPr>
              <w:t xml:space="preserve">Diuretics, Beta-blockers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200" w:lineRule="auto"/>
              <w:rPr>
                <w:sz w:val="20"/>
                <w:szCs w:val="20"/>
              </w:rPr>
            </w:pPr>
            <w:r w:rsidDel="00000000" w:rsidR="00000000" w:rsidRPr="00000000">
              <w:rPr>
                <w:sz w:val="20"/>
                <w:szCs w:val="20"/>
                <w:rtl w:val="0"/>
              </w:rPr>
              <w:t xml:space="preserve">Various mechanisms to lower blood pressure</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60">
            <w:pPr>
              <w:widowControl w:val="0"/>
              <w:spacing w:after="200" w:lineRule="auto"/>
              <w:rPr>
                <w:sz w:val="20"/>
                <w:szCs w:val="20"/>
              </w:rPr>
            </w:pPr>
            <w:r w:rsidDel="00000000" w:rsidR="00000000" w:rsidRPr="00000000">
              <w:rPr>
                <w:sz w:val="20"/>
                <w:szCs w:val="20"/>
                <w:rtl w:val="0"/>
              </w:rPr>
              <w:t xml:space="preserve">Dizziness, fatigue, electrolyte imbalances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200" w:lineRule="auto"/>
              <w:rPr>
                <w:sz w:val="20"/>
                <w:szCs w:val="20"/>
              </w:rPr>
            </w:pPr>
            <w:r w:rsidDel="00000000" w:rsidR="00000000" w:rsidRPr="00000000">
              <w:rPr>
                <w:sz w:val="20"/>
                <w:szCs w:val="20"/>
                <w:rtl w:val="0"/>
              </w:rPr>
              <w:t xml:space="preserve">Antidepressants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after="200" w:lineRule="auto"/>
              <w:rPr>
                <w:sz w:val="20"/>
                <w:szCs w:val="20"/>
              </w:rPr>
            </w:pPr>
            <w:r w:rsidDel="00000000" w:rsidR="00000000" w:rsidRPr="00000000">
              <w:rPr>
                <w:sz w:val="20"/>
                <w:szCs w:val="20"/>
                <w:rtl w:val="0"/>
              </w:rPr>
              <w:t xml:space="preserve">SSRIs, TCAs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200" w:lineRule="auto"/>
              <w:rPr>
                <w:sz w:val="20"/>
                <w:szCs w:val="20"/>
              </w:rPr>
            </w:pPr>
            <w:r w:rsidDel="00000000" w:rsidR="00000000" w:rsidRPr="00000000">
              <w:rPr>
                <w:sz w:val="20"/>
                <w:szCs w:val="20"/>
                <w:rtl w:val="0"/>
              </w:rPr>
              <w:t xml:space="preserve">Regulate neurotransmitters in the brain</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64">
            <w:pPr>
              <w:widowControl w:val="0"/>
              <w:spacing w:after="200" w:lineRule="auto"/>
              <w:rPr>
                <w:sz w:val="20"/>
                <w:szCs w:val="20"/>
              </w:rPr>
            </w:pPr>
            <w:r w:rsidDel="00000000" w:rsidR="00000000" w:rsidRPr="00000000">
              <w:rPr>
                <w:sz w:val="20"/>
                <w:szCs w:val="20"/>
                <w:rtl w:val="0"/>
              </w:rPr>
              <w:t xml:space="preserve">Nausea, sleep disturbances, sexual dysfunction</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200" w:lineRule="auto"/>
              <w:rPr>
                <w:sz w:val="20"/>
                <w:szCs w:val="20"/>
              </w:rPr>
            </w:pPr>
            <w:r w:rsidDel="00000000" w:rsidR="00000000" w:rsidRPr="00000000">
              <w:rPr>
                <w:sz w:val="20"/>
                <w:szCs w:val="20"/>
                <w:rtl w:val="0"/>
              </w:rPr>
              <w:t xml:space="preserve">Antidiabetic Medications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200" w:lineRule="auto"/>
              <w:rPr>
                <w:sz w:val="20"/>
                <w:szCs w:val="20"/>
              </w:rPr>
            </w:pPr>
            <w:r w:rsidDel="00000000" w:rsidR="00000000" w:rsidRPr="00000000">
              <w:rPr>
                <w:sz w:val="20"/>
                <w:szCs w:val="20"/>
                <w:rtl w:val="0"/>
              </w:rPr>
              <w:t xml:space="preserve">Metformin, Sulfonylureas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after="200" w:lineRule="auto"/>
              <w:rPr>
                <w:sz w:val="20"/>
                <w:szCs w:val="20"/>
              </w:rPr>
            </w:pPr>
            <w:r w:rsidDel="00000000" w:rsidR="00000000" w:rsidRPr="00000000">
              <w:rPr>
                <w:sz w:val="20"/>
                <w:szCs w:val="20"/>
                <w:rtl w:val="0"/>
              </w:rPr>
              <w:t xml:space="preserve">Increase insulin sensitivity, stimulate insulin secretion</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68">
            <w:pPr>
              <w:widowControl w:val="0"/>
              <w:spacing w:after="200" w:lineRule="auto"/>
              <w:rPr>
                <w:sz w:val="20"/>
                <w:szCs w:val="20"/>
              </w:rPr>
            </w:pPr>
            <w:r w:rsidDel="00000000" w:rsidR="00000000" w:rsidRPr="00000000">
              <w:rPr>
                <w:sz w:val="20"/>
                <w:szCs w:val="20"/>
                <w:rtl w:val="0"/>
              </w:rPr>
              <w:t xml:space="preserve">Hypoglycemia, gastrointestinal disturbances, weight gain</w:t>
            </w:r>
          </w:p>
        </w:tc>
      </w:tr>
    </w:tbl>
    <w:p w:rsidR="00000000" w:rsidDel="00000000" w:rsidP="00000000" w:rsidRDefault="00000000" w:rsidRPr="00000000" w14:paraId="00000069">
      <w:pPr>
        <w:spacing w:after="200" w:lineRule="auto"/>
        <w:rPr/>
      </w:pPr>
      <w:r w:rsidDel="00000000" w:rsidR="00000000" w:rsidRPr="00000000">
        <w:rPr>
          <w:rtl w:val="0"/>
        </w:rPr>
      </w:r>
    </w:p>
    <w:p w:rsidR="00000000" w:rsidDel="00000000" w:rsidP="00000000" w:rsidRDefault="00000000" w:rsidRPr="00000000" w14:paraId="0000006A">
      <w:pPr>
        <w:spacing w:after="200" w:lineRule="auto"/>
        <w:rPr/>
      </w:pPr>
      <w:r w:rsidDel="00000000" w:rsidR="00000000" w:rsidRPr="00000000">
        <w:rPr>
          <w:rtl w:val="0"/>
        </w:rPr>
        <w:t xml:space="preserve">In summary, this lesson has provided an overview of the major classes of conventional drugs, including their mechanisms of action, side effects, and important considerations for naturopathic practitioners. A thorough understanding of these medications is crucial for naturopathic doctors to provide comprehensive care to their patients and ensure safe and effective treatment plans. In subsequent lessons, we will explore the actions and side effects of specific drugs within these classes in greater detail, as well as discuss strategies for naturopathic doctors to mitigate side effects and promote overall health and well-being.</w:t>
      </w:r>
    </w:p>
    <w:p w:rsidR="00000000" w:rsidDel="00000000" w:rsidP="00000000" w:rsidRDefault="00000000" w:rsidRPr="00000000" w14:paraId="0000006B">
      <w:pPr>
        <w:pStyle w:val="Heading2"/>
        <w:spacing w:after="200" w:lineRule="auto"/>
        <w:rPr/>
      </w:pPr>
      <w:bookmarkStart w:colFirst="0" w:colLast="0" w:name="_z9adi39tjkji" w:id="12"/>
      <w:bookmarkEnd w:id="12"/>
      <w:r w:rsidDel="00000000" w:rsidR="00000000" w:rsidRPr="00000000">
        <w:rPr>
          <w:rtl w:val="0"/>
        </w:rPr>
        <w:t xml:space="preserve">Accessing Information on Pharmaceuticals</w:t>
      </w:r>
    </w:p>
    <w:p w:rsidR="00000000" w:rsidDel="00000000" w:rsidP="00000000" w:rsidRDefault="00000000" w:rsidRPr="00000000" w14:paraId="0000006C">
      <w:pPr>
        <w:spacing w:after="200" w:lineRule="auto"/>
        <w:rPr/>
      </w:pPr>
      <w:r w:rsidDel="00000000" w:rsidR="00000000" w:rsidRPr="00000000">
        <w:rPr>
          <w:rtl w:val="0"/>
        </w:rPr>
        <w:t xml:space="preserve">As a naturopathic practitioner, it is essential to have a comprehensive understanding of conventional drugs and their potential interactions with food, supplements, and other medications. This understanding is vital for ensuring the safety and well-being of your patients. There are numerous resources available to help you stay informed about pharmaceuticals, and this lesson will explore these resources in depth. By the end of this lesson, you will have a better understanding of the various sources of information on pharmaceuticals, as well as practical tips for staying up-to-date in this rapidly evolving field.</w:t>
      </w:r>
    </w:p>
    <w:p w:rsidR="00000000" w:rsidDel="00000000" w:rsidP="00000000" w:rsidRDefault="00000000" w:rsidRPr="00000000" w14:paraId="0000006D">
      <w:pPr>
        <w:pStyle w:val="Heading3"/>
        <w:spacing w:after="200" w:lineRule="auto"/>
        <w:rPr/>
      </w:pPr>
      <w:bookmarkStart w:colFirst="0" w:colLast="0" w:name="_w4fkn1yb12q6" w:id="13"/>
      <w:bookmarkEnd w:id="13"/>
      <w:r w:rsidDel="00000000" w:rsidR="00000000" w:rsidRPr="00000000">
        <w:rPr>
          <w:rtl w:val="0"/>
        </w:rPr>
        <w:t xml:space="preserve">Drug Information Databases</w:t>
      </w:r>
    </w:p>
    <w:p w:rsidR="00000000" w:rsidDel="00000000" w:rsidP="00000000" w:rsidRDefault="00000000" w:rsidRPr="00000000" w14:paraId="0000006E">
      <w:pPr>
        <w:spacing w:after="200" w:lineRule="auto"/>
        <w:rPr/>
      </w:pPr>
      <w:r w:rsidDel="00000000" w:rsidR="00000000" w:rsidRPr="00000000">
        <w:rPr>
          <w:rtl w:val="0"/>
        </w:rPr>
        <w:t xml:space="preserve">There are several reputable drug information databases that can provide detailed information on pharmaceuticals, including their pharmacokinetics, pharmacodynamics, indications, contraindications, side effects, and drug interactions. Some popular databases include:</w:t>
      </w:r>
    </w:p>
    <w:p w:rsidR="00000000" w:rsidDel="00000000" w:rsidP="00000000" w:rsidRDefault="00000000" w:rsidRPr="00000000" w14:paraId="0000006F">
      <w:pPr>
        <w:spacing w:after="200" w:lineRule="auto"/>
        <w:rPr/>
      </w:pPr>
      <w:r w:rsidDel="00000000" w:rsidR="00000000" w:rsidRPr="00000000">
        <w:rPr>
          <w:b w:val="1"/>
          <w:rtl w:val="0"/>
        </w:rPr>
        <w:t xml:space="preserve">Micromedex:</w:t>
      </w:r>
      <w:r w:rsidDel="00000000" w:rsidR="00000000" w:rsidRPr="00000000">
        <w:rPr>
          <w:rtl w:val="0"/>
        </w:rPr>
        <w:t xml:space="preserve"> (</w:t>
      </w:r>
      <w:hyperlink r:id="rId7">
        <w:r w:rsidDel="00000000" w:rsidR="00000000" w:rsidRPr="00000000">
          <w:rPr>
            <w:color w:val="1155cc"/>
            <w:u w:val="single"/>
            <w:rtl w:val="0"/>
          </w:rPr>
          <w:t xml:space="preserve">https://www.micromedexsolutions.com/</w:t>
        </w:r>
      </w:hyperlink>
      <w:r w:rsidDel="00000000" w:rsidR="00000000" w:rsidRPr="00000000">
        <w:rPr>
          <w:rtl w:val="0"/>
        </w:rPr>
        <w:t xml:space="preserve">) A comprehensive drug information database that offers detailed monographs on various drugs, including information on dosage, administration, side effects, and interactions. It also provides patient education materials and a drug interaction checker.</w:t>
      </w:r>
    </w:p>
    <w:p w:rsidR="00000000" w:rsidDel="00000000" w:rsidP="00000000" w:rsidRDefault="00000000" w:rsidRPr="00000000" w14:paraId="00000070">
      <w:pPr>
        <w:spacing w:after="200" w:lineRule="auto"/>
        <w:rPr/>
      </w:pPr>
      <w:r w:rsidDel="00000000" w:rsidR="00000000" w:rsidRPr="00000000">
        <w:rPr>
          <w:b w:val="1"/>
          <w:rtl w:val="0"/>
        </w:rPr>
        <w:t xml:space="preserve">Drugs.com:</w:t>
      </w:r>
      <w:r w:rsidDel="00000000" w:rsidR="00000000" w:rsidRPr="00000000">
        <w:rPr>
          <w:rtl w:val="0"/>
        </w:rPr>
        <w:t xml:space="preserve"> (</w:t>
      </w:r>
      <w:hyperlink r:id="rId8">
        <w:r w:rsidDel="00000000" w:rsidR="00000000" w:rsidRPr="00000000">
          <w:rPr>
            <w:color w:val="1155cc"/>
            <w:u w:val="single"/>
            <w:rtl w:val="0"/>
          </w:rPr>
          <w:t xml:space="preserve">https://www.drugs.com/</w:t>
        </w:r>
      </w:hyperlink>
      <w:r w:rsidDel="00000000" w:rsidR="00000000" w:rsidRPr="00000000">
        <w:rPr>
          <w:rtl w:val="0"/>
        </w:rPr>
        <w:t xml:space="preserve">) A user-friendly website that provides extensive information on prescription and over-the-counter drugs, as well as natural products and supplements. It also offers a drug interaction checker and pill identifier tool.</w:t>
      </w:r>
    </w:p>
    <w:p w:rsidR="00000000" w:rsidDel="00000000" w:rsidP="00000000" w:rsidRDefault="00000000" w:rsidRPr="00000000" w14:paraId="00000071">
      <w:pPr>
        <w:spacing w:after="200" w:lineRule="auto"/>
        <w:rPr/>
      </w:pPr>
      <w:r w:rsidDel="00000000" w:rsidR="00000000" w:rsidRPr="00000000">
        <w:rPr>
          <w:b w:val="1"/>
          <w:rtl w:val="0"/>
        </w:rPr>
        <w:t xml:space="preserve">Medscape:</w:t>
      </w:r>
      <w:r w:rsidDel="00000000" w:rsidR="00000000" w:rsidRPr="00000000">
        <w:rPr>
          <w:rtl w:val="0"/>
        </w:rPr>
        <w:t xml:space="preserve"> (</w:t>
      </w:r>
      <w:hyperlink r:id="rId9">
        <w:r w:rsidDel="00000000" w:rsidR="00000000" w:rsidRPr="00000000">
          <w:rPr>
            <w:color w:val="1155cc"/>
            <w:u w:val="single"/>
            <w:rtl w:val="0"/>
          </w:rPr>
          <w:t xml:space="preserve">https://www.medscape.com/</w:t>
        </w:r>
      </w:hyperlink>
      <w:r w:rsidDel="00000000" w:rsidR="00000000" w:rsidRPr="00000000">
        <w:rPr>
          <w:rtl w:val="0"/>
        </w:rPr>
        <w:t xml:space="preserve">) A medical information website that offers a wealth of information on drugs, including monographs, news articles, and expert commentary. It also provides a drug interaction checker and clinical decision support tools.</w:t>
      </w:r>
    </w:p>
    <w:p w:rsidR="00000000" w:rsidDel="00000000" w:rsidP="00000000" w:rsidRDefault="00000000" w:rsidRPr="00000000" w14:paraId="00000072">
      <w:pPr>
        <w:spacing w:after="200" w:lineRule="auto"/>
        <w:rPr/>
      </w:pPr>
      <w:r w:rsidDel="00000000" w:rsidR="00000000" w:rsidRPr="00000000">
        <w:rPr>
          <w:b w:val="1"/>
          <w:rtl w:val="0"/>
        </w:rPr>
        <w:t xml:space="preserve">Lexicomp:</w:t>
      </w:r>
      <w:r w:rsidDel="00000000" w:rsidR="00000000" w:rsidRPr="00000000">
        <w:rPr>
          <w:rtl w:val="0"/>
        </w:rPr>
        <w:t xml:space="preserve"> A subscription-based drug information resource that offers in-depth monographs on various drugs, as well as a drug interaction checker, a drug identification tool, and patient education materials.</w:t>
      </w:r>
    </w:p>
    <w:p w:rsidR="00000000" w:rsidDel="00000000" w:rsidP="00000000" w:rsidRDefault="00000000" w:rsidRPr="00000000" w14:paraId="00000073">
      <w:pPr>
        <w:spacing w:after="200" w:lineRule="auto"/>
        <w:rPr/>
      </w:pPr>
      <w:r w:rsidDel="00000000" w:rsidR="00000000" w:rsidRPr="00000000">
        <w:rPr>
          <w:rtl w:val="0"/>
        </w:rPr>
        <w:t xml:space="preserve">Many of these databases offer mobile apps, making it easy to access drug information on the go.</w:t>
      </w:r>
    </w:p>
    <w:p w:rsidR="00000000" w:rsidDel="00000000" w:rsidP="00000000" w:rsidRDefault="00000000" w:rsidRPr="00000000" w14:paraId="00000074">
      <w:pPr>
        <w:pStyle w:val="Heading3"/>
        <w:spacing w:after="200" w:lineRule="auto"/>
        <w:rPr/>
      </w:pPr>
      <w:bookmarkStart w:colFirst="0" w:colLast="0" w:name="_tlftjtniq8xv" w:id="14"/>
      <w:bookmarkEnd w:id="14"/>
      <w:r w:rsidDel="00000000" w:rsidR="00000000" w:rsidRPr="00000000">
        <w:rPr>
          <w:rtl w:val="0"/>
        </w:rPr>
        <w:t xml:space="preserve">Regulatory Agencies</w:t>
      </w:r>
    </w:p>
    <w:p w:rsidR="00000000" w:rsidDel="00000000" w:rsidP="00000000" w:rsidRDefault="00000000" w:rsidRPr="00000000" w14:paraId="00000075">
      <w:pPr>
        <w:spacing w:after="200" w:lineRule="auto"/>
        <w:rPr/>
      </w:pPr>
      <w:r w:rsidDel="00000000" w:rsidR="00000000" w:rsidRPr="00000000">
        <w:rPr>
          <w:rtl w:val="0"/>
        </w:rPr>
        <w:t xml:space="preserve">Regulatory agencies, such as the U.S. Food and Drug Administration </w:t>
      </w:r>
      <w:hyperlink r:id="rId10">
        <w:r w:rsidDel="00000000" w:rsidR="00000000" w:rsidRPr="00000000">
          <w:rPr>
            <w:color w:val="1155cc"/>
            <w:u w:val="single"/>
            <w:rtl w:val="0"/>
          </w:rPr>
          <w:t xml:space="preserve">(FDA)</w:t>
        </w:r>
      </w:hyperlink>
      <w:r w:rsidDel="00000000" w:rsidR="00000000" w:rsidRPr="00000000">
        <w:rPr>
          <w:rtl w:val="0"/>
        </w:rPr>
        <w:t xml:space="preserve"> and the European Medicines Agency </w:t>
      </w:r>
      <w:hyperlink r:id="rId11">
        <w:r w:rsidDel="00000000" w:rsidR="00000000" w:rsidRPr="00000000">
          <w:rPr>
            <w:color w:val="1155cc"/>
            <w:u w:val="single"/>
            <w:rtl w:val="0"/>
          </w:rPr>
          <w:t xml:space="preserve">(EMA)</w:t>
        </w:r>
      </w:hyperlink>
      <w:r w:rsidDel="00000000" w:rsidR="00000000" w:rsidRPr="00000000">
        <w:rPr>
          <w:rtl w:val="0"/>
        </w:rPr>
        <w:t xml:space="preserve">, play a crucial role in ensuring the safety and efficacy of drugs. These agencies provide a wealth of information on approved drugs, including prescribing information, safety warnings, and drug recalls. They also offer resources on drug development and approval processes, which can help you stay informed about new drugs and emerging therapies.</w:t>
      </w:r>
    </w:p>
    <w:p w:rsidR="00000000" w:rsidDel="00000000" w:rsidP="00000000" w:rsidRDefault="00000000" w:rsidRPr="00000000" w14:paraId="00000076">
      <w:pPr>
        <w:pStyle w:val="Heading3"/>
        <w:spacing w:after="200" w:lineRule="auto"/>
        <w:rPr/>
      </w:pPr>
      <w:bookmarkStart w:colFirst="0" w:colLast="0" w:name="_yk82fywo2sji" w:id="15"/>
      <w:bookmarkEnd w:id="15"/>
      <w:r w:rsidDel="00000000" w:rsidR="00000000" w:rsidRPr="00000000">
        <w:rPr>
          <w:rtl w:val="0"/>
        </w:rPr>
        <w:t xml:space="preserve">Professional Organizations</w:t>
      </w:r>
    </w:p>
    <w:p w:rsidR="00000000" w:rsidDel="00000000" w:rsidP="00000000" w:rsidRDefault="00000000" w:rsidRPr="00000000" w14:paraId="00000077">
      <w:pPr>
        <w:spacing w:after="200" w:lineRule="auto"/>
        <w:rPr/>
      </w:pPr>
      <w:r w:rsidDel="00000000" w:rsidR="00000000" w:rsidRPr="00000000">
        <w:rPr>
          <w:rtl w:val="0"/>
        </w:rPr>
        <w:t xml:space="preserve">Professional organizations, such as the American Pharmacists Association (APhA) and the International Pharmaceutical Federation (FIP), can be valuable sources of information on pharmaceuticals. These organizations often publish guidelines, position statements, and educational materials on various drug-related topics. Additionally, they may offer continuing education opportunities, such as webinars, workshops, and conferences, to help you stay current with the latest developments in drug therapy.</w:t>
      </w:r>
    </w:p>
    <w:p w:rsidR="00000000" w:rsidDel="00000000" w:rsidP="00000000" w:rsidRDefault="00000000" w:rsidRPr="00000000" w14:paraId="00000078">
      <w:pPr>
        <w:pStyle w:val="Heading3"/>
        <w:spacing w:after="200" w:lineRule="auto"/>
        <w:rPr/>
      </w:pPr>
      <w:bookmarkStart w:colFirst="0" w:colLast="0" w:name="_afnkexmdf1q7" w:id="16"/>
      <w:bookmarkEnd w:id="16"/>
      <w:r w:rsidDel="00000000" w:rsidR="00000000" w:rsidRPr="00000000">
        <w:rPr>
          <w:rtl w:val="0"/>
        </w:rPr>
        <w:t xml:space="preserve">Medical Journals</w:t>
      </w:r>
    </w:p>
    <w:p w:rsidR="00000000" w:rsidDel="00000000" w:rsidP="00000000" w:rsidRDefault="00000000" w:rsidRPr="00000000" w14:paraId="00000079">
      <w:pPr>
        <w:spacing w:after="200" w:lineRule="auto"/>
        <w:rPr/>
      </w:pPr>
      <w:r w:rsidDel="00000000" w:rsidR="00000000" w:rsidRPr="00000000">
        <w:rPr>
          <w:rtl w:val="0"/>
        </w:rPr>
        <w:t xml:space="preserve">Staying up-to-date with the latest research is essential for any healthcare professional, and this is particularly true for naturopathic practitioners who need to be aware of the potential interactions between conventional drugs and natural products. There are numerous medical journals that publish articles on drug therapy, including the Journal of the American Medical Association (JAMA), The Lancet, and the New England Journal of Medicine (NEJM). By regularly reading these journals, you can stay informed about the latest research findings, clinical trials, and expert opinions on various drugs.</w:t>
      </w:r>
    </w:p>
    <w:p w:rsidR="00000000" w:rsidDel="00000000" w:rsidP="00000000" w:rsidRDefault="00000000" w:rsidRPr="00000000" w14:paraId="0000007A">
      <w:pPr>
        <w:spacing w:after="200" w:lineRule="auto"/>
        <w:rPr/>
      </w:pPr>
      <w:r w:rsidDel="00000000" w:rsidR="00000000" w:rsidRPr="00000000">
        <w:rPr>
          <w:rtl w:val="0"/>
        </w:rPr>
        <w:t xml:space="preserve">Set up email alerts for relevant keywords or topics, such as drug interactions or new drug approvals, to receive notifications when new articles are published.</w:t>
      </w:r>
    </w:p>
    <w:p w:rsidR="00000000" w:rsidDel="00000000" w:rsidP="00000000" w:rsidRDefault="00000000" w:rsidRPr="00000000" w14:paraId="0000007B">
      <w:pPr>
        <w:pStyle w:val="Heading3"/>
        <w:spacing w:after="200" w:lineRule="auto"/>
        <w:rPr/>
      </w:pPr>
      <w:bookmarkStart w:colFirst="0" w:colLast="0" w:name="_c4p5qmy8e6wf" w:id="17"/>
      <w:bookmarkEnd w:id="17"/>
      <w:r w:rsidDel="00000000" w:rsidR="00000000" w:rsidRPr="00000000">
        <w:rPr>
          <w:rtl w:val="0"/>
        </w:rPr>
        <w:t xml:space="preserve">Continuing Education Courses and Conferences</w:t>
      </w:r>
    </w:p>
    <w:p w:rsidR="00000000" w:rsidDel="00000000" w:rsidP="00000000" w:rsidRDefault="00000000" w:rsidRPr="00000000" w14:paraId="0000007C">
      <w:pPr>
        <w:spacing w:after="200" w:lineRule="auto"/>
        <w:rPr/>
      </w:pPr>
      <w:r w:rsidDel="00000000" w:rsidR="00000000" w:rsidRPr="00000000">
        <w:rPr>
          <w:rtl w:val="0"/>
        </w:rPr>
        <w:t xml:space="preserve">Regularly attending continuing education courses and conferences can help you stay informed about the latest developments in pharmaceuticals and drug therapy. These events often feature presentations from experts in the field, opportunities to network with fellow professionals, and access to the latest research findings. When selecting courses and conferences, look for those that offer continuing education credits (CEUs) or continuing medical education (CME) credits to maintain your professional licensure and certifications.</w:t>
      </w:r>
    </w:p>
    <w:p w:rsidR="00000000" w:rsidDel="00000000" w:rsidP="00000000" w:rsidRDefault="00000000" w:rsidRPr="00000000" w14:paraId="0000007D">
      <w:pPr>
        <w:pStyle w:val="Heading3"/>
        <w:spacing w:after="200" w:lineRule="auto"/>
        <w:rPr/>
      </w:pPr>
      <w:bookmarkStart w:colFirst="0" w:colLast="0" w:name="_rjqq079rvkwd" w:id="18"/>
      <w:bookmarkEnd w:id="18"/>
      <w:r w:rsidDel="00000000" w:rsidR="00000000" w:rsidRPr="00000000">
        <w:rPr>
          <w:rtl w:val="0"/>
        </w:rPr>
        <w:t xml:space="preserve">Drug Reference Apps</w:t>
      </w:r>
    </w:p>
    <w:p w:rsidR="00000000" w:rsidDel="00000000" w:rsidP="00000000" w:rsidRDefault="00000000" w:rsidRPr="00000000" w14:paraId="0000007E">
      <w:pPr>
        <w:spacing w:after="200" w:lineRule="auto"/>
        <w:rPr/>
      </w:pPr>
      <w:r w:rsidDel="00000000" w:rsidR="00000000" w:rsidRPr="00000000">
        <w:rPr>
          <w:rtl w:val="0"/>
        </w:rPr>
        <w:t xml:space="preserve">Mobile drug reference apps can provide a convenient way to access drug information on the go. Some popular drug reference apps include Epocrates, Medscape, and Lexicomp. These apps often offer features like drug interaction checkers, pill identifiers, and dosage calculators to support your practice.</w:t>
      </w:r>
    </w:p>
    <w:p w:rsidR="00000000" w:rsidDel="00000000" w:rsidP="00000000" w:rsidRDefault="00000000" w:rsidRPr="00000000" w14:paraId="0000007F">
      <w:pPr>
        <w:spacing w:after="200" w:lineRule="auto"/>
        <w:rPr/>
      </w:pPr>
      <w:r w:rsidDel="00000000" w:rsidR="00000000" w:rsidRPr="00000000">
        <w:rPr>
          <w:rtl w:val="0"/>
        </w:rPr>
        <w:t xml:space="preserve">Experiment with different drug reference apps to find the one that best suits your needs and preferences. Many apps offer free versions with limited features or trial periods, allowing you to test their functionality before committing to a subscription.</w:t>
      </w:r>
    </w:p>
    <w:p w:rsidR="00000000" w:rsidDel="00000000" w:rsidP="00000000" w:rsidRDefault="00000000" w:rsidRPr="00000000" w14:paraId="00000080">
      <w:pPr>
        <w:pStyle w:val="Heading3"/>
        <w:spacing w:after="200" w:lineRule="auto"/>
        <w:rPr/>
      </w:pPr>
      <w:bookmarkStart w:colFirst="0" w:colLast="0" w:name="_oocsol53gtzf" w:id="19"/>
      <w:bookmarkEnd w:id="19"/>
      <w:r w:rsidDel="00000000" w:rsidR="00000000" w:rsidRPr="00000000">
        <w:rPr>
          <w:rtl w:val="0"/>
        </w:rPr>
        <w:t xml:space="preserve">Networking with Healthcare Professionals</w:t>
      </w:r>
    </w:p>
    <w:p w:rsidR="00000000" w:rsidDel="00000000" w:rsidP="00000000" w:rsidRDefault="00000000" w:rsidRPr="00000000" w14:paraId="00000081">
      <w:pPr>
        <w:spacing w:after="200" w:lineRule="auto"/>
        <w:rPr/>
      </w:pPr>
      <w:r w:rsidDel="00000000" w:rsidR="00000000" w:rsidRPr="00000000">
        <w:rPr>
          <w:rtl w:val="0"/>
        </w:rPr>
        <w:t xml:space="preserve">Building a network of healthcare professionals, including pharmacists, physicians, and other naturopathic practitioners, can be an invaluable source of information on pharmaceuticals. Sharing experiences, discussing challenging cases, and seeking advice from colleagues can help you expand your knowledge and stay current with the latest developments in drug therapy.</w:t>
      </w:r>
    </w:p>
    <w:p w:rsidR="00000000" w:rsidDel="00000000" w:rsidP="00000000" w:rsidRDefault="00000000" w:rsidRPr="00000000" w14:paraId="00000082">
      <w:pPr>
        <w:spacing w:after="200" w:lineRule="auto"/>
        <w:rPr/>
      </w:pPr>
      <w:r w:rsidDel="00000000" w:rsidR="00000000" w:rsidRPr="00000000">
        <w:rPr>
          <w:rtl w:val="0"/>
        </w:rPr>
        <w:t xml:space="preserve">Participate in local and national professional organizations, attend conferences and workshops, and engage in online discussion groups to build and maintain your professional network.</w:t>
      </w:r>
    </w:p>
    <w:p w:rsidR="00000000" w:rsidDel="00000000" w:rsidP="00000000" w:rsidRDefault="00000000" w:rsidRPr="00000000" w14:paraId="00000083">
      <w:pPr>
        <w:pStyle w:val="Heading3"/>
        <w:spacing w:after="200" w:lineRule="auto"/>
        <w:rPr/>
      </w:pPr>
      <w:bookmarkStart w:colFirst="0" w:colLast="0" w:name="_70dvxkj0e5rt" w:id="20"/>
      <w:bookmarkEnd w:id="20"/>
      <w:r w:rsidDel="00000000" w:rsidR="00000000" w:rsidRPr="00000000">
        <w:rPr>
          <w:rtl w:val="0"/>
        </w:rPr>
        <w:t xml:space="preserve">Social Media and Online Forums</w:t>
      </w:r>
    </w:p>
    <w:p w:rsidR="00000000" w:rsidDel="00000000" w:rsidP="00000000" w:rsidRDefault="00000000" w:rsidRPr="00000000" w14:paraId="00000084">
      <w:pPr>
        <w:spacing w:after="200" w:lineRule="auto"/>
        <w:rPr/>
      </w:pPr>
      <w:r w:rsidDel="00000000" w:rsidR="00000000" w:rsidRPr="00000000">
        <w:rPr>
          <w:rtl w:val="0"/>
        </w:rPr>
        <w:t xml:space="preserve">Many healthcare professionals use social media platforms like Twitter and LinkedIn to share news, research findings, and opinions on pharmaceuticals. By following relevant accounts and participating in online discussions, you can stay informed about the latest trends and controversies in drug therapy. Additionally, online forums and message boards can provide a platform for discussing specific drug-related questions and concerns with fellow practitioners.</w:t>
      </w:r>
    </w:p>
    <w:p w:rsidR="00000000" w:rsidDel="00000000" w:rsidP="00000000" w:rsidRDefault="00000000" w:rsidRPr="00000000" w14:paraId="00000085">
      <w:pPr>
        <w:spacing w:after="200" w:lineRule="auto"/>
        <w:rPr/>
      </w:pPr>
      <w:r w:rsidDel="00000000" w:rsidR="00000000" w:rsidRPr="00000000">
        <w:rPr>
          <w:rtl w:val="0"/>
        </w:rPr>
        <w:t xml:space="preserve">Be cautious when using social media and online forums as sources of information, as not all information shared on these platforms may be accurate or reliable. Always verify information with reputable sources and consult multiple resources when making clinical decisions.</w:t>
      </w:r>
    </w:p>
    <w:p w:rsidR="00000000" w:rsidDel="00000000" w:rsidP="00000000" w:rsidRDefault="00000000" w:rsidRPr="00000000" w14:paraId="00000086">
      <w:pPr>
        <w:pStyle w:val="Heading3"/>
        <w:spacing w:after="200" w:lineRule="auto"/>
        <w:rPr/>
      </w:pPr>
      <w:bookmarkStart w:colFirst="0" w:colLast="0" w:name="_abka3zxo2dj" w:id="21"/>
      <w:bookmarkEnd w:id="21"/>
      <w:r w:rsidDel="00000000" w:rsidR="00000000" w:rsidRPr="00000000">
        <w:rPr>
          <w:rtl w:val="0"/>
        </w:rPr>
        <w:t xml:space="preserve">Textbooks and Reference Books</w:t>
      </w:r>
    </w:p>
    <w:p w:rsidR="00000000" w:rsidDel="00000000" w:rsidP="00000000" w:rsidRDefault="00000000" w:rsidRPr="00000000" w14:paraId="00000087">
      <w:pPr>
        <w:spacing w:after="200" w:lineRule="auto"/>
        <w:rPr/>
      </w:pPr>
      <w:r w:rsidDel="00000000" w:rsidR="00000000" w:rsidRPr="00000000">
        <w:rPr>
          <w:rtl w:val="0"/>
        </w:rPr>
        <w:t xml:space="preserve">While online resources are valuable and convenient, textbooks and reference books can still play a critical role in providing foundational knowledge on pharmaceuticals. Comprehensive drug reference books, such as the Physicians' Desk Reference (PDR) and the British National Formulary (BNF), can offer detailed information on drugs and their uses, side effects, and interactions. Additionally, textbooks on pharmacology, therapeutics, and naturopathic medicine can provide valuable background information and context for understanding the role of pharmaceuticals in healthcare.</w:t>
      </w:r>
    </w:p>
    <w:p w:rsidR="00000000" w:rsidDel="00000000" w:rsidP="00000000" w:rsidRDefault="00000000" w:rsidRPr="00000000" w14:paraId="00000088">
      <w:pPr>
        <w:pStyle w:val="Heading3"/>
        <w:spacing w:after="200" w:lineRule="auto"/>
        <w:rPr/>
      </w:pPr>
      <w:bookmarkStart w:colFirst="0" w:colLast="0" w:name="_o7jd0tty1wqu" w:id="22"/>
      <w:bookmarkEnd w:id="22"/>
      <w:r w:rsidDel="00000000" w:rsidR="00000000" w:rsidRPr="00000000">
        <w:rPr>
          <w:rtl w:val="0"/>
        </w:rPr>
        <w:t xml:space="preserve">Case Studies and Clinical Experience</w:t>
      </w:r>
    </w:p>
    <w:p w:rsidR="00000000" w:rsidDel="00000000" w:rsidP="00000000" w:rsidRDefault="00000000" w:rsidRPr="00000000" w14:paraId="00000089">
      <w:pPr>
        <w:spacing w:after="200" w:lineRule="auto"/>
        <w:rPr/>
      </w:pPr>
      <w:r w:rsidDel="00000000" w:rsidR="00000000" w:rsidRPr="00000000">
        <w:rPr>
          <w:rtl w:val="0"/>
        </w:rPr>
        <w:t xml:space="preserve">Learning from real-world case studies and clinical experiences can help you develop a deeper understanding of the practical application of pharmaceutical knowledge. Reviewing case studies in medical journals, textbooks, and online resources can provide valuable insights into how drugs are used in different clinical scenarios, as well as the challenges and complexities of managing drug interactions in practice. Additionally, collaborating with other healthcare professionals and engaging in interprofessional education can help you develop a well-rounded perspective on the use of pharmaceuticals in patient care.</w:t>
      </w:r>
    </w:p>
    <w:p w:rsidR="00000000" w:rsidDel="00000000" w:rsidP="00000000" w:rsidRDefault="00000000" w:rsidRPr="00000000" w14:paraId="0000008A">
      <w:pPr>
        <w:spacing w:after="200" w:lineRule="auto"/>
        <w:rPr/>
      </w:pPr>
      <w:r w:rsidDel="00000000" w:rsidR="00000000" w:rsidRPr="00000000">
        <w:rPr>
          <w:rtl w:val="0"/>
        </w:rPr>
        <w:t xml:space="preserve">In conclusion, staying informed about pharmaceuticals and their potential interactions with other drugs, supplements, and foods is crucial to providing safe and effective care for your patients. By utilizing a combination of resources, including databases, regulatory agencies, professional organizations, medical journals, continuing education opportunities, and networking with colleagues, you can ensure that you have the most up-to-date and reliable information to guide your naturopathic practice. By applying this knowledge in a practical and patient-centered manner, you will be well-equipped to navigate the complex world of drug therapy and deliver the best possible care to your patients.</w:t>
      </w:r>
    </w:p>
    <w:p w:rsidR="00000000" w:rsidDel="00000000" w:rsidP="00000000" w:rsidRDefault="00000000" w:rsidRPr="00000000" w14:paraId="0000008B">
      <w:pPr>
        <w:pStyle w:val="Heading2"/>
        <w:spacing w:after="200" w:lineRule="auto"/>
        <w:rPr/>
      </w:pPr>
      <w:bookmarkStart w:colFirst="0" w:colLast="0" w:name="_26dpfjk1j6xc" w:id="23"/>
      <w:bookmarkEnd w:id="23"/>
      <w:r w:rsidDel="00000000" w:rsidR="00000000" w:rsidRPr="00000000">
        <w:rPr>
          <w:rtl w:val="0"/>
        </w:rPr>
        <w:t xml:space="preserve">Summary of Key Points</w:t>
      </w:r>
    </w:p>
    <w:p w:rsidR="00000000" w:rsidDel="00000000" w:rsidP="00000000" w:rsidRDefault="00000000" w:rsidRPr="00000000" w14:paraId="0000008C">
      <w:pPr>
        <w:numPr>
          <w:ilvl w:val="0"/>
          <w:numId w:val="11"/>
        </w:numPr>
        <w:spacing w:after="200" w:lineRule="auto"/>
        <w:ind w:left="720" w:hanging="360"/>
        <w:rPr>
          <w:u w:val="none"/>
        </w:rPr>
      </w:pPr>
      <w:r w:rsidDel="00000000" w:rsidR="00000000" w:rsidRPr="00000000">
        <w:rPr>
          <w:rtl w:val="0"/>
        </w:rPr>
        <w:t xml:space="preserve">Conventional drugs play an essential role in healthcare, often used alongside naturopathic treatments.</w:t>
      </w:r>
    </w:p>
    <w:p w:rsidR="00000000" w:rsidDel="00000000" w:rsidP="00000000" w:rsidRDefault="00000000" w:rsidRPr="00000000" w14:paraId="0000008D">
      <w:pPr>
        <w:numPr>
          <w:ilvl w:val="0"/>
          <w:numId w:val="11"/>
        </w:numPr>
        <w:spacing w:after="200" w:before="0" w:lineRule="auto"/>
        <w:ind w:left="720" w:hanging="360"/>
        <w:rPr>
          <w:u w:val="none"/>
        </w:rPr>
      </w:pPr>
      <w:r w:rsidDel="00000000" w:rsidR="00000000" w:rsidRPr="00000000">
        <w:rPr>
          <w:rtl w:val="0"/>
        </w:rPr>
        <w:t xml:space="preserve">Understanding drug actions, side effects, and interactions is critical for naturopathic practitioners.</w:t>
      </w:r>
    </w:p>
    <w:p w:rsidR="00000000" w:rsidDel="00000000" w:rsidP="00000000" w:rsidRDefault="00000000" w:rsidRPr="00000000" w14:paraId="0000008E">
      <w:pPr>
        <w:numPr>
          <w:ilvl w:val="0"/>
          <w:numId w:val="11"/>
        </w:numPr>
        <w:spacing w:after="200" w:before="0" w:lineRule="auto"/>
        <w:ind w:left="720" w:hanging="360"/>
        <w:rPr>
          <w:u w:val="none"/>
        </w:rPr>
      </w:pPr>
      <w:r w:rsidDel="00000000" w:rsidR="00000000" w:rsidRPr="00000000">
        <w:rPr>
          <w:rtl w:val="0"/>
        </w:rPr>
        <w:t xml:space="preserve">Major drug classes include analgesics, antibiotics, antihypertensives, and antidiabetic medications.</w:t>
      </w:r>
    </w:p>
    <w:p w:rsidR="00000000" w:rsidDel="00000000" w:rsidP="00000000" w:rsidRDefault="00000000" w:rsidRPr="00000000" w14:paraId="0000008F">
      <w:pPr>
        <w:numPr>
          <w:ilvl w:val="0"/>
          <w:numId w:val="11"/>
        </w:numPr>
        <w:spacing w:after="200" w:before="0" w:lineRule="auto"/>
        <w:ind w:left="720" w:hanging="360"/>
        <w:rPr>
          <w:u w:val="none"/>
        </w:rPr>
      </w:pPr>
      <w:r w:rsidDel="00000000" w:rsidR="00000000" w:rsidRPr="00000000">
        <w:rPr>
          <w:rtl w:val="0"/>
        </w:rPr>
        <w:t xml:space="preserve">Opioid and non-opioid analgesics are used for pain relief, but they differ in potency and side effect profiles.</w:t>
      </w:r>
    </w:p>
    <w:p w:rsidR="00000000" w:rsidDel="00000000" w:rsidP="00000000" w:rsidRDefault="00000000" w:rsidRPr="00000000" w14:paraId="00000090">
      <w:pPr>
        <w:numPr>
          <w:ilvl w:val="0"/>
          <w:numId w:val="11"/>
        </w:numPr>
        <w:spacing w:after="200" w:before="0" w:lineRule="auto"/>
        <w:ind w:left="720" w:hanging="360"/>
        <w:rPr>
          <w:u w:val="none"/>
        </w:rPr>
      </w:pPr>
      <w:r w:rsidDel="00000000" w:rsidR="00000000" w:rsidRPr="00000000">
        <w:rPr>
          <w:rtl w:val="0"/>
        </w:rPr>
        <w:t xml:space="preserve">Antibiotics are classified by their spectrum of activity, mechanism of action, and chemical structure.</w:t>
      </w:r>
    </w:p>
    <w:p w:rsidR="00000000" w:rsidDel="00000000" w:rsidP="00000000" w:rsidRDefault="00000000" w:rsidRPr="00000000" w14:paraId="00000091">
      <w:pPr>
        <w:numPr>
          <w:ilvl w:val="0"/>
          <w:numId w:val="11"/>
        </w:numPr>
        <w:spacing w:after="200" w:before="0" w:lineRule="auto"/>
        <w:ind w:left="720" w:hanging="360"/>
        <w:rPr>
          <w:u w:val="none"/>
        </w:rPr>
      </w:pPr>
      <w:r w:rsidDel="00000000" w:rsidR="00000000" w:rsidRPr="00000000">
        <w:rPr>
          <w:rtl w:val="0"/>
        </w:rPr>
        <w:t xml:space="preserve">Antihypertensive medications are used to lower blood pressure and reduce cardiovascular risk.</w:t>
      </w:r>
    </w:p>
    <w:p w:rsidR="00000000" w:rsidDel="00000000" w:rsidP="00000000" w:rsidRDefault="00000000" w:rsidRPr="00000000" w14:paraId="00000092">
      <w:pPr>
        <w:numPr>
          <w:ilvl w:val="0"/>
          <w:numId w:val="11"/>
        </w:numPr>
        <w:spacing w:after="200" w:before="0" w:lineRule="auto"/>
        <w:ind w:left="720" w:hanging="360"/>
        <w:rPr>
          <w:u w:val="none"/>
        </w:rPr>
      </w:pPr>
      <w:r w:rsidDel="00000000" w:rsidR="00000000" w:rsidRPr="00000000">
        <w:rPr>
          <w:rtl w:val="0"/>
        </w:rPr>
        <w:t xml:space="preserve">Antidiabetic drugs help manage blood sugar levels in patients with diabetes.</w:t>
      </w:r>
    </w:p>
    <w:p w:rsidR="00000000" w:rsidDel="00000000" w:rsidP="00000000" w:rsidRDefault="00000000" w:rsidRPr="00000000" w14:paraId="00000093">
      <w:pPr>
        <w:numPr>
          <w:ilvl w:val="0"/>
          <w:numId w:val="11"/>
        </w:numPr>
        <w:spacing w:after="200" w:before="0" w:lineRule="auto"/>
        <w:ind w:left="720" w:hanging="360"/>
        <w:rPr>
          <w:u w:val="none"/>
        </w:rPr>
      </w:pPr>
      <w:r w:rsidDel="00000000" w:rsidR="00000000" w:rsidRPr="00000000">
        <w:rPr>
          <w:rtl w:val="0"/>
        </w:rPr>
        <w:t xml:space="preserve">Psychiatric medications, such as antidepressants and antipsychotics, treat mental health disorders.</w:t>
      </w:r>
    </w:p>
    <w:p w:rsidR="00000000" w:rsidDel="00000000" w:rsidP="00000000" w:rsidRDefault="00000000" w:rsidRPr="00000000" w14:paraId="00000094">
      <w:pPr>
        <w:numPr>
          <w:ilvl w:val="0"/>
          <w:numId w:val="11"/>
        </w:numPr>
        <w:spacing w:after="200" w:before="0" w:lineRule="auto"/>
        <w:ind w:left="720" w:hanging="360"/>
        <w:rPr>
          <w:del w:author="Justin Delli Colli" w:id="1" w:date="2023-07-18T14:33:23Z"/>
          <w:u w:val="none"/>
        </w:rPr>
      </w:pPr>
      <w:del w:author="Justin Delli Colli" w:id="1" w:date="2023-07-18T14:33:23Z">
        <w:commentRangeStart w:id="4"/>
        <w:commentRangeStart w:id="5"/>
        <w:commentRangeStart w:id="6"/>
        <w:commentRangeStart w:id="7"/>
        <w:commentRangeStart w:id="8"/>
        <w:r w:rsidDel="00000000" w:rsidR="00000000" w:rsidRPr="00000000">
          <w:rPr>
            <w:rtl w:val="0"/>
          </w:rPr>
          <w:delText xml:space="preserve">Corticosteroids are used to manage inflammation and immune system disorders.</w:delText>
        </w:r>
        <w:r w:rsidDel="00000000" w:rsidR="00000000" w:rsidRPr="00000000">
          <w:rPr>
            <w:rtl w:val="0"/>
          </w:rPr>
        </w:r>
      </w:del>
    </w:p>
    <w:p w:rsidR="00000000" w:rsidDel="00000000" w:rsidP="00000000" w:rsidRDefault="00000000" w:rsidRPr="00000000" w14:paraId="00000095">
      <w:pPr>
        <w:numPr>
          <w:ilvl w:val="0"/>
          <w:numId w:val="11"/>
        </w:numPr>
        <w:spacing w:after="200" w:before="0" w:lineRule="auto"/>
        <w:ind w:left="720" w:hanging="360"/>
        <w:rPr>
          <w:del w:author="Justin Delli Colli" w:id="1" w:date="2023-07-18T14:33:23Z"/>
          <w:u w:val="none"/>
        </w:rPr>
      </w:pPr>
      <w:del w:author="Justin Delli Colli" w:id="1" w:date="2023-07-18T14:33:23Z">
        <w:r w:rsidDel="00000000" w:rsidR="00000000" w:rsidRPr="00000000">
          <w:rPr>
            <w:rtl w:val="0"/>
          </w:rPr>
          <w:delText xml:space="preserve">Patient factors, such as age, weight, and genetics, can influence drug response and side effects.</w:delText>
        </w:r>
        <w:r w:rsidDel="00000000" w:rsidR="00000000" w:rsidRPr="00000000">
          <w:rPr>
            <w:rtl w:val="0"/>
          </w:rPr>
        </w:r>
      </w:del>
    </w:p>
    <w:p w:rsidR="00000000" w:rsidDel="00000000" w:rsidP="00000000" w:rsidRDefault="00000000" w:rsidRPr="00000000" w14:paraId="00000096">
      <w:pPr>
        <w:numPr>
          <w:ilvl w:val="0"/>
          <w:numId w:val="11"/>
        </w:numPr>
        <w:spacing w:after="200" w:before="0" w:lineRule="auto"/>
        <w:ind w:left="720" w:hanging="360"/>
        <w:rPr>
          <w:u w:val="none"/>
        </w:rPr>
      </w:pPr>
      <w:del w:author="Justin Delli Colli" w:id="1" w:date="2023-07-18T14:33:23Z">
        <w:r w:rsidDel="00000000" w:rsidR="00000000" w:rsidRPr="00000000">
          <w:rPr>
            <w:rtl w:val="0"/>
          </w:rPr>
          <w:delText xml:space="preserve">Adverse drug reactions (ADRs) can range from mild to severe, and can sometimes be life-threatening.</w:delText>
        </w:r>
      </w:del>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97">
      <w:pPr>
        <w:numPr>
          <w:ilvl w:val="0"/>
          <w:numId w:val="11"/>
        </w:numPr>
        <w:spacing w:after="200" w:before="0" w:lineRule="auto"/>
        <w:ind w:left="720" w:hanging="360"/>
        <w:rPr>
          <w:u w:val="none"/>
        </w:rPr>
      </w:pPr>
      <w:r w:rsidDel="00000000" w:rsidR="00000000" w:rsidRPr="00000000">
        <w:rPr>
          <w:rtl w:val="0"/>
        </w:rPr>
        <w:t xml:space="preserve">Drug-drug interactions can lead to reduced efficacy, increased side effects, or unexpected effects.</w:t>
      </w:r>
    </w:p>
    <w:p w:rsidR="00000000" w:rsidDel="00000000" w:rsidP="00000000" w:rsidRDefault="00000000" w:rsidRPr="00000000" w14:paraId="00000098">
      <w:pPr>
        <w:numPr>
          <w:ilvl w:val="0"/>
          <w:numId w:val="11"/>
        </w:numPr>
        <w:spacing w:after="200" w:before="0" w:lineRule="auto"/>
        <w:ind w:left="720" w:hanging="360"/>
        <w:rPr>
          <w:u w:val="none"/>
        </w:rPr>
      </w:pPr>
      <w:r w:rsidDel="00000000" w:rsidR="00000000" w:rsidRPr="00000000">
        <w:rPr>
          <w:rtl w:val="0"/>
        </w:rPr>
        <w:t xml:space="preserve">Naturopathic practitioners should be aware of the most common drug interactions in their practice.</w:t>
      </w:r>
    </w:p>
    <w:p w:rsidR="00000000" w:rsidDel="00000000" w:rsidP="00000000" w:rsidRDefault="00000000" w:rsidRPr="00000000" w14:paraId="00000099">
      <w:pPr>
        <w:numPr>
          <w:ilvl w:val="0"/>
          <w:numId w:val="11"/>
        </w:numPr>
        <w:spacing w:after="200" w:before="0" w:lineRule="auto"/>
        <w:ind w:left="720" w:hanging="360"/>
        <w:rPr>
          <w:u w:val="none"/>
        </w:rPr>
      </w:pPr>
      <w:r w:rsidDel="00000000" w:rsidR="00000000" w:rsidRPr="00000000">
        <w:rPr>
          <w:rtl w:val="0"/>
        </w:rPr>
        <w:t xml:space="preserve">Electronic databases, such as PubMed and Embase, are valuable resources for finding drug information.</w:t>
      </w:r>
    </w:p>
    <w:p w:rsidR="00000000" w:rsidDel="00000000" w:rsidP="00000000" w:rsidRDefault="00000000" w:rsidRPr="00000000" w14:paraId="0000009A">
      <w:pPr>
        <w:numPr>
          <w:ilvl w:val="0"/>
          <w:numId w:val="11"/>
        </w:numPr>
        <w:spacing w:after="200" w:before="0" w:lineRule="auto"/>
        <w:ind w:left="720" w:hanging="360"/>
        <w:rPr>
          <w:u w:val="none"/>
        </w:rPr>
      </w:pPr>
      <w:r w:rsidDel="00000000" w:rsidR="00000000" w:rsidRPr="00000000">
        <w:rPr>
          <w:rtl w:val="0"/>
        </w:rPr>
        <w:t xml:space="preserve">Regulatory agencies, like the FDA and EMA, provide drug safety and efficacy data.</w:t>
      </w:r>
    </w:p>
    <w:p w:rsidR="00000000" w:rsidDel="00000000" w:rsidP="00000000" w:rsidRDefault="00000000" w:rsidRPr="00000000" w14:paraId="0000009B">
      <w:pPr>
        <w:numPr>
          <w:ilvl w:val="0"/>
          <w:numId w:val="11"/>
        </w:numPr>
        <w:spacing w:after="200" w:before="0" w:lineRule="auto"/>
        <w:ind w:left="720" w:hanging="360"/>
        <w:rPr>
          <w:u w:val="none"/>
        </w:rPr>
      </w:pPr>
      <w:r w:rsidDel="00000000" w:rsidR="00000000" w:rsidRPr="00000000">
        <w:rPr>
          <w:rtl w:val="0"/>
        </w:rPr>
        <w:t xml:space="preserve">Professional organizations offer guidelines, recommendations, and resources on drug therapy.</w:t>
      </w:r>
    </w:p>
    <w:p w:rsidR="00000000" w:rsidDel="00000000" w:rsidP="00000000" w:rsidRDefault="00000000" w:rsidRPr="00000000" w14:paraId="0000009C">
      <w:pPr>
        <w:numPr>
          <w:ilvl w:val="0"/>
          <w:numId w:val="11"/>
        </w:numPr>
        <w:spacing w:after="200" w:before="0" w:lineRule="auto"/>
        <w:ind w:left="720" w:hanging="360"/>
        <w:rPr>
          <w:u w:val="none"/>
        </w:rPr>
      </w:pPr>
      <w:r w:rsidDel="00000000" w:rsidR="00000000" w:rsidRPr="00000000">
        <w:rPr>
          <w:rtl w:val="0"/>
        </w:rPr>
        <w:t xml:space="preserve">Medical journals publish research articles, reviews, and case reports on drug-related topics.</w:t>
      </w:r>
    </w:p>
    <w:p w:rsidR="00000000" w:rsidDel="00000000" w:rsidP="00000000" w:rsidRDefault="00000000" w:rsidRPr="00000000" w14:paraId="0000009D">
      <w:pPr>
        <w:numPr>
          <w:ilvl w:val="0"/>
          <w:numId w:val="11"/>
        </w:numPr>
        <w:spacing w:after="200" w:before="0" w:lineRule="auto"/>
        <w:ind w:left="720" w:hanging="360"/>
        <w:rPr>
          <w:u w:val="none"/>
        </w:rPr>
      </w:pPr>
      <w:r w:rsidDel="00000000" w:rsidR="00000000" w:rsidRPr="00000000">
        <w:rPr>
          <w:rtl w:val="0"/>
        </w:rPr>
        <w:t xml:space="preserve">Continuing medical education (CME) helps practitioners stay current with drug therapy advancements.</w:t>
      </w:r>
    </w:p>
    <w:p w:rsidR="00000000" w:rsidDel="00000000" w:rsidP="00000000" w:rsidRDefault="00000000" w:rsidRPr="00000000" w14:paraId="0000009E">
      <w:pPr>
        <w:numPr>
          <w:ilvl w:val="0"/>
          <w:numId w:val="11"/>
        </w:numPr>
        <w:spacing w:after="200" w:before="0" w:lineRule="auto"/>
        <w:ind w:left="720" w:hanging="360"/>
        <w:rPr>
          <w:u w:val="none"/>
        </w:rPr>
      </w:pPr>
      <w:r w:rsidDel="00000000" w:rsidR="00000000" w:rsidRPr="00000000">
        <w:rPr>
          <w:rtl w:val="0"/>
        </w:rPr>
        <w:t xml:space="preserve">Drug reference apps, such as Epocrates and Medscape, offer convenient access to drug information.</w:t>
      </w:r>
    </w:p>
    <w:p w:rsidR="00000000" w:rsidDel="00000000" w:rsidP="00000000" w:rsidRDefault="00000000" w:rsidRPr="00000000" w14:paraId="0000009F">
      <w:pPr>
        <w:numPr>
          <w:ilvl w:val="0"/>
          <w:numId w:val="11"/>
        </w:numPr>
        <w:spacing w:after="200" w:before="0" w:lineRule="auto"/>
        <w:ind w:left="720" w:hanging="360"/>
        <w:rPr>
          <w:u w:val="none"/>
        </w:rPr>
      </w:pPr>
      <w:r w:rsidDel="00000000" w:rsidR="00000000" w:rsidRPr="00000000">
        <w:rPr>
          <w:rtl w:val="0"/>
        </w:rPr>
        <w:t xml:space="preserve">Networking with healthcare professionals can provide insights and support in understanding drug therapy.</w:t>
      </w:r>
    </w:p>
    <w:p w:rsidR="00000000" w:rsidDel="00000000" w:rsidP="00000000" w:rsidRDefault="00000000" w:rsidRPr="00000000" w14:paraId="000000A0">
      <w:pPr>
        <w:numPr>
          <w:ilvl w:val="0"/>
          <w:numId w:val="11"/>
        </w:numPr>
        <w:spacing w:after="200" w:before="0" w:lineRule="auto"/>
        <w:ind w:left="720" w:hanging="360"/>
        <w:rPr>
          <w:u w:val="none"/>
        </w:rPr>
      </w:pPr>
      <w:r w:rsidDel="00000000" w:rsidR="00000000" w:rsidRPr="00000000">
        <w:rPr>
          <w:rtl w:val="0"/>
        </w:rPr>
        <w:t xml:space="preserve">Social media and online forums can offer updates on drug therapy trends and controversies.</w:t>
      </w:r>
    </w:p>
    <w:p w:rsidR="00000000" w:rsidDel="00000000" w:rsidP="00000000" w:rsidRDefault="00000000" w:rsidRPr="00000000" w14:paraId="000000A1">
      <w:pPr>
        <w:numPr>
          <w:ilvl w:val="0"/>
          <w:numId w:val="11"/>
        </w:numPr>
        <w:spacing w:after="200" w:before="0" w:lineRule="auto"/>
        <w:ind w:left="720" w:hanging="360"/>
        <w:rPr>
          <w:u w:val="none"/>
        </w:rPr>
      </w:pPr>
      <w:r w:rsidDel="00000000" w:rsidR="00000000" w:rsidRPr="00000000">
        <w:rPr>
          <w:rtl w:val="0"/>
        </w:rPr>
        <w:t xml:space="preserve">Textbooks and reference books provide foundational knowledge on pharmaceuticals.</w:t>
      </w:r>
    </w:p>
    <w:p w:rsidR="00000000" w:rsidDel="00000000" w:rsidP="00000000" w:rsidRDefault="00000000" w:rsidRPr="00000000" w14:paraId="000000A2">
      <w:pPr>
        <w:numPr>
          <w:ilvl w:val="0"/>
          <w:numId w:val="11"/>
        </w:numPr>
        <w:spacing w:after="200" w:before="0" w:lineRule="auto"/>
        <w:ind w:left="720" w:hanging="360"/>
        <w:rPr>
          <w:u w:val="none"/>
        </w:rPr>
      </w:pPr>
      <w:r w:rsidDel="00000000" w:rsidR="00000000" w:rsidRPr="00000000">
        <w:rPr>
          <w:rtl w:val="0"/>
        </w:rPr>
        <w:t xml:space="preserve">Case studies and clinical experiences help practitioners apply pharmaceutical knowledge in practice.</w:t>
      </w:r>
    </w:p>
    <w:p w:rsidR="00000000" w:rsidDel="00000000" w:rsidP="00000000" w:rsidRDefault="00000000" w:rsidRPr="00000000" w14:paraId="000000A3">
      <w:pPr>
        <w:numPr>
          <w:ilvl w:val="0"/>
          <w:numId w:val="11"/>
        </w:numPr>
        <w:spacing w:after="200" w:before="0" w:lineRule="auto"/>
        <w:ind w:left="720" w:hanging="360"/>
        <w:rPr>
          <w:u w:val="none"/>
        </w:rPr>
      </w:pPr>
      <w:r w:rsidDel="00000000" w:rsidR="00000000" w:rsidRPr="00000000">
        <w:rPr>
          <w:rtl w:val="0"/>
        </w:rPr>
        <w:t xml:space="preserve">Staying informed about pharmaceuticals ensures safe and effective patient care in a naturopathic practice.</w:t>
      </w:r>
    </w:p>
    <w:p w:rsidR="00000000" w:rsidDel="00000000" w:rsidP="00000000" w:rsidRDefault="00000000" w:rsidRPr="00000000" w14:paraId="000000A4">
      <w:pPr>
        <w:numPr>
          <w:ilvl w:val="0"/>
          <w:numId w:val="11"/>
        </w:numPr>
        <w:spacing w:after="200" w:lineRule="auto"/>
        <w:ind w:left="720" w:hanging="360"/>
        <w:rPr>
          <w:u w:val="none"/>
        </w:rPr>
      </w:pPr>
      <w:r w:rsidDel="00000000" w:rsidR="00000000" w:rsidRPr="00000000">
        <w:rPr>
          <w:rtl w:val="0"/>
        </w:rPr>
        <w:t xml:space="preserve">A combination of resources and practical application is key to navigating the complex world of drug therapy.</w:t>
      </w:r>
    </w:p>
    <w:p w:rsidR="00000000" w:rsidDel="00000000" w:rsidP="00000000" w:rsidRDefault="00000000" w:rsidRPr="00000000" w14:paraId="000000A5">
      <w:pPr>
        <w:pStyle w:val="Heading2"/>
        <w:spacing w:after="200" w:lineRule="auto"/>
        <w:rPr/>
      </w:pPr>
      <w:bookmarkStart w:colFirst="0" w:colLast="0" w:name="_5jqv7e4nz4d6" w:id="24"/>
      <w:bookmarkEnd w:id="24"/>
      <w:r w:rsidDel="00000000" w:rsidR="00000000" w:rsidRPr="00000000">
        <w:rPr>
          <w:rtl w:val="0"/>
        </w:rPr>
        <w:t xml:space="preserve">Exercise 1: Research and Compare Five Specific Drugs and Their Potential Interactions</w:t>
      </w:r>
    </w:p>
    <w:p w:rsidR="00000000" w:rsidDel="00000000" w:rsidP="00000000" w:rsidRDefault="00000000" w:rsidRPr="00000000" w14:paraId="000000A6">
      <w:pPr>
        <w:spacing w:after="200" w:lineRule="auto"/>
        <w:rPr/>
      </w:pPr>
      <w:r w:rsidDel="00000000" w:rsidR="00000000" w:rsidRPr="00000000">
        <w:rPr>
          <w:rtl w:val="0"/>
        </w:rPr>
        <w:t xml:space="preserve">This exercise will help you develop a deeper understanding of five specific drugs, their actions, side effects, and potential interactions with other medications, supplements, or foods. By comparing and contrasting these drugs, you will gain insights into their similarities and differences, enhancing your knowledge and application in naturopathic practice.</w:t>
      </w:r>
    </w:p>
    <w:p w:rsidR="00000000" w:rsidDel="00000000" w:rsidP="00000000" w:rsidRDefault="00000000" w:rsidRPr="00000000" w14:paraId="000000A7">
      <w:pPr>
        <w:spacing w:after="200" w:lineRule="auto"/>
        <w:rPr>
          <w:b w:val="1"/>
        </w:rPr>
      </w:pPr>
      <w:r w:rsidDel="00000000" w:rsidR="00000000" w:rsidRPr="00000000">
        <w:rPr>
          <w:b w:val="1"/>
          <w:rtl w:val="0"/>
        </w:rPr>
        <w:t xml:space="preserve">Materials:</w:t>
      </w:r>
    </w:p>
    <w:p w:rsidR="00000000" w:rsidDel="00000000" w:rsidP="00000000" w:rsidRDefault="00000000" w:rsidRPr="00000000" w14:paraId="000000A8">
      <w:pPr>
        <w:numPr>
          <w:ilvl w:val="0"/>
          <w:numId w:val="7"/>
        </w:numPr>
        <w:spacing w:after="200" w:lineRule="auto"/>
        <w:ind w:left="720" w:hanging="360"/>
        <w:rPr>
          <w:u w:val="none"/>
        </w:rPr>
      </w:pPr>
      <w:r w:rsidDel="00000000" w:rsidR="00000000" w:rsidRPr="00000000">
        <w:rPr>
          <w:rtl w:val="0"/>
        </w:rPr>
        <w:t xml:space="preserve">Internet access</w:t>
      </w:r>
    </w:p>
    <w:p w:rsidR="00000000" w:rsidDel="00000000" w:rsidP="00000000" w:rsidRDefault="00000000" w:rsidRPr="00000000" w14:paraId="000000A9">
      <w:pPr>
        <w:numPr>
          <w:ilvl w:val="0"/>
          <w:numId w:val="7"/>
        </w:numPr>
        <w:spacing w:after="200" w:before="0" w:lineRule="auto"/>
        <w:ind w:left="720" w:hanging="360"/>
        <w:rPr>
          <w:u w:val="none"/>
        </w:rPr>
      </w:pPr>
      <w:r w:rsidDel="00000000" w:rsidR="00000000" w:rsidRPr="00000000">
        <w:rPr>
          <w:rtl w:val="0"/>
        </w:rPr>
        <w:t xml:space="preserve">Drug reference app or website (e.g., Epocrates, Medscape)</w:t>
      </w:r>
    </w:p>
    <w:p w:rsidR="00000000" w:rsidDel="00000000" w:rsidP="00000000" w:rsidRDefault="00000000" w:rsidRPr="00000000" w14:paraId="000000AA">
      <w:pPr>
        <w:numPr>
          <w:ilvl w:val="0"/>
          <w:numId w:val="7"/>
        </w:numPr>
        <w:spacing w:after="200" w:lineRule="auto"/>
        <w:ind w:left="720" w:hanging="360"/>
        <w:rPr>
          <w:u w:val="none"/>
        </w:rPr>
      </w:pPr>
      <w:r w:rsidDel="00000000" w:rsidR="00000000" w:rsidRPr="00000000">
        <w:rPr>
          <w:rtl w:val="0"/>
        </w:rPr>
        <w:t xml:space="preserve">Notepad or document to record findings</w:t>
      </w:r>
    </w:p>
    <w:p w:rsidR="00000000" w:rsidDel="00000000" w:rsidP="00000000" w:rsidRDefault="00000000" w:rsidRPr="00000000" w14:paraId="000000AB">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0AC">
      <w:pPr>
        <w:numPr>
          <w:ilvl w:val="0"/>
          <w:numId w:val="9"/>
        </w:numPr>
        <w:spacing w:after="200" w:lineRule="auto"/>
        <w:ind w:left="720" w:hanging="360"/>
        <w:rPr>
          <w:u w:val="none"/>
        </w:rPr>
      </w:pPr>
      <w:r w:rsidDel="00000000" w:rsidR="00000000" w:rsidRPr="00000000">
        <w:rPr>
          <w:rtl w:val="0"/>
        </w:rPr>
        <w:t xml:space="preserve">Choose five drugs from the major drug classes discussed in the lessons, ensuring they belong to different classes.</w:t>
      </w:r>
    </w:p>
    <w:p w:rsidR="00000000" w:rsidDel="00000000" w:rsidP="00000000" w:rsidRDefault="00000000" w:rsidRPr="00000000" w14:paraId="000000AD">
      <w:pPr>
        <w:numPr>
          <w:ilvl w:val="0"/>
          <w:numId w:val="9"/>
        </w:numPr>
        <w:spacing w:after="200" w:before="0" w:lineRule="auto"/>
        <w:ind w:left="720" w:hanging="360"/>
        <w:rPr>
          <w:u w:val="none"/>
        </w:rPr>
      </w:pPr>
      <w:r w:rsidDel="00000000" w:rsidR="00000000" w:rsidRPr="00000000">
        <w:rPr>
          <w:rtl w:val="0"/>
        </w:rPr>
        <w:t xml:space="preserve">Use a drug reference app or website to research each chosen drug, focusing on its actions, side effects, and contraindications.</w:t>
      </w:r>
    </w:p>
    <w:p w:rsidR="00000000" w:rsidDel="00000000" w:rsidP="00000000" w:rsidRDefault="00000000" w:rsidRPr="00000000" w14:paraId="000000AE">
      <w:pPr>
        <w:numPr>
          <w:ilvl w:val="0"/>
          <w:numId w:val="9"/>
        </w:numPr>
        <w:spacing w:after="200" w:before="0" w:lineRule="auto"/>
        <w:ind w:left="720" w:hanging="360"/>
        <w:rPr>
          <w:u w:val="none"/>
        </w:rPr>
      </w:pPr>
      <w:r w:rsidDel="00000000" w:rsidR="00000000" w:rsidRPr="00000000">
        <w:rPr>
          <w:rtl w:val="0"/>
        </w:rPr>
        <w:t xml:space="preserve">Investigate potential interactions between each chosen drug and other medications, supplements, or foods.</w:t>
      </w:r>
    </w:p>
    <w:p w:rsidR="00000000" w:rsidDel="00000000" w:rsidP="00000000" w:rsidRDefault="00000000" w:rsidRPr="00000000" w14:paraId="000000AF">
      <w:pPr>
        <w:numPr>
          <w:ilvl w:val="0"/>
          <w:numId w:val="9"/>
        </w:numPr>
        <w:spacing w:after="200" w:before="0" w:lineRule="auto"/>
        <w:ind w:left="720" w:hanging="360"/>
        <w:rPr>
          <w:u w:val="none"/>
        </w:rPr>
      </w:pPr>
      <w:r w:rsidDel="00000000" w:rsidR="00000000" w:rsidRPr="00000000">
        <w:rPr>
          <w:rtl w:val="0"/>
        </w:rPr>
        <w:t xml:space="preserve">Record your findings for each drug in your notepad or document, noting similarities and differences between the drugs.</w:t>
      </w:r>
    </w:p>
    <w:p w:rsidR="00000000" w:rsidDel="00000000" w:rsidP="00000000" w:rsidRDefault="00000000" w:rsidRPr="00000000" w14:paraId="000000B0">
      <w:pPr>
        <w:numPr>
          <w:ilvl w:val="0"/>
          <w:numId w:val="9"/>
        </w:numPr>
        <w:spacing w:after="200" w:lineRule="auto"/>
        <w:ind w:left="720" w:hanging="360"/>
        <w:rPr>
          <w:u w:val="none"/>
        </w:rPr>
      </w:pPr>
      <w:r w:rsidDel="00000000" w:rsidR="00000000" w:rsidRPr="00000000">
        <w:rPr>
          <w:rtl w:val="0"/>
        </w:rPr>
        <w:t xml:space="preserve">Reflect on how this information is relevant to your naturopathic practice and how you can use it to improve patient care. Consider the benefits and drawbacks of each drug, and how you might </w:t>
      </w:r>
      <w:r w:rsidDel="00000000" w:rsidR="00000000" w:rsidRPr="00000000">
        <w:rPr>
          <w:rtl w:val="0"/>
        </w:rPr>
        <w:t xml:space="preserve">approach </w:t>
      </w:r>
      <w:del w:author="Justin Delli Colli" w:id="2" w:date="2023-07-18T14:32:07Z">
        <w:commentRangeStart w:id="9"/>
        <w:commentRangeStart w:id="10"/>
        <w:commentRangeStart w:id="11"/>
        <w:commentRangeStart w:id="12"/>
        <w:commentRangeStart w:id="13"/>
        <w:r w:rsidDel="00000000" w:rsidR="00000000" w:rsidRPr="00000000">
          <w:rPr>
            <w:rtl w:val="0"/>
          </w:rPr>
          <w:delText xml:space="preserve">prescribing or </w:delText>
        </w:r>
      </w:del>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recommending</w:t>
      </w:r>
      <w:r w:rsidDel="00000000" w:rsidR="00000000" w:rsidRPr="00000000">
        <w:rPr>
          <w:rtl w:val="0"/>
        </w:rPr>
        <w:t xml:space="preserve"> these medications in various patient scenarios.</w:t>
      </w:r>
    </w:p>
    <w:p w:rsidR="00000000" w:rsidDel="00000000" w:rsidP="00000000" w:rsidRDefault="00000000" w:rsidRPr="00000000" w14:paraId="000000B1">
      <w:pPr>
        <w:pStyle w:val="Heading2"/>
        <w:spacing w:after="200" w:lineRule="auto"/>
        <w:rPr/>
      </w:pPr>
      <w:bookmarkStart w:colFirst="0" w:colLast="0" w:name="_2doaf9sznzxc" w:id="25"/>
      <w:bookmarkEnd w:id="25"/>
      <w:r w:rsidDel="00000000" w:rsidR="00000000" w:rsidRPr="00000000">
        <w:rPr>
          <w:rtl w:val="0"/>
        </w:rPr>
        <w:t xml:space="preserve">Exercise 2: Networking with Healthcare Professionals</w:t>
      </w:r>
    </w:p>
    <w:p w:rsidR="00000000" w:rsidDel="00000000" w:rsidP="00000000" w:rsidRDefault="00000000" w:rsidRPr="00000000" w14:paraId="000000B2">
      <w:pPr>
        <w:spacing w:after="200" w:lineRule="auto"/>
        <w:rPr/>
      </w:pPr>
      <w:r w:rsidDel="00000000" w:rsidR="00000000" w:rsidRPr="00000000">
        <w:rPr>
          <w:rtl w:val="0"/>
        </w:rPr>
        <w:t xml:space="preserve">Description: This exercise aims to help you establish connections with healthcare professionals, such as pharmacists or physicians, to enhance your understanding of drug therapy and improve patient care.</w:t>
      </w:r>
    </w:p>
    <w:p w:rsidR="00000000" w:rsidDel="00000000" w:rsidP="00000000" w:rsidRDefault="00000000" w:rsidRPr="00000000" w14:paraId="000000B3">
      <w:pPr>
        <w:spacing w:after="200" w:lineRule="auto"/>
        <w:rPr>
          <w:b w:val="1"/>
        </w:rPr>
      </w:pPr>
      <w:r w:rsidDel="00000000" w:rsidR="00000000" w:rsidRPr="00000000">
        <w:rPr>
          <w:b w:val="1"/>
          <w:rtl w:val="0"/>
        </w:rPr>
        <w:t xml:space="preserve">Materials:</w:t>
      </w:r>
    </w:p>
    <w:p w:rsidR="00000000" w:rsidDel="00000000" w:rsidP="00000000" w:rsidRDefault="00000000" w:rsidRPr="00000000" w14:paraId="000000B4">
      <w:pPr>
        <w:numPr>
          <w:ilvl w:val="0"/>
          <w:numId w:val="4"/>
        </w:numPr>
        <w:spacing w:after="200" w:lineRule="auto"/>
        <w:ind w:left="720" w:hanging="360"/>
        <w:rPr>
          <w:u w:val="none"/>
        </w:rPr>
      </w:pPr>
      <w:r w:rsidDel="00000000" w:rsidR="00000000" w:rsidRPr="00000000">
        <w:rPr>
          <w:rtl w:val="0"/>
        </w:rPr>
        <w:t xml:space="preserve">Internet access or phone</w:t>
      </w:r>
    </w:p>
    <w:p w:rsidR="00000000" w:rsidDel="00000000" w:rsidP="00000000" w:rsidRDefault="00000000" w:rsidRPr="00000000" w14:paraId="000000B5">
      <w:pPr>
        <w:numPr>
          <w:ilvl w:val="0"/>
          <w:numId w:val="4"/>
        </w:numPr>
        <w:spacing w:after="200" w:lineRule="auto"/>
        <w:ind w:left="720" w:hanging="360"/>
        <w:rPr>
          <w:u w:val="none"/>
        </w:rPr>
      </w:pPr>
      <w:r w:rsidDel="00000000" w:rsidR="00000000" w:rsidRPr="00000000">
        <w:rPr>
          <w:rtl w:val="0"/>
        </w:rPr>
        <w:t xml:space="preserve">Notepad or document to record contact information and insights</w:t>
      </w:r>
    </w:p>
    <w:p w:rsidR="00000000" w:rsidDel="00000000" w:rsidP="00000000" w:rsidRDefault="00000000" w:rsidRPr="00000000" w14:paraId="000000B6">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0B7">
      <w:pPr>
        <w:numPr>
          <w:ilvl w:val="0"/>
          <w:numId w:val="12"/>
        </w:numPr>
        <w:spacing w:after="200" w:lineRule="auto"/>
        <w:ind w:left="720" w:hanging="360"/>
        <w:rPr>
          <w:u w:val="none"/>
        </w:rPr>
      </w:pPr>
      <w:r w:rsidDel="00000000" w:rsidR="00000000" w:rsidRPr="00000000">
        <w:rPr>
          <w:rtl w:val="0"/>
        </w:rPr>
        <w:t xml:space="preserve">Identify local healthcare professionals who may have expertise in the drug classes or specific medications discussed in the lessons.</w:t>
      </w:r>
    </w:p>
    <w:p w:rsidR="00000000" w:rsidDel="00000000" w:rsidP="00000000" w:rsidRDefault="00000000" w:rsidRPr="00000000" w14:paraId="000000B8">
      <w:pPr>
        <w:numPr>
          <w:ilvl w:val="0"/>
          <w:numId w:val="12"/>
        </w:numPr>
        <w:spacing w:after="200" w:before="0" w:lineRule="auto"/>
        <w:ind w:left="720" w:hanging="360"/>
        <w:rPr>
          <w:u w:val="none"/>
        </w:rPr>
      </w:pPr>
      <w:r w:rsidDel="00000000" w:rsidR="00000000" w:rsidRPr="00000000">
        <w:rPr>
          <w:rtl w:val="0"/>
        </w:rPr>
        <w:t xml:space="preserve">Reach out to these professionals, either by phone or email, to introduce yourself and express your interest in learning more about drug therapy.</w:t>
      </w:r>
    </w:p>
    <w:p w:rsidR="00000000" w:rsidDel="00000000" w:rsidP="00000000" w:rsidRDefault="00000000" w:rsidRPr="00000000" w14:paraId="000000B9">
      <w:pPr>
        <w:numPr>
          <w:ilvl w:val="0"/>
          <w:numId w:val="12"/>
        </w:numPr>
        <w:spacing w:after="200" w:before="0" w:lineRule="auto"/>
        <w:ind w:left="720" w:hanging="360"/>
        <w:rPr>
          <w:u w:val="none"/>
        </w:rPr>
      </w:pPr>
      <w:r w:rsidDel="00000000" w:rsidR="00000000" w:rsidRPr="00000000">
        <w:rPr>
          <w:rtl w:val="0"/>
        </w:rPr>
        <w:t xml:space="preserve">Request a meeting or phone call to discuss specific questions or concerns related to drug actions, side effects, or interactions.</w:t>
      </w:r>
    </w:p>
    <w:p w:rsidR="00000000" w:rsidDel="00000000" w:rsidP="00000000" w:rsidRDefault="00000000" w:rsidRPr="00000000" w14:paraId="000000BA">
      <w:pPr>
        <w:numPr>
          <w:ilvl w:val="0"/>
          <w:numId w:val="12"/>
        </w:numPr>
        <w:spacing w:after="200" w:before="0" w:lineRule="auto"/>
        <w:ind w:left="720" w:hanging="360"/>
        <w:rPr>
          <w:u w:val="none"/>
        </w:rPr>
      </w:pPr>
      <w:r w:rsidDel="00000000" w:rsidR="00000000" w:rsidRPr="00000000">
        <w:rPr>
          <w:rtl w:val="0"/>
        </w:rPr>
        <w:t xml:space="preserve">During the conversation, take notes on the insights and recommendations provided by the healthcare professional.</w:t>
      </w:r>
    </w:p>
    <w:p w:rsidR="00000000" w:rsidDel="00000000" w:rsidP="00000000" w:rsidRDefault="00000000" w:rsidRPr="00000000" w14:paraId="000000BB">
      <w:pPr>
        <w:numPr>
          <w:ilvl w:val="0"/>
          <w:numId w:val="12"/>
        </w:numPr>
        <w:spacing w:after="200" w:lineRule="auto"/>
        <w:ind w:left="720" w:hanging="360"/>
        <w:rPr>
          <w:u w:val="none"/>
        </w:rPr>
      </w:pPr>
      <w:r w:rsidDel="00000000" w:rsidR="00000000" w:rsidRPr="00000000">
        <w:rPr>
          <w:rtl w:val="0"/>
        </w:rPr>
        <w:t xml:space="preserve">Reflect on how this new information can be incorporated into your naturopathic practice to improve patient care.</w:t>
      </w:r>
    </w:p>
    <w:p w:rsidR="00000000" w:rsidDel="00000000" w:rsidP="00000000" w:rsidRDefault="00000000" w:rsidRPr="00000000" w14:paraId="000000BC">
      <w:pPr>
        <w:pStyle w:val="Heading1"/>
        <w:spacing w:after="200" w:lineRule="auto"/>
        <w:rPr/>
      </w:pPr>
      <w:bookmarkStart w:colFirst="0" w:colLast="0" w:name="_1812lvkvrr5e" w:id="26"/>
      <w:bookmarkEnd w:id="26"/>
      <w:r w:rsidDel="00000000" w:rsidR="00000000" w:rsidRPr="00000000">
        <w:rPr>
          <w:rtl w:val="0"/>
        </w:rPr>
        <w:t xml:space="preserve">Food, Drug, and Supplement Interactions</w:t>
      </w:r>
    </w:p>
    <w:p w:rsidR="00000000" w:rsidDel="00000000" w:rsidP="00000000" w:rsidRDefault="00000000" w:rsidRPr="00000000" w14:paraId="000000BD">
      <w:pPr>
        <w:pStyle w:val="Heading2"/>
        <w:spacing w:after="200" w:lineRule="auto"/>
        <w:rPr/>
      </w:pPr>
      <w:bookmarkStart w:colFirst="0" w:colLast="0" w:name="_hc12ulq9cqbd" w:id="27"/>
      <w:bookmarkEnd w:id="27"/>
      <w:r w:rsidDel="00000000" w:rsidR="00000000" w:rsidRPr="00000000">
        <w:rPr>
          <w:rtl w:val="0"/>
        </w:rPr>
        <w:t xml:space="preserve">Nutrient-Drug Interactions</w:t>
      </w:r>
    </w:p>
    <w:p w:rsidR="00000000" w:rsidDel="00000000" w:rsidP="00000000" w:rsidRDefault="00000000" w:rsidRPr="00000000" w14:paraId="000000BE">
      <w:pPr>
        <w:spacing w:after="200" w:lineRule="auto"/>
        <w:rPr/>
      </w:pPr>
      <w:r w:rsidDel="00000000" w:rsidR="00000000" w:rsidRPr="00000000">
        <w:rPr>
          <w:rtl w:val="0"/>
        </w:rPr>
        <w:t xml:space="preserve">Nutrient-drug interactions are an essential aspect of naturopathic medicine to consider, as they can significantly impact a patient's health and well-being. These interactions occur when a drug affects the absorption, metabolism, or excretion of nutrients in the body, or when nutrients influence the pharmacokinetics or pharmacodynamics of a drug. This lesson will provide an overview of the types of nutrient-drug interactions, their mechanisms, examples, and strategies for managing them.</w:t>
      </w:r>
    </w:p>
    <w:p w:rsidR="00000000" w:rsidDel="00000000" w:rsidP="00000000" w:rsidRDefault="00000000" w:rsidRPr="00000000" w14:paraId="000000BF">
      <w:pPr>
        <w:pStyle w:val="Heading3"/>
        <w:spacing w:after="200" w:lineRule="auto"/>
        <w:rPr/>
      </w:pPr>
      <w:bookmarkStart w:colFirst="0" w:colLast="0" w:name="_9kymw2r8kb7s" w:id="28"/>
      <w:bookmarkEnd w:id="28"/>
      <w:r w:rsidDel="00000000" w:rsidR="00000000" w:rsidRPr="00000000">
        <w:rPr>
          <w:rtl w:val="0"/>
        </w:rPr>
        <w:t xml:space="preserve">Types of Nutrient-Drug Interactions</w:t>
      </w:r>
    </w:p>
    <w:p w:rsidR="00000000" w:rsidDel="00000000" w:rsidP="00000000" w:rsidRDefault="00000000" w:rsidRPr="00000000" w14:paraId="000000C0">
      <w:pPr>
        <w:spacing w:after="200" w:lineRule="auto"/>
        <w:rPr/>
      </w:pPr>
      <w:r w:rsidDel="00000000" w:rsidR="00000000" w:rsidRPr="00000000">
        <w:rPr>
          <w:rtl w:val="0"/>
        </w:rPr>
        <w:t xml:space="preserve">There are three primary types of nutrient-drug interactions:</w:t>
      </w:r>
    </w:p>
    <w:p w:rsidR="00000000" w:rsidDel="00000000" w:rsidP="00000000" w:rsidRDefault="00000000" w:rsidRPr="00000000" w14:paraId="000000C1">
      <w:pPr>
        <w:spacing w:after="200" w:lineRule="auto"/>
        <w:rPr/>
      </w:pPr>
      <w:r w:rsidDel="00000000" w:rsidR="00000000" w:rsidRPr="00000000">
        <w:rPr>
          <w:rtl w:val="0"/>
        </w:rPr>
        <w:t xml:space="preserve">Pharmacokinetic interactions: These interactions occur when nutrients affect the absorption, distribution, metabolism, or excretion of a drug, altering its concentration in the body.</w:t>
      </w:r>
    </w:p>
    <w:p w:rsidR="00000000" w:rsidDel="00000000" w:rsidP="00000000" w:rsidRDefault="00000000" w:rsidRPr="00000000" w14:paraId="000000C2">
      <w:pPr>
        <w:spacing w:after="200" w:lineRule="auto"/>
        <w:rPr/>
      </w:pPr>
      <w:r w:rsidDel="00000000" w:rsidR="00000000" w:rsidRPr="00000000">
        <w:rPr>
          <w:rtl w:val="0"/>
        </w:rPr>
        <w:t xml:space="preserve">Pharmacodynamic interactions: These interactions take place when nutrients affect the drug's mechanism of action, either by enhancing or inhibiting its effects.</w:t>
      </w:r>
    </w:p>
    <w:p w:rsidR="00000000" w:rsidDel="00000000" w:rsidP="00000000" w:rsidRDefault="00000000" w:rsidRPr="00000000" w14:paraId="000000C3">
      <w:pPr>
        <w:spacing w:after="200" w:lineRule="auto"/>
        <w:rPr/>
      </w:pPr>
      <w:r w:rsidDel="00000000" w:rsidR="00000000" w:rsidRPr="00000000">
        <w:rPr>
          <w:rtl w:val="0"/>
        </w:rPr>
        <w:t xml:space="preserve">Nutrient status interactions: These interactions happen when drugs influence the body's nutrient levels, leading to deficiencies or excesses.</w:t>
      </w:r>
    </w:p>
    <w:p w:rsidR="00000000" w:rsidDel="00000000" w:rsidP="00000000" w:rsidRDefault="00000000" w:rsidRPr="00000000" w14:paraId="000000C4">
      <w:pPr>
        <w:pStyle w:val="Heading3"/>
        <w:spacing w:after="200" w:lineRule="auto"/>
        <w:rPr/>
      </w:pPr>
      <w:bookmarkStart w:colFirst="0" w:colLast="0" w:name="_tm3xi6j2jisz" w:id="29"/>
      <w:bookmarkEnd w:id="29"/>
      <w:r w:rsidDel="00000000" w:rsidR="00000000" w:rsidRPr="00000000">
        <w:rPr>
          <w:rtl w:val="0"/>
        </w:rPr>
        <w:t xml:space="preserve">Mechanisms of Nutrient-Drug Interactions</w:t>
      </w:r>
    </w:p>
    <w:p w:rsidR="00000000" w:rsidDel="00000000" w:rsidP="00000000" w:rsidRDefault="00000000" w:rsidRPr="00000000" w14:paraId="000000C5">
      <w:pPr>
        <w:spacing w:after="200" w:lineRule="auto"/>
        <w:rPr/>
      </w:pPr>
      <w:r w:rsidDel="00000000" w:rsidR="00000000" w:rsidRPr="00000000">
        <w:rPr>
          <w:b w:val="1"/>
          <w:rtl w:val="0"/>
        </w:rPr>
        <w:t xml:space="preserve">Absorption:</w:t>
      </w:r>
      <w:r w:rsidDel="00000000" w:rsidR="00000000" w:rsidRPr="00000000">
        <w:rPr>
          <w:rtl w:val="0"/>
        </w:rPr>
        <w:t xml:space="preserve"> Nutrients can impact a drug's absorption by competing for transporters, altering the pH of the gastrointestinal tract, or forming complexes with the drug.</w:t>
      </w:r>
    </w:p>
    <w:p w:rsidR="00000000" w:rsidDel="00000000" w:rsidP="00000000" w:rsidRDefault="00000000" w:rsidRPr="00000000" w14:paraId="000000C6">
      <w:pPr>
        <w:spacing w:after="200" w:lineRule="auto"/>
        <w:rPr/>
      </w:pPr>
      <w:r w:rsidDel="00000000" w:rsidR="00000000" w:rsidRPr="00000000">
        <w:rPr>
          <w:rtl w:val="0"/>
        </w:rPr>
        <w:t xml:space="preserve">Example: Calcium in dairy products can bind to antibiotics like tetracycline, reducing their absorption and effectiveness.</w:t>
      </w:r>
    </w:p>
    <w:p w:rsidR="00000000" w:rsidDel="00000000" w:rsidP="00000000" w:rsidRDefault="00000000" w:rsidRPr="00000000" w14:paraId="000000C7">
      <w:pPr>
        <w:spacing w:after="200" w:lineRule="auto"/>
        <w:rPr/>
      </w:pPr>
      <w:r w:rsidDel="00000000" w:rsidR="00000000" w:rsidRPr="00000000">
        <w:rPr>
          <w:rtl w:val="0"/>
        </w:rPr>
        <w:t xml:space="preserve">To avoid absorption-related interactions, consider separating the administration of drugs and nutrients by several hours.</w:t>
      </w:r>
    </w:p>
    <w:p w:rsidR="00000000" w:rsidDel="00000000" w:rsidP="00000000" w:rsidRDefault="00000000" w:rsidRPr="00000000" w14:paraId="000000C8">
      <w:pPr>
        <w:spacing w:after="200" w:lineRule="auto"/>
        <w:rPr/>
      </w:pPr>
      <w:r w:rsidDel="00000000" w:rsidR="00000000" w:rsidRPr="00000000">
        <w:rPr>
          <w:b w:val="1"/>
          <w:rtl w:val="0"/>
        </w:rPr>
        <w:t xml:space="preserve">Distribution:</w:t>
      </w:r>
      <w:r w:rsidDel="00000000" w:rsidR="00000000" w:rsidRPr="00000000">
        <w:rPr>
          <w:rtl w:val="0"/>
        </w:rPr>
        <w:t xml:space="preserve"> Nutrients can affect a drug's distribution by altering plasma protein binding, leading to changes in the drug's free (active) concentration.</w:t>
      </w:r>
    </w:p>
    <w:p w:rsidR="00000000" w:rsidDel="00000000" w:rsidP="00000000" w:rsidRDefault="00000000" w:rsidRPr="00000000" w14:paraId="000000C9">
      <w:pPr>
        <w:spacing w:after="200" w:lineRule="auto"/>
        <w:rPr/>
      </w:pPr>
      <w:r w:rsidDel="00000000" w:rsidR="00000000" w:rsidRPr="00000000">
        <w:rPr>
          <w:rtl w:val="0"/>
        </w:rPr>
        <w:t xml:space="preserve">Example: High-protein diets can increase the protein binding of phenytoin, an antiepileptic drug, reducing its free concentration and potentially leading to subtherapeutic effects.</w:t>
      </w:r>
    </w:p>
    <w:p w:rsidR="00000000" w:rsidDel="00000000" w:rsidP="00000000" w:rsidRDefault="00000000" w:rsidRPr="00000000" w14:paraId="000000CA">
      <w:pPr>
        <w:spacing w:after="200" w:lineRule="auto"/>
        <w:rPr/>
      </w:pPr>
      <w:r w:rsidDel="00000000" w:rsidR="00000000" w:rsidRPr="00000000">
        <w:rPr>
          <w:rtl w:val="0"/>
        </w:rPr>
        <w:t xml:space="preserve">Monitor patients on high-protein diets who are taking highly protein-bound medications for potential changes in drug efficacy.</w:t>
      </w:r>
    </w:p>
    <w:p w:rsidR="00000000" w:rsidDel="00000000" w:rsidP="00000000" w:rsidRDefault="00000000" w:rsidRPr="00000000" w14:paraId="000000CB">
      <w:pPr>
        <w:spacing w:after="200" w:lineRule="auto"/>
        <w:rPr/>
      </w:pPr>
      <w:r w:rsidDel="00000000" w:rsidR="00000000" w:rsidRPr="00000000">
        <w:rPr>
          <w:b w:val="1"/>
          <w:rtl w:val="0"/>
        </w:rPr>
        <w:t xml:space="preserve">Metabolism:</w:t>
      </w:r>
      <w:r w:rsidDel="00000000" w:rsidR="00000000" w:rsidRPr="00000000">
        <w:rPr>
          <w:rtl w:val="0"/>
        </w:rPr>
        <w:t xml:space="preserve"> Nutrients can influence a drug's metabolism by modulating the activity of drug-metabolizing enzymes, such as cytochrome P450 enzymes.</w:t>
      </w:r>
    </w:p>
    <w:p w:rsidR="00000000" w:rsidDel="00000000" w:rsidP="00000000" w:rsidRDefault="00000000" w:rsidRPr="00000000" w14:paraId="000000CC">
      <w:pPr>
        <w:spacing w:after="200" w:lineRule="auto"/>
        <w:rPr/>
      </w:pPr>
      <w:r w:rsidDel="00000000" w:rsidR="00000000" w:rsidRPr="00000000">
        <w:rPr>
          <w:rtl w:val="0"/>
        </w:rPr>
        <w:t xml:space="preserve">Example: Grapefruit juice contains compounds that inhibit CYP3A4, an enzyme responsible for the metabolism of many drugs, leading to increased drug concentrations and potential toxicity.</w:t>
      </w:r>
    </w:p>
    <w:p w:rsidR="00000000" w:rsidDel="00000000" w:rsidP="00000000" w:rsidRDefault="00000000" w:rsidRPr="00000000" w14:paraId="000000CD">
      <w:pPr>
        <w:spacing w:after="200" w:lineRule="auto"/>
        <w:rPr/>
      </w:pPr>
      <w:r w:rsidDel="00000000" w:rsidR="00000000" w:rsidRPr="00000000">
        <w:rPr>
          <w:rtl w:val="0"/>
        </w:rPr>
        <w:t xml:space="preserve">Inquire about patients' dietary habits and educate them on potential food-drug interactions to avoid adverse effects.</w:t>
      </w:r>
    </w:p>
    <w:p w:rsidR="00000000" w:rsidDel="00000000" w:rsidP="00000000" w:rsidRDefault="00000000" w:rsidRPr="00000000" w14:paraId="000000CE">
      <w:pPr>
        <w:spacing w:after="200" w:lineRule="auto"/>
        <w:rPr/>
      </w:pPr>
      <w:r w:rsidDel="00000000" w:rsidR="00000000" w:rsidRPr="00000000">
        <w:rPr>
          <w:b w:val="1"/>
          <w:rtl w:val="0"/>
        </w:rPr>
        <w:t xml:space="preserve">Excretion:</w:t>
      </w:r>
      <w:r w:rsidDel="00000000" w:rsidR="00000000" w:rsidRPr="00000000">
        <w:rPr>
          <w:rtl w:val="0"/>
        </w:rPr>
        <w:t xml:space="preserve"> Nutrients can affect a drug's excretion by altering renal function or competing for renal transporters.</w:t>
      </w:r>
    </w:p>
    <w:p w:rsidR="00000000" w:rsidDel="00000000" w:rsidP="00000000" w:rsidRDefault="00000000" w:rsidRPr="00000000" w14:paraId="000000CF">
      <w:pPr>
        <w:spacing w:after="200" w:lineRule="auto"/>
        <w:rPr/>
      </w:pPr>
      <w:r w:rsidDel="00000000" w:rsidR="00000000" w:rsidRPr="00000000">
        <w:rPr>
          <w:rtl w:val="0"/>
        </w:rPr>
        <w:t xml:space="preserve">Example: High sodium intake can increase the renal excretion of lithium, a mood stabilizer, reducing its therapeutic effects.</w:t>
      </w:r>
    </w:p>
    <w:p w:rsidR="00000000" w:rsidDel="00000000" w:rsidP="00000000" w:rsidRDefault="00000000" w:rsidRPr="00000000" w14:paraId="000000D0">
      <w:pPr>
        <w:spacing w:after="200" w:lineRule="auto"/>
        <w:rPr/>
      </w:pPr>
      <w:r w:rsidDel="00000000" w:rsidR="00000000" w:rsidRPr="00000000">
        <w:rPr>
          <w:rtl w:val="0"/>
        </w:rPr>
        <w:t xml:space="preserve">Advise patients on medications with narrow therapeutic windows, such as lithium, to maintain consistent dietary habits to avoid fluctuations in drug concentrations.</w:t>
      </w:r>
    </w:p>
    <w:p w:rsidR="00000000" w:rsidDel="00000000" w:rsidP="00000000" w:rsidRDefault="00000000" w:rsidRPr="00000000" w14:paraId="000000D1">
      <w:pPr>
        <w:pStyle w:val="Heading3"/>
        <w:spacing w:after="200" w:lineRule="auto"/>
        <w:rPr/>
      </w:pPr>
      <w:bookmarkStart w:colFirst="0" w:colLast="0" w:name="_s8vn29yb91a0" w:id="30"/>
      <w:bookmarkEnd w:id="30"/>
      <w:r w:rsidDel="00000000" w:rsidR="00000000" w:rsidRPr="00000000">
        <w:rPr>
          <w:rtl w:val="0"/>
        </w:rPr>
        <w:t xml:space="preserve">Examples of Nutrient-Drug Interactions</w:t>
      </w:r>
    </w:p>
    <w:p w:rsidR="00000000" w:rsidDel="00000000" w:rsidP="00000000" w:rsidRDefault="00000000" w:rsidRPr="00000000" w14:paraId="000000D2">
      <w:pPr>
        <w:spacing w:after="200" w:lineRule="auto"/>
        <w:rPr/>
      </w:pPr>
      <w:r w:rsidDel="00000000" w:rsidR="00000000" w:rsidRPr="00000000">
        <w:rPr>
          <w:b w:val="1"/>
          <w:rtl w:val="0"/>
        </w:rPr>
        <w:t xml:space="preserve">Warfarin and vitamin K:</w:t>
      </w:r>
      <w:r w:rsidDel="00000000" w:rsidR="00000000" w:rsidRPr="00000000">
        <w:rPr>
          <w:rtl w:val="0"/>
        </w:rPr>
        <w:t xml:space="preserve"> Warfarin, an anticoagulant, inhibits vitamin K-dependent clotting factors. High intake of vitamin K-rich foods, such as green leafy vegetables, can counteract warfarin's effects and increase clotting risk.</w:t>
      </w:r>
    </w:p>
    <w:p w:rsidR="00000000" w:rsidDel="00000000" w:rsidP="00000000" w:rsidRDefault="00000000" w:rsidRPr="00000000" w14:paraId="000000D3">
      <w:pPr>
        <w:spacing w:after="200" w:lineRule="auto"/>
        <w:rPr/>
      </w:pPr>
      <w:r w:rsidDel="00000000" w:rsidR="00000000" w:rsidRPr="00000000">
        <w:rPr>
          <w:b w:val="1"/>
          <w:rtl w:val="0"/>
        </w:rPr>
        <w:t xml:space="preserve">Monoamine oxidase inhibitors (MAOIs) and tyramine:</w:t>
      </w:r>
      <w:r w:rsidDel="00000000" w:rsidR="00000000" w:rsidRPr="00000000">
        <w:rPr>
          <w:rtl w:val="0"/>
        </w:rPr>
        <w:t xml:space="preserve"> MAOIs, a class of antidepressants, inhibit the breakdown of tyramine, a naturally occurring compound found in aged, fermented, or spoiled foods. High tyramine levels can cause a hypertensive crisis in patients taking MAOIs.</w:t>
      </w:r>
    </w:p>
    <w:p w:rsidR="00000000" w:rsidDel="00000000" w:rsidP="00000000" w:rsidRDefault="00000000" w:rsidRPr="00000000" w14:paraId="000000D4">
      <w:pPr>
        <w:spacing w:after="200" w:lineRule="auto"/>
        <w:rPr/>
      </w:pPr>
      <w:r w:rsidDel="00000000" w:rsidR="00000000" w:rsidRPr="00000000">
        <w:rPr>
          <w:b w:val="1"/>
          <w:rtl w:val="0"/>
        </w:rPr>
        <w:t xml:space="preserve">Diuretics and potassium:</w:t>
      </w:r>
      <w:r w:rsidDel="00000000" w:rsidR="00000000" w:rsidRPr="00000000">
        <w:rPr>
          <w:rtl w:val="0"/>
        </w:rPr>
        <w:t xml:space="preserve"> Some diuretics, such as thiazides and loop diuretics, can cause potassium depletion, leading to hypokalemia. Potassium-sparing diuretics, on the other hand, can increase potassium levels, resulting in hyperkalemia. Both conditions can have serious health consequences, such as arrhythmias and muscle weakness.</w:t>
      </w:r>
    </w:p>
    <w:p w:rsidR="00000000" w:rsidDel="00000000" w:rsidP="00000000" w:rsidRDefault="00000000" w:rsidRPr="00000000" w14:paraId="000000D5">
      <w:pPr>
        <w:spacing w:after="200" w:lineRule="auto"/>
        <w:rPr/>
      </w:pPr>
      <w:r w:rsidDel="00000000" w:rsidR="00000000" w:rsidRPr="00000000">
        <w:rPr>
          <w:b w:val="1"/>
          <w:rtl w:val="0"/>
        </w:rPr>
        <w:t xml:space="preserve">Antacids and iron:</w:t>
      </w:r>
      <w:r w:rsidDel="00000000" w:rsidR="00000000" w:rsidRPr="00000000">
        <w:rPr>
          <w:rtl w:val="0"/>
        </w:rPr>
        <w:t xml:space="preserve"> Antacids, used to neutralize stomach acid, can reduce the absorption of iron from dietary sources, potentially leading to iron deficiency anemia. This interaction is particularly relevant for patients with pre-existing iron deficiency or those taking iron supplements.</w:t>
      </w:r>
    </w:p>
    <w:p w:rsidR="00000000" w:rsidDel="00000000" w:rsidP="00000000" w:rsidRDefault="00000000" w:rsidRPr="00000000" w14:paraId="000000D6">
      <w:pPr>
        <w:spacing w:after="200" w:lineRule="auto"/>
        <w:rPr/>
      </w:pPr>
      <w:r w:rsidDel="00000000" w:rsidR="00000000" w:rsidRPr="00000000">
        <w:rPr>
          <w:b w:val="1"/>
          <w:rtl w:val="0"/>
        </w:rPr>
        <w:t xml:space="preserve">Statins and coenzyme Q10</w:t>
      </w:r>
      <w:r w:rsidDel="00000000" w:rsidR="00000000" w:rsidRPr="00000000">
        <w:rPr>
          <w:rtl w:val="0"/>
        </w:rPr>
        <w:t xml:space="preserve">: Statins, a class of cholesterol-lowering medications, can reduce the production of coenzyme Q10, an essential nutrient for cellular energy production. This interaction may contribute to the muscle-related side effects associated with statin use, such as myalgia and weakness.</w:t>
      </w:r>
    </w:p>
    <w:p w:rsidR="00000000" w:rsidDel="00000000" w:rsidP="00000000" w:rsidRDefault="00000000" w:rsidRPr="00000000" w14:paraId="000000D7">
      <w:pPr>
        <w:pStyle w:val="Heading3"/>
        <w:spacing w:after="200" w:lineRule="auto"/>
        <w:rPr/>
      </w:pPr>
      <w:bookmarkStart w:colFirst="0" w:colLast="0" w:name="_7rt34kgz3nhi" w:id="31"/>
      <w:bookmarkEnd w:id="31"/>
      <w:r w:rsidDel="00000000" w:rsidR="00000000" w:rsidRPr="00000000">
        <w:rPr>
          <w:rtl w:val="0"/>
        </w:rPr>
        <w:t xml:space="preserve">Strategies for Managing Nutrient-Drug Interactions</w:t>
      </w:r>
    </w:p>
    <w:p w:rsidR="00000000" w:rsidDel="00000000" w:rsidP="00000000" w:rsidRDefault="00000000" w:rsidRPr="00000000" w14:paraId="000000D8">
      <w:pPr>
        <w:spacing w:after="200" w:lineRule="auto"/>
        <w:rPr/>
      </w:pPr>
      <w:r w:rsidDel="00000000" w:rsidR="00000000" w:rsidRPr="00000000">
        <w:rPr>
          <w:b w:val="1"/>
          <w:rtl w:val="0"/>
        </w:rPr>
        <w:t xml:space="preserve">Timing of administration:</w:t>
      </w:r>
      <w:r w:rsidDel="00000000" w:rsidR="00000000" w:rsidRPr="00000000">
        <w:rPr>
          <w:rtl w:val="0"/>
        </w:rPr>
        <w:t xml:space="preserve"> Separating the timing of nutrient and drug intake can help minimize interactions related to absorption. For example, taking medications that interact with calcium at least 2-4 hours before or after consuming dairy products can prevent reduced absorption.</w:t>
      </w:r>
    </w:p>
    <w:p w:rsidR="00000000" w:rsidDel="00000000" w:rsidP="00000000" w:rsidRDefault="00000000" w:rsidRPr="00000000" w14:paraId="000000D9">
      <w:pPr>
        <w:spacing w:after="200" w:lineRule="auto"/>
        <w:rPr/>
      </w:pPr>
      <w:r w:rsidDel="00000000" w:rsidR="00000000" w:rsidRPr="00000000">
        <w:rPr>
          <w:b w:val="1"/>
          <w:rtl w:val="0"/>
        </w:rPr>
        <w:t xml:space="preserve">Consistent dietary habits:</w:t>
      </w:r>
      <w:r w:rsidDel="00000000" w:rsidR="00000000" w:rsidRPr="00000000">
        <w:rPr>
          <w:rtl w:val="0"/>
        </w:rPr>
        <w:t xml:space="preserve"> Maintaining consistent dietary habits can help prevent fluctuations in drug concentrations due to nutrient interactions. This is particularly important for medications with narrow therapeutic windows, such as warfarin and lithium.</w:t>
      </w:r>
    </w:p>
    <w:p w:rsidR="00000000" w:rsidDel="00000000" w:rsidP="00000000" w:rsidRDefault="00000000" w:rsidRPr="00000000" w14:paraId="000000DA">
      <w:pPr>
        <w:spacing w:after="200" w:lineRule="auto"/>
        <w:rPr/>
      </w:pPr>
      <w:r w:rsidDel="00000000" w:rsidR="00000000" w:rsidRPr="00000000">
        <w:rPr>
          <w:b w:val="1"/>
          <w:rtl w:val="0"/>
        </w:rPr>
        <w:t xml:space="preserve">Patient education:</w:t>
      </w:r>
      <w:r w:rsidDel="00000000" w:rsidR="00000000" w:rsidRPr="00000000">
        <w:rPr>
          <w:rtl w:val="0"/>
        </w:rPr>
        <w:t xml:space="preserve"> Educate patients on potential food-drug interactions and provide guidance on how to manage these interactions safely. Encourage patients to communicate any changes in their dietary habits or the use of supplements.</w:t>
      </w:r>
    </w:p>
    <w:p w:rsidR="00000000" w:rsidDel="00000000" w:rsidP="00000000" w:rsidRDefault="00000000" w:rsidRPr="00000000" w14:paraId="000000DB">
      <w:pPr>
        <w:spacing w:after="200" w:lineRule="auto"/>
        <w:rPr/>
      </w:pPr>
      <w:r w:rsidDel="00000000" w:rsidR="00000000" w:rsidRPr="00000000">
        <w:rPr>
          <w:b w:val="1"/>
          <w:rtl w:val="0"/>
        </w:rPr>
        <w:t xml:space="preserve">Monitoring:</w:t>
      </w:r>
      <w:r w:rsidDel="00000000" w:rsidR="00000000" w:rsidRPr="00000000">
        <w:rPr>
          <w:rtl w:val="0"/>
        </w:rPr>
        <w:t xml:space="preserve"> Regularly monitor patients' nutrient status, especially those at risk for nutrient deficiencies or excesses due to medication use. Adjust nutrient supplementation or dietary recommendations accordingly to maintain optimal nutrient status.</w:t>
      </w:r>
    </w:p>
    <w:p w:rsidR="00000000" w:rsidDel="00000000" w:rsidP="00000000" w:rsidRDefault="00000000" w:rsidRPr="00000000" w14:paraId="000000DC">
      <w:pPr>
        <w:spacing w:after="200" w:lineRule="auto"/>
        <w:rPr/>
      </w:pPr>
      <w:r w:rsidDel="00000000" w:rsidR="00000000" w:rsidRPr="00000000">
        <w:rPr>
          <w:b w:val="1"/>
          <w:rtl w:val="0"/>
        </w:rPr>
        <w:t xml:space="preserve">Individualized treatment plans:</w:t>
      </w:r>
      <w:r w:rsidDel="00000000" w:rsidR="00000000" w:rsidRPr="00000000">
        <w:rPr>
          <w:rtl w:val="0"/>
        </w:rPr>
        <w:t xml:space="preserve"> Consider each patient's unique dietary habits, nutrient status, and medication regimen when developing naturopathic treatment plans. This approach can help identify potential nutrient-drug interactions and develop strategies to minimize their impact on treatment outcomes.</w:t>
      </w:r>
    </w:p>
    <w:p w:rsidR="00000000" w:rsidDel="00000000" w:rsidP="00000000" w:rsidRDefault="00000000" w:rsidRPr="00000000" w14:paraId="000000DD">
      <w:pPr>
        <w:spacing w:after="200" w:lineRule="auto"/>
        <w:rPr/>
      </w:pPr>
      <w:r w:rsidDel="00000000" w:rsidR="00000000" w:rsidRPr="00000000">
        <w:rPr>
          <w:rtl w:val="0"/>
        </w:rPr>
        <w:t xml:space="preserve">In conclusion, understanding and managing nutrient-drug interactions are essential aspects of naturopathic practice. By recognizing the different types of interactions, their mechanisms, and examples, practitioners can develop strategies to minimize their impact on patients' health and treatment outcomes. Educating patients, monitoring nutrient status, and individualizing treatment plans are crucial steps in effectively addressing nutrient-drug interactions in naturopathic medicine.</w:t>
      </w:r>
    </w:p>
    <w:p w:rsidR="00000000" w:rsidDel="00000000" w:rsidP="00000000" w:rsidRDefault="00000000" w:rsidRPr="00000000" w14:paraId="000000DE">
      <w:pPr>
        <w:pStyle w:val="Heading2"/>
        <w:spacing w:after="200" w:lineRule="auto"/>
        <w:rPr/>
      </w:pPr>
      <w:bookmarkStart w:colFirst="0" w:colLast="0" w:name="_akzr0koq33mf" w:id="32"/>
      <w:bookmarkEnd w:id="32"/>
      <w:r w:rsidDel="00000000" w:rsidR="00000000" w:rsidRPr="00000000">
        <w:rPr>
          <w:rtl w:val="0"/>
        </w:rPr>
        <w:t xml:space="preserve">Food-Supplement Interactions</w:t>
      </w:r>
    </w:p>
    <w:p w:rsidR="00000000" w:rsidDel="00000000" w:rsidP="00000000" w:rsidRDefault="00000000" w:rsidRPr="00000000" w14:paraId="000000DF">
      <w:pPr>
        <w:spacing w:after="200" w:lineRule="auto"/>
        <w:rPr/>
      </w:pPr>
      <w:r w:rsidDel="00000000" w:rsidR="00000000" w:rsidRPr="00000000">
        <w:rPr>
          <w:rtl w:val="0"/>
        </w:rPr>
        <w:t xml:space="preserve">Food-supplement interactions are crucial to consider in naturopathic practice, as they can affect the absorption, metabolism, and overall effectiveness of dietary supplements. In this lesson, we'll delve deeper into the various types of food-supplement interactions, their mechanisms, and examples. Additionally, potential complications, and resources for further study will be provided. However, strategies for managing these interactions are virtually identical to those for managing nutrient-drug interactions (see Nutrient-Drug Interactions above)</w:t>
      </w:r>
    </w:p>
    <w:p w:rsidR="00000000" w:rsidDel="00000000" w:rsidP="00000000" w:rsidRDefault="00000000" w:rsidRPr="00000000" w14:paraId="000000E0">
      <w:pPr>
        <w:pStyle w:val="Heading3"/>
        <w:spacing w:after="200" w:lineRule="auto"/>
        <w:rPr/>
      </w:pPr>
      <w:bookmarkStart w:colFirst="0" w:colLast="0" w:name="_atezsulhkoeb" w:id="33"/>
      <w:bookmarkEnd w:id="33"/>
      <w:r w:rsidDel="00000000" w:rsidR="00000000" w:rsidRPr="00000000">
        <w:rPr>
          <w:rtl w:val="0"/>
        </w:rPr>
        <w:t xml:space="preserve">Types of Food-Supplement Interactions</w:t>
      </w:r>
    </w:p>
    <w:p w:rsidR="00000000" w:rsidDel="00000000" w:rsidP="00000000" w:rsidRDefault="00000000" w:rsidRPr="00000000" w14:paraId="000000E1">
      <w:pPr>
        <w:spacing w:after="200" w:lineRule="auto"/>
        <w:rPr/>
      </w:pPr>
      <w:r w:rsidDel="00000000" w:rsidR="00000000" w:rsidRPr="00000000">
        <w:rPr>
          <w:b w:val="1"/>
          <w:rtl w:val="0"/>
        </w:rPr>
        <w:t xml:space="preserve">Absorption-related interactions:</w:t>
      </w:r>
      <w:r w:rsidDel="00000000" w:rsidR="00000000" w:rsidRPr="00000000">
        <w:rPr>
          <w:rtl w:val="0"/>
        </w:rPr>
        <w:t xml:space="preserve"> These interactions occur when the presence of certain food components affects the absorption of nutrients or other substances from supplements. This can result in decreased or increased absorption, depending on the specific interaction.</w:t>
      </w:r>
    </w:p>
    <w:p w:rsidR="00000000" w:rsidDel="00000000" w:rsidP="00000000" w:rsidRDefault="00000000" w:rsidRPr="00000000" w14:paraId="000000E2">
      <w:pPr>
        <w:spacing w:after="200" w:lineRule="auto"/>
        <w:rPr/>
      </w:pPr>
      <w:r w:rsidDel="00000000" w:rsidR="00000000" w:rsidRPr="00000000">
        <w:rPr>
          <w:b w:val="1"/>
          <w:rtl w:val="0"/>
        </w:rPr>
        <w:t xml:space="preserve">Metabolism-related interactions:</w:t>
      </w:r>
      <w:r w:rsidDel="00000000" w:rsidR="00000000" w:rsidRPr="00000000">
        <w:rPr>
          <w:rtl w:val="0"/>
        </w:rPr>
        <w:t xml:space="preserve"> These interactions involve the effects of food components on the metabolism of substances in supplements. This can lead to alterations in the bioavailability, efficacy, or safety of the supplement.</w:t>
      </w:r>
    </w:p>
    <w:p w:rsidR="00000000" w:rsidDel="00000000" w:rsidP="00000000" w:rsidRDefault="00000000" w:rsidRPr="00000000" w14:paraId="000000E3">
      <w:pPr>
        <w:spacing w:after="200" w:lineRule="auto"/>
        <w:rPr/>
      </w:pPr>
      <w:r w:rsidDel="00000000" w:rsidR="00000000" w:rsidRPr="00000000">
        <w:rPr>
          <w:b w:val="1"/>
          <w:rtl w:val="0"/>
        </w:rPr>
        <w:t xml:space="preserve">Excretion-related interactions:</w:t>
      </w:r>
      <w:r w:rsidDel="00000000" w:rsidR="00000000" w:rsidRPr="00000000">
        <w:rPr>
          <w:rtl w:val="0"/>
        </w:rPr>
        <w:t xml:space="preserve"> Food components can affect the excretion of substances found in supplements, potentially leading to changes in their overall effectiveness or the risk of toxicity.</w:t>
      </w:r>
    </w:p>
    <w:p w:rsidR="00000000" w:rsidDel="00000000" w:rsidP="00000000" w:rsidRDefault="00000000" w:rsidRPr="00000000" w14:paraId="000000E4">
      <w:pPr>
        <w:spacing w:after="200" w:lineRule="auto"/>
        <w:rPr/>
      </w:pPr>
      <w:r w:rsidDel="00000000" w:rsidR="00000000" w:rsidRPr="00000000">
        <w:rPr>
          <w:i w:val="1"/>
          <w:rtl w:val="0"/>
        </w:rPr>
        <w:t xml:space="preserve">Table 1: Examples of Food-Supplement Interactions</w:t>
      </w:r>
      <w:r w:rsidDel="00000000" w:rsidR="00000000" w:rsidRPr="00000000">
        <w:rPr>
          <w:rtl w:val="0"/>
        </w:rPr>
      </w:r>
    </w:p>
    <w:tbl>
      <w:tblPr>
        <w:tblStyle w:val="Table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620"/>
        <w:gridCol w:w="3030"/>
        <w:gridCol w:w="2610"/>
        <w:tblGridChange w:id="0">
          <w:tblGrid>
            <w:gridCol w:w="1755"/>
            <w:gridCol w:w="1620"/>
            <w:gridCol w:w="3030"/>
            <w:gridCol w:w="261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5">
            <w:pPr>
              <w:widowControl w:val="0"/>
              <w:spacing w:after="200" w:lineRule="auto"/>
              <w:rPr>
                <w:sz w:val="20"/>
                <w:szCs w:val="20"/>
              </w:rPr>
            </w:pPr>
            <w:r w:rsidDel="00000000" w:rsidR="00000000" w:rsidRPr="00000000">
              <w:rPr>
                <w:b w:val="1"/>
                <w:sz w:val="20"/>
                <w:szCs w:val="20"/>
                <w:rtl w:val="0"/>
              </w:rPr>
              <w:t xml:space="preserve">Food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6">
            <w:pPr>
              <w:widowControl w:val="0"/>
              <w:spacing w:after="200" w:lineRule="auto"/>
              <w:rPr>
                <w:sz w:val="20"/>
                <w:szCs w:val="20"/>
              </w:rPr>
            </w:pPr>
            <w:r w:rsidDel="00000000" w:rsidR="00000000" w:rsidRPr="00000000">
              <w:rPr>
                <w:b w:val="1"/>
                <w:sz w:val="20"/>
                <w:szCs w:val="20"/>
                <w:rtl w:val="0"/>
              </w:rPr>
              <w:t xml:space="preserve">Supplement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7">
            <w:pPr>
              <w:widowControl w:val="0"/>
              <w:spacing w:after="200" w:lineRule="auto"/>
              <w:rPr>
                <w:sz w:val="20"/>
                <w:szCs w:val="20"/>
              </w:rPr>
            </w:pPr>
            <w:r w:rsidDel="00000000" w:rsidR="00000000" w:rsidRPr="00000000">
              <w:rPr>
                <w:b w:val="1"/>
                <w:sz w:val="20"/>
                <w:szCs w:val="20"/>
                <w:rtl w:val="0"/>
              </w:rPr>
              <w:t xml:space="preserve">Type of Interaction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0.0" w:type="dxa"/>
              <w:bottom w:w="40.0" w:type="dxa"/>
              <w:right w:w="0.0" w:type="dxa"/>
            </w:tcMar>
            <w:vAlign w:val="bottom"/>
          </w:tcPr>
          <w:p w:rsidR="00000000" w:rsidDel="00000000" w:rsidP="00000000" w:rsidRDefault="00000000" w:rsidRPr="00000000" w14:paraId="000000E8">
            <w:pPr>
              <w:widowControl w:val="0"/>
              <w:spacing w:after="200" w:lineRule="auto"/>
              <w:rPr>
                <w:b w:val="1"/>
                <w:sz w:val="20"/>
                <w:szCs w:val="20"/>
              </w:rPr>
            </w:pPr>
            <w:r w:rsidDel="00000000" w:rsidR="00000000" w:rsidRPr="00000000">
              <w:rPr>
                <w:b w:val="1"/>
                <w:sz w:val="20"/>
                <w:szCs w:val="20"/>
                <w:rtl w:val="0"/>
              </w:rPr>
              <w:t xml:space="preserve">Management Strategy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after="200" w:lineRule="auto"/>
              <w:rPr>
                <w:sz w:val="20"/>
                <w:szCs w:val="20"/>
              </w:rPr>
            </w:pPr>
            <w:r w:rsidDel="00000000" w:rsidR="00000000" w:rsidRPr="00000000">
              <w:rPr>
                <w:sz w:val="20"/>
                <w:szCs w:val="20"/>
                <w:rtl w:val="0"/>
              </w:rPr>
              <w:t xml:space="preserve">Dairy products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after="200" w:lineRule="auto"/>
              <w:rPr>
                <w:sz w:val="20"/>
                <w:szCs w:val="20"/>
              </w:rPr>
            </w:pPr>
            <w:r w:rsidDel="00000000" w:rsidR="00000000" w:rsidRPr="00000000">
              <w:rPr>
                <w:sz w:val="20"/>
                <w:szCs w:val="20"/>
                <w:rtl w:val="0"/>
              </w:rPr>
              <w:t xml:space="preserve">Iron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after="200" w:lineRule="auto"/>
              <w:rPr>
                <w:sz w:val="20"/>
                <w:szCs w:val="20"/>
              </w:rPr>
            </w:pPr>
            <w:r w:rsidDel="00000000" w:rsidR="00000000" w:rsidRPr="00000000">
              <w:rPr>
                <w:sz w:val="20"/>
                <w:szCs w:val="20"/>
                <w:rtl w:val="0"/>
              </w:rPr>
              <w:t xml:space="preserve">Reduced iron absorption due to calcium</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EC">
            <w:pPr>
              <w:widowControl w:val="0"/>
              <w:spacing w:after="200" w:lineRule="auto"/>
              <w:rPr>
                <w:sz w:val="20"/>
                <w:szCs w:val="20"/>
              </w:rPr>
            </w:pPr>
            <w:r w:rsidDel="00000000" w:rsidR="00000000" w:rsidRPr="00000000">
              <w:rPr>
                <w:sz w:val="20"/>
                <w:szCs w:val="20"/>
                <w:rtl w:val="0"/>
              </w:rPr>
              <w:t xml:space="preserve">Separate intake by 1-2 hours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after="200" w:lineRule="auto"/>
              <w:rPr>
                <w:sz w:val="20"/>
                <w:szCs w:val="20"/>
              </w:rPr>
            </w:pPr>
            <w:r w:rsidDel="00000000" w:rsidR="00000000" w:rsidRPr="00000000">
              <w:rPr>
                <w:sz w:val="20"/>
                <w:szCs w:val="20"/>
                <w:rtl w:val="0"/>
              </w:rPr>
              <w:t xml:space="preserve">High-fiber foods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after="200" w:lineRule="auto"/>
              <w:rPr>
                <w:sz w:val="20"/>
                <w:szCs w:val="20"/>
              </w:rPr>
            </w:pPr>
            <w:r w:rsidDel="00000000" w:rsidR="00000000" w:rsidRPr="00000000">
              <w:rPr>
                <w:sz w:val="20"/>
                <w:szCs w:val="20"/>
                <w:rtl w:val="0"/>
              </w:rPr>
              <w:t xml:space="preserve">Calcium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after="200" w:lineRule="auto"/>
              <w:rPr>
                <w:sz w:val="20"/>
                <w:szCs w:val="20"/>
              </w:rPr>
            </w:pPr>
            <w:r w:rsidDel="00000000" w:rsidR="00000000" w:rsidRPr="00000000">
              <w:rPr>
                <w:sz w:val="20"/>
                <w:szCs w:val="20"/>
                <w:rtl w:val="0"/>
              </w:rPr>
              <w:t xml:space="preserve">Reduced calcium absorption due to fiber binding</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F0">
            <w:pPr>
              <w:widowControl w:val="0"/>
              <w:spacing w:after="200" w:lineRule="auto"/>
              <w:rPr>
                <w:sz w:val="20"/>
                <w:szCs w:val="20"/>
              </w:rPr>
            </w:pPr>
            <w:r w:rsidDel="00000000" w:rsidR="00000000" w:rsidRPr="00000000">
              <w:rPr>
                <w:sz w:val="20"/>
                <w:szCs w:val="20"/>
                <w:rtl w:val="0"/>
              </w:rPr>
              <w:t xml:space="preserve">Separate intake by 1-2 hours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after="200" w:lineRule="auto"/>
              <w:rPr>
                <w:sz w:val="20"/>
                <w:szCs w:val="20"/>
              </w:rPr>
            </w:pPr>
            <w:r w:rsidDel="00000000" w:rsidR="00000000" w:rsidRPr="00000000">
              <w:rPr>
                <w:sz w:val="20"/>
                <w:szCs w:val="20"/>
                <w:rtl w:val="0"/>
              </w:rPr>
              <w:t xml:space="preserve">High-fiber foods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after="200" w:lineRule="auto"/>
              <w:rPr>
                <w:sz w:val="20"/>
                <w:szCs w:val="20"/>
              </w:rPr>
            </w:pPr>
            <w:r w:rsidDel="00000000" w:rsidR="00000000" w:rsidRPr="00000000">
              <w:rPr>
                <w:sz w:val="20"/>
                <w:szCs w:val="20"/>
                <w:rtl w:val="0"/>
              </w:rPr>
              <w:t xml:space="preserve">Zinc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after="200" w:lineRule="auto"/>
              <w:rPr>
                <w:sz w:val="20"/>
                <w:szCs w:val="20"/>
              </w:rPr>
            </w:pPr>
            <w:r w:rsidDel="00000000" w:rsidR="00000000" w:rsidRPr="00000000">
              <w:rPr>
                <w:sz w:val="20"/>
                <w:szCs w:val="20"/>
                <w:rtl w:val="0"/>
              </w:rPr>
              <w:t xml:space="preserve">Reduced zinc absorption due to fiber binding</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F4">
            <w:pPr>
              <w:widowControl w:val="0"/>
              <w:spacing w:after="200" w:lineRule="auto"/>
              <w:rPr>
                <w:sz w:val="20"/>
                <w:szCs w:val="20"/>
              </w:rPr>
            </w:pPr>
            <w:r w:rsidDel="00000000" w:rsidR="00000000" w:rsidRPr="00000000">
              <w:rPr>
                <w:sz w:val="20"/>
                <w:szCs w:val="20"/>
                <w:rtl w:val="0"/>
              </w:rPr>
              <w:t xml:space="preserve">Separate intake by 1-2 hours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after="200" w:lineRule="auto"/>
              <w:rPr>
                <w:sz w:val="20"/>
                <w:szCs w:val="20"/>
              </w:rPr>
            </w:pPr>
            <w:r w:rsidDel="00000000" w:rsidR="00000000" w:rsidRPr="00000000">
              <w:rPr>
                <w:sz w:val="20"/>
                <w:szCs w:val="20"/>
                <w:rtl w:val="0"/>
              </w:rPr>
              <w:t xml:space="preserve">High-fiber foods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after="200" w:lineRule="auto"/>
              <w:rPr>
                <w:sz w:val="20"/>
                <w:szCs w:val="20"/>
              </w:rPr>
            </w:pPr>
            <w:r w:rsidDel="00000000" w:rsidR="00000000" w:rsidRPr="00000000">
              <w:rPr>
                <w:sz w:val="20"/>
                <w:szCs w:val="20"/>
                <w:rtl w:val="0"/>
              </w:rPr>
              <w:t xml:space="preserve">Iron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after="200" w:lineRule="auto"/>
              <w:rPr>
                <w:sz w:val="20"/>
                <w:szCs w:val="20"/>
              </w:rPr>
            </w:pPr>
            <w:r w:rsidDel="00000000" w:rsidR="00000000" w:rsidRPr="00000000">
              <w:rPr>
                <w:sz w:val="20"/>
                <w:szCs w:val="20"/>
                <w:rtl w:val="0"/>
              </w:rPr>
              <w:t xml:space="preserve">Reduced iron absorption due to fiber binding</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F8">
            <w:pPr>
              <w:widowControl w:val="0"/>
              <w:spacing w:after="200" w:lineRule="auto"/>
              <w:rPr>
                <w:sz w:val="20"/>
                <w:szCs w:val="20"/>
              </w:rPr>
            </w:pPr>
            <w:r w:rsidDel="00000000" w:rsidR="00000000" w:rsidRPr="00000000">
              <w:rPr>
                <w:sz w:val="20"/>
                <w:szCs w:val="20"/>
                <w:rtl w:val="0"/>
              </w:rPr>
              <w:t xml:space="preserve">Separate intake by 1-2 hours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200" w:lineRule="auto"/>
              <w:rPr>
                <w:sz w:val="20"/>
                <w:szCs w:val="20"/>
              </w:rPr>
            </w:pPr>
            <w:r w:rsidDel="00000000" w:rsidR="00000000" w:rsidRPr="00000000">
              <w:rPr>
                <w:sz w:val="20"/>
                <w:szCs w:val="20"/>
                <w:rtl w:val="0"/>
              </w:rPr>
              <w:t xml:space="preserve">Grapefruit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200" w:lineRule="auto"/>
              <w:rPr>
                <w:sz w:val="20"/>
                <w:szCs w:val="20"/>
              </w:rPr>
            </w:pPr>
            <w:r w:rsidDel="00000000" w:rsidR="00000000" w:rsidRPr="00000000">
              <w:rPr>
                <w:sz w:val="20"/>
                <w:szCs w:val="20"/>
                <w:rtl w:val="0"/>
              </w:rPr>
              <w:t xml:space="preserve">Statins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after="200" w:lineRule="auto"/>
              <w:rPr>
                <w:sz w:val="20"/>
                <w:szCs w:val="20"/>
              </w:rPr>
            </w:pPr>
            <w:r w:rsidDel="00000000" w:rsidR="00000000" w:rsidRPr="00000000">
              <w:rPr>
                <w:sz w:val="20"/>
                <w:szCs w:val="20"/>
                <w:rtl w:val="0"/>
              </w:rPr>
              <w:t xml:space="preserve">Altered drug metabolism, potentially increasing risk of side effects</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FC">
            <w:pPr>
              <w:widowControl w:val="0"/>
              <w:spacing w:after="200" w:lineRule="auto"/>
              <w:rPr>
                <w:sz w:val="20"/>
                <w:szCs w:val="20"/>
              </w:rPr>
            </w:pPr>
            <w:r w:rsidDel="00000000" w:rsidR="00000000" w:rsidRPr="00000000">
              <w:rPr>
                <w:sz w:val="20"/>
                <w:szCs w:val="20"/>
                <w:rtl w:val="0"/>
              </w:rPr>
              <w:t xml:space="preserve">Avoid grapefruit consumption while on statins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after="200" w:lineRule="auto"/>
              <w:rPr>
                <w:sz w:val="20"/>
                <w:szCs w:val="20"/>
              </w:rPr>
            </w:pPr>
            <w:r w:rsidDel="00000000" w:rsidR="00000000" w:rsidRPr="00000000">
              <w:rPr>
                <w:sz w:val="20"/>
                <w:szCs w:val="20"/>
                <w:rtl w:val="0"/>
              </w:rPr>
              <w:t xml:space="preserve">Green leafy vegetables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after="200" w:lineRule="auto"/>
              <w:rPr>
                <w:sz w:val="20"/>
                <w:szCs w:val="20"/>
              </w:rPr>
            </w:pPr>
            <w:r w:rsidDel="00000000" w:rsidR="00000000" w:rsidRPr="00000000">
              <w:rPr>
                <w:sz w:val="20"/>
                <w:szCs w:val="20"/>
                <w:rtl w:val="0"/>
              </w:rPr>
              <w:t xml:space="preserve">Warfarin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after="200" w:lineRule="auto"/>
              <w:rPr>
                <w:sz w:val="20"/>
                <w:szCs w:val="20"/>
              </w:rPr>
            </w:pPr>
            <w:r w:rsidDel="00000000" w:rsidR="00000000" w:rsidRPr="00000000">
              <w:rPr>
                <w:sz w:val="20"/>
                <w:szCs w:val="20"/>
                <w:rtl w:val="0"/>
              </w:rPr>
              <w:t xml:space="preserve">Reduced drug effectiveness due to high vitamin K content</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00">
            <w:pPr>
              <w:widowControl w:val="0"/>
              <w:spacing w:after="200" w:lineRule="auto"/>
              <w:rPr>
                <w:sz w:val="20"/>
                <w:szCs w:val="20"/>
              </w:rPr>
            </w:pPr>
            <w:r w:rsidDel="00000000" w:rsidR="00000000" w:rsidRPr="00000000">
              <w:rPr>
                <w:sz w:val="20"/>
                <w:szCs w:val="20"/>
                <w:rtl w:val="0"/>
              </w:rPr>
              <w:t xml:space="preserve">Monitor vitamin K intake and adjust medication dosage as needed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01">
            <w:pPr>
              <w:widowControl w:val="0"/>
              <w:spacing w:after="200" w:lineRule="auto"/>
              <w:rPr>
                <w:sz w:val="20"/>
                <w:szCs w:val="20"/>
              </w:rPr>
            </w:pPr>
            <w:r w:rsidDel="00000000" w:rsidR="00000000" w:rsidRPr="00000000">
              <w:rPr>
                <w:sz w:val="20"/>
                <w:szCs w:val="20"/>
                <w:rtl w:val="0"/>
              </w:rPr>
              <w:t xml:space="preserve">Calcium-rich foods</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02">
            <w:pPr>
              <w:widowControl w:val="0"/>
              <w:spacing w:after="200" w:lineRule="auto"/>
              <w:rPr>
                <w:sz w:val="20"/>
                <w:szCs w:val="20"/>
              </w:rPr>
            </w:pPr>
            <w:r w:rsidDel="00000000" w:rsidR="00000000" w:rsidRPr="00000000">
              <w:rPr>
                <w:sz w:val="20"/>
                <w:szCs w:val="20"/>
                <w:rtl w:val="0"/>
              </w:rPr>
              <w:t xml:space="preserve">Thyroid medication</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03">
            <w:pPr>
              <w:widowControl w:val="0"/>
              <w:spacing w:after="200" w:lineRule="auto"/>
              <w:rPr>
                <w:sz w:val="20"/>
                <w:szCs w:val="20"/>
              </w:rPr>
            </w:pPr>
            <w:r w:rsidDel="00000000" w:rsidR="00000000" w:rsidRPr="00000000">
              <w:rPr>
                <w:sz w:val="20"/>
                <w:szCs w:val="20"/>
                <w:rtl w:val="0"/>
              </w:rPr>
              <w:t xml:space="preserve">Reduced drug absorption due to calcium binding</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04">
            <w:pPr>
              <w:widowControl w:val="0"/>
              <w:spacing w:after="200" w:lineRule="auto"/>
              <w:rPr>
                <w:sz w:val="20"/>
                <w:szCs w:val="20"/>
              </w:rPr>
            </w:pPr>
            <w:r w:rsidDel="00000000" w:rsidR="00000000" w:rsidRPr="00000000">
              <w:rPr>
                <w:sz w:val="20"/>
                <w:szCs w:val="20"/>
                <w:rtl w:val="0"/>
              </w:rPr>
              <w:t xml:space="preserve">Separate intake by 4 hours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05">
            <w:pPr>
              <w:widowControl w:val="0"/>
              <w:spacing w:after="200" w:lineRule="auto"/>
              <w:rPr>
                <w:sz w:val="20"/>
                <w:szCs w:val="20"/>
              </w:rPr>
            </w:pPr>
            <w:r w:rsidDel="00000000" w:rsidR="00000000" w:rsidRPr="00000000">
              <w:rPr>
                <w:sz w:val="20"/>
                <w:szCs w:val="20"/>
                <w:rtl w:val="0"/>
              </w:rPr>
              <w:t xml:space="preserve">Tea, coffee</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06">
            <w:pPr>
              <w:widowControl w:val="0"/>
              <w:spacing w:after="200" w:lineRule="auto"/>
              <w:rPr>
                <w:sz w:val="20"/>
                <w:szCs w:val="20"/>
              </w:rPr>
            </w:pPr>
            <w:r w:rsidDel="00000000" w:rsidR="00000000" w:rsidRPr="00000000">
              <w:rPr>
                <w:sz w:val="20"/>
                <w:szCs w:val="20"/>
                <w:rtl w:val="0"/>
              </w:rPr>
              <w:t xml:space="preserve">Iron</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07">
            <w:pPr>
              <w:widowControl w:val="0"/>
              <w:spacing w:after="200" w:lineRule="auto"/>
              <w:rPr>
                <w:sz w:val="20"/>
                <w:szCs w:val="20"/>
              </w:rPr>
            </w:pPr>
            <w:r w:rsidDel="00000000" w:rsidR="00000000" w:rsidRPr="00000000">
              <w:rPr>
                <w:sz w:val="20"/>
                <w:szCs w:val="20"/>
                <w:rtl w:val="0"/>
              </w:rPr>
              <w:t xml:space="preserve">Reduced iron absorption due to tannins</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08">
            <w:pPr>
              <w:widowControl w:val="0"/>
              <w:spacing w:after="200" w:lineRule="auto"/>
              <w:rPr>
                <w:sz w:val="20"/>
                <w:szCs w:val="20"/>
              </w:rPr>
            </w:pPr>
            <w:r w:rsidDel="00000000" w:rsidR="00000000" w:rsidRPr="00000000">
              <w:rPr>
                <w:sz w:val="20"/>
                <w:szCs w:val="20"/>
                <w:rtl w:val="0"/>
              </w:rPr>
              <w:t xml:space="preserve">Separate intake by 1-2 hours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09">
            <w:pPr>
              <w:widowControl w:val="0"/>
              <w:spacing w:after="200" w:lineRule="auto"/>
              <w:rPr>
                <w:sz w:val="20"/>
                <w:szCs w:val="20"/>
              </w:rPr>
            </w:pPr>
            <w:r w:rsidDel="00000000" w:rsidR="00000000" w:rsidRPr="00000000">
              <w:rPr>
                <w:sz w:val="20"/>
                <w:szCs w:val="20"/>
                <w:rtl w:val="0"/>
              </w:rPr>
              <w:t xml:space="preserve">Soy products</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0A">
            <w:pPr>
              <w:widowControl w:val="0"/>
              <w:spacing w:after="200" w:lineRule="auto"/>
              <w:rPr>
                <w:sz w:val="20"/>
                <w:szCs w:val="20"/>
              </w:rPr>
            </w:pPr>
            <w:r w:rsidDel="00000000" w:rsidR="00000000" w:rsidRPr="00000000">
              <w:rPr>
                <w:sz w:val="20"/>
                <w:szCs w:val="20"/>
                <w:rtl w:val="0"/>
              </w:rPr>
              <w:t xml:space="preserve">Thyroid medication</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0B">
            <w:pPr>
              <w:widowControl w:val="0"/>
              <w:spacing w:after="200" w:lineRule="auto"/>
              <w:rPr>
                <w:sz w:val="20"/>
                <w:szCs w:val="20"/>
              </w:rPr>
            </w:pPr>
            <w:r w:rsidDel="00000000" w:rsidR="00000000" w:rsidRPr="00000000">
              <w:rPr>
                <w:sz w:val="20"/>
                <w:szCs w:val="20"/>
                <w:rtl w:val="0"/>
              </w:rPr>
              <w:t xml:space="preserve">Altered drug absorption and effectiveness</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0C">
            <w:pPr>
              <w:widowControl w:val="0"/>
              <w:spacing w:after="200" w:lineRule="auto"/>
              <w:rPr>
                <w:sz w:val="20"/>
                <w:szCs w:val="20"/>
              </w:rPr>
            </w:pPr>
            <w:r w:rsidDel="00000000" w:rsidR="00000000" w:rsidRPr="00000000">
              <w:rPr>
                <w:sz w:val="20"/>
                <w:szCs w:val="20"/>
                <w:rtl w:val="0"/>
              </w:rPr>
              <w:t xml:space="preserve">Separate intake by 4 hours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0D">
            <w:pPr>
              <w:widowControl w:val="0"/>
              <w:spacing w:after="200" w:lineRule="auto"/>
              <w:rPr>
                <w:sz w:val="20"/>
                <w:szCs w:val="20"/>
              </w:rPr>
            </w:pPr>
            <w:r w:rsidDel="00000000" w:rsidR="00000000" w:rsidRPr="00000000">
              <w:rPr>
                <w:sz w:val="20"/>
                <w:szCs w:val="20"/>
                <w:rtl w:val="0"/>
              </w:rPr>
              <w:t xml:space="preserve">Fish oil</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0E">
            <w:pPr>
              <w:widowControl w:val="0"/>
              <w:spacing w:after="200" w:lineRule="auto"/>
              <w:rPr>
                <w:sz w:val="20"/>
                <w:szCs w:val="20"/>
              </w:rPr>
            </w:pPr>
            <w:r w:rsidDel="00000000" w:rsidR="00000000" w:rsidRPr="00000000">
              <w:rPr>
                <w:sz w:val="20"/>
                <w:szCs w:val="20"/>
                <w:rtl w:val="0"/>
              </w:rPr>
              <w:t xml:space="preserve">Blood thinners</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0F">
            <w:pPr>
              <w:widowControl w:val="0"/>
              <w:spacing w:after="200" w:lineRule="auto"/>
              <w:rPr>
                <w:sz w:val="20"/>
                <w:szCs w:val="20"/>
              </w:rPr>
            </w:pPr>
            <w:r w:rsidDel="00000000" w:rsidR="00000000" w:rsidRPr="00000000">
              <w:rPr>
                <w:sz w:val="20"/>
                <w:szCs w:val="20"/>
                <w:rtl w:val="0"/>
              </w:rPr>
              <w:t xml:space="preserve">Increased risk of bleeding due to additive blood-thinning effects</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10">
            <w:pPr>
              <w:widowControl w:val="0"/>
              <w:spacing w:after="200" w:lineRule="auto"/>
              <w:rPr>
                <w:sz w:val="20"/>
                <w:szCs w:val="20"/>
              </w:rPr>
            </w:pPr>
            <w:r w:rsidDel="00000000" w:rsidR="00000000" w:rsidRPr="00000000">
              <w:rPr>
                <w:sz w:val="20"/>
                <w:szCs w:val="20"/>
                <w:rtl w:val="0"/>
              </w:rPr>
              <w:t xml:space="preserve">Monitor dosage and adjust as needed</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11">
            <w:pPr>
              <w:widowControl w:val="0"/>
              <w:spacing w:after="200" w:lineRule="auto"/>
              <w:rPr>
                <w:sz w:val="20"/>
                <w:szCs w:val="20"/>
              </w:rPr>
            </w:pPr>
            <w:r w:rsidDel="00000000" w:rsidR="00000000" w:rsidRPr="00000000">
              <w:rPr>
                <w:sz w:val="20"/>
                <w:szCs w:val="20"/>
                <w:rtl w:val="0"/>
              </w:rPr>
              <w:t xml:space="preserve">St. John's Wort</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12">
            <w:pPr>
              <w:widowControl w:val="0"/>
              <w:spacing w:after="200" w:lineRule="auto"/>
              <w:rPr>
                <w:sz w:val="20"/>
                <w:szCs w:val="20"/>
              </w:rPr>
            </w:pPr>
            <w:r w:rsidDel="00000000" w:rsidR="00000000" w:rsidRPr="00000000">
              <w:rPr>
                <w:sz w:val="20"/>
                <w:szCs w:val="20"/>
                <w:rtl w:val="0"/>
              </w:rPr>
              <w:t xml:space="preserve">Oral contraceptives</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13">
            <w:pPr>
              <w:widowControl w:val="0"/>
              <w:spacing w:after="200" w:lineRule="auto"/>
              <w:rPr>
                <w:sz w:val="20"/>
                <w:szCs w:val="20"/>
              </w:rPr>
            </w:pPr>
            <w:r w:rsidDel="00000000" w:rsidR="00000000" w:rsidRPr="00000000">
              <w:rPr>
                <w:sz w:val="20"/>
                <w:szCs w:val="20"/>
                <w:rtl w:val="0"/>
              </w:rPr>
              <w:t xml:space="preserve">Reduced effectiveness of oral contraceptives due to altered drug metabolism</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14">
            <w:pPr>
              <w:widowControl w:val="0"/>
              <w:spacing w:after="200" w:lineRule="auto"/>
              <w:rPr>
                <w:sz w:val="20"/>
                <w:szCs w:val="20"/>
              </w:rPr>
            </w:pPr>
            <w:r w:rsidDel="00000000" w:rsidR="00000000" w:rsidRPr="00000000">
              <w:rPr>
                <w:sz w:val="20"/>
                <w:szCs w:val="20"/>
                <w:rtl w:val="0"/>
              </w:rPr>
              <w:t xml:space="preserve">Use alternative birth control methods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15">
            <w:pPr>
              <w:widowControl w:val="0"/>
              <w:spacing w:after="200" w:lineRule="auto"/>
              <w:rPr>
                <w:sz w:val="20"/>
                <w:szCs w:val="20"/>
              </w:rPr>
            </w:pPr>
            <w:r w:rsidDel="00000000" w:rsidR="00000000" w:rsidRPr="00000000">
              <w:rPr>
                <w:sz w:val="20"/>
                <w:szCs w:val="20"/>
                <w:rtl w:val="0"/>
              </w:rPr>
              <w:t xml:space="preserve">Black licorice</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16">
            <w:pPr>
              <w:widowControl w:val="0"/>
              <w:spacing w:after="200" w:lineRule="auto"/>
              <w:rPr>
                <w:sz w:val="20"/>
                <w:szCs w:val="20"/>
              </w:rPr>
            </w:pPr>
            <w:r w:rsidDel="00000000" w:rsidR="00000000" w:rsidRPr="00000000">
              <w:rPr>
                <w:sz w:val="20"/>
                <w:szCs w:val="20"/>
                <w:rtl w:val="0"/>
              </w:rPr>
              <w:t xml:space="preserve">Potassium</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17">
            <w:pPr>
              <w:widowControl w:val="0"/>
              <w:spacing w:after="200" w:lineRule="auto"/>
              <w:rPr>
                <w:sz w:val="20"/>
                <w:szCs w:val="20"/>
              </w:rPr>
            </w:pPr>
            <w:r w:rsidDel="00000000" w:rsidR="00000000" w:rsidRPr="00000000">
              <w:rPr>
                <w:sz w:val="20"/>
                <w:szCs w:val="20"/>
                <w:rtl w:val="0"/>
              </w:rPr>
              <w:t xml:space="preserve">Potassium loss due to glycyrrhizin</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18">
            <w:pPr>
              <w:widowControl w:val="0"/>
              <w:spacing w:after="200" w:lineRule="auto"/>
              <w:rPr>
                <w:sz w:val="20"/>
                <w:szCs w:val="20"/>
              </w:rPr>
            </w:pPr>
            <w:r w:rsidDel="00000000" w:rsidR="00000000" w:rsidRPr="00000000">
              <w:rPr>
                <w:sz w:val="20"/>
                <w:szCs w:val="20"/>
                <w:rtl w:val="0"/>
              </w:rPr>
              <w:t xml:space="preserve">Limit consumption of black licorice</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19">
            <w:pPr>
              <w:widowControl w:val="0"/>
              <w:spacing w:after="200" w:lineRule="auto"/>
              <w:rPr>
                <w:sz w:val="20"/>
                <w:szCs w:val="20"/>
              </w:rPr>
            </w:pPr>
            <w:r w:rsidDel="00000000" w:rsidR="00000000" w:rsidRPr="00000000">
              <w:rPr>
                <w:sz w:val="20"/>
                <w:szCs w:val="20"/>
                <w:rtl w:val="0"/>
              </w:rPr>
              <w:t xml:space="preserve">Kelp</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1A">
            <w:pPr>
              <w:widowControl w:val="0"/>
              <w:spacing w:after="200" w:lineRule="auto"/>
              <w:rPr>
                <w:sz w:val="20"/>
                <w:szCs w:val="20"/>
              </w:rPr>
            </w:pPr>
            <w:r w:rsidDel="00000000" w:rsidR="00000000" w:rsidRPr="00000000">
              <w:rPr>
                <w:sz w:val="20"/>
                <w:szCs w:val="20"/>
                <w:rtl w:val="0"/>
              </w:rPr>
              <w:t xml:space="preserve">Thyroid medication</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1B">
            <w:pPr>
              <w:widowControl w:val="0"/>
              <w:spacing w:after="200" w:lineRule="auto"/>
              <w:rPr>
                <w:sz w:val="20"/>
                <w:szCs w:val="20"/>
              </w:rPr>
            </w:pPr>
            <w:r w:rsidDel="00000000" w:rsidR="00000000" w:rsidRPr="00000000">
              <w:rPr>
                <w:sz w:val="20"/>
                <w:szCs w:val="20"/>
                <w:rtl w:val="0"/>
              </w:rPr>
              <w:t xml:space="preserve">Altered drug effectiveness due to high iodine content</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1C">
            <w:pPr>
              <w:widowControl w:val="0"/>
              <w:spacing w:after="200" w:lineRule="auto"/>
              <w:rPr>
                <w:sz w:val="20"/>
                <w:szCs w:val="20"/>
              </w:rPr>
            </w:pPr>
            <w:r w:rsidDel="00000000" w:rsidR="00000000" w:rsidRPr="00000000">
              <w:rPr>
                <w:sz w:val="20"/>
                <w:szCs w:val="20"/>
                <w:rtl w:val="0"/>
              </w:rPr>
              <w:t xml:space="preserve">Monitor iodine intake and adjust medication dosage as needed</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1D">
            <w:pPr>
              <w:widowControl w:val="0"/>
              <w:spacing w:after="200" w:lineRule="auto"/>
              <w:rPr>
                <w:sz w:val="20"/>
                <w:szCs w:val="20"/>
              </w:rPr>
            </w:pPr>
            <w:r w:rsidDel="00000000" w:rsidR="00000000" w:rsidRPr="00000000">
              <w:rPr>
                <w:sz w:val="20"/>
                <w:szCs w:val="20"/>
                <w:rtl w:val="0"/>
              </w:rPr>
              <w:t xml:space="preserve">Caffeine</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1E">
            <w:pPr>
              <w:widowControl w:val="0"/>
              <w:spacing w:after="200" w:lineRule="auto"/>
              <w:rPr>
                <w:sz w:val="20"/>
                <w:szCs w:val="20"/>
              </w:rPr>
            </w:pPr>
            <w:r w:rsidDel="00000000" w:rsidR="00000000" w:rsidRPr="00000000">
              <w:rPr>
                <w:sz w:val="20"/>
                <w:szCs w:val="20"/>
                <w:rtl w:val="0"/>
              </w:rPr>
              <w:t xml:space="preserve">Calcium</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1F">
            <w:pPr>
              <w:widowControl w:val="0"/>
              <w:spacing w:after="200" w:lineRule="auto"/>
              <w:rPr>
                <w:sz w:val="20"/>
                <w:szCs w:val="20"/>
              </w:rPr>
            </w:pPr>
            <w:r w:rsidDel="00000000" w:rsidR="00000000" w:rsidRPr="00000000">
              <w:rPr>
                <w:sz w:val="20"/>
                <w:szCs w:val="20"/>
                <w:rtl w:val="0"/>
              </w:rPr>
              <w:t xml:space="preserve">Increased calcium excretion, potentially contributing to decreased calcium absorption</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20">
            <w:pPr>
              <w:widowControl w:val="0"/>
              <w:spacing w:after="200" w:lineRule="auto"/>
              <w:rPr>
                <w:sz w:val="20"/>
                <w:szCs w:val="20"/>
              </w:rPr>
            </w:pPr>
            <w:r w:rsidDel="00000000" w:rsidR="00000000" w:rsidRPr="00000000">
              <w:rPr>
                <w:sz w:val="20"/>
                <w:szCs w:val="20"/>
                <w:rtl w:val="0"/>
              </w:rPr>
              <w:t xml:space="preserve">Ensure adequate calcium intake and limit excessive caffeine consumption</w:t>
            </w:r>
          </w:p>
        </w:tc>
      </w:tr>
    </w:tbl>
    <w:p w:rsidR="00000000" w:rsidDel="00000000" w:rsidP="00000000" w:rsidRDefault="00000000" w:rsidRPr="00000000" w14:paraId="00000121">
      <w:pPr>
        <w:spacing w:after="200" w:lineRule="auto"/>
        <w:rPr/>
      </w:pPr>
      <w:r w:rsidDel="00000000" w:rsidR="00000000" w:rsidRPr="00000000">
        <w:rPr>
          <w:rtl w:val="0"/>
        </w:rPr>
      </w:r>
    </w:p>
    <w:p w:rsidR="00000000" w:rsidDel="00000000" w:rsidP="00000000" w:rsidRDefault="00000000" w:rsidRPr="00000000" w14:paraId="00000122">
      <w:pPr>
        <w:pStyle w:val="Heading3"/>
        <w:spacing w:after="200" w:lineRule="auto"/>
        <w:rPr/>
      </w:pPr>
      <w:bookmarkStart w:colFirst="0" w:colLast="0" w:name="_v4vqo13gvjbw" w:id="34"/>
      <w:bookmarkEnd w:id="34"/>
      <w:r w:rsidDel="00000000" w:rsidR="00000000" w:rsidRPr="00000000">
        <w:rPr>
          <w:rtl w:val="0"/>
        </w:rPr>
        <w:t xml:space="preserve">Mechanisms of Food-Supplement Interactions</w:t>
      </w:r>
    </w:p>
    <w:p w:rsidR="00000000" w:rsidDel="00000000" w:rsidP="00000000" w:rsidRDefault="00000000" w:rsidRPr="00000000" w14:paraId="00000123">
      <w:pPr>
        <w:spacing w:after="200" w:lineRule="auto"/>
        <w:rPr/>
      </w:pPr>
      <w:r w:rsidDel="00000000" w:rsidR="00000000" w:rsidRPr="00000000">
        <w:rPr>
          <w:b w:val="1"/>
          <w:rtl w:val="0"/>
        </w:rPr>
        <w:t xml:space="preserve">Competition for absorption:</w:t>
      </w:r>
      <w:r w:rsidDel="00000000" w:rsidR="00000000" w:rsidRPr="00000000">
        <w:rPr>
          <w:rtl w:val="0"/>
        </w:rPr>
        <w:t xml:space="preserve"> Certain food components and supplement ingredients may compete for the same transporters or binding sites in the gastrointestinal tract, leading to decreased absorption of one or both substances. For example, calcium and magnesium compete for the same transporters, potentially affecting their absorption when consumed together in high amounts.</w:t>
      </w:r>
    </w:p>
    <w:p w:rsidR="00000000" w:rsidDel="00000000" w:rsidP="00000000" w:rsidRDefault="00000000" w:rsidRPr="00000000" w14:paraId="00000124">
      <w:pPr>
        <w:spacing w:after="200" w:lineRule="auto"/>
        <w:rPr/>
      </w:pPr>
      <w:r w:rsidDel="00000000" w:rsidR="00000000" w:rsidRPr="00000000">
        <w:rPr>
          <w:b w:val="1"/>
          <w:rtl w:val="0"/>
        </w:rPr>
        <w:t xml:space="preserve">Chelation:</w:t>
      </w:r>
      <w:r w:rsidDel="00000000" w:rsidR="00000000" w:rsidRPr="00000000">
        <w:rPr>
          <w:rtl w:val="0"/>
        </w:rPr>
        <w:t xml:space="preserve"> Some food components can form insoluble complexes with supplement ingredients, reducing their absorption. This is often seen with minerals, such as calcium or iron, and certain dietary components like phytic acid or oxalates. For instance, phytic acid found in whole grains and legumes can chelate zinc, leading to reduced zinc absorption.</w:t>
      </w:r>
    </w:p>
    <w:p w:rsidR="00000000" w:rsidDel="00000000" w:rsidP="00000000" w:rsidRDefault="00000000" w:rsidRPr="00000000" w14:paraId="00000125">
      <w:pPr>
        <w:spacing w:after="200" w:lineRule="auto"/>
        <w:rPr/>
      </w:pPr>
      <w:r w:rsidDel="00000000" w:rsidR="00000000" w:rsidRPr="00000000">
        <w:rPr>
          <w:b w:val="1"/>
          <w:rtl w:val="0"/>
        </w:rPr>
        <w:t xml:space="preserve">Enzyme inhibition or induction:</w:t>
      </w:r>
      <w:r w:rsidDel="00000000" w:rsidR="00000000" w:rsidRPr="00000000">
        <w:rPr>
          <w:rtl w:val="0"/>
        </w:rPr>
        <w:t xml:space="preserve"> Food components can affect the activity of enzymes responsible for the metabolism of supplement ingredients. This can result in increased or decreased metabolism, potentially affecting the supplement's efficacy or safety. For example, grapefruit contains compounds that inhibit the enzyme CYP3A4, which plays a role in the metabolism of various medications and supplements.</w:t>
      </w:r>
    </w:p>
    <w:p w:rsidR="00000000" w:rsidDel="00000000" w:rsidP="00000000" w:rsidRDefault="00000000" w:rsidRPr="00000000" w14:paraId="00000126">
      <w:pPr>
        <w:spacing w:after="200" w:lineRule="auto"/>
        <w:rPr/>
      </w:pPr>
      <w:r w:rsidDel="00000000" w:rsidR="00000000" w:rsidRPr="00000000">
        <w:rPr>
          <w:b w:val="1"/>
          <w:rtl w:val="0"/>
        </w:rPr>
        <w:t xml:space="preserve">Alterations in pH:</w:t>
      </w:r>
      <w:r w:rsidDel="00000000" w:rsidR="00000000" w:rsidRPr="00000000">
        <w:rPr>
          <w:rtl w:val="0"/>
        </w:rPr>
        <w:t xml:space="preserve"> Certain foods can change the pH of the gastrointestinal tract, potentially affecting the solubility and absorption of supplement ingredients. For example, consuming acidic foods like citrus fruits can alter the pH of the stomach, potentially affecting the absorption of alkaline minerals like calcium.</w:t>
      </w:r>
    </w:p>
    <w:p w:rsidR="00000000" w:rsidDel="00000000" w:rsidP="00000000" w:rsidRDefault="00000000" w:rsidRPr="00000000" w14:paraId="00000127">
      <w:pPr>
        <w:pStyle w:val="Heading3"/>
        <w:spacing w:after="200" w:lineRule="auto"/>
        <w:rPr/>
      </w:pPr>
      <w:bookmarkStart w:colFirst="0" w:colLast="0" w:name="_gftshsc0gz5j" w:id="35"/>
      <w:bookmarkEnd w:id="35"/>
      <w:r w:rsidDel="00000000" w:rsidR="00000000" w:rsidRPr="00000000">
        <w:rPr>
          <w:rtl w:val="0"/>
        </w:rPr>
        <w:t xml:space="preserve">Potential Complications of Food-Supplement Interactions</w:t>
      </w:r>
    </w:p>
    <w:p w:rsidR="00000000" w:rsidDel="00000000" w:rsidP="00000000" w:rsidRDefault="00000000" w:rsidRPr="00000000" w14:paraId="00000128">
      <w:pPr>
        <w:spacing w:after="200" w:lineRule="auto"/>
        <w:rPr/>
      </w:pPr>
      <w:r w:rsidDel="00000000" w:rsidR="00000000" w:rsidRPr="00000000">
        <w:rPr>
          <w:b w:val="1"/>
          <w:rtl w:val="0"/>
        </w:rPr>
        <w:t xml:space="preserve">Reduced effectiveness:</w:t>
      </w:r>
      <w:r w:rsidDel="00000000" w:rsidR="00000000" w:rsidRPr="00000000">
        <w:rPr>
          <w:rtl w:val="0"/>
        </w:rPr>
        <w:t xml:space="preserve"> Food-supplement interactions can lead to reduced absorption or altered metabolism of supplements, potentially affecting their efficacy. For example, consuming calcium supplements with iron-rich meals can reduce the absorption of iron, potentially decreasing the effectiveness of iron supplementation for individuals with iron deficiency anemia.</w:t>
      </w:r>
    </w:p>
    <w:p w:rsidR="00000000" w:rsidDel="00000000" w:rsidP="00000000" w:rsidRDefault="00000000" w:rsidRPr="00000000" w14:paraId="00000129">
      <w:pPr>
        <w:spacing w:after="200" w:lineRule="auto"/>
        <w:rPr/>
      </w:pPr>
      <w:r w:rsidDel="00000000" w:rsidR="00000000" w:rsidRPr="00000000">
        <w:rPr>
          <w:b w:val="1"/>
          <w:rtl w:val="0"/>
        </w:rPr>
        <w:t xml:space="preserve">Toxicity:</w:t>
      </w:r>
      <w:r w:rsidDel="00000000" w:rsidR="00000000" w:rsidRPr="00000000">
        <w:rPr>
          <w:rtl w:val="0"/>
        </w:rPr>
        <w:t xml:space="preserve"> Some food-supplement interactions can lead to increased absorption or reduced excretion of substances, potentially resulting in toxicity. For instance, consuming excessive amounts of vitamin A alongside foods rich in retinol (e.g., liver) can increase the risk of vitamin A toxicity, a condition known as hypervitaminosis A.</w:t>
      </w:r>
    </w:p>
    <w:p w:rsidR="00000000" w:rsidDel="00000000" w:rsidP="00000000" w:rsidRDefault="00000000" w:rsidRPr="00000000" w14:paraId="0000012A">
      <w:pPr>
        <w:spacing w:after="200" w:lineRule="auto"/>
        <w:rPr/>
      </w:pPr>
      <w:r w:rsidDel="00000000" w:rsidR="00000000" w:rsidRPr="00000000">
        <w:rPr>
          <w:b w:val="1"/>
          <w:rtl w:val="0"/>
        </w:rPr>
        <w:t xml:space="preserve">Nutrient deficiencies:</w:t>
      </w:r>
      <w:r w:rsidDel="00000000" w:rsidR="00000000" w:rsidRPr="00000000">
        <w:rPr>
          <w:rtl w:val="0"/>
        </w:rPr>
        <w:t xml:space="preserve"> In some cases, food-supplement interactions may lead to reduced absorption of essential nutrients, potentially contributing to nutrient deficiencies. For example, high-fiber foods can inhibit the absorption of minerals like calcium, iron, and zinc, potentially increasing the risk of deficiencies in individuals with already low intakes of these nutrients.</w:t>
      </w:r>
    </w:p>
    <w:p w:rsidR="00000000" w:rsidDel="00000000" w:rsidP="00000000" w:rsidRDefault="00000000" w:rsidRPr="00000000" w14:paraId="0000012B">
      <w:pPr>
        <w:spacing w:after="200" w:lineRule="auto"/>
        <w:rPr/>
      </w:pPr>
      <w:r w:rsidDel="00000000" w:rsidR="00000000" w:rsidRPr="00000000">
        <w:rPr>
          <w:b w:val="1"/>
          <w:rtl w:val="0"/>
        </w:rPr>
        <w:t xml:space="preserve">Interactions with medications:</w:t>
      </w:r>
      <w:r w:rsidDel="00000000" w:rsidR="00000000" w:rsidRPr="00000000">
        <w:rPr>
          <w:rtl w:val="0"/>
        </w:rPr>
        <w:t xml:space="preserve"> Some food-supplement interactions may also affect the absorption or metabolism of medications, potentially leading to changes in drug effectiveness or the risk of adverse effects. For example, grapefruit can interact with various medications, including statins and calcium channel blockers, potentially increasing the risk of side effects or reducing the effectiveness of the medication.</w:t>
      </w:r>
    </w:p>
    <w:p w:rsidR="00000000" w:rsidDel="00000000" w:rsidP="00000000" w:rsidRDefault="00000000" w:rsidRPr="00000000" w14:paraId="0000012C">
      <w:pPr>
        <w:spacing w:after="200" w:lineRule="auto"/>
        <w:rPr/>
      </w:pPr>
      <w:r w:rsidDel="00000000" w:rsidR="00000000" w:rsidRPr="00000000">
        <w:rPr>
          <w:rtl w:val="0"/>
        </w:rPr>
        <w:t xml:space="preserve">By understanding the various types of food-supplement interactions and their mechanisms, naturopathic practitioners can effectively manage these interactions and optimize patient outcomes. Regular monitoring, personalized recommendations, and patient education are key strategies for managing food-supplement interactions and ensuring the effectiveness of supplementation in naturopathic practice.</w:t>
      </w:r>
    </w:p>
    <w:p w:rsidR="00000000" w:rsidDel="00000000" w:rsidP="00000000" w:rsidRDefault="00000000" w:rsidRPr="00000000" w14:paraId="0000012D">
      <w:pPr>
        <w:pStyle w:val="Heading2"/>
        <w:spacing w:after="200" w:lineRule="auto"/>
        <w:rPr/>
      </w:pPr>
      <w:bookmarkStart w:colFirst="0" w:colLast="0" w:name="_33qs1x9mreqw" w:id="36"/>
      <w:bookmarkEnd w:id="36"/>
      <w:r w:rsidDel="00000000" w:rsidR="00000000" w:rsidRPr="00000000">
        <w:rPr>
          <w:rtl w:val="0"/>
        </w:rPr>
        <w:t xml:space="preserve">Supplement-Drug Interactions</w:t>
      </w:r>
    </w:p>
    <w:p w:rsidR="00000000" w:rsidDel="00000000" w:rsidP="00000000" w:rsidRDefault="00000000" w:rsidRPr="00000000" w14:paraId="0000012E">
      <w:pPr>
        <w:spacing w:after="200" w:lineRule="auto"/>
        <w:rPr/>
      </w:pPr>
      <w:r w:rsidDel="00000000" w:rsidR="00000000" w:rsidRPr="00000000">
        <w:rPr>
          <w:rtl w:val="0"/>
        </w:rPr>
        <w:t xml:space="preserve">Supplement-drug interactions occur when a dietary supplement affects the way a drug works in the body or when a drug alters the effect of a supplement. These interactions can lead to increased or decreased drug effectiveness, altered supplement absorption, or unexpected side effects. As a naturopathic practitioner, understanding supplement-drug interactions is crucial for ensuring the safety and efficacy of your patients' treatment plans.</w:t>
      </w:r>
    </w:p>
    <w:p w:rsidR="00000000" w:rsidDel="00000000" w:rsidP="00000000" w:rsidRDefault="00000000" w:rsidRPr="00000000" w14:paraId="0000012F">
      <w:pPr>
        <w:spacing w:after="200" w:lineRule="auto"/>
        <w:rPr/>
      </w:pPr>
      <w:r w:rsidDel="00000000" w:rsidR="00000000" w:rsidRPr="00000000">
        <w:rPr>
          <w:rtl w:val="0"/>
        </w:rPr>
        <w:t xml:space="preserve">In this lesson, we will explore the different types of supplement-drug interactions, their underlying mechanisms, and specific examples. Additionally, we will discuss strategies for managing these interactions in naturopathic practice and provide resources for further study.</w:t>
      </w:r>
    </w:p>
    <w:p w:rsidR="00000000" w:rsidDel="00000000" w:rsidP="00000000" w:rsidRDefault="00000000" w:rsidRPr="00000000" w14:paraId="00000130">
      <w:pPr>
        <w:pStyle w:val="Heading3"/>
        <w:spacing w:after="200" w:lineRule="auto"/>
        <w:rPr/>
      </w:pPr>
      <w:bookmarkStart w:colFirst="0" w:colLast="0" w:name="_k3t0a53omrm9" w:id="37"/>
      <w:bookmarkEnd w:id="37"/>
      <w:r w:rsidDel="00000000" w:rsidR="00000000" w:rsidRPr="00000000">
        <w:rPr>
          <w:rtl w:val="0"/>
        </w:rPr>
        <w:t xml:space="preserve">Types of Supplement-Drug Interactions</w:t>
      </w:r>
    </w:p>
    <w:p w:rsidR="00000000" w:rsidDel="00000000" w:rsidP="00000000" w:rsidRDefault="00000000" w:rsidRPr="00000000" w14:paraId="00000131">
      <w:pPr>
        <w:spacing w:after="200" w:lineRule="auto"/>
        <w:rPr/>
      </w:pPr>
      <w:r w:rsidDel="00000000" w:rsidR="00000000" w:rsidRPr="00000000">
        <w:rPr>
          <w:rtl w:val="0"/>
        </w:rPr>
        <w:t xml:space="preserve">Pharmacokinetic interactions: These interactions involve changes in the absorption, distribution, metabolism, or excretion of a drug or supplement. For example, a supplement may increase or decrease the rate at which a drug is absorbed by the gastrointestinal tract, alter the drug's distribution within the body, or affect the way the drug is metabolized or eliminated.</w:t>
      </w:r>
    </w:p>
    <w:p w:rsidR="00000000" w:rsidDel="00000000" w:rsidP="00000000" w:rsidRDefault="00000000" w:rsidRPr="00000000" w14:paraId="00000132">
      <w:pPr>
        <w:spacing w:after="200" w:lineRule="auto"/>
        <w:rPr/>
      </w:pPr>
      <w:r w:rsidDel="00000000" w:rsidR="00000000" w:rsidRPr="00000000">
        <w:rPr>
          <w:rtl w:val="0"/>
        </w:rPr>
        <w:t xml:space="preserve">Pharmacodynamic interactions: These interactions occur when a supplement and drug have additive, synergistic, or antagonistic effects on the same physiological process or target. For instance, a supplement may enhance the intended effect of a drug, leading to an increased risk of side effects, or it may counteract the drug's effect, reducing its efficacy.</w:t>
      </w:r>
    </w:p>
    <w:p w:rsidR="00000000" w:rsidDel="00000000" w:rsidP="00000000" w:rsidRDefault="00000000" w:rsidRPr="00000000" w14:paraId="00000133">
      <w:pPr>
        <w:pStyle w:val="Heading3"/>
        <w:spacing w:after="200" w:lineRule="auto"/>
        <w:rPr/>
      </w:pPr>
      <w:bookmarkStart w:colFirst="0" w:colLast="0" w:name="_nptsvjk5gr3y" w:id="38"/>
      <w:bookmarkEnd w:id="38"/>
      <w:r w:rsidDel="00000000" w:rsidR="00000000" w:rsidRPr="00000000">
        <w:rPr>
          <w:rtl w:val="0"/>
        </w:rPr>
        <w:t xml:space="preserve">Mechanisms of Supplement-Drug Interactions</w:t>
      </w:r>
    </w:p>
    <w:p w:rsidR="00000000" w:rsidDel="00000000" w:rsidP="00000000" w:rsidRDefault="00000000" w:rsidRPr="00000000" w14:paraId="00000134">
      <w:pPr>
        <w:spacing w:after="200" w:lineRule="auto"/>
        <w:rPr/>
      </w:pPr>
      <w:r w:rsidDel="00000000" w:rsidR="00000000" w:rsidRPr="00000000">
        <w:rPr>
          <w:b w:val="1"/>
          <w:rtl w:val="0"/>
        </w:rPr>
        <w:t xml:space="preserve">Absorption:</w:t>
      </w:r>
      <w:r w:rsidDel="00000000" w:rsidR="00000000" w:rsidRPr="00000000">
        <w:rPr>
          <w:rtl w:val="0"/>
        </w:rPr>
        <w:t xml:space="preserve"> Supplements can affect drug absorption through various mechanisms, such as binding to the drug in the gastrointestinal tract, altering the pH of the stomach, or inhibiting drug transporters. These interactions can lead to changes in the drug's bioavailability and therapeutic effect.</w:t>
      </w:r>
    </w:p>
    <w:p w:rsidR="00000000" w:rsidDel="00000000" w:rsidP="00000000" w:rsidRDefault="00000000" w:rsidRPr="00000000" w14:paraId="00000135">
      <w:pPr>
        <w:spacing w:after="200" w:lineRule="auto"/>
        <w:rPr/>
      </w:pPr>
      <w:r w:rsidDel="00000000" w:rsidR="00000000" w:rsidRPr="00000000">
        <w:rPr>
          <w:rtl w:val="0"/>
        </w:rPr>
        <w:t xml:space="preserve">Example: Calcium supplements can bind to certain antibiotics, such as tetracyclines and fluoroquinolones, reducing their absorption and effectiveness.</w:t>
      </w:r>
    </w:p>
    <w:p w:rsidR="00000000" w:rsidDel="00000000" w:rsidP="00000000" w:rsidRDefault="00000000" w:rsidRPr="00000000" w14:paraId="00000136">
      <w:pPr>
        <w:spacing w:after="200" w:lineRule="auto"/>
        <w:rPr/>
      </w:pPr>
      <w:r w:rsidDel="00000000" w:rsidR="00000000" w:rsidRPr="00000000">
        <w:rPr>
          <w:rtl w:val="0"/>
        </w:rPr>
        <w:t xml:space="preserve">Space out the administration of calcium supplements and affected antibiotics by at least 2 hours to minimize the interaction.</w:t>
      </w:r>
    </w:p>
    <w:p w:rsidR="00000000" w:rsidDel="00000000" w:rsidP="00000000" w:rsidRDefault="00000000" w:rsidRPr="00000000" w14:paraId="00000137">
      <w:pPr>
        <w:spacing w:after="200" w:lineRule="auto"/>
        <w:rPr/>
      </w:pPr>
      <w:r w:rsidDel="00000000" w:rsidR="00000000" w:rsidRPr="00000000">
        <w:rPr>
          <w:b w:val="1"/>
          <w:rtl w:val="0"/>
        </w:rPr>
        <w:t xml:space="preserve">Distribution:</w:t>
      </w:r>
      <w:r w:rsidDel="00000000" w:rsidR="00000000" w:rsidRPr="00000000">
        <w:rPr>
          <w:rtl w:val="0"/>
        </w:rPr>
        <w:t xml:space="preserve"> Some supplements can alter the distribution of drugs within the body by competing for protein-binding sites or affecting drug transporters. This can result in changes in the drug's free (unbound) concentration and its pharmacological activity.</w:t>
      </w:r>
    </w:p>
    <w:p w:rsidR="00000000" w:rsidDel="00000000" w:rsidP="00000000" w:rsidRDefault="00000000" w:rsidRPr="00000000" w14:paraId="00000138">
      <w:pPr>
        <w:spacing w:after="200" w:lineRule="auto"/>
        <w:rPr/>
      </w:pPr>
      <w:r w:rsidDel="00000000" w:rsidR="00000000" w:rsidRPr="00000000">
        <w:rPr>
          <w:rtl w:val="0"/>
        </w:rPr>
        <w:t xml:space="preserve">Example: St. John's wort can induce the expression of P-glycoprotein, a drug transporter, leading to increased efflux of certain drugs (e.g., digoxin) and reduced drug concentrations in target tissues.</w:t>
        <w:br w:type="textWrapping"/>
        <w:br w:type="textWrapping"/>
        <w:t xml:space="preserve">Closely monitor digoxin levels and therapeutic response in patients taking St. John's wort, and adjust the digoxin dose if necessary.</w:t>
      </w:r>
    </w:p>
    <w:p w:rsidR="00000000" w:rsidDel="00000000" w:rsidP="00000000" w:rsidRDefault="00000000" w:rsidRPr="00000000" w14:paraId="00000139">
      <w:pPr>
        <w:spacing w:after="200" w:lineRule="auto"/>
        <w:rPr/>
      </w:pPr>
      <w:r w:rsidDel="00000000" w:rsidR="00000000" w:rsidRPr="00000000">
        <w:rPr>
          <w:b w:val="1"/>
          <w:rtl w:val="0"/>
        </w:rPr>
        <w:t xml:space="preserve">Metabolism:</w:t>
      </w:r>
      <w:r w:rsidDel="00000000" w:rsidR="00000000" w:rsidRPr="00000000">
        <w:rPr>
          <w:rtl w:val="0"/>
        </w:rPr>
        <w:t xml:space="preserve"> Supplements can affect drug metabolism by inducing or inhibiting enzymes responsible for the biotransformation of drugs, such as cytochrome P450 (CYP) enzymes. Changes in drug metabolism can alter drug concentrations, leading to increased or decreased drug effects.</w:t>
      </w:r>
    </w:p>
    <w:p w:rsidR="00000000" w:rsidDel="00000000" w:rsidP="00000000" w:rsidRDefault="00000000" w:rsidRPr="00000000" w14:paraId="0000013A">
      <w:pPr>
        <w:spacing w:after="200" w:lineRule="auto"/>
        <w:rPr/>
      </w:pPr>
      <w:r w:rsidDel="00000000" w:rsidR="00000000" w:rsidRPr="00000000">
        <w:rPr>
          <w:rtl w:val="0"/>
        </w:rPr>
        <w:t xml:space="preserve">Example: St. John's wort can induce the activity of CYP3A4, an enzyme involved in the metabolism of many drugs (e.g., cyclosporine, simvastatin), potentially reducing their effectiveness.</w:t>
      </w:r>
    </w:p>
    <w:p w:rsidR="00000000" w:rsidDel="00000000" w:rsidP="00000000" w:rsidRDefault="00000000" w:rsidRPr="00000000" w14:paraId="0000013B">
      <w:pPr>
        <w:spacing w:after="200" w:lineRule="auto"/>
        <w:rPr/>
      </w:pPr>
      <w:r w:rsidDel="00000000" w:rsidR="00000000" w:rsidRPr="00000000">
        <w:rPr>
          <w:rtl w:val="0"/>
        </w:rPr>
        <w:t xml:space="preserve">Consider alternatives to St. John's wort or closely monitor drug levels and clinical response for affected drugs, adjusting the dose if needed.</w:t>
      </w:r>
    </w:p>
    <w:p w:rsidR="00000000" w:rsidDel="00000000" w:rsidP="00000000" w:rsidRDefault="00000000" w:rsidRPr="00000000" w14:paraId="0000013C">
      <w:pPr>
        <w:spacing w:after="200" w:lineRule="auto"/>
        <w:rPr/>
      </w:pPr>
      <w:r w:rsidDel="00000000" w:rsidR="00000000" w:rsidRPr="00000000">
        <w:rPr>
          <w:b w:val="1"/>
          <w:rtl w:val="0"/>
        </w:rPr>
        <w:t xml:space="preserve">Excretion:</w:t>
      </w:r>
      <w:r w:rsidDel="00000000" w:rsidR="00000000" w:rsidRPr="00000000">
        <w:rPr>
          <w:rtl w:val="0"/>
        </w:rPr>
        <w:t xml:space="preserve"> Some supplements can influence the renal or biliary excretion of drugs, leading to altered drug concentrations and effects.</w:t>
      </w:r>
    </w:p>
    <w:p w:rsidR="00000000" w:rsidDel="00000000" w:rsidP="00000000" w:rsidRDefault="00000000" w:rsidRPr="00000000" w14:paraId="0000013D">
      <w:pPr>
        <w:spacing w:after="200" w:lineRule="auto"/>
        <w:rPr/>
      </w:pPr>
      <w:r w:rsidDel="00000000" w:rsidR="00000000" w:rsidRPr="00000000">
        <w:rPr>
          <w:rtl w:val="0"/>
        </w:rPr>
        <w:t xml:space="preserve">Example: Probiotics may reduce the renal clearance of certain drugs (e.g., methotrexate) by competing for renal tubular secretion, potentially increasing drug concentrations and the risk of toxicity.</w:t>
      </w:r>
    </w:p>
    <w:p w:rsidR="00000000" w:rsidDel="00000000" w:rsidP="00000000" w:rsidRDefault="00000000" w:rsidRPr="00000000" w14:paraId="0000013E">
      <w:pPr>
        <w:spacing w:after="200" w:lineRule="auto"/>
        <w:rPr/>
      </w:pPr>
      <w:r w:rsidDel="00000000" w:rsidR="00000000" w:rsidRPr="00000000">
        <w:rPr>
          <w:rtl w:val="0"/>
        </w:rPr>
        <w:t xml:space="preserve">Monitor methotrexate levels and toxicity in patients taking probiotics, and adjust the methotrexate dose if necessary to maintain therapeutic levels and minimize adverse effects.</w:t>
      </w:r>
    </w:p>
    <w:p w:rsidR="00000000" w:rsidDel="00000000" w:rsidP="00000000" w:rsidRDefault="00000000" w:rsidRPr="00000000" w14:paraId="0000013F">
      <w:pPr>
        <w:pStyle w:val="Heading3"/>
        <w:spacing w:after="200" w:lineRule="auto"/>
        <w:rPr/>
      </w:pPr>
      <w:bookmarkStart w:colFirst="0" w:colLast="0" w:name="_jx9lo3il7t3c" w:id="39"/>
      <w:bookmarkEnd w:id="39"/>
      <w:r w:rsidDel="00000000" w:rsidR="00000000" w:rsidRPr="00000000">
        <w:rPr>
          <w:rtl w:val="0"/>
        </w:rPr>
        <w:t xml:space="preserve">Examples of Supplement-Drug Interactions</w:t>
      </w:r>
    </w:p>
    <w:p w:rsidR="00000000" w:rsidDel="00000000" w:rsidP="00000000" w:rsidRDefault="00000000" w:rsidRPr="00000000" w14:paraId="00000140">
      <w:pPr>
        <w:spacing w:after="200" w:lineRule="auto"/>
        <w:rPr/>
      </w:pPr>
      <w:r w:rsidDel="00000000" w:rsidR="00000000" w:rsidRPr="00000000">
        <w:rPr>
          <w:b w:val="1"/>
          <w:rtl w:val="0"/>
        </w:rPr>
        <w:t xml:space="preserve">St. John's wort and antidepressants:</w:t>
      </w:r>
      <w:r w:rsidDel="00000000" w:rsidR="00000000" w:rsidRPr="00000000">
        <w:rPr>
          <w:rtl w:val="0"/>
        </w:rPr>
        <w:t xml:space="preserve"> St. John's wort, a popular herbal supplement used for depression, can interact with various antidepressants, including selective serotonin reuptake inhibitors (SSRIs), tricyclic antidepressants, and monoamine oxidase inhibitors (MAOIs). These interactions can lead to an increased risk of serotonin syndrome, a potentially life-threatening condition characterized by symptoms such as agitation, confusion, rapid heart rate, and high blood pressure.</w:t>
      </w:r>
    </w:p>
    <w:p w:rsidR="00000000" w:rsidDel="00000000" w:rsidP="00000000" w:rsidRDefault="00000000" w:rsidRPr="00000000" w14:paraId="00000141">
      <w:pPr>
        <w:spacing w:after="200" w:lineRule="auto"/>
        <w:rPr/>
      </w:pPr>
      <w:r w:rsidDel="00000000" w:rsidR="00000000" w:rsidRPr="00000000">
        <w:rPr>
          <w:i w:val="1"/>
          <w:rtl w:val="0"/>
        </w:rPr>
        <w:t xml:space="preserve">Table 3: St. John's Wort and Drug Interactions</w:t>
      </w:r>
      <w:r w:rsidDel="00000000" w:rsidR="00000000" w:rsidRPr="00000000">
        <w:rPr>
          <w:rtl w:val="0"/>
        </w:rPr>
      </w:r>
    </w:p>
    <w:tbl>
      <w:tblPr>
        <w:tblStyle w:val="Table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3195"/>
        <w:gridCol w:w="3255"/>
        <w:tblGridChange w:id="0">
          <w:tblGrid>
            <w:gridCol w:w="2565"/>
            <w:gridCol w:w="3195"/>
            <w:gridCol w:w="325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2">
            <w:pPr>
              <w:widowControl w:val="0"/>
              <w:spacing w:after="200" w:lineRule="auto"/>
              <w:rPr>
                <w:sz w:val="20"/>
                <w:szCs w:val="20"/>
              </w:rPr>
            </w:pPr>
            <w:r w:rsidDel="00000000" w:rsidR="00000000" w:rsidRPr="00000000">
              <w:rPr>
                <w:b w:val="1"/>
                <w:sz w:val="20"/>
                <w:szCs w:val="20"/>
                <w:rtl w:val="0"/>
              </w:rPr>
              <w:t xml:space="preserve">St. John's Wort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3">
            <w:pPr>
              <w:widowControl w:val="0"/>
              <w:spacing w:after="200" w:lineRule="auto"/>
              <w:rPr>
                <w:sz w:val="20"/>
                <w:szCs w:val="20"/>
              </w:rPr>
            </w:pPr>
            <w:r w:rsidDel="00000000" w:rsidR="00000000" w:rsidRPr="00000000">
              <w:rPr>
                <w:b w:val="1"/>
                <w:sz w:val="20"/>
                <w:szCs w:val="20"/>
                <w:rtl w:val="0"/>
              </w:rPr>
              <w:t xml:space="preserve">Affected Drugs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0.0" w:type="dxa"/>
              <w:bottom w:w="40.0" w:type="dxa"/>
              <w:right w:w="0.0" w:type="dxa"/>
            </w:tcMar>
            <w:vAlign w:val="bottom"/>
          </w:tcPr>
          <w:p w:rsidR="00000000" w:rsidDel="00000000" w:rsidP="00000000" w:rsidRDefault="00000000" w:rsidRPr="00000000" w14:paraId="00000144">
            <w:pPr>
              <w:widowControl w:val="0"/>
              <w:spacing w:after="200" w:lineRule="auto"/>
              <w:rPr>
                <w:b w:val="1"/>
                <w:sz w:val="20"/>
                <w:szCs w:val="20"/>
              </w:rPr>
            </w:pPr>
            <w:r w:rsidDel="00000000" w:rsidR="00000000" w:rsidRPr="00000000">
              <w:rPr>
                <w:b w:val="1"/>
                <w:sz w:val="20"/>
                <w:szCs w:val="20"/>
                <w:rtl w:val="0"/>
              </w:rPr>
              <w:t xml:space="preserve">Interaction Effects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after="200" w:lineRule="auto"/>
              <w:rPr>
                <w:sz w:val="20"/>
                <w:szCs w:val="20"/>
              </w:rPr>
            </w:pPr>
            <w:r w:rsidDel="00000000" w:rsidR="00000000" w:rsidRPr="00000000">
              <w:rPr>
                <w:sz w:val="20"/>
                <w:szCs w:val="20"/>
                <w:rtl w:val="0"/>
              </w:rPr>
              <w:t xml:space="preserve">Induces CYP3A4 enzyme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after="200" w:lineRule="auto"/>
              <w:rPr>
                <w:sz w:val="20"/>
                <w:szCs w:val="20"/>
              </w:rPr>
            </w:pPr>
            <w:r w:rsidDel="00000000" w:rsidR="00000000" w:rsidRPr="00000000">
              <w:rPr>
                <w:sz w:val="20"/>
                <w:szCs w:val="20"/>
                <w:rtl w:val="0"/>
              </w:rPr>
              <w:t xml:space="preserve">Antidepressants (SSRIs)</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47">
            <w:pPr>
              <w:widowControl w:val="0"/>
              <w:spacing w:after="200" w:lineRule="auto"/>
              <w:rPr>
                <w:sz w:val="20"/>
                <w:szCs w:val="20"/>
              </w:rPr>
            </w:pPr>
            <w:r w:rsidDel="00000000" w:rsidR="00000000" w:rsidRPr="00000000">
              <w:rPr>
                <w:sz w:val="20"/>
                <w:szCs w:val="20"/>
                <w:rtl w:val="0"/>
              </w:rPr>
              <w:t xml:space="preserve">Decreased effectiveness of antidepressants, risk of serotonin syndrome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after="200" w:lineRule="auto"/>
              <w:rPr>
                <w:sz w:val="20"/>
                <w:szCs w:val="20"/>
              </w:rPr>
            </w:pPr>
            <w:r w:rsidDel="00000000" w:rsidR="00000000" w:rsidRPr="00000000">
              <w:rPr>
                <w:sz w:val="20"/>
                <w:szCs w:val="20"/>
                <w:rtl w:val="0"/>
              </w:rPr>
              <w:t xml:space="preserve">Induces P-glycoprotein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after="200" w:lineRule="auto"/>
              <w:rPr>
                <w:sz w:val="20"/>
                <w:szCs w:val="20"/>
              </w:rPr>
            </w:pPr>
            <w:r w:rsidDel="00000000" w:rsidR="00000000" w:rsidRPr="00000000">
              <w:rPr>
                <w:sz w:val="20"/>
                <w:szCs w:val="20"/>
                <w:rtl w:val="0"/>
              </w:rPr>
              <w:t xml:space="preserve">Oral contraceptives</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4A">
            <w:pPr>
              <w:widowControl w:val="0"/>
              <w:spacing w:after="200" w:lineRule="auto"/>
              <w:rPr>
                <w:sz w:val="20"/>
                <w:szCs w:val="20"/>
              </w:rPr>
            </w:pPr>
            <w:r w:rsidDel="00000000" w:rsidR="00000000" w:rsidRPr="00000000">
              <w:rPr>
                <w:sz w:val="20"/>
                <w:szCs w:val="20"/>
                <w:rtl w:val="0"/>
              </w:rPr>
              <w:t xml:space="preserve">Decreased effectiveness of oral contraceptives, increased risk of unintended pregnancy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after="200" w:lineRule="auto"/>
              <w:rPr>
                <w:sz w:val="20"/>
                <w:szCs w:val="20"/>
              </w:rPr>
            </w:pPr>
            <w:r w:rsidDel="00000000" w:rsidR="00000000" w:rsidRPr="00000000">
              <w:rPr>
                <w:sz w:val="20"/>
                <w:szCs w:val="20"/>
                <w:rtl w:val="0"/>
              </w:rPr>
              <w:t xml:space="preserve">Affects serotonin levels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after="200" w:lineRule="auto"/>
              <w:rPr>
                <w:sz w:val="20"/>
                <w:szCs w:val="20"/>
              </w:rPr>
            </w:pPr>
            <w:r w:rsidDel="00000000" w:rsidR="00000000" w:rsidRPr="00000000">
              <w:rPr>
                <w:sz w:val="20"/>
                <w:szCs w:val="20"/>
                <w:rtl w:val="0"/>
              </w:rPr>
              <w:t xml:space="preserve">Anticoagulants</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4D">
            <w:pPr>
              <w:widowControl w:val="0"/>
              <w:spacing w:after="200" w:lineRule="auto"/>
              <w:rPr>
                <w:sz w:val="20"/>
                <w:szCs w:val="20"/>
              </w:rPr>
            </w:pPr>
            <w:r w:rsidDel="00000000" w:rsidR="00000000" w:rsidRPr="00000000">
              <w:rPr>
                <w:sz w:val="20"/>
                <w:szCs w:val="20"/>
                <w:rtl w:val="0"/>
              </w:rPr>
              <w:t xml:space="preserve">Altered anticoagulant levels, increased risk of bleeding or clotting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after="20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after="200" w:lineRule="auto"/>
              <w:rPr>
                <w:sz w:val="20"/>
                <w:szCs w:val="20"/>
              </w:rPr>
            </w:pPr>
            <w:r w:rsidDel="00000000" w:rsidR="00000000" w:rsidRPr="00000000">
              <w:rPr>
                <w:sz w:val="20"/>
                <w:szCs w:val="20"/>
                <w:rtl w:val="0"/>
              </w:rPr>
              <w:t xml:space="preserve">HIV medications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after="200" w:lineRule="auto"/>
              <w:rPr>
                <w:sz w:val="20"/>
                <w:szCs w:val="20"/>
              </w:rPr>
            </w:pPr>
            <w:r w:rsidDel="00000000" w:rsidR="00000000" w:rsidRPr="00000000">
              <w:rPr>
                <w:sz w:val="20"/>
                <w:szCs w:val="20"/>
                <w:rtl w:val="0"/>
              </w:rPr>
              <w:t xml:space="preserve">Decreased effectiveness of HIV medications, possible treatment failure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after="20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after="200" w:lineRule="auto"/>
              <w:rPr>
                <w:sz w:val="20"/>
                <w:szCs w:val="20"/>
              </w:rPr>
            </w:pPr>
            <w:r w:rsidDel="00000000" w:rsidR="00000000" w:rsidRPr="00000000">
              <w:rPr>
                <w:sz w:val="20"/>
                <w:szCs w:val="20"/>
                <w:rtl w:val="0"/>
              </w:rPr>
              <w:t xml:space="preserve">Immunosuppressants</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53">
            <w:pPr>
              <w:widowControl w:val="0"/>
              <w:spacing w:after="200" w:lineRule="auto"/>
              <w:rPr>
                <w:sz w:val="20"/>
                <w:szCs w:val="20"/>
              </w:rPr>
            </w:pPr>
            <w:r w:rsidDel="00000000" w:rsidR="00000000" w:rsidRPr="00000000">
              <w:rPr>
                <w:sz w:val="20"/>
                <w:szCs w:val="20"/>
                <w:rtl w:val="0"/>
              </w:rPr>
              <w:t xml:space="preserve">Decreased effectiveness of immunosuppressants, risk of transplant rejection</w:t>
            </w:r>
          </w:p>
        </w:tc>
      </w:tr>
    </w:tbl>
    <w:p w:rsidR="00000000" w:rsidDel="00000000" w:rsidP="00000000" w:rsidRDefault="00000000" w:rsidRPr="00000000" w14:paraId="00000154">
      <w:pPr>
        <w:spacing w:after="200" w:lineRule="auto"/>
        <w:rPr/>
      </w:pPr>
      <w:r w:rsidDel="00000000" w:rsidR="00000000" w:rsidRPr="00000000">
        <w:rPr>
          <w:rtl w:val="0"/>
        </w:rPr>
      </w:r>
    </w:p>
    <w:p w:rsidR="00000000" w:rsidDel="00000000" w:rsidP="00000000" w:rsidRDefault="00000000" w:rsidRPr="00000000" w14:paraId="00000155">
      <w:pPr>
        <w:spacing w:after="200" w:lineRule="auto"/>
        <w:rPr/>
      </w:pPr>
      <w:r w:rsidDel="00000000" w:rsidR="00000000" w:rsidRPr="00000000">
        <w:rPr>
          <w:b w:val="1"/>
          <w:rtl w:val="0"/>
        </w:rPr>
        <w:t xml:space="preserve">Ginkgo biloba and anticoagulants:</w:t>
      </w:r>
      <w:r w:rsidDel="00000000" w:rsidR="00000000" w:rsidRPr="00000000">
        <w:rPr>
          <w:rtl w:val="0"/>
        </w:rPr>
        <w:t xml:space="preserve"> Ginkgo biloba, an herbal supplement commonly used to improve cognitive function, can interact with anticoagulant drugs such as warfarin and aspirin. Ginkgo has been shown to inhibit platelet aggregation and may potentiate the anticoagulant effects of these drugs, increasing the risk of bleeding complications.</w:t>
      </w:r>
    </w:p>
    <w:p w:rsidR="00000000" w:rsidDel="00000000" w:rsidP="00000000" w:rsidRDefault="00000000" w:rsidRPr="00000000" w14:paraId="00000156">
      <w:pPr>
        <w:spacing w:after="200" w:lineRule="auto"/>
        <w:rPr/>
      </w:pPr>
      <w:r w:rsidDel="00000000" w:rsidR="00000000" w:rsidRPr="00000000">
        <w:rPr>
          <w:b w:val="1"/>
          <w:rtl w:val="0"/>
        </w:rPr>
        <w:t xml:space="preserve">Grapefruit and statins:</w:t>
      </w:r>
      <w:r w:rsidDel="00000000" w:rsidR="00000000" w:rsidRPr="00000000">
        <w:rPr>
          <w:rtl w:val="0"/>
        </w:rPr>
        <w:t xml:space="preserve"> Grapefruit and grapefruit juice can interact with certain statin drugs (e.g., atorvastatin, simvastatin) used to lower cholesterol levels. Grapefruit contains compounds that inhibit CYP3A4, the enzyme responsible for metabolizing these statins, leading to increased drug concentrations and an elevated risk of statin-associated side effects, such as muscle toxicity.</w:t>
      </w:r>
    </w:p>
    <w:p w:rsidR="00000000" w:rsidDel="00000000" w:rsidP="00000000" w:rsidRDefault="00000000" w:rsidRPr="00000000" w14:paraId="00000157">
      <w:pPr>
        <w:pStyle w:val="Heading3"/>
        <w:spacing w:after="200" w:lineRule="auto"/>
        <w:rPr/>
      </w:pPr>
      <w:bookmarkStart w:colFirst="0" w:colLast="0" w:name="_21m36y5uhig9" w:id="40"/>
      <w:bookmarkEnd w:id="40"/>
      <w:r w:rsidDel="00000000" w:rsidR="00000000" w:rsidRPr="00000000">
        <w:rPr>
          <w:rtl w:val="0"/>
        </w:rPr>
        <w:t xml:space="preserve">Managing Supplement-Drug Interactions in Naturopathic Practice</w:t>
      </w:r>
    </w:p>
    <w:p w:rsidR="00000000" w:rsidDel="00000000" w:rsidP="00000000" w:rsidRDefault="00000000" w:rsidRPr="00000000" w14:paraId="00000158">
      <w:pPr>
        <w:spacing w:after="200" w:lineRule="auto"/>
        <w:rPr/>
      </w:pPr>
      <w:r w:rsidDel="00000000" w:rsidR="00000000" w:rsidRPr="00000000">
        <w:rPr>
          <w:b w:val="1"/>
          <w:rtl w:val="0"/>
        </w:rPr>
        <w:t xml:space="preserve">Obtain a thorough medication and supplement history:</w:t>
      </w:r>
      <w:r w:rsidDel="00000000" w:rsidR="00000000" w:rsidRPr="00000000">
        <w:rPr>
          <w:rtl w:val="0"/>
        </w:rPr>
        <w:t xml:space="preserve"> Before recommending any supplements, it is essential to collect a detailed list of all medications and supplements your patient is currently taking or has recently taken. This will help identify potential interactions and guide your treatment plan.</w:t>
      </w:r>
    </w:p>
    <w:p w:rsidR="00000000" w:rsidDel="00000000" w:rsidP="00000000" w:rsidRDefault="00000000" w:rsidRPr="00000000" w14:paraId="00000159">
      <w:pPr>
        <w:spacing w:after="200" w:lineRule="auto"/>
        <w:rPr/>
      </w:pPr>
      <w:r w:rsidDel="00000000" w:rsidR="00000000" w:rsidRPr="00000000">
        <w:rPr>
          <w:b w:val="1"/>
          <w:rtl w:val="0"/>
        </w:rPr>
        <w:t xml:space="preserve">Be familiar with common supplement-drug interactions:</w:t>
      </w:r>
      <w:r w:rsidDel="00000000" w:rsidR="00000000" w:rsidRPr="00000000">
        <w:rPr>
          <w:rtl w:val="0"/>
        </w:rPr>
        <w:t xml:space="preserve"> As a practitioner, it is crucial to stay informed about the latest research on supplement-drug interactions. Familiarize yourself with common interactions and their potential consequences. Refer to reliable resources, such as peer-reviewed journals, textbooks, and reputable online databases.</w:t>
      </w:r>
    </w:p>
    <w:p w:rsidR="00000000" w:rsidDel="00000000" w:rsidP="00000000" w:rsidRDefault="00000000" w:rsidRPr="00000000" w14:paraId="0000015A">
      <w:pPr>
        <w:spacing w:after="200" w:lineRule="auto"/>
        <w:rPr/>
      </w:pPr>
      <w:r w:rsidDel="00000000" w:rsidR="00000000" w:rsidRPr="00000000">
        <w:rPr>
          <w:b w:val="1"/>
          <w:rtl w:val="0"/>
        </w:rPr>
        <w:t xml:space="preserve">Individualize treatment plans:</w:t>
      </w:r>
      <w:r w:rsidDel="00000000" w:rsidR="00000000" w:rsidRPr="00000000">
        <w:rPr>
          <w:rtl w:val="0"/>
        </w:rPr>
        <w:t xml:space="preserve"> Each patient is unique, and their risk for supplement-drug interactions may vary depending on factors such as age, genetics, and comorbidities. Consider these factors when developing a personalized treatment plan to minimize the risk of interactions.</w:t>
      </w:r>
    </w:p>
    <w:p w:rsidR="00000000" w:rsidDel="00000000" w:rsidP="00000000" w:rsidRDefault="00000000" w:rsidRPr="00000000" w14:paraId="0000015B">
      <w:pPr>
        <w:spacing w:after="200" w:lineRule="auto"/>
        <w:rPr/>
      </w:pPr>
      <w:r w:rsidDel="00000000" w:rsidR="00000000" w:rsidRPr="00000000">
        <w:rPr>
          <w:b w:val="1"/>
          <w:rtl w:val="0"/>
        </w:rPr>
        <w:t xml:space="preserve">Educate patients:</w:t>
      </w:r>
      <w:r w:rsidDel="00000000" w:rsidR="00000000" w:rsidRPr="00000000">
        <w:rPr>
          <w:rtl w:val="0"/>
        </w:rPr>
        <w:t xml:space="preserve"> Inform your patients about the potential risks and benefits of supplements, as well as any potential interactions with their current medications. Encourage them to consult with their healthcare providers before starting or stopping any supplements.</w:t>
      </w:r>
    </w:p>
    <w:p w:rsidR="00000000" w:rsidDel="00000000" w:rsidP="00000000" w:rsidRDefault="00000000" w:rsidRPr="00000000" w14:paraId="0000015C">
      <w:pPr>
        <w:spacing w:after="200" w:lineRule="auto"/>
        <w:rPr/>
      </w:pPr>
      <w:r w:rsidDel="00000000" w:rsidR="00000000" w:rsidRPr="00000000">
        <w:rPr>
          <w:b w:val="1"/>
          <w:rtl w:val="0"/>
        </w:rPr>
        <w:t xml:space="preserve">Monitor patient progress:</w:t>
      </w:r>
      <w:r w:rsidDel="00000000" w:rsidR="00000000" w:rsidRPr="00000000">
        <w:rPr>
          <w:rtl w:val="0"/>
        </w:rPr>
        <w:t xml:space="preserve"> Regularly assess your patient's response to treatment and monitor for any signs of supplement-drug interactions. Adjust the treatment plan as necessary to optimize safety and efficacy.</w:t>
      </w:r>
    </w:p>
    <w:p w:rsidR="00000000" w:rsidDel="00000000" w:rsidP="00000000" w:rsidRDefault="00000000" w:rsidRPr="00000000" w14:paraId="0000015D">
      <w:pPr>
        <w:spacing w:after="200" w:lineRule="auto"/>
        <w:rPr/>
      </w:pPr>
      <w:r w:rsidDel="00000000" w:rsidR="00000000" w:rsidRPr="00000000">
        <w:rPr>
          <w:rtl w:val="0"/>
        </w:rPr>
        <w:t xml:space="preserve">In this lesson, we have explored the different types of supplement-drug interactions, their underlying mechanisms, and specific examples. We have also discussed strategies for managing these interactions in naturopathic practice. By understanding and addressing supplement-drug interactions, you can help ensure the safety and efficacy of your patients' treatment plans and provide optimal care as a naturopathic practitioner.</w:t>
      </w:r>
    </w:p>
    <w:p w:rsidR="00000000" w:rsidDel="00000000" w:rsidP="00000000" w:rsidRDefault="00000000" w:rsidRPr="00000000" w14:paraId="0000015E">
      <w:pPr>
        <w:pStyle w:val="Heading2"/>
        <w:spacing w:after="200" w:lineRule="auto"/>
        <w:rPr/>
      </w:pPr>
      <w:bookmarkStart w:colFirst="0" w:colLast="0" w:name="_ccpoxknxcah8" w:id="41"/>
      <w:bookmarkEnd w:id="41"/>
      <w:r w:rsidDel="00000000" w:rsidR="00000000" w:rsidRPr="00000000">
        <w:rPr>
          <w:rtl w:val="0"/>
        </w:rPr>
        <w:t xml:space="preserve">Summary of Key Points </w:t>
      </w:r>
    </w:p>
    <w:p w:rsidR="00000000" w:rsidDel="00000000" w:rsidP="00000000" w:rsidRDefault="00000000" w:rsidRPr="00000000" w14:paraId="0000015F">
      <w:pPr>
        <w:numPr>
          <w:ilvl w:val="0"/>
          <w:numId w:val="8"/>
        </w:numPr>
        <w:spacing w:after="200" w:lineRule="auto"/>
        <w:ind w:left="720" w:hanging="360"/>
      </w:pPr>
      <w:r w:rsidDel="00000000" w:rsidR="00000000" w:rsidRPr="00000000">
        <w:rPr>
          <w:rtl w:val="0"/>
        </w:rPr>
        <w:t xml:space="preserve">Nutrient-drug interactions significantly impact patient health and well-being in naturopathic medicine.</w:t>
      </w:r>
    </w:p>
    <w:p w:rsidR="00000000" w:rsidDel="00000000" w:rsidP="00000000" w:rsidRDefault="00000000" w:rsidRPr="00000000" w14:paraId="00000160">
      <w:pPr>
        <w:numPr>
          <w:ilvl w:val="0"/>
          <w:numId w:val="8"/>
        </w:numPr>
        <w:spacing w:after="200" w:before="0" w:lineRule="auto"/>
        <w:ind w:left="720" w:hanging="360"/>
      </w:pPr>
      <w:r w:rsidDel="00000000" w:rsidR="00000000" w:rsidRPr="00000000">
        <w:rPr>
          <w:rtl w:val="0"/>
        </w:rPr>
        <w:t xml:space="preserve">Pharmacokinetic interactions involve nutrients affecting drug absorption, distribution, metabolism, or excretion.</w:t>
      </w:r>
    </w:p>
    <w:p w:rsidR="00000000" w:rsidDel="00000000" w:rsidP="00000000" w:rsidRDefault="00000000" w:rsidRPr="00000000" w14:paraId="00000161">
      <w:pPr>
        <w:numPr>
          <w:ilvl w:val="0"/>
          <w:numId w:val="8"/>
        </w:numPr>
        <w:spacing w:after="200" w:before="0" w:lineRule="auto"/>
        <w:ind w:left="720" w:hanging="360"/>
      </w:pPr>
      <w:r w:rsidDel="00000000" w:rsidR="00000000" w:rsidRPr="00000000">
        <w:rPr>
          <w:rtl w:val="0"/>
        </w:rPr>
        <w:t xml:space="preserve">Pharmacodynamic interactions occur when nutrients affect a drug's mechanism of action, either enhancing or inhibiting its effects.</w:t>
      </w:r>
    </w:p>
    <w:p w:rsidR="00000000" w:rsidDel="00000000" w:rsidP="00000000" w:rsidRDefault="00000000" w:rsidRPr="00000000" w14:paraId="00000162">
      <w:pPr>
        <w:numPr>
          <w:ilvl w:val="0"/>
          <w:numId w:val="8"/>
        </w:numPr>
        <w:spacing w:after="200" w:before="0" w:lineRule="auto"/>
        <w:ind w:left="720" w:hanging="360"/>
      </w:pPr>
      <w:r w:rsidDel="00000000" w:rsidR="00000000" w:rsidRPr="00000000">
        <w:rPr>
          <w:rtl w:val="0"/>
        </w:rPr>
        <w:t xml:space="preserve">Nutrient status interactions happen when drugs influence the body's nutrient levels, leading to deficiencies or excesses.</w:t>
      </w:r>
    </w:p>
    <w:p w:rsidR="00000000" w:rsidDel="00000000" w:rsidP="00000000" w:rsidRDefault="00000000" w:rsidRPr="00000000" w14:paraId="00000163">
      <w:pPr>
        <w:numPr>
          <w:ilvl w:val="0"/>
          <w:numId w:val="8"/>
        </w:numPr>
        <w:spacing w:after="200" w:before="0" w:lineRule="auto"/>
        <w:ind w:left="720" w:hanging="360"/>
      </w:pPr>
      <w:r w:rsidDel="00000000" w:rsidR="00000000" w:rsidRPr="00000000">
        <w:rPr>
          <w:rtl w:val="0"/>
        </w:rPr>
        <w:t xml:space="preserve">Nutrients can impact drug absorption, distribution, metabolism, and excretion through various mechanisms.</w:t>
      </w:r>
    </w:p>
    <w:p w:rsidR="00000000" w:rsidDel="00000000" w:rsidP="00000000" w:rsidRDefault="00000000" w:rsidRPr="00000000" w14:paraId="00000164">
      <w:pPr>
        <w:numPr>
          <w:ilvl w:val="0"/>
          <w:numId w:val="8"/>
        </w:numPr>
        <w:spacing w:after="200" w:before="0" w:lineRule="auto"/>
        <w:ind w:left="720" w:hanging="360"/>
      </w:pPr>
      <w:r w:rsidDel="00000000" w:rsidR="00000000" w:rsidRPr="00000000">
        <w:rPr>
          <w:rtl w:val="0"/>
        </w:rPr>
        <w:t xml:space="preserve">Examples of nutrient-drug interactions include warfarin and vitamin K, MAOIs and tyramine, diuretics and potassium, antacids and iron, and statins and coenzyme Q10.</w:t>
      </w:r>
    </w:p>
    <w:p w:rsidR="00000000" w:rsidDel="00000000" w:rsidP="00000000" w:rsidRDefault="00000000" w:rsidRPr="00000000" w14:paraId="00000165">
      <w:pPr>
        <w:numPr>
          <w:ilvl w:val="0"/>
          <w:numId w:val="8"/>
        </w:numPr>
        <w:spacing w:after="200" w:before="0" w:lineRule="auto"/>
        <w:ind w:left="720" w:hanging="360"/>
      </w:pPr>
      <w:r w:rsidDel="00000000" w:rsidR="00000000" w:rsidRPr="00000000">
        <w:rPr>
          <w:rtl w:val="0"/>
        </w:rPr>
        <w:t xml:space="preserve">To manage nutrient-drug interactions, consider separating the administration of nutrients and drugs by several hours.</w:t>
      </w:r>
    </w:p>
    <w:p w:rsidR="00000000" w:rsidDel="00000000" w:rsidP="00000000" w:rsidRDefault="00000000" w:rsidRPr="00000000" w14:paraId="00000166">
      <w:pPr>
        <w:numPr>
          <w:ilvl w:val="0"/>
          <w:numId w:val="8"/>
        </w:numPr>
        <w:spacing w:after="200" w:before="0" w:lineRule="auto"/>
        <w:ind w:left="720" w:hanging="360"/>
      </w:pPr>
      <w:r w:rsidDel="00000000" w:rsidR="00000000" w:rsidRPr="00000000">
        <w:rPr>
          <w:rtl w:val="0"/>
        </w:rPr>
        <w:t xml:space="preserve">Maintain consistent dietary habits to prevent fluctuations in drug concentrations due to nutrient interactions.</w:t>
      </w:r>
    </w:p>
    <w:p w:rsidR="00000000" w:rsidDel="00000000" w:rsidP="00000000" w:rsidRDefault="00000000" w:rsidRPr="00000000" w14:paraId="00000167">
      <w:pPr>
        <w:numPr>
          <w:ilvl w:val="0"/>
          <w:numId w:val="8"/>
        </w:numPr>
        <w:spacing w:after="200" w:before="0" w:lineRule="auto"/>
        <w:ind w:left="720" w:hanging="360"/>
      </w:pPr>
      <w:r w:rsidDel="00000000" w:rsidR="00000000" w:rsidRPr="00000000">
        <w:rPr>
          <w:rtl w:val="0"/>
        </w:rPr>
        <w:t xml:space="preserve">Educate patients about potential food-drug interactions and encourage communication about dietary habits or supplement use.</w:t>
      </w:r>
    </w:p>
    <w:p w:rsidR="00000000" w:rsidDel="00000000" w:rsidP="00000000" w:rsidRDefault="00000000" w:rsidRPr="00000000" w14:paraId="00000168">
      <w:pPr>
        <w:numPr>
          <w:ilvl w:val="0"/>
          <w:numId w:val="8"/>
        </w:numPr>
        <w:spacing w:after="200" w:before="0" w:lineRule="auto"/>
        <w:ind w:left="720" w:hanging="360"/>
      </w:pPr>
      <w:r w:rsidDel="00000000" w:rsidR="00000000" w:rsidRPr="00000000">
        <w:rPr>
          <w:rtl w:val="0"/>
        </w:rPr>
        <w:t xml:space="preserve">Monitor patients' nutrient status and adjust supplementation or dietary recommendations as needed.</w:t>
      </w:r>
    </w:p>
    <w:p w:rsidR="00000000" w:rsidDel="00000000" w:rsidP="00000000" w:rsidRDefault="00000000" w:rsidRPr="00000000" w14:paraId="00000169">
      <w:pPr>
        <w:numPr>
          <w:ilvl w:val="0"/>
          <w:numId w:val="8"/>
        </w:numPr>
        <w:spacing w:after="200" w:before="0" w:lineRule="auto"/>
        <w:ind w:left="720" w:hanging="360"/>
      </w:pPr>
      <w:r w:rsidDel="00000000" w:rsidR="00000000" w:rsidRPr="00000000">
        <w:rPr>
          <w:rtl w:val="0"/>
        </w:rPr>
        <w:t xml:space="preserve">Develop individualized treatment plans, considering each patient's dietary habits, nutrient status, and medication regimen.</w:t>
      </w:r>
    </w:p>
    <w:p w:rsidR="00000000" w:rsidDel="00000000" w:rsidP="00000000" w:rsidRDefault="00000000" w:rsidRPr="00000000" w14:paraId="0000016A">
      <w:pPr>
        <w:numPr>
          <w:ilvl w:val="0"/>
          <w:numId w:val="8"/>
        </w:numPr>
        <w:spacing w:after="200" w:before="0" w:lineRule="auto"/>
        <w:ind w:left="720" w:hanging="360"/>
      </w:pPr>
      <w:r w:rsidDel="00000000" w:rsidR="00000000" w:rsidRPr="00000000">
        <w:rPr>
          <w:rtl w:val="0"/>
        </w:rPr>
        <w:t xml:space="preserve">Resources for further study include the Natural Medicines Comprehensive Database, FDA resources, and the Drug-Nutrient Interaction Checker on Drugs.com.</w:t>
      </w:r>
    </w:p>
    <w:p w:rsidR="00000000" w:rsidDel="00000000" w:rsidP="00000000" w:rsidRDefault="00000000" w:rsidRPr="00000000" w14:paraId="0000016B">
      <w:pPr>
        <w:numPr>
          <w:ilvl w:val="0"/>
          <w:numId w:val="8"/>
        </w:numPr>
        <w:spacing w:after="200" w:before="0" w:lineRule="auto"/>
        <w:ind w:left="720" w:hanging="360"/>
        <w:rPr>
          <w:u w:val="none"/>
        </w:rPr>
      </w:pPr>
      <w:r w:rsidDel="00000000" w:rsidR="00000000" w:rsidRPr="00000000">
        <w:rPr>
          <w:rtl w:val="0"/>
        </w:rPr>
        <w:t xml:space="preserve">Food-supplement interactions can occur when certain foods alter the absorption, metabolism, or excretion of a supplement, leading to reduced effectiveness or potential side effects.</w:t>
      </w:r>
    </w:p>
    <w:p w:rsidR="00000000" w:rsidDel="00000000" w:rsidP="00000000" w:rsidRDefault="00000000" w:rsidRPr="00000000" w14:paraId="0000016C">
      <w:pPr>
        <w:numPr>
          <w:ilvl w:val="0"/>
          <w:numId w:val="8"/>
        </w:numPr>
        <w:spacing w:after="200" w:before="0" w:lineRule="auto"/>
        <w:ind w:left="720" w:hanging="360"/>
        <w:rPr>
          <w:u w:val="none"/>
        </w:rPr>
      </w:pPr>
      <w:r w:rsidDel="00000000" w:rsidR="00000000" w:rsidRPr="00000000">
        <w:rPr>
          <w:rtl w:val="0"/>
        </w:rPr>
        <w:t xml:space="preserve">High-fiber foods can reduce the absorption of calcium, zinc, and iron due to fiber binding; separate intake by 1-2 hours to minimize this interaction.</w:t>
      </w:r>
    </w:p>
    <w:p w:rsidR="00000000" w:rsidDel="00000000" w:rsidP="00000000" w:rsidRDefault="00000000" w:rsidRPr="00000000" w14:paraId="0000016D">
      <w:pPr>
        <w:numPr>
          <w:ilvl w:val="0"/>
          <w:numId w:val="8"/>
        </w:numPr>
        <w:spacing w:after="200" w:before="0" w:lineRule="auto"/>
        <w:ind w:left="720" w:hanging="360"/>
        <w:rPr>
          <w:u w:val="none"/>
        </w:rPr>
      </w:pPr>
      <w:r w:rsidDel="00000000" w:rsidR="00000000" w:rsidRPr="00000000">
        <w:rPr>
          <w:rtl w:val="0"/>
        </w:rPr>
        <w:t xml:space="preserve">Dairy products can reduce iron absorption due to calcium content; separate intake by 1-2 hours for optimal absorption.</w:t>
      </w:r>
    </w:p>
    <w:p w:rsidR="00000000" w:rsidDel="00000000" w:rsidP="00000000" w:rsidRDefault="00000000" w:rsidRPr="00000000" w14:paraId="0000016E">
      <w:pPr>
        <w:numPr>
          <w:ilvl w:val="0"/>
          <w:numId w:val="8"/>
        </w:numPr>
        <w:spacing w:after="200" w:before="0" w:lineRule="auto"/>
        <w:ind w:left="720" w:hanging="360"/>
        <w:rPr>
          <w:u w:val="none"/>
        </w:rPr>
      </w:pPr>
      <w:r w:rsidDel="00000000" w:rsidR="00000000" w:rsidRPr="00000000">
        <w:rPr>
          <w:rtl w:val="0"/>
        </w:rPr>
        <w:t xml:space="preserve">Certain foods, such as grapefruit and green leafy vegetables, can interact with medications like statins and warfarin, altering their effectiveness or increasing the risk of side effects.</w:t>
      </w:r>
    </w:p>
    <w:p w:rsidR="00000000" w:rsidDel="00000000" w:rsidP="00000000" w:rsidRDefault="00000000" w:rsidRPr="00000000" w14:paraId="0000016F">
      <w:pPr>
        <w:numPr>
          <w:ilvl w:val="0"/>
          <w:numId w:val="8"/>
        </w:numPr>
        <w:spacing w:after="200" w:before="0" w:lineRule="auto"/>
        <w:ind w:left="720" w:hanging="360"/>
        <w:rPr>
          <w:u w:val="none"/>
        </w:rPr>
      </w:pPr>
      <w:r w:rsidDel="00000000" w:rsidR="00000000" w:rsidRPr="00000000">
        <w:rPr>
          <w:rtl w:val="0"/>
        </w:rPr>
        <w:t xml:space="preserve">Thyroid medications can be affected by calcium-rich foods and soy products, altering drug absorption and effectiveness; separate intake by 4 hours to minimize interactions.</w:t>
      </w:r>
    </w:p>
    <w:p w:rsidR="00000000" w:rsidDel="00000000" w:rsidP="00000000" w:rsidRDefault="00000000" w:rsidRPr="00000000" w14:paraId="00000170">
      <w:pPr>
        <w:numPr>
          <w:ilvl w:val="0"/>
          <w:numId w:val="8"/>
        </w:numPr>
        <w:spacing w:after="200" w:before="0" w:lineRule="auto"/>
        <w:ind w:left="720" w:hanging="360"/>
        <w:rPr>
          <w:u w:val="none"/>
        </w:rPr>
      </w:pPr>
      <w:r w:rsidDel="00000000" w:rsidR="00000000" w:rsidRPr="00000000">
        <w:rPr>
          <w:rtl w:val="0"/>
        </w:rPr>
        <w:t xml:space="preserve">Monitoring patients' nutritional status, dietary habits, and supplement use is essential to tailor recommendations and ensure the best possible outcomes.</w:t>
      </w:r>
    </w:p>
    <w:p w:rsidR="00000000" w:rsidDel="00000000" w:rsidP="00000000" w:rsidRDefault="00000000" w:rsidRPr="00000000" w14:paraId="00000171">
      <w:pPr>
        <w:numPr>
          <w:ilvl w:val="0"/>
          <w:numId w:val="8"/>
        </w:numPr>
        <w:spacing w:after="200" w:before="0" w:lineRule="auto"/>
        <w:ind w:left="720" w:hanging="360"/>
        <w:rPr>
          <w:u w:val="none"/>
        </w:rPr>
      </w:pPr>
      <w:r w:rsidDel="00000000" w:rsidR="00000000" w:rsidRPr="00000000">
        <w:rPr>
          <w:rtl w:val="0"/>
        </w:rPr>
        <w:t xml:space="preserve">Understanding food-supplement interactions and employing appropriate management strategies can help naturopathic practitioners optimize their patients' supplement use and prevent potential adverse effects or reduced effectiveness.</w:t>
      </w:r>
    </w:p>
    <w:p w:rsidR="00000000" w:rsidDel="00000000" w:rsidP="00000000" w:rsidRDefault="00000000" w:rsidRPr="00000000" w14:paraId="00000172">
      <w:pPr>
        <w:numPr>
          <w:ilvl w:val="0"/>
          <w:numId w:val="8"/>
        </w:numPr>
        <w:spacing w:after="200" w:before="0" w:lineRule="auto"/>
        <w:ind w:left="720" w:hanging="360"/>
      </w:pPr>
      <w:r w:rsidDel="00000000" w:rsidR="00000000" w:rsidRPr="00000000">
        <w:rPr>
          <w:rtl w:val="0"/>
        </w:rPr>
        <w:t xml:space="preserve">Supplement-drug interactions can lead to altered drug effectiveness, changed supplement absorption, or unexpected side effects, making it crucial for naturopathic practitioners to be knowledgeable about these interactions.</w:t>
      </w:r>
    </w:p>
    <w:p w:rsidR="00000000" w:rsidDel="00000000" w:rsidP="00000000" w:rsidRDefault="00000000" w:rsidRPr="00000000" w14:paraId="00000173">
      <w:pPr>
        <w:numPr>
          <w:ilvl w:val="0"/>
          <w:numId w:val="8"/>
        </w:numPr>
        <w:spacing w:after="200" w:before="0" w:lineRule="auto"/>
        <w:ind w:left="720" w:hanging="360"/>
      </w:pPr>
      <w:r w:rsidDel="00000000" w:rsidR="00000000" w:rsidRPr="00000000">
        <w:rPr>
          <w:rtl w:val="0"/>
        </w:rPr>
        <w:t xml:space="preserve">Pharmacokinetic interactions involve changes in the absorption, distribution, metabolism, or excretion of a drug or supplement, while pharmacodynamic interactions occur when a supplement and drug affect the same physiological process or target.</w:t>
      </w:r>
    </w:p>
    <w:p w:rsidR="00000000" w:rsidDel="00000000" w:rsidP="00000000" w:rsidRDefault="00000000" w:rsidRPr="00000000" w14:paraId="00000174">
      <w:pPr>
        <w:numPr>
          <w:ilvl w:val="0"/>
          <w:numId w:val="8"/>
        </w:numPr>
        <w:spacing w:after="200" w:before="0" w:lineRule="auto"/>
        <w:ind w:left="720" w:hanging="360"/>
      </w:pPr>
      <w:r w:rsidDel="00000000" w:rsidR="00000000" w:rsidRPr="00000000">
        <w:rPr>
          <w:rtl w:val="0"/>
        </w:rPr>
        <w:t xml:space="preserve">Supplements can affect drug absorption through binding, altering stomach pH, or inhibiting drug transporters, which can lead to changes in drug bioavailability and therapeutic effect.</w:t>
      </w:r>
    </w:p>
    <w:p w:rsidR="00000000" w:rsidDel="00000000" w:rsidP="00000000" w:rsidRDefault="00000000" w:rsidRPr="00000000" w14:paraId="00000175">
      <w:pPr>
        <w:numPr>
          <w:ilvl w:val="0"/>
          <w:numId w:val="8"/>
        </w:numPr>
        <w:spacing w:after="200" w:before="0" w:lineRule="auto"/>
        <w:ind w:left="720" w:hanging="360"/>
      </w:pPr>
      <w:r w:rsidDel="00000000" w:rsidR="00000000" w:rsidRPr="00000000">
        <w:rPr>
          <w:rtl w:val="0"/>
        </w:rPr>
        <w:t xml:space="preserve">Some supplements can alter the distribution of drugs within the body by competing for protein-binding sites or affecting drug transporters, leading to changes in drug concentration and pharmacological activity.</w:t>
      </w:r>
    </w:p>
    <w:p w:rsidR="00000000" w:rsidDel="00000000" w:rsidP="00000000" w:rsidRDefault="00000000" w:rsidRPr="00000000" w14:paraId="00000176">
      <w:pPr>
        <w:numPr>
          <w:ilvl w:val="0"/>
          <w:numId w:val="8"/>
        </w:numPr>
        <w:spacing w:after="200" w:before="0" w:lineRule="auto"/>
        <w:ind w:left="720" w:hanging="360"/>
      </w:pPr>
      <w:r w:rsidDel="00000000" w:rsidR="00000000" w:rsidRPr="00000000">
        <w:rPr>
          <w:rtl w:val="0"/>
        </w:rPr>
        <w:t xml:space="preserve">Supplements can affect drug metabolism by inducing or inhibiting enzymes responsible for drug biotransformation, such as cytochrome P450 (CYP) enzymes, causing altered drug concentrations and effects.</w:t>
      </w:r>
    </w:p>
    <w:p w:rsidR="00000000" w:rsidDel="00000000" w:rsidP="00000000" w:rsidRDefault="00000000" w:rsidRPr="00000000" w14:paraId="00000177">
      <w:pPr>
        <w:numPr>
          <w:ilvl w:val="0"/>
          <w:numId w:val="8"/>
        </w:numPr>
        <w:spacing w:after="200" w:before="0" w:lineRule="auto"/>
        <w:ind w:left="720" w:hanging="360"/>
      </w:pPr>
      <w:r w:rsidDel="00000000" w:rsidR="00000000" w:rsidRPr="00000000">
        <w:rPr>
          <w:rtl w:val="0"/>
        </w:rPr>
        <w:t xml:space="preserve">Supplements can influence drug excretion through renal or biliary pathways, leading to changed drug concentrations and effects.</w:t>
      </w:r>
    </w:p>
    <w:p w:rsidR="00000000" w:rsidDel="00000000" w:rsidP="00000000" w:rsidRDefault="00000000" w:rsidRPr="00000000" w14:paraId="00000178">
      <w:pPr>
        <w:numPr>
          <w:ilvl w:val="0"/>
          <w:numId w:val="8"/>
        </w:numPr>
        <w:spacing w:after="200" w:before="0" w:lineRule="auto"/>
        <w:ind w:left="720" w:hanging="360"/>
      </w:pPr>
      <w:r w:rsidDel="00000000" w:rsidR="00000000" w:rsidRPr="00000000">
        <w:rPr>
          <w:rtl w:val="0"/>
        </w:rPr>
        <w:t xml:space="preserve">St. John's wort can interact with various antidepressants, leading to an increased risk of serotonin syndrome, a potentially life-threatening condition.</w:t>
      </w:r>
    </w:p>
    <w:p w:rsidR="00000000" w:rsidDel="00000000" w:rsidP="00000000" w:rsidRDefault="00000000" w:rsidRPr="00000000" w14:paraId="00000179">
      <w:pPr>
        <w:numPr>
          <w:ilvl w:val="0"/>
          <w:numId w:val="8"/>
        </w:numPr>
        <w:spacing w:after="200" w:before="0" w:lineRule="auto"/>
        <w:ind w:left="720" w:hanging="360"/>
      </w:pPr>
      <w:r w:rsidDel="00000000" w:rsidR="00000000" w:rsidRPr="00000000">
        <w:rPr>
          <w:rtl w:val="0"/>
        </w:rPr>
        <w:t xml:space="preserve">Ginkgo biloba can interact with anticoagulant drugs, increasing the risk of bleeding complications due to its inhibition of platelet aggregation.</w:t>
      </w:r>
    </w:p>
    <w:p w:rsidR="00000000" w:rsidDel="00000000" w:rsidP="00000000" w:rsidRDefault="00000000" w:rsidRPr="00000000" w14:paraId="0000017A">
      <w:pPr>
        <w:numPr>
          <w:ilvl w:val="0"/>
          <w:numId w:val="8"/>
        </w:numPr>
        <w:spacing w:after="200" w:before="0" w:lineRule="auto"/>
        <w:ind w:left="720" w:hanging="360"/>
      </w:pPr>
      <w:r w:rsidDel="00000000" w:rsidR="00000000" w:rsidRPr="00000000">
        <w:rPr>
          <w:rtl w:val="0"/>
        </w:rPr>
        <w:t xml:space="preserve">Grapefruit and grapefruit juice can interact with certain statin drugs, leading to increased drug concentrations and an elevated risk of statin-associated side effects, such as muscle toxicity.</w:t>
      </w:r>
    </w:p>
    <w:p w:rsidR="00000000" w:rsidDel="00000000" w:rsidP="00000000" w:rsidRDefault="00000000" w:rsidRPr="00000000" w14:paraId="0000017B">
      <w:pPr>
        <w:numPr>
          <w:ilvl w:val="0"/>
          <w:numId w:val="8"/>
        </w:numPr>
        <w:spacing w:after="200" w:before="0" w:lineRule="auto"/>
        <w:ind w:left="720" w:hanging="360"/>
      </w:pPr>
      <w:r w:rsidDel="00000000" w:rsidR="00000000" w:rsidRPr="00000000">
        <w:rPr>
          <w:rtl w:val="0"/>
        </w:rPr>
        <w:t xml:space="preserve">Naturopathic practitioners should obtain a thorough medication and supplement history, be familiar with common supplement-drug interactions, individualize treatment plans, educate patients, and monitor patient progress to minimize the risk of interactions.</w:t>
      </w:r>
    </w:p>
    <w:p w:rsidR="00000000" w:rsidDel="00000000" w:rsidP="00000000" w:rsidRDefault="00000000" w:rsidRPr="00000000" w14:paraId="0000017C">
      <w:pPr>
        <w:numPr>
          <w:ilvl w:val="0"/>
          <w:numId w:val="8"/>
        </w:numPr>
        <w:spacing w:after="200" w:before="0" w:lineRule="auto"/>
        <w:ind w:left="720" w:hanging="360"/>
      </w:pPr>
      <w:r w:rsidDel="00000000" w:rsidR="00000000" w:rsidRPr="00000000">
        <w:rPr>
          <w:rtl w:val="0"/>
        </w:rPr>
        <w:t xml:space="preserve">Reliable resources for further research and study on supplement-drug interactions include the Natural Medicines Comprehensive Database, PubMed, Medscape's Drug Interaction Checker, and the textbook "Herb, Nutrient, and Drug Interactions: Clinical Implications and Therapeutic Strategies."</w:t>
      </w:r>
    </w:p>
    <w:p w:rsidR="00000000" w:rsidDel="00000000" w:rsidP="00000000" w:rsidRDefault="00000000" w:rsidRPr="00000000" w14:paraId="0000017D">
      <w:pPr>
        <w:numPr>
          <w:ilvl w:val="0"/>
          <w:numId w:val="8"/>
        </w:numPr>
        <w:spacing w:after="200" w:lineRule="auto"/>
        <w:ind w:left="720" w:hanging="360"/>
      </w:pPr>
      <w:r w:rsidDel="00000000" w:rsidR="00000000" w:rsidRPr="00000000">
        <w:rPr>
          <w:rtl w:val="0"/>
        </w:rPr>
        <w:t xml:space="preserve">Understanding and addressing supplement-drug interactions can help naturopathic practitioners provide optimal care and ensure the safety and efficacy of their patients' treatment plans.</w:t>
      </w:r>
    </w:p>
    <w:p w:rsidR="00000000" w:rsidDel="00000000" w:rsidP="00000000" w:rsidRDefault="00000000" w:rsidRPr="00000000" w14:paraId="0000017E">
      <w:pPr>
        <w:pStyle w:val="Heading2"/>
        <w:spacing w:after="200" w:lineRule="auto"/>
        <w:rPr/>
      </w:pPr>
      <w:bookmarkStart w:colFirst="0" w:colLast="0" w:name="_rluyf36faxy4" w:id="42"/>
      <w:bookmarkEnd w:id="42"/>
      <w:r w:rsidDel="00000000" w:rsidR="00000000" w:rsidRPr="00000000">
        <w:rPr>
          <w:rtl w:val="0"/>
        </w:rPr>
        <w:t xml:space="preserve">Exercise 1: Identifying Nutrient-Drug Interactions</w:t>
      </w:r>
    </w:p>
    <w:p w:rsidR="00000000" w:rsidDel="00000000" w:rsidP="00000000" w:rsidRDefault="00000000" w:rsidRPr="00000000" w14:paraId="0000017F">
      <w:pPr>
        <w:spacing w:after="200" w:lineRule="auto"/>
        <w:rPr/>
      </w:pPr>
      <w:r w:rsidDel="00000000" w:rsidR="00000000" w:rsidRPr="00000000">
        <w:rPr>
          <w:rtl w:val="0"/>
        </w:rPr>
        <w:t xml:space="preserve">This exercise will help you identify potential nutrient-drug interactions in a given scenario and understand their consequences on treatment outcomes.</w:t>
      </w:r>
    </w:p>
    <w:p w:rsidR="00000000" w:rsidDel="00000000" w:rsidP="00000000" w:rsidRDefault="00000000" w:rsidRPr="00000000" w14:paraId="00000180">
      <w:pPr>
        <w:spacing w:after="200" w:lineRule="auto"/>
        <w:rPr/>
      </w:pPr>
      <w:r w:rsidDel="00000000" w:rsidR="00000000" w:rsidRPr="00000000">
        <w:rPr>
          <w:b w:val="1"/>
          <w:rtl w:val="0"/>
        </w:rPr>
        <w:t xml:space="preserve">Materials:</w:t>
      </w:r>
      <w:r w:rsidDel="00000000" w:rsidR="00000000" w:rsidRPr="00000000">
        <w:rPr>
          <w:rtl w:val="0"/>
        </w:rPr>
        <w:t xml:space="preserve"> </w:t>
      </w:r>
    </w:p>
    <w:p w:rsidR="00000000" w:rsidDel="00000000" w:rsidP="00000000" w:rsidRDefault="00000000" w:rsidRPr="00000000" w14:paraId="00000181">
      <w:pPr>
        <w:numPr>
          <w:ilvl w:val="0"/>
          <w:numId w:val="10"/>
        </w:numPr>
        <w:spacing w:after="200" w:lineRule="auto"/>
        <w:ind w:left="720" w:hanging="360"/>
        <w:rPr>
          <w:u w:val="none"/>
        </w:rPr>
      </w:pPr>
      <w:r w:rsidDel="00000000" w:rsidR="00000000" w:rsidRPr="00000000">
        <w:rPr>
          <w:rtl w:val="0"/>
        </w:rPr>
        <w:t xml:space="preserve">Pen and paper</w:t>
      </w:r>
    </w:p>
    <w:p w:rsidR="00000000" w:rsidDel="00000000" w:rsidP="00000000" w:rsidRDefault="00000000" w:rsidRPr="00000000" w14:paraId="00000182">
      <w:pPr>
        <w:numPr>
          <w:ilvl w:val="0"/>
          <w:numId w:val="10"/>
        </w:numPr>
        <w:spacing w:after="200" w:lineRule="auto"/>
        <w:ind w:left="720" w:hanging="360"/>
        <w:rPr>
          <w:u w:val="none"/>
        </w:rPr>
      </w:pPr>
      <w:r w:rsidDel="00000000" w:rsidR="00000000" w:rsidRPr="00000000">
        <w:rPr>
          <w:rtl w:val="0"/>
        </w:rPr>
        <w:t xml:space="preserve">Access to reliable online resources (e.g., Natural Medicines Comprehensive Database, FDA resources, Drug-Nutrient Interaction Checker on Drugs.com).</w:t>
      </w:r>
    </w:p>
    <w:p w:rsidR="00000000" w:rsidDel="00000000" w:rsidP="00000000" w:rsidRDefault="00000000" w:rsidRPr="00000000" w14:paraId="00000183">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184">
      <w:pPr>
        <w:numPr>
          <w:ilvl w:val="0"/>
          <w:numId w:val="2"/>
        </w:numPr>
        <w:spacing w:after="200" w:lineRule="auto"/>
        <w:ind w:left="720" w:hanging="360"/>
        <w:rPr>
          <w:u w:val="none"/>
        </w:rPr>
      </w:pPr>
      <w:r w:rsidDel="00000000" w:rsidR="00000000" w:rsidRPr="00000000">
        <w:rPr>
          <w:rtl w:val="0"/>
        </w:rPr>
        <w:t xml:space="preserve">Choose a medication commonly used in naturopathic medicine or a medication that you may encounter in your practice.</w:t>
      </w:r>
    </w:p>
    <w:p w:rsidR="00000000" w:rsidDel="00000000" w:rsidP="00000000" w:rsidRDefault="00000000" w:rsidRPr="00000000" w14:paraId="00000185">
      <w:pPr>
        <w:numPr>
          <w:ilvl w:val="0"/>
          <w:numId w:val="2"/>
        </w:numPr>
        <w:spacing w:after="200" w:before="0" w:lineRule="auto"/>
        <w:ind w:left="720" w:hanging="360"/>
        <w:rPr>
          <w:u w:val="none"/>
        </w:rPr>
      </w:pPr>
      <w:r w:rsidDel="00000000" w:rsidR="00000000" w:rsidRPr="00000000">
        <w:rPr>
          <w:rtl w:val="0"/>
        </w:rPr>
        <w:t xml:space="preserve">Using the provided resources, research the possible nutrient-drug interactions associated with the chosen medication.</w:t>
      </w:r>
    </w:p>
    <w:p w:rsidR="00000000" w:rsidDel="00000000" w:rsidP="00000000" w:rsidRDefault="00000000" w:rsidRPr="00000000" w14:paraId="00000186">
      <w:pPr>
        <w:numPr>
          <w:ilvl w:val="0"/>
          <w:numId w:val="2"/>
        </w:numPr>
        <w:spacing w:after="200" w:before="0" w:lineRule="auto"/>
        <w:ind w:left="720" w:hanging="360"/>
        <w:rPr>
          <w:u w:val="none"/>
        </w:rPr>
      </w:pPr>
      <w:r w:rsidDel="00000000" w:rsidR="00000000" w:rsidRPr="00000000">
        <w:rPr>
          <w:rtl w:val="0"/>
        </w:rPr>
        <w:t xml:space="preserve">Write down the nutrients that interact with the chosen medication, the type of interaction (pharmacokinetic, pharmacodynamic, or nutrient status), and the potential consequences of the interaction.</w:t>
      </w:r>
    </w:p>
    <w:p w:rsidR="00000000" w:rsidDel="00000000" w:rsidP="00000000" w:rsidRDefault="00000000" w:rsidRPr="00000000" w14:paraId="00000187">
      <w:pPr>
        <w:numPr>
          <w:ilvl w:val="0"/>
          <w:numId w:val="2"/>
        </w:numPr>
        <w:spacing w:after="200" w:before="0" w:lineRule="auto"/>
        <w:ind w:left="720" w:hanging="360"/>
        <w:rPr>
          <w:u w:val="none"/>
        </w:rPr>
      </w:pPr>
      <w:r w:rsidDel="00000000" w:rsidR="00000000" w:rsidRPr="00000000">
        <w:rPr>
          <w:rtl w:val="0"/>
        </w:rPr>
        <w:t xml:space="preserve">Consider how you would manage these interactions in your practice, including patient education, monitoring, and adjusting treatment plans.</w:t>
      </w:r>
    </w:p>
    <w:p w:rsidR="00000000" w:rsidDel="00000000" w:rsidP="00000000" w:rsidRDefault="00000000" w:rsidRPr="00000000" w14:paraId="00000188">
      <w:pPr>
        <w:numPr>
          <w:ilvl w:val="0"/>
          <w:numId w:val="2"/>
        </w:numPr>
        <w:spacing w:after="200" w:lineRule="auto"/>
        <w:ind w:left="720" w:hanging="360"/>
        <w:rPr>
          <w:u w:val="none"/>
        </w:rPr>
      </w:pPr>
      <w:r w:rsidDel="00000000" w:rsidR="00000000" w:rsidRPr="00000000">
        <w:rPr>
          <w:rtl w:val="0"/>
        </w:rPr>
        <w:t xml:space="preserve">Reflect on how this knowledge can help you improve patient care and treatment outcomes.</w:t>
      </w:r>
    </w:p>
    <w:p w:rsidR="00000000" w:rsidDel="00000000" w:rsidP="00000000" w:rsidRDefault="00000000" w:rsidRPr="00000000" w14:paraId="00000189">
      <w:pPr>
        <w:pStyle w:val="Heading2"/>
        <w:spacing w:after="200" w:lineRule="auto"/>
        <w:rPr/>
      </w:pPr>
      <w:bookmarkStart w:colFirst="0" w:colLast="0" w:name="_o7072oyi80ds" w:id="43"/>
      <w:bookmarkEnd w:id="43"/>
      <w:r w:rsidDel="00000000" w:rsidR="00000000" w:rsidRPr="00000000">
        <w:rPr>
          <w:rtl w:val="0"/>
        </w:rPr>
        <w:t xml:space="preserve">Exercise 2: Case Study Analysis</w:t>
      </w:r>
    </w:p>
    <w:p w:rsidR="00000000" w:rsidDel="00000000" w:rsidP="00000000" w:rsidRDefault="00000000" w:rsidRPr="00000000" w14:paraId="0000018A">
      <w:pPr>
        <w:spacing w:after="200" w:lineRule="auto"/>
        <w:rPr/>
      </w:pPr>
      <w:r w:rsidDel="00000000" w:rsidR="00000000" w:rsidRPr="00000000">
        <w:rPr>
          <w:rtl w:val="0"/>
        </w:rPr>
        <w:t xml:space="preserve">This exercise will help you apply your knowledge of nutrient-drug interactions to a real-life scenario, providing valuable insights into managing interactions in clinical practice.</w:t>
      </w:r>
    </w:p>
    <w:p w:rsidR="00000000" w:rsidDel="00000000" w:rsidP="00000000" w:rsidRDefault="00000000" w:rsidRPr="00000000" w14:paraId="0000018B">
      <w:pPr>
        <w:spacing w:after="200" w:lineRule="auto"/>
        <w:rPr/>
      </w:pPr>
      <w:r w:rsidDel="00000000" w:rsidR="00000000" w:rsidRPr="00000000">
        <w:rPr>
          <w:b w:val="1"/>
          <w:rtl w:val="0"/>
        </w:rPr>
        <w:t xml:space="preserve">Materials:</w:t>
      </w:r>
      <w:r w:rsidDel="00000000" w:rsidR="00000000" w:rsidRPr="00000000">
        <w:rPr>
          <w:rtl w:val="0"/>
        </w:rPr>
        <w:t xml:space="preserve"> </w:t>
      </w:r>
    </w:p>
    <w:p w:rsidR="00000000" w:rsidDel="00000000" w:rsidP="00000000" w:rsidRDefault="00000000" w:rsidRPr="00000000" w14:paraId="0000018C">
      <w:pPr>
        <w:numPr>
          <w:ilvl w:val="0"/>
          <w:numId w:val="13"/>
        </w:numPr>
        <w:spacing w:after="200" w:lineRule="auto"/>
        <w:ind w:left="720" w:hanging="360"/>
        <w:rPr>
          <w:u w:val="none"/>
        </w:rPr>
      </w:pPr>
      <w:r w:rsidDel="00000000" w:rsidR="00000000" w:rsidRPr="00000000">
        <w:rPr>
          <w:rtl w:val="0"/>
        </w:rPr>
        <w:t xml:space="preserve">Pen and paper </w:t>
      </w:r>
    </w:p>
    <w:p w:rsidR="00000000" w:rsidDel="00000000" w:rsidP="00000000" w:rsidRDefault="00000000" w:rsidRPr="00000000" w14:paraId="0000018D">
      <w:pPr>
        <w:numPr>
          <w:ilvl w:val="0"/>
          <w:numId w:val="13"/>
        </w:numPr>
        <w:spacing w:after="200" w:lineRule="auto"/>
        <w:ind w:left="720" w:hanging="360"/>
        <w:rPr>
          <w:u w:val="none"/>
        </w:rPr>
      </w:pPr>
      <w:commentRangeStart w:id="14"/>
      <w:r w:rsidDel="00000000" w:rsidR="00000000" w:rsidRPr="00000000">
        <w:rPr>
          <w:rtl w:val="0"/>
        </w:rPr>
        <w:t xml:space="preserve">case study involving nutrient-drug interactions (either from a textbook, online resource, or a real-life example).</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8E">
      <w:pPr>
        <w:spacing w:after="200" w:lineRule="auto"/>
        <w:rPr/>
      </w:pPr>
      <w:r w:rsidDel="00000000" w:rsidR="00000000" w:rsidRPr="00000000">
        <w:rPr>
          <w:b w:val="1"/>
          <w:rtl w:val="0"/>
        </w:rPr>
        <w:t xml:space="preserve">Case Study:</w:t>
      </w:r>
      <w:r w:rsidDel="00000000" w:rsidR="00000000" w:rsidRPr="00000000">
        <w:rPr>
          <w:rtl w:val="0"/>
        </w:rPr>
      </w:r>
    </w:p>
    <w:p w:rsidR="00000000" w:rsidDel="00000000" w:rsidP="00000000" w:rsidRDefault="00000000" w:rsidRPr="00000000" w14:paraId="0000018F">
      <w:pPr>
        <w:spacing w:after="200" w:lineRule="auto"/>
        <w:rPr/>
      </w:pPr>
      <w:r w:rsidDel="00000000" w:rsidR="00000000" w:rsidRPr="00000000">
        <w:rPr>
          <w:rtl w:val="0"/>
        </w:rPr>
        <w:t xml:space="preserve">Jane, a 65-year-old woman, recently visited her primary care physician for a routine checkup. During her appointment, she discussed her concerns about her hypertension, hypothyroidism, and occasional heartburn. The doctor prescribed her a thiazide diuretic (hydrochlorothiazide) to manage her hypertension, levothyroxine for her hypothyroidism, and suggested taking an over-the-counter antacid when she experienced heartburn. Additionally, Jane was taking a statin to manage her cholesterol levels. The doctor also encouraged Jane to continue her healthy diet, rich in fruits, vegetables, and dairy products.</w:t>
      </w:r>
    </w:p>
    <w:p w:rsidR="00000000" w:rsidDel="00000000" w:rsidP="00000000" w:rsidRDefault="00000000" w:rsidRPr="00000000" w14:paraId="00000190">
      <w:pPr>
        <w:spacing w:after="200" w:lineRule="auto"/>
        <w:rPr/>
      </w:pPr>
      <w:r w:rsidDel="00000000" w:rsidR="00000000" w:rsidRPr="00000000">
        <w:rPr>
          <w:rtl w:val="0"/>
        </w:rPr>
        <w:t xml:space="preserve">After a few weeks, Jane noticed some changes in her overall well-being. She felt tired and experienced muscle aches, which she attributed to her busy lifestyle and age. Concerned about her symptoms, Jane scheduled an appointment with a naturopathic practitioner.</w:t>
      </w:r>
    </w:p>
    <w:p w:rsidR="00000000" w:rsidDel="00000000" w:rsidP="00000000" w:rsidRDefault="00000000" w:rsidRPr="00000000" w14:paraId="00000191">
      <w:pPr>
        <w:spacing w:after="200" w:lineRule="auto"/>
        <w:rPr/>
      </w:pPr>
      <w:r w:rsidDel="00000000" w:rsidR="00000000" w:rsidRPr="00000000">
        <w:rPr>
          <w:rtl w:val="0"/>
        </w:rPr>
        <w:t xml:space="preserve">During the appointment, Jane shared her medical history, medication regimen, and dietary habits with the naturopathic practitioner. She mentioned that she usually took her medications and calcium supplement together in the morning, followed by a glass of orange juice. She also noted that she enjoyed snacking on grapefruit throughout the day and regularly consumed green leafy vegetables in her meals. Jane was particularly fond of spinach salads, which she had almost daily for lunch.</w:t>
      </w:r>
    </w:p>
    <w:p w:rsidR="00000000" w:rsidDel="00000000" w:rsidP="00000000" w:rsidRDefault="00000000" w:rsidRPr="00000000" w14:paraId="00000192">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193">
      <w:pPr>
        <w:numPr>
          <w:ilvl w:val="0"/>
          <w:numId w:val="1"/>
        </w:numPr>
        <w:spacing w:after="200" w:lineRule="auto"/>
        <w:ind w:left="720" w:hanging="360"/>
        <w:rPr>
          <w:u w:val="none"/>
        </w:rPr>
      </w:pPr>
      <w:r w:rsidDel="00000000" w:rsidR="00000000" w:rsidRPr="00000000">
        <w:rPr>
          <w:rtl w:val="0"/>
        </w:rPr>
        <w:t xml:space="preserve">Read the case study carefully and note down the patient's medications, dietary habits, and nutrient status.</w:t>
      </w:r>
    </w:p>
    <w:p w:rsidR="00000000" w:rsidDel="00000000" w:rsidP="00000000" w:rsidRDefault="00000000" w:rsidRPr="00000000" w14:paraId="00000194">
      <w:pPr>
        <w:numPr>
          <w:ilvl w:val="0"/>
          <w:numId w:val="1"/>
        </w:numPr>
        <w:spacing w:after="200" w:before="0" w:lineRule="auto"/>
        <w:ind w:left="720" w:hanging="360"/>
        <w:rPr>
          <w:u w:val="none"/>
        </w:rPr>
      </w:pPr>
      <w:r w:rsidDel="00000000" w:rsidR="00000000" w:rsidRPr="00000000">
        <w:rPr>
          <w:rtl w:val="0"/>
        </w:rPr>
        <w:t xml:space="preserve">Identify any potential nutrient-drug interactions in the case study.</w:t>
      </w:r>
    </w:p>
    <w:p w:rsidR="00000000" w:rsidDel="00000000" w:rsidP="00000000" w:rsidRDefault="00000000" w:rsidRPr="00000000" w14:paraId="00000195">
      <w:pPr>
        <w:numPr>
          <w:ilvl w:val="0"/>
          <w:numId w:val="1"/>
        </w:numPr>
        <w:spacing w:after="200" w:before="0" w:lineRule="auto"/>
        <w:ind w:left="720" w:hanging="360"/>
        <w:rPr>
          <w:u w:val="none"/>
        </w:rPr>
      </w:pPr>
      <w:r w:rsidDel="00000000" w:rsidR="00000000" w:rsidRPr="00000000">
        <w:rPr>
          <w:rtl w:val="0"/>
        </w:rPr>
        <w:t xml:space="preserve">Determine the type of interaction (pharmacokinetic, pharmacodynamic, or nutrient status) and its potential consequences on the patient's health.</w:t>
      </w:r>
    </w:p>
    <w:p w:rsidR="00000000" w:rsidDel="00000000" w:rsidP="00000000" w:rsidRDefault="00000000" w:rsidRPr="00000000" w14:paraId="00000196">
      <w:pPr>
        <w:numPr>
          <w:ilvl w:val="0"/>
          <w:numId w:val="1"/>
        </w:numPr>
        <w:spacing w:after="200" w:before="0" w:lineRule="auto"/>
        <w:ind w:left="720" w:hanging="360"/>
        <w:rPr>
          <w:u w:val="none"/>
        </w:rPr>
      </w:pPr>
      <w:r w:rsidDel="00000000" w:rsidR="00000000" w:rsidRPr="00000000">
        <w:rPr>
          <w:rtl w:val="0"/>
        </w:rPr>
        <w:t xml:space="preserve">Develop a plan to manage the identified interactions, including patient education, monitoring, and adjusting treatment plans as needed.</w:t>
      </w:r>
    </w:p>
    <w:p w:rsidR="00000000" w:rsidDel="00000000" w:rsidP="00000000" w:rsidRDefault="00000000" w:rsidRPr="00000000" w14:paraId="00000197">
      <w:pPr>
        <w:numPr>
          <w:ilvl w:val="0"/>
          <w:numId w:val="1"/>
        </w:numPr>
        <w:spacing w:after="200" w:lineRule="auto"/>
        <w:ind w:left="720" w:hanging="360"/>
        <w:rPr>
          <w:u w:val="none"/>
        </w:rPr>
      </w:pPr>
      <w:r w:rsidDel="00000000" w:rsidR="00000000" w:rsidRPr="00000000">
        <w:rPr>
          <w:rtl w:val="0"/>
        </w:rPr>
        <w:t xml:space="preserve">Reflect on the importance of understanding and managing nutrient-drug interactions in naturopathic practice.</w:t>
      </w:r>
    </w:p>
    <w:p w:rsidR="00000000" w:rsidDel="00000000" w:rsidP="00000000" w:rsidRDefault="00000000" w:rsidRPr="00000000" w14:paraId="00000198">
      <w:pPr>
        <w:pStyle w:val="Heading2"/>
        <w:spacing w:after="200" w:lineRule="auto"/>
        <w:rPr/>
      </w:pPr>
      <w:bookmarkStart w:colFirst="0" w:colLast="0" w:name="_f3bbazggnsur" w:id="44"/>
      <w:bookmarkEnd w:id="44"/>
      <w:r w:rsidDel="00000000" w:rsidR="00000000" w:rsidRPr="00000000">
        <w:rPr>
          <w:rtl w:val="0"/>
        </w:rPr>
        <w:t xml:space="preserve">Exercise 3: Patient Education Role-Play</w:t>
      </w:r>
    </w:p>
    <w:p w:rsidR="00000000" w:rsidDel="00000000" w:rsidP="00000000" w:rsidRDefault="00000000" w:rsidRPr="00000000" w14:paraId="00000199">
      <w:pPr>
        <w:spacing w:after="200" w:lineRule="auto"/>
        <w:rPr/>
      </w:pPr>
      <w:r w:rsidDel="00000000" w:rsidR="00000000" w:rsidRPr="00000000">
        <w:rPr>
          <w:rtl w:val="0"/>
        </w:rPr>
        <w:t xml:space="preserve">This exercise aims to improve your communication skills in educating patients about nutrient-drug interactions and managing these interactions effectively.</w:t>
      </w:r>
    </w:p>
    <w:p w:rsidR="00000000" w:rsidDel="00000000" w:rsidP="00000000" w:rsidRDefault="00000000" w:rsidRPr="00000000" w14:paraId="0000019A">
      <w:pPr>
        <w:spacing w:after="200" w:lineRule="auto"/>
        <w:rPr/>
      </w:pPr>
      <w:r w:rsidDel="00000000" w:rsidR="00000000" w:rsidRPr="00000000">
        <w:rPr>
          <w:rtl w:val="0"/>
        </w:rPr>
        <w:t xml:space="preserve">Materials: </w:t>
      </w:r>
    </w:p>
    <w:p w:rsidR="00000000" w:rsidDel="00000000" w:rsidP="00000000" w:rsidRDefault="00000000" w:rsidRPr="00000000" w14:paraId="0000019B">
      <w:pPr>
        <w:numPr>
          <w:ilvl w:val="0"/>
          <w:numId w:val="3"/>
        </w:numPr>
        <w:spacing w:after="200" w:lineRule="auto"/>
        <w:ind w:left="720" w:hanging="360"/>
        <w:rPr>
          <w:u w:val="none"/>
        </w:rPr>
      </w:pPr>
      <w:r w:rsidDel="00000000" w:rsidR="00000000" w:rsidRPr="00000000">
        <w:rPr>
          <w:rtl w:val="0"/>
        </w:rPr>
        <w:t xml:space="preserve">Pen and paper Pen, paper </w:t>
      </w:r>
    </w:p>
    <w:p w:rsidR="00000000" w:rsidDel="00000000" w:rsidP="00000000" w:rsidRDefault="00000000" w:rsidRPr="00000000" w14:paraId="0000019C">
      <w:pPr>
        <w:numPr>
          <w:ilvl w:val="0"/>
          <w:numId w:val="3"/>
        </w:numPr>
        <w:spacing w:after="200" w:lineRule="auto"/>
        <w:ind w:left="720" w:hanging="360"/>
        <w:rPr>
          <w:u w:val="none"/>
        </w:rPr>
      </w:pPr>
      <w:r w:rsidDel="00000000" w:rsidR="00000000" w:rsidRPr="00000000">
        <w:rPr>
          <w:rtl w:val="0"/>
        </w:rPr>
        <w:t xml:space="preserve">A partner (preferably a fellow practitioner or someone knowledgeable about the topic).</w:t>
      </w:r>
    </w:p>
    <w:p w:rsidR="00000000" w:rsidDel="00000000" w:rsidP="00000000" w:rsidRDefault="00000000" w:rsidRPr="00000000" w14:paraId="0000019D">
      <w:pPr>
        <w:spacing w:after="200" w:lineRule="auto"/>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19E">
      <w:pPr>
        <w:numPr>
          <w:ilvl w:val="0"/>
          <w:numId w:val="5"/>
        </w:numPr>
        <w:spacing w:after="200" w:lineRule="auto"/>
        <w:ind w:left="720" w:hanging="360"/>
        <w:rPr>
          <w:u w:val="none"/>
        </w:rPr>
      </w:pPr>
      <w:r w:rsidDel="00000000" w:rsidR="00000000" w:rsidRPr="00000000">
        <w:rPr>
          <w:rtl w:val="0"/>
        </w:rPr>
        <w:t xml:space="preserve">Choose a medication and a nutrient that are known to interact (e.g., warfarin and vitamin K, statins and coenzyme Q10).</w:t>
      </w:r>
    </w:p>
    <w:p w:rsidR="00000000" w:rsidDel="00000000" w:rsidP="00000000" w:rsidRDefault="00000000" w:rsidRPr="00000000" w14:paraId="0000019F">
      <w:pPr>
        <w:numPr>
          <w:ilvl w:val="0"/>
          <w:numId w:val="5"/>
        </w:numPr>
        <w:spacing w:after="200" w:before="0" w:lineRule="auto"/>
        <w:ind w:left="720" w:hanging="360"/>
        <w:rPr>
          <w:u w:val="none"/>
        </w:rPr>
      </w:pPr>
      <w:r w:rsidDel="00000000" w:rsidR="00000000" w:rsidRPr="00000000">
        <w:rPr>
          <w:rtl w:val="0"/>
        </w:rPr>
        <w:t xml:space="preserve">Write down key points about the interaction, its potential consequences, and strategies for managing it.</w:t>
      </w:r>
    </w:p>
    <w:p w:rsidR="00000000" w:rsidDel="00000000" w:rsidP="00000000" w:rsidRDefault="00000000" w:rsidRPr="00000000" w14:paraId="000001A0">
      <w:pPr>
        <w:numPr>
          <w:ilvl w:val="0"/>
          <w:numId w:val="5"/>
        </w:numPr>
        <w:spacing w:after="200" w:before="0" w:lineRule="auto"/>
        <w:ind w:left="720" w:hanging="360"/>
        <w:rPr>
          <w:u w:val="none"/>
        </w:rPr>
      </w:pPr>
      <w:r w:rsidDel="00000000" w:rsidR="00000000" w:rsidRPr="00000000">
        <w:rPr>
          <w:rtl w:val="0"/>
        </w:rPr>
        <w:t xml:space="preserve">Role-play a consultation with your partner, where you are the naturopathic practitioner, and your partner is the patient.</w:t>
      </w:r>
    </w:p>
    <w:p w:rsidR="00000000" w:rsidDel="00000000" w:rsidP="00000000" w:rsidRDefault="00000000" w:rsidRPr="00000000" w14:paraId="000001A1">
      <w:pPr>
        <w:numPr>
          <w:ilvl w:val="0"/>
          <w:numId w:val="5"/>
        </w:numPr>
        <w:spacing w:after="200" w:before="0" w:lineRule="auto"/>
        <w:ind w:left="720" w:hanging="360"/>
        <w:rPr>
          <w:u w:val="none"/>
        </w:rPr>
      </w:pPr>
      <w:r w:rsidDel="00000000" w:rsidR="00000000" w:rsidRPr="00000000">
        <w:rPr>
          <w:rtl w:val="0"/>
        </w:rPr>
        <w:t xml:space="preserve">Educate your partner about the interaction, its potential consequences, and provide guidance on managing the interaction safely.</w:t>
      </w:r>
    </w:p>
    <w:p w:rsidR="00000000" w:rsidDel="00000000" w:rsidP="00000000" w:rsidRDefault="00000000" w:rsidRPr="00000000" w14:paraId="000001A2">
      <w:pPr>
        <w:numPr>
          <w:ilvl w:val="0"/>
          <w:numId w:val="5"/>
        </w:numPr>
        <w:spacing w:after="200" w:before="0" w:lineRule="auto"/>
        <w:ind w:left="720" w:hanging="360"/>
        <w:rPr>
          <w:u w:val="none"/>
        </w:rPr>
      </w:pPr>
      <w:r w:rsidDel="00000000" w:rsidR="00000000" w:rsidRPr="00000000">
        <w:rPr>
          <w:rtl w:val="0"/>
        </w:rPr>
        <w:t xml:space="preserve">Encourage your partner to ask questions about the interaction and respond to them appropriately.</w:t>
      </w:r>
    </w:p>
    <w:p w:rsidR="00000000" w:rsidDel="00000000" w:rsidP="00000000" w:rsidRDefault="00000000" w:rsidRPr="00000000" w14:paraId="000001A3">
      <w:pPr>
        <w:numPr>
          <w:ilvl w:val="0"/>
          <w:numId w:val="5"/>
        </w:numPr>
        <w:spacing w:after="200" w:before="0" w:lineRule="auto"/>
        <w:ind w:left="720" w:hanging="360"/>
        <w:rPr>
          <w:u w:val="none"/>
        </w:rPr>
      </w:pPr>
      <w:r w:rsidDel="00000000" w:rsidR="00000000" w:rsidRPr="00000000">
        <w:rPr>
          <w:rtl w:val="0"/>
        </w:rPr>
        <w:t xml:space="preserve">After the role-play, discuss with your partner any challenges or areas for improvement in communicating information about nutrient-drug interactions.</w:t>
      </w:r>
    </w:p>
    <w:p w:rsidR="00000000" w:rsidDel="00000000" w:rsidP="00000000" w:rsidRDefault="00000000" w:rsidRPr="00000000" w14:paraId="000001A4">
      <w:pPr>
        <w:numPr>
          <w:ilvl w:val="0"/>
          <w:numId w:val="5"/>
        </w:numPr>
        <w:spacing w:after="200" w:lineRule="auto"/>
        <w:ind w:left="720" w:hanging="360"/>
        <w:rPr>
          <w:u w:val="none"/>
        </w:rPr>
      </w:pPr>
      <w:r w:rsidDel="00000000" w:rsidR="00000000" w:rsidRPr="00000000">
        <w:rPr>
          <w:rtl w:val="0"/>
        </w:rPr>
        <w:t xml:space="preserve">Reflect on the importance of patient education in managing nutrient-drug interactions and preventing adverse effects on patient health.</w:t>
      </w:r>
    </w:p>
    <w:p w:rsidR="00000000" w:rsidDel="00000000" w:rsidP="00000000" w:rsidRDefault="00000000" w:rsidRPr="00000000" w14:paraId="000001A5">
      <w:pPr>
        <w:spacing w:after="200" w:lineRule="auto"/>
        <w:rPr/>
      </w:pPr>
      <w:r w:rsidDel="00000000" w:rsidR="00000000" w:rsidRPr="00000000">
        <w:rPr>
          <w:rtl w:val="0"/>
        </w:rPr>
      </w:r>
    </w:p>
    <w:p w:rsidR="00000000" w:rsidDel="00000000" w:rsidP="00000000" w:rsidRDefault="00000000" w:rsidRPr="00000000" w14:paraId="000001A6">
      <w:pPr>
        <w:pStyle w:val="Heading1"/>
        <w:rPr/>
      </w:pPr>
      <w:bookmarkStart w:colFirst="0" w:colLast="0" w:name="_ujnohywd2plj" w:id="45"/>
      <w:bookmarkEnd w:id="45"/>
      <w:r w:rsidDel="00000000" w:rsidR="00000000" w:rsidRPr="00000000">
        <w:rPr>
          <w:rtl w:val="0"/>
        </w:rPr>
        <w:t xml:space="preserve">Conclusion</w:t>
      </w:r>
    </w:p>
    <w:p w:rsidR="00000000" w:rsidDel="00000000" w:rsidP="00000000" w:rsidRDefault="00000000" w:rsidRPr="00000000" w14:paraId="000001A7">
      <w:pPr>
        <w:spacing w:after="200" w:lineRule="auto"/>
        <w:rPr/>
      </w:pPr>
      <w:r w:rsidDel="00000000" w:rsidR="00000000" w:rsidRPr="00000000">
        <w:rPr>
          <w:rtl w:val="0"/>
        </w:rPr>
        <w:t xml:space="preserve">In conclusion, this module has provided an in-depth overview of the complex interactions between conventional drugs, nutrients, and dietary supplements. Understanding these interactions is crucial for naturopathic practitioners to ensure the safety and efficacy of their patients' treatment plans. Throughout the module, we have explored the actions and side effects of various classes of drugs, the mechanisms of nutrient-drug and supplement-drug interactions, and the impact of food on supplement absorption and effectiveness.</w:t>
      </w:r>
    </w:p>
    <w:p w:rsidR="00000000" w:rsidDel="00000000" w:rsidP="00000000" w:rsidRDefault="00000000" w:rsidRPr="00000000" w14:paraId="000001A8">
      <w:pPr>
        <w:spacing w:after="200" w:lineRule="auto"/>
        <w:rPr/>
      </w:pPr>
      <w:r w:rsidDel="00000000" w:rsidR="00000000" w:rsidRPr="00000000">
        <w:rPr>
          <w:rtl w:val="0"/>
        </w:rPr>
        <w:t xml:space="preserve">First, we delved into the major classes of drugs and their actions, as well as potential side effects. This understanding is essential for naturopathic practitioners to make informed decisions when recommending treatments, considering the potential interactions with other medications or supplements. We also highlighted the importance of accessing reliable information on pharmaceuticals to stay up-to-date with the latest research and recommendations.</w:t>
      </w:r>
    </w:p>
    <w:p w:rsidR="00000000" w:rsidDel="00000000" w:rsidP="00000000" w:rsidRDefault="00000000" w:rsidRPr="00000000" w14:paraId="000001A9">
      <w:pPr>
        <w:spacing w:after="200" w:lineRule="auto"/>
        <w:rPr/>
      </w:pPr>
      <w:r w:rsidDel="00000000" w:rsidR="00000000" w:rsidRPr="00000000">
        <w:rPr>
          <w:rtl w:val="0"/>
        </w:rPr>
        <w:t xml:space="preserve">We then focused on the various interactions between food, drugs, and supplements. We discussed nutrient-drug interactions and their potential impact on drug effectiveness and safety. These interactions can result in increased or decreased drug efficacy or unexpected side effects, making it essential for practitioners to monitor patients closely and adjust treatment plans accordingly.</w:t>
      </w:r>
    </w:p>
    <w:p w:rsidR="00000000" w:rsidDel="00000000" w:rsidP="00000000" w:rsidRDefault="00000000" w:rsidRPr="00000000" w14:paraId="000001AA">
      <w:pPr>
        <w:spacing w:after="200" w:lineRule="auto"/>
        <w:rPr/>
      </w:pPr>
      <w:r w:rsidDel="00000000" w:rsidR="00000000" w:rsidRPr="00000000">
        <w:rPr>
          <w:rtl w:val="0"/>
        </w:rPr>
        <w:t xml:space="preserve">In the following lessons, we explored supplement-drug interactions, which occur when a dietary supplement affects the way a drug works in the body or when a drug alters the effect of a supplement. Understanding the different types of supplement-drug interactions, their underlying mechanisms, and specific examples are crucial for ensuring the safety and efficacy of patients' treatment plans.</w:t>
      </w:r>
    </w:p>
    <w:p w:rsidR="00000000" w:rsidDel="00000000" w:rsidP="00000000" w:rsidRDefault="00000000" w:rsidRPr="00000000" w14:paraId="000001AB">
      <w:pPr>
        <w:spacing w:after="200" w:lineRule="auto"/>
        <w:rPr/>
      </w:pPr>
      <w:r w:rsidDel="00000000" w:rsidR="00000000" w:rsidRPr="00000000">
        <w:rPr>
          <w:rtl w:val="0"/>
        </w:rPr>
        <w:t xml:space="preserve">Finally, we examined food-supplement interactions, emphasizing their importance in naturopathic practice, as they can affect the absorption, metabolism, and overall effectiveness of dietary supplements. By understanding the various types of food-supplement interactions and their mechanisms, naturopathic practitioners can effectively manage these interactions and optimize patient outcomes.</w:t>
      </w:r>
    </w:p>
    <w:p w:rsidR="00000000" w:rsidDel="00000000" w:rsidP="00000000" w:rsidRDefault="00000000" w:rsidRPr="00000000" w14:paraId="000001AC">
      <w:pPr>
        <w:spacing w:after="200" w:lineRule="auto"/>
        <w:rPr/>
      </w:pPr>
      <w:r w:rsidDel="00000000" w:rsidR="00000000" w:rsidRPr="00000000">
        <w:rPr>
          <w:rtl w:val="0"/>
        </w:rPr>
        <w:t xml:space="preserve">Throughout the module, we have provided numerous examples of specific interactions and their potential consequences, as well as management strategies to minimize adverse effects. We also offered resources for further study and research, such as the Natural Medicines Comprehensive Database, PubMed, and Medscape's Drug Interaction Checker.</w:t>
      </w:r>
    </w:p>
    <w:p w:rsidR="00000000" w:rsidDel="00000000" w:rsidP="00000000" w:rsidRDefault="00000000" w:rsidRPr="00000000" w14:paraId="000001AD">
      <w:pPr>
        <w:spacing w:after="200" w:lineRule="auto"/>
        <w:rPr/>
      </w:pPr>
      <w:r w:rsidDel="00000000" w:rsidR="00000000" w:rsidRPr="00000000">
        <w:rPr>
          <w:rtl w:val="0"/>
        </w:rPr>
        <w:t xml:space="preserve">As a naturopathic practitioner, it is essential to stay informed about the latest research on drug, nutrient, and supplement interactions. To provide the best possible care, practitioners must obtain a thorough medication and supplement history from their patients, be familiar with common interactions, individualize treatment plans, educate patients, and monitor patient progress.</w:t>
      </w:r>
    </w:p>
    <w:p w:rsidR="00000000" w:rsidDel="00000000" w:rsidP="00000000" w:rsidRDefault="00000000" w:rsidRPr="00000000" w14:paraId="000001AE">
      <w:pPr>
        <w:spacing w:after="200" w:lineRule="auto"/>
        <w:rPr/>
      </w:pPr>
      <w:r w:rsidDel="00000000" w:rsidR="00000000" w:rsidRPr="00000000">
        <w:rPr>
          <w:rtl w:val="0"/>
        </w:rPr>
        <w:t xml:space="preserve">In conclusion, this module has equipped naturopathic practitioners with the knowledge and resources needed to navigate the complex world of drug, nutrient, and supplement interactions. By understanding and addressing these interactions, practitioners can ensure the safety and efficacy of their patients' treatment plans and provide optimal care in their practice.</w:t>
      </w:r>
    </w:p>
    <w:p w:rsidR="00000000" w:rsidDel="00000000" w:rsidP="00000000" w:rsidRDefault="00000000" w:rsidRPr="00000000" w14:paraId="000001AF">
      <w:pPr>
        <w:spacing w:after="200" w:lineRule="auto"/>
        <w:rPr/>
      </w:pPr>
      <w:r w:rsidDel="00000000" w:rsidR="00000000" w:rsidRPr="00000000">
        <w:rPr>
          <w:rtl w:val="0"/>
        </w:rPr>
        <w:t xml:space="preserve">As you continue your journey as a naturopathic practitioner, remember to stay current with the latest research and developments in the field, collaborate with other healthcare providers when necessary, and maintain open lines of communication with your patients. By doing so, you will be well-prepared to manage the complexities of drug, nutrient, and supplement interactions and provide the highest level of care for your patients.</w:t>
      </w:r>
    </w:p>
    <w:p w:rsidR="00000000" w:rsidDel="00000000" w:rsidP="00000000" w:rsidRDefault="00000000" w:rsidRPr="00000000" w14:paraId="000001B0">
      <w:pPr>
        <w:spacing w:after="200" w:lineRule="auto"/>
        <w:rPr/>
      </w:pPr>
      <w:r w:rsidDel="00000000" w:rsidR="00000000" w:rsidRPr="00000000">
        <w:rPr>
          <w:rtl w:val="0"/>
        </w:rPr>
      </w:r>
    </w:p>
    <w:p w:rsidR="00000000" w:rsidDel="00000000" w:rsidP="00000000" w:rsidRDefault="00000000" w:rsidRPr="00000000" w14:paraId="000001B1">
      <w:pPr>
        <w:spacing w:after="200" w:lineRule="auto"/>
        <w:rPr/>
      </w:pPr>
      <w:r w:rsidDel="00000000" w:rsidR="00000000" w:rsidRPr="00000000">
        <w:rPr>
          <w:rtl w:val="0"/>
        </w:rPr>
      </w:r>
    </w:p>
    <w:p w:rsidR="00000000" w:rsidDel="00000000" w:rsidP="00000000" w:rsidRDefault="00000000" w:rsidRPr="00000000" w14:paraId="000001B2">
      <w:pPr>
        <w:spacing w:after="200" w:lineRule="auto"/>
        <w:rPr/>
      </w:pPr>
      <w:r w:rsidDel="00000000" w:rsidR="00000000" w:rsidRPr="00000000">
        <w:rPr>
          <w:rtl w:val="0"/>
        </w:rPr>
      </w:r>
    </w:p>
    <w:p w:rsidR="00000000" w:rsidDel="00000000" w:rsidP="00000000" w:rsidRDefault="00000000" w:rsidRPr="00000000" w14:paraId="000001B3">
      <w:pPr>
        <w:spacing w:after="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stin Delli Colli" w:id="0" w:date="2023-07-18T14:35:35Z">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@sandrajfrevel@gmail.com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@susanna.liut@gmail.com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@laila@solutionlabs.io</w:t>
      </w:r>
    </w:p>
  </w:comment>
  <w:comment w:author="Sandra Frevel" w:id="1" w:date="2023-07-24T11:16:38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in DE</w:t>
      </w:r>
    </w:p>
  </w:comment>
  <w:comment w:author="Deleted user" w:id="2" w:date="2023-07-27T17:57:04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in FR</w:t>
      </w:r>
    </w:p>
  </w:comment>
  <w:comment w:author="Susanna Liut" w:id="3" w:date="2023-08-18T07:53:35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in IT</w:t>
      </w:r>
    </w:p>
  </w:comment>
  <w:comment w:author="Justin Delli Colli" w:id="9" w:date="2023-07-18T14:33:07Z">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@sandrajfrevel@gmail.com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@susanna.liut@gmail.com</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@laila@solutionlabs.io</w:t>
      </w:r>
    </w:p>
  </w:comment>
  <w:comment w:author="Sandra Frevel" w:id="10" w:date="2023-07-24T11:20:04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DE</w:t>
      </w:r>
    </w:p>
  </w:comment>
  <w:comment w:author="Deleted user" w:id="11" w:date="2023-07-27T18:02:31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FR</w:t>
      </w:r>
    </w:p>
  </w:comment>
  <w:comment w:author="Susanna Liut" w:id="12" w:date="2023-08-29T12:34:06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IT</w:t>
      </w:r>
    </w:p>
  </w:comment>
  <w:comment w:author="Chequille Struger" w:id="13" w:date="2023-09-14T16:54:24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nl</w:t>
      </w:r>
    </w:p>
  </w:comment>
  <w:comment w:author="Justin Delli Colli" w:id="4" w:date="2023-07-18T14:33:37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@sandrajfrevel@gmail.com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@susanna.liut@gmail.com</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@laila@solutionlabs.io</w:t>
      </w:r>
    </w:p>
  </w:comment>
  <w:comment w:author="Sandra Frevel" w:id="5" w:date="2023-07-24T11:18:59Z">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DE</w:t>
      </w:r>
    </w:p>
  </w:comment>
  <w:comment w:author="Deleted user" w:id="6" w:date="2023-07-27T18:00:51Z">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in FR</w:t>
      </w:r>
    </w:p>
  </w:comment>
  <w:comment w:author="Susanna Liut" w:id="7" w:date="2023-08-18T08:28:51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in IT</w:t>
      </w:r>
    </w:p>
  </w:comment>
  <w:comment w:author="Chequille Struger" w:id="8" w:date="2023-09-14T16:52:29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in nl</w:t>
      </w:r>
    </w:p>
  </w:comment>
  <w:comment w:author="Justin Delli Colli" w:id="14" w:date="2023-05-02T01:23:11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the case study provided.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ema.europa.eu/" TargetMode="External"/><Relationship Id="rId10" Type="http://schemas.openxmlformats.org/officeDocument/2006/relationships/hyperlink" Target="https://www.fda.gov/" TargetMode="External"/><Relationship Id="rId9" Type="http://schemas.openxmlformats.org/officeDocument/2006/relationships/hyperlink" Target="https://www.medscape.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micromedexsolutions.com/" TargetMode="External"/><Relationship Id="rId8" Type="http://schemas.openxmlformats.org/officeDocument/2006/relationships/hyperlink" Target="https://www.dru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