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viv2nqmodkio" w:id="0"/>
      <w:bookmarkEnd w:id="0"/>
      <w:r w:rsidDel="00000000" w:rsidR="00000000" w:rsidRPr="00000000">
        <w:rPr>
          <w:rtl w:val="0"/>
        </w:rPr>
        <w:t xml:space="preserve">Module 2: Cells Homeostasis, and Natural Health </w:t>
      </w:r>
    </w:p>
    <w:p w:rsidR="00000000" w:rsidDel="00000000" w:rsidP="00000000" w:rsidRDefault="00000000" w:rsidRPr="00000000" w14:paraId="00000002">
      <w:pPr>
        <w:pStyle w:val="Heading1"/>
        <w:spacing w:after="200" w:lineRule="auto"/>
        <w:rPr/>
      </w:pPr>
      <w:bookmarkStart w:colFirst="0" w:colLast="0" w:name="_p2o4csl43lh0" w:id="1"/>
      <w:bookmarkEnd w:id="1"/>
      <w:r w:rsidDel="00000000" w:rsidR="00000000" w:rsidRPr="00000000">
        <w:rPr>
          <w:rtl w:val="0"/>
        </w:rPr>
        <w:t xml:space="preserve">Introduction</w:t>
      </w:r>
    </w:p>
    <w:p w:rsidR="00000000" w:rsidDel="00000000" w:rsidP="00000000" w:rsidRDefault="00000000" w:rsidRPr="00000000" w14:paraId="00000003">
      <w:pPr>
        <w:spacing w:after="200" w:lineRule="auto"/>
        <w:rPr/>
      </w:pPr>
      <w:r w:rsidDel="00000000" w:rsidR="00000000" w:rsidRPr="00000000">
        <w:rPr>
          <w:rtl w:val="0"/>
        </w:rPr>
        <w:t xml:space="preserve">Welcome to Module 2: Cells, Homeostasis, and Natural Health. Have you ever wondered about the trillions of microscopic beings that work tirelessly inside your body? How do these minute entities, known as cells, contribute to the miracle that is life? Or how your body maintains a delicate equilibrium amidst the constant ebb and flow of external changes?</w:t>
      </w:r>
    </w:p>
    <w:p w:rsidR="00000000" w:rsidDel="00000000" w:rsidP="00000000" w:rsidRDefault="00000000" w:rsidRPr="00000000" w14:paraId="00000004">
      <w:pPr>
        <w:spacing w:after="200" w:lineRule="auto"/>
        <w:rPr/>
      </w:pPr>
      <w:r w:rsidDel="00000000" w:rsidR="00000000" w:rsidRPr="00000000">
        <w:rPr>
          <w:rtl w:val="0"/>
        </w:rPr>
        <w:t xml:space="preserve">Imagine a bustling city at peak hour - traffic flowing smoothly, lights flickering, people moving, and activities happening at every corner. Now, picture this on a microscopic scale, inside your body. Each cell is like a tiny city, with numerous structures performing specialized tasks. These cells, in their orchestrated harmony, bring forth the phenomenon we experience as life.</w:t>
      </w:r>
    </w:p>
    <w:p w:rsidR="00000000" w:rsidDel="00000000" w:rsidP="00000000" w:rsidRDefault="00000000" w:rsidRPr="00000000" w14:paraId="00000005">
      <w:pPr>
        <w:spacing w:after="200" w:lineRule="auto"/>
        <w:rPr/>
      </w:pPr>
      <w:r w:rsidDel="00000000" w:rsidR="00000000" w:rsidRPr="00000000">
        <w:rPr>
          <w:rtl w:val="0"/>
        </w:rPr>
        <w:t xml:space="preserve">Meanwhile, amidst this beautiful chaos, your body continuously works to maintain a balance, a stable internal environment, regardless of what's happening outside. This is homeostasis, akin to a tightrope walker balancing with grace and precision.</w:t>
      </w:r>
    </w:p>
    <w:p w:rsidR="00000000" w:rsidDel="00000000" w:rsidP="00000000" w:rsidRDefault="00000000" w:rsidRPr="00000000" w14:paraId="00000006">
      <w:pPr>
        <w:spacing w:after="200" w:lineRule="auto"/>
        <w:rPr/>
      </w:pPr>
      <w:r w:rsidDel="00000000" w:rsidR="00000000" w:rsidRPr="00000000">
        <w:rPr>
          <w:rtl w:val="0"/>
        </w:rPr>
        <w:t xml:space="preserve">In this module, we will unravel the intricacies of this microscopic world and the fine balancing act that sustains life. We'll also delve into how we can tap into the power of nature, coupled with advancements in technology, to manage stress and promote optimal health.</w:t>
      </w:r>
    </w:p>
    <w:p w:rsidR="00000000" w:rsidDel="00000000" w:rsidP="00000000" w:rsidRDefault="00000000" w:rsidRPr="00000000" w14:paraId="00000007">
      <w:pPr>
        <w:pStyle w:val="Heading2"/>
        <w:spacing w:after="200" w:lineRule="auto"/>
        <w:rPr/>
      </w:pPr>
      <w:bookmarkStart w:colFirst="0" w:colLast="0" w:name="_354fh8x60d3f" w:id="2"/>
      <w:bookmarkEnd w:id="2"/>
      <w:r w:rsidDel="00000000" w:rsidR="00000000" w:rsidRPr="00000000">
        <w:rPr>
          <w:rtl w:val="0"/>
        </w:rPr>
        <w:t xml:space="preserve">Module Objectives</w:t>
      </w:r>
    </w:p>
    <w:p w:rsidR="00000000" w:rsidDel="00000000" w:rsidP="00000000" w:rsidRDefault="00000000" w:rsidRPr="00000000" w14:paraId="00000008">
      <w:pPr>
        <w:spacing w:after="200" w:lineRule="auto"/>
        <w:rPr/>
      </w:pPr>
      <w:r w:rsidDel="00000000" w:rsidR="00000000" w:rsidRPr="00000000">
        <w:rPr>
          <w:rtl w:val="0"/>
        </w:rPr>
        <w:t xml:space="preserve">The primary goal of this module is to provide you with an understanding of the cellular and molecular basis of health and the concept of homeostasis. We aim to equip you with the knowledge to appreciate how these complex processes underlie overall health and well-being, and how they can be influenced by various factors, including nutrition, lifestyle, and stress.</w:t>
      </w:r>
    </w:p>
    <w:p w:rsidR="00000000" w:rsidDel="00000000" w:rsidP="00000000" w:rsidRDefault="00000000" w:rsidRPr="00000000" w14:paraId="00000009">
      <w:pPr>
        <w:numPr>
          <w:ilvl w:val="0"/>
          <w:numId w:val="2"/>
        </w:numPr>
        <w:spacing w:after="200" w:lineRule="auto"/>
        <w:ind w:left="720" w:hanging="360"/>
        <w:rPr>
          <w:u w:val="none"/>
        </w:rPr>
      </w:pPr>
      <w:r w:rsidDel="00000000" w:rsidR="00000000" w:rsidRPr="00000000">
        <w:rPr>
          <w:rtl w:val="0"/>
        </w:rPr>
        <w:t xml:space="preserve">Understand the basic structure and function of cells, how they communicate, and how they respond to stress. This understanding will be extended to an exploration of gene expression, epigenetics, and the implications of nutrigenomics.</w:t>
      </w:r>
    </w:p>
    <w:p w:rsidR="00000000" w:rsidDel="00000000" w:rsidP="00000000" w:rsidRDefault="00000000" w:rsidRPr="00000000" w14:paraId="0000000A">
      <w:pPr>
        <w:numPr>
          <w:ilvl w:val="0"/>
          <w:numId w:val="2"/>
        </w:numPr>
        <w:spacing w:after="200" w:lineRule="auto"/>
        <w:ind w:left="720" w:hanging="360"/>
        <w:rPr>
          <w:u w:val="none"/>
        </w:rPr>
      </w:pPr>
      <w:r w:rsidDel="00000000" w:rsidR="00000000" w:rsidRPr="00000000">
        <w:rPr>
          <w:rtl w:val="0"/>
        </w:rPr>
        <w:t xml:space="preserve">Explore the concept of homeostasis, understand how it is maintained, and learn how to harness homeostasis using naturopathic techniques, including modern biofeedback methods. This will empower you to guide others in managing stress and improving overall health.</w:t>
      </w:r>
    </w:p>
    <w:p w:rsidR="00000000" w:rsidDel="00000000" w:rsidP="00000000" w:rsidRDefault="00000000" w:rsidRPr="00000000" w14:paraId="0000000B">
      <w:pPr>
        <w:pStyle w:val="Heading1"/>
        <w:spacing w:after="200" w:lineRule="auto"/>
        <w:rPr/>
      </w:pPr>
      <w:bookmarkStart w:colFirst="0" w:colLast="0" w:name="_xyzhj373aw5f" w:id="3"/>
      <w:bookmarkEnd w:id="3"/>
      <w:r w:rsidDel="00000000" w:rsidR="00000000" w:rsidRPr="00000000">
        <w:rPr>
          <w:rtl w:val="0"/>
        </w:rPr>
        <w:t xml:space="preserve">The Cellular and Molecular Basis of Health</w:t>
      </w:r>
    </w:p>
    <w:p w:rsidR="00000000" w:rsidDel="00000000" w:rsidP="00000000" w:rsidRDefault="00000000" w:rsidRPr="00000000" w14:paraId="0000000C">
      <w:pPr>
        <w:spacing w:after="200" w:lineRule="auto"/>
        <w:rPr/>
      </w:pPr>
      <w:r w:rsidDel="00000000" w:rsidR="00000000" w:rsidRPr="00000000">
        <w:rPr>
          <w:rtl w:val="0"/>
        </w:rPr>
        <w:t xml:space="preserve">A foundational understanding of cellular biology is a critical component in the toolbox of any naturopathic practitioner. Cells are the basic building blocks of life, the smallest units of living organisms capable of independent existence. They are the site of innumerable biochemical processes that define our health and well-being. In this lesson, we'll delve deeper into the fundamental structure and function of a cell, and the significant role nutrition plays in cellular health and vitality. Armed with this knowledge, you'll be better prepared to make informed decisions about nutritional recommendations and interventions in your naturopathic practice.</w:t>
      </w:r>
    </w:p>
    <w:p w:rsidR="00000000" w:rsidDel="00000000" w:rsidP="00000000" w:rsidRDefault="00000000" w:rsidRPr="00000000" w14:paraId="0000000D">
      <w:pPr>
        <w:pStyle w:val="Heading2"/>
        <w:spacing w:after="200" w:lineRule="auto"/>
        <w:rPr/>
      </w:pPr>
      <w:bookmarkStart w:colFirst="0" w:colLast="0" w:name="_bjesxasjrhxu" w:id="4"/>
      <w:bookmarkEnd w:id="4"/>
      <w:r w:rsidDel="00000000" w:rsidR="00000000" w:rsidRPr="00000000">
        <w:rPr>
          <w:rtl w:val="0"/>
        </w:rPr>
        <w:t xml:space="preserve">Cellular Structure and Function</w:t>
      </w:r>
    </w:p>
    <w:p w:rsidR="00000000" w:rsidDel="00000000" w:rsidP="00000000" w:rsidRDefault="00000000" w:rsidRPr="00000000" w14:paraId="0000000E">
      <w:pPr>
        <w:spacing w:after="200" w:lineRule="auto"/>
        <w:rPr/>
      </w:pPr>
      <w:r w:rsidDel="00000000" w:rsidR="00000000" w:rsidRPr="00000000">
        <w:rPr>
          <w:b w:val="1"/>
          <w:rtl w:val="0"/>
        </w:rPr>
        <w:t xml:space="preserve">The Nucleus:</w:t>
      </w:r>
      <w:r w:rsidDel="00000000" w:rsidR="00000000" w:rsidRPr="00000000">
        <w:rPr>
          <w:rtl w:val="0"/>
        </w:rPr>
        <w:t xml:space="preserve"> Often referred to as the "control center" of the cell, the nucleus houses the cell's DNA. This DNA contains the genetic blueprint that instructs the cell's functions and activities. Within the nucleus, DNA is transcribed into RNA, which then migrates out of the nucleus to guide the synthesis of proteins, the functional units that carry out most of the cell's work.</w:t>
      </w:r>
    </w:p>
    <w:p w:rsidR="00000000" w:rsidDel="00000000" w:rsidP="00000000" w:rsidRDefault="00000000" w:rsidRPr="00000000" w14:paraId="0000000F">
      <w:pPr>
        <w:spacing w:after="200" w:lineRule="auto"/>
        <w:rPr/>
      </w:pPr>
      <w:r w:rsidDel="00000000" w:rsidR="00000000" w:rsidRPr="00000000">
        <w:rPr>
          <w:b w:val="1"/>
          <w:rtl w:val="0"/>
        </w:rPr>
        <w:t xml:space="preserve">The Cytoplasm:</w:t>
      </w:r>
      <w:r w:rsidDel="00000000" w:rsidR="00000000" w:rsidRPr="00000000">
        <w:rPr>
          <w:rtl w:val="0"/>
        </w:rPr>
        <w:t xml:space="preserve"> The cytoplasm is a gel-like substance filling the cell, rich with numerous organelles, each with a distinct function. Let's briefly review the role of some of these organelles:</w:t>
      </w:r>
    </w:p>
    <w:p w:rsidR="00000000" w:rsidDel="00000000" w:rsidP="00000000" w:rsidRDefault="00000000" w:rsidRPr="00000000" w14:paraId="00000010">
      <w:pPr>
        <w:numPr>
          <w:ilvl w:val="0"/>
          <w:numId w:val="10"/>
        </w:numPr>
        <w:spacing w:after="200" w:lineRule="auto"/>
        <w:ind w:left="720" w:hanging="360"/>
        <w:rPr>
          <w:u w:val="none"/>
        </w:rPr>
      </w:pPr>
      <w:r w:rsidDel="00000000" w:rsidR="00000000" w:rsidRPr="00000000">
        <w:rPr>
          <w:b w:val="1"/>
          <w:rtl w:val="0"/>
        </w:rPr>
        <w:t xml:space="preserve">Mitochondria:</w:t>
      </w:r>
      <w:r w:rsidDel="00000000" w:rsidR="00000000" w:rsidRPr="00000000">
        <w:rPr>
          <w:rtl w:val="0"/>
        </w:rPr>
        <w:t xml:space="preserve"> Often called the "powerhouses" of the cell, mitochondria are responsible for generating ATP, the cell's primary form of energy. ATP fuels countless cellular processes, from muscle contraction and nerve impulse propagation to protein synthesis and cell division.</w:t>
      </w:r>
    </w:p>
    <w:p w:rsidR="00000000" w:rsidDel="00000000" w:rsidP="00000000" w:rsidRDefault="00000000" w:rsidRPr="00000000" w14:paraId="00000011">
      <w:pPr>
        <w:numPr>
          <w:ilvl w:val="0"/>
          <w:numId w:val="10"/>
        </w:numPr>
        <w:spacing w:after="200" w:before="0" w:lineRule="auto"/>
        <w:ind w:left="720" w:hanging="360"/>
        <w:rPr>
          <w:u w:val="none"/>
        </w:rPr>
      </w:pPr>
      <w:r w:rsidDel="00000000" w:rsidR="00000000" w:rsidRPr="00000000">
        <w:rPr>
          <w:b w:val="1"/>
          <w:rtl w:val="0"/>
        </w:rPr>
        <w:t xml:space="preserve">Ribosomes:</w:t>
      </w:r>
      <w:r w:rsidDel="00000000" w:rsidR="00000000" w:rsidRPr="00000000">
        <w:rPr>
          <w:rtl w:val="0"/>
        </w:rPr>
        <w:t xml:space="preserve"> These organelles are the sites of protein synthesis, using the instructions encoded in RNA to assemble amino acids into proteins.</w:t>
      </w:r>
    </w:p>
    <w:p w:rsidR="00000000" w:rsidDel="00000000" w:rsidP="00000000" w:rsidRDefault="00000000" w:rsidRPr="00000000" w14:paraId="00000012">
      <w:pPr>
        <w:numPr>
          <w:ilvl w:val="0"/>
          <w:numId w:val="10"/>
        </w:numPr>
        <w:spacing w:after="200" w:lineRule="auto"/>
        <w:ind w:left="720" w:hanging="360"/>
        <w:rPr>
          <w:u w:val="none"/>
        </w:rPr>
      </w:pPr>
      <w:r w:rsidDel="00000000" w:rsidR="00000000" w:rsidRPr="00000000">
        <w:rPr>
          <w:b w:val="1"/>
          <w:rtl w:val="0"/>
        </w:rPr>
        <w:t xml:space="preserve">Lysosomes:</w:t>
      </w:r>
      <w:r w:rsidDel="00000000" w:rsidR="00000000" w:rsidRPr="00000000">
        <w:rPr>
          <w:rtl w:val="0"/>
        </w:rPr>
        <w:t xml:space="preserve"> These are the cell's "recycling centers." They break down waste materials and cellular debris into their basic components, which can then be reused by the cell.</w:t>
      </w:r>
    </w:p>
    <w:p w:rsidR="00000000" w:rsidDel="00000000" w:rsidP="00000000" w:rsidRDefault="00000000" w:rsidRPr="00000000" w14:paraId="00000013">
      <w:pPr>
        <w:spacing w:after="200" w:lineRule="auto"/>
        <w:rPr/>
      </w:pPr>
      <w:r w:rsidDel="00000000" w:rsidR="00000000" w:rsidRPr="00000000">
        <w:rPr>
          <w:b w:val="1"/>
          <w:rtl w:val="0"/>
        </w:rPr>
        <w:t xml:space="preserve">The Cell Membrane:</w:t>
      </w:r>
      <w:r w:rsidDel="00000000" w:rsidR="00000000" w:rsidRPr="00000000">
        <w:rPr>
          <w:rtl w:val="0"/>
        </w:rPr>
        <w:t xml:space="preserve"> Acting as a selective barrier, the cell membrane controls the passage of substances in and out of the cell. It is also the site of signal transduction, a mechanism that allows cells to communicate with each other and respond to their environment.</w:t>
      </w:r>
    </w:p>
    <w:p w:rsidR="00000000" w:rsidDel="00000000" w:rsidP="00000000" w:rsidRDefault="00000000" w:rsidRPr="00000000" w14:paraId="00000014">
      <w:pPr>
        <w:pStyle w:val="Heading2"/>
        <w:spacing w:after="200" w:lineRule="auto"/>
        <w:rPr/>
      </w:pPr>
      <w:bookmarkStart w:colFirst="0" w:colLast="0" w:name="_348gzxngq748" w:id="5"/>
      <w:bookmarkEnd w:id="5"/>
      <w:r w:rsidDel="00000000" w:rsidR="00000000" w:rsidRPr="00000000">
        <w:rPr>
          <w:rtl w:val="0"/>
        </w:rPr>
        <w:t xml:space="preserve">Impact of Nutrition on Cellular Health</w:t>
      </w:r>
    </w:p>
    <w:p w:rsidR="00000000" w:rsidDel="00000000" w:rsidP="00000000" w:rsidRDefault="00000000" w:rsidRPr="00000000" w14:paraId="00000015">
      <w:pPr>
        <w:spacing w:after="200" w:lineRule="auto"/>
        <w:rPr/>
      </w:pPr>
      <w:r w:rsidDel="00000000" w:rsidR="00000000" w:rsidRPr="00000000">
        <w:rPr>
          <w:rtl w:val="0"/>
        </w:rPr>
        <w:t xml:space="preserve">Nutrition plays a vital role in maintaining cellular health and function. The nutrients we consume act as raw materials for various cellular processes, influence the function of organelles, and help maintain the integrity of the cell membrane.</w:t>
      </w:r>
    </w:p>
    <w:p w:rsidR="00000000" w:rsidDel="00000000" w:rsidP="00000000" w:rsidRDefault="00000000" w:rsidRPr="00000000" w14:paraId="00000016">
      <w:pPr>
        <w:spacing w:after="200" w:lineRule="auto"/>
        <w:rPr/>
      </w:pPr>
      <w:r w:rsidDel="00000000" w:rsidR="00000000" w:rsidRPr="00000000">
        <w:rPr>
          <w:b w:val="1"/>
          <w:rtl w:val="0"/>
        </w:rPr>
        <w:t xml:space="preserve">Macronutrients:</w:t>
      </w:r>
      <w:r w:rsidDel="00000000" w:rsidR="00000000" w:rsidRPr="00000000">
        <w:rPr>
          <w:rtl w:val="0"/>
        </w:rPr>
        <w:t xml:space="preserve"> Proteins, carbohydrates, and fats are macronutrients that have significant roles in cellular function.</w:t>
      </w:r>
    </w:p>
    <w:p w:rsidR="00000000" w:rsidDel="00000000" w:rsidP="00000000" w:rsidRDefault="00000000" w:rsidRPr="00000000" w14:paraId="00000017">
      <w:pPr>
        <w:spacing w:after="200" w:lineRule="auto"/>
        <w:rPr/>
      </w:pPr>
      <w:r w:rsidDel="00000000" w:rsidR="00000000" w:rsidRPr="00000000">
        <w:rPr>
          <w:b w:val="1"/>
          <w:rtl w:val="0"/>
        </w:rPr>
        <w:t xml:space="preserve">Proteins:</w:t>
      </w:r>
      <w:r w:rsidDel="00000000" w:rsidR="00000000" w:rsidRPr="00000000">
        <w:rPr>
          <w:rtl w:val="0"/>
        </w:rPr>
        <w:t xml:space="preserve"> These supply amino acids that are necessary for building cellular structures and executing various cellular processes. They also form enzymes that catalyze virtually all biochemical reactions within the cell.</w:t>
      </w:r>
    </w:p>
    <w:p w:rsidR="00000000" w:rsidDel="00000000" w:rsidP="00000000" w:rsidRDefault="00000000" w:rsidRPr="00000000" w14:paraId="00000018">
      <w:pPr>
        <w:spacing w:after="200" w:lineRule="auto"/>
        <w:rPr/>
      </w:pPr>
      <w:r w:rsidDel="00000000" w:rsidR="00000000" w:rsidRPr="00000000">
        <w:rPr>
          <w:b w:val="1"/>
          <w:rtl w:val="0"/>
        </w:rPr>
        <w:t xml:space="preserve">Fats:</w:t>
      </w:r>
      <w:r w:rsidDel="00000000" w:rsidR="00000000" w:rsidRPr="00000000">
        <w:rPr>
          <w:rtl w:val="0"/>
        </w:rPr>
        <w:t xml:space="preserve"> Particularly omega-3 and omega-6 fatty acids, are integral to maintaining the fluidity and function of cell membranes. They are also involved in inflammatory and anti-inflammatory processes, and play a role in brain health and mood regulation.</w:t>
      </w:r>
    </w:p>
    <w:p w:rsidR="00000000" w:rsidDel="00000000" w:rsidP="00000000" w:rsidRDefault="00000000" w:rsidRPr="00000000" w14:paraId="00000019">
      <w:pPr>
        <w:spacing w:after="200" w:lineRule="auto"/>
        <w:rPr/>
      </w:pPr>
      <w:r w:rsidDel="00000000" w:rsidR="00000000" w:rsidRPr="00000000">
        <w:rPr>
          <w:b w:val="1"/>
          <w:rtl w:val="0"/>
        </w:rPr>
        <w:t xml:space="preserve">Carbohydrates</w:t>
      </w:r>
      <w:r w:rsidDel="00000000" w:rsidR="00000000" w:rsidRPr="00000000">
        <w:rPr>
          <w:rtl w:val="0"/>
        </w:rPr>
        <w:t xml:space="preserve">: These supply glucose, the primary fuel for cellular energy production. They are particularly important for brain function, as the brain uses glucose as its main energy source.</w:t>
      </w:r>
    </w:p>
    <w:p w:rsidR="00000000" w:rsidDel="00000000" w:rsidP="00000000" w:rsidRDefault="00000000" w:rsidRPr="00000000" w14:paraId="0000001A">
      <w:pPr>
        <w:spacing w:after="200" w:lineRule="auto"/>
        <w:rPr/>
      </w:pPr>
      <w:r w:rsidDel="00000000" w:rsidR="00000000" w:rsidRPr="00000000">
        <w:rPr>
          <w:b w:val="1"/>
          <w:rtl w:val="0"/>
        </w:rPr>
        <w:t xml:space="preserve">Micronutrients:</w:t>
      </w:r>
      <w:r w:rsidDel="00000000" w:rsidR="00000000" w:rsidRPr="00000000">
        <w:rPr>
          <w:rtl w:val="0"/>
        </w:rPr>
        <w:t xml:space="preserve"> These are vitamins and minerals that are required in smaller amounts but are no less important for cellular health.</w:t>
      </w:r>
    </w:p>
    <w:p w:rsidR="00000000" w:rsidDel="00000000" w:rsidP="00000000" w:rsidRDefault="00000000" w:rsidRPr="00000000" w14:paraId="0000001B">
      <w:pPr>
        <w:spacing w:after="200" w:lineRule="auto"/>
        <w:rPr/>
      </w:pPr>
      <w:r w:rsidDel="00000000" w:rsidR="00000000" w:rsidRPr="00000000">
        <w:rPr>
          <w:b w:val="1"/>
          <w:rtl w:val="0"/>
        </w:rPr>
        <w:t xml:space="preserve">B Vitamins:</w:t>
      </w:r>
      <w:r w:rsidDel="00000000" w:rsidR="00000000" w:rsidRPr="00000000">
        <w:rPr>
          <w:rtl w:val="0"/>
        </w:rPr>
        <w:t xml:space="preserve"> These serve as coenzymes in numerous biochemical reactions, including those involved in energy production and DNA synthesis and repair.</w:t>
      </w:r>
    </w:p>
    <w:p w:rsidR="00000000" w:rsidDel="00000000" w:rsidP="00000000" w:rsidRDefault="00000000" w:rsidRPr="00000000" w14:paraId="0000001C">
      <w:pPr>
        <w:spacing w:after="200" w:lineRule="auto"/>
        <w:rPr/>
      </w:pPr>
      <w:r w:rsidDel="00000000" w:rsidR="00000000" w:rsidRPr="00000000">
        <w:rPr>
          <w:b w:val="1"/>
          <w:rtl w:val="0"/>
        </w:rPr>
        <w:t xml:space="preserve">Vitamin C:</w:t>
      </w:r>
      <w:r w:rsidDel="00000000" w:rsidR="00000000" w:rsidRPr="00000000">
        <w:rPr>
          <w:rtl w:val="0"/>
        </w:rPr>
        <w:t xml:space="preserve"> This vitamin is required for the synthesis of collagen, a protein that provides structural support to various tissues. It's also a potent antioxidant, protecting cells from oxidative damage.</w:t>
      </w:r>
    </w:p>
    <w:p w:rsidR="00000000" w:rsidDel="00000000" w:rsidP="00000000" w:rsidRDefault="00000000" w:rsidRPr="00000000" w14:paraId="0000001D">
      <w:pPr>
        <w:spacing w:after="200" w:lineRule="auto"/>
        <w:rPr/>
      </w:pPr>
      <w:r w:rsidDel="00000000" w:rsidR="00000000" w:rsidRPr="00000000">
        <w:rPr>
          <w:b w:val="1"/>
          <w:rtl w:val="0"/>
        </w:rPr>
        <w:t xml:space="preserve">Minerals:</w:t>
      </w:r>
      <w:r w:rsidDel="00000000" w:rsidR="00000000" w:rsidRPr="00000000">
        <w:rPr>
          <w:rtl w:val="0"/>
        </w:rPr>
        <w:t xml:space="preserve"> Minerals such as magnesium, zinc, and selenium are crucial for enzyme function, protein synthesis, and numerous other cellular processes. For example, magnesium is involved in over 300 enzymatic reactions, including those related to energy production and DNA repair. Zinc is required for immune function, wound healing, and protein and DNA synthesis. Selenium is a key component of various enzymes involved in antioxidant defense and thyroid hormone metabolism.</w:t>
      </w:r>
    </w:p>
    <w:p w:rsidR="00000000" w:rsidDel="00000000" w:rsidP="00000000" w:rsidRDefault="00000000" w:rsidRPr="00000000" w14:paraId="0000001E">
      <w:pPr>
        <w:pStyle w:val="Heading3"/>
        <w:spacing w:after="200" w:lineRule="auto"/>
        <w:rPr/>
      </w:pPr>
      <w:bookmarkStart w:colFirst="0" w:colLast="0" w:name="_95rri9q9i9k0" w:id="6"/>
      <w:bookmarkEnd w:id="6"/>
      <w:r w:rsidDel="00000000" w:rsidR="00000000" w:rsidRPr="00000000">
        <w:rPr>
          <w:rtl w:val="0"/>
        </w:rPr>
        <w:t xml:space="preserve">The Impact of Nutrition Deficiencies and Surpluses on Cellular Health</w:t>
      </w:r>
    </w:p>
    <w:p w:rsidR="00000000" w:rsidDel="00000000" w:rsidP="00000000" w:rsidRDefault="00000000" w:rsidRPr="00000000" w14:paraId="0000001F">
      <w:pPr>
        <w:spacing w:after="200" w:lineRule="auto"/>
        <w:rPr/>
      </w:pPr>
      <w:r w:rsidDel="00000000" w:rsidR="00000000" w:rsidRPr="00000000">
        <w:rPr>
          <w:rtl w:val="0"/>
        </w:rPr>
        <w:t xml:space="preserve">The importance of nutrition in cellular health becomes even more apparent when we consider the impact of nutrient deficiencies and surpluses.</w:t>
      </w:r>
    </w:p>
    <w:p w:rsidR="00000000" w:rsidDel="00000000" w:rsidP="00000000" w:rsidRDefault="00000000" w:rsidRPr="00000000" w14:paraId="00000020">
      <w:pPr>
        <w:spacing w:after="200" w:lineRule="auto"/>
        <w:rPr/>
      </w:pPr>
      <w:r w:rsidDel="00000000" w:rsidR="00000000" w:rsidRPr="00000000">
        <w:rPr>
          <w:rtl w:val="0"/>
        </w:rPr>
        <w:t xml:space="preserve">Insufficient nutrient intake can disrupt the balance of cellular processes and contribute to disease. For instance, insufficient omega-3 fatty acids can disrupt cell membrane function, impairing the cell's ability to send and receive signals. This can contribute to numerous health issues, including inflammation, cardiovascular disease, and cognitive decline. Similarly, deficiencies in B vitamins can impair energy production and DNA repair, leading to symptoms such as fatigue, neurological issues, and increased susceptibility to infections and diseases.</w:t>
      </w:r>
    </w:p>
    <w:p w:rsidR="00000000" w:rsidDel="00000000" w:rsidP="00000000" w:rsidRDefault="00000000" w:rsidRPr="00000000" w14:paraId="00000021">
      <w:pPr>
        <w:spacing w:after="200" w:lineRule="auto"/>
        <w:rPr/>
      </w:pPr>
      <w:r w:rsidDel="00000000" w:rsidR="00000000" w:rsidRPr="00000000">
        <w:rPr>
          <w:rtl w:val="0"/>
        </w:rPr>
        <w:t xml:space="preserve">On the other hand, nutrient surpluses can also be detrimental. For example, excessive intake of certain fats can cause the cell membrane to become more rigid, impairing its function. High levels of glucose from excessive carbohydrate intake can lead to cellular damage through a process known as glycation. This can contribute to various health issues, including diabetes, cardiovascular disease, and aging.</w:t>
      </w:r>
    </w:p>
    <w:p w:rsidR="00000000" w:rsidDel="00000000" w:rsidP="00000000" w:rsidRDefault="00000000" w:rsidRPr="00000000" w14:paraId="00000022">
      <w:pPr>
        <w:pStyle w:val="Heading3"/>
        <w:spacing w:after="200" w:lineRule="auto"/>
        <w:rPr/>
      </w:pPr>
      <w:bookmarkStart w:colFirst="0" w:colLast="0" w:name="_ukhuj6y30fs6" w:id="7"/>
      <w:bookmarkEnd w:id="7"/>
      <w:r w:rsidDel="00000000" w:rsidR="00000000" w:rsidRPr="00000000">
        <w:rPr>
          <w:rtl w:val="0"/>
        </w:rPr>
        <w:t xml:space="preserve">Optimizing Cellular Health through Nutrition</w:t>
      </w:r>
    </w:p>
    <w:p w:rsidR="00000000" w:rsidDel="00000000" w:rsidP="00000000" w:rsidRDefault="00000000" w:rsidRPr="00000000" w14:paraId="00000023">
      <w:pPr>
        <w:spacing w:after="200" w:lineRule="auto"/>
        <w:rPr/>
      </w:pPr>
      <w:r w:rsidDel="00000000" w:rsidR="00000000" w:rsidRPr="00000000">
        <w:rPr>
          <w:rtl w:val="0"/>
        </w:rPr>
        <w:t xml:space="preserve">Optimal nutrient intake can support cellular function, enhance resilience, and promote health. For example, antioxidants like vitamins C and E neutralize harmful free radicals, reducing oxidative stress and the potential for cellular damage. This can enhance cellular longevity and reduce the risk of chronic diseases associated with oxidative stress, such as cardiovascular disease and cancer.</w:t>
      </w:r>
    </w:p>
    <w:p w:rsidR="00000000" w:rsidDel="00000000" w:rsidP="00000000" w:rsidRDefault="00000000" w:rsidRPr="00000000" w14:paraId="00000024">
      <w:pPr>
        <w:spacing w:after="200" w:lineRule="auto"/>
        <w:rPr/>
      </w:pPr>
      <w:r w:rsidDel="00000000" w:rsidR="00000000" w:rsidRPr="00000000">
        <w:rPr>
          <w:rtl w:val="0"/>
        </w:rPr>
        <w:t xml:space="preserve">Certain nutrients can also influence gene expression, essentially "turning on" genes that promote health and "turning off" genes that contribute to disease. This field of study, known as nutrigenomics, offers exciting possibilities for personalized nutrition strategies.</w:t>
      </w:r>
    </w:p>
    <w:p w:rsidR="00000000" w:rsidDel="00000000" w:rsidP="00000000" w:rsidRDefault="00000000" w:rsidRPr="00000000" w14:paraId="00000025">
      <w:pPr>
        <w:pStyle w:val="Heading3"/>
        <w:spacing w:after="200" w:lineRule="auto"/>
        <w:rPr/>
      </w:pPr>
      <w:bookmarkStart w:colFirst="0" w:colLast="0" w:name="_iimzw4cle1kz" w:id="8"/>
      <w:bookmarkEnd w:id="8"/>
      <w:r w:rsidDel="00000000" w:rsidR="00000000" w:rsidRPr="00000000">
        <w:rPr>
          <w:rtl w:val="0"/>
        </w:rPr>
        <w:t xml:space="preserve">Applying this Knowledge in Naturopathic Practice</w:t>
      </w:r>
    </w:p>
    <w:p w:rsidR="00000000" w:rsidDel="00000000" w:rsidP="00000000" w:rsidRDefault="00000000" w:rsidRPr="00000000" w14:paraId="00000026">
      <w:pPr>
        <w:spacing w:after="200" w:lineRule="auto"/>
        <w:rPr/>
      </w:pPr>
      <w:r w:rsidDel="00000000" w:rsidR="00000000" w:rsidRPr="00000000">
        <w:rPr>
          <w:rtl w:val="0"/>
        </w:rPr>
        <w:t xml:space="preserve">Understanding the impact of nutrition on cellular health enables you to make informed nutritional recommendations and interventions in your naturopathic practice. For instance, you can emphasize the importance of a balanced diet rich in whole foods, which naturally provide a wide array of nutrients necessary for optimal cellular function. You can also identify potential nutrient deficiencies or surpluses based on a patient's diet and symptoms, and recommend dietary changes or supplementation as necessary.</w:t>
      </w:r>
    </w:p>
    <w:p w:rsidR="00000000" w:rsidDel="00000000" w:rsidP="00000000" w:rsidRDefault="00000000" w:rsidRPr="00000000" w14:paraId="00000027">
      <w:pPr>
        <w:spacing w:after="200" w:lineRule="auto"/>
        <w:rPr/>
      </w:pPr>
      <w:r w:rsidDel="00000000" w:rsidR="00000000" w:rsidRPr="00000000">
        <w:rPr>
          <w:rtl w:val="0"/>
        </w:rPr>
        <w:t xml:space="preserve">It's important to note, however, that individual nutrient needs can vary widely based on factors such as age, sex, genetics, lifestyle, and health status. Therefore, personalized nutrition strategies are often more effective than one-size-fits-all dietary guidelines.</w:t>
      </w:r>
    </w:p>
    <w:p w:rsidR="00000000" w:rsidDel="00000000" w:rsidP="00000000" w:rsidRDefault="00000000" w:rsidRPr="00000000" w14:paraId="00000028">
      <w:pPr>
        <w:pStyle w:val="Heading2"/>
        <w:spacing w:after="200" w:lineRule="auto"/>
        <w:rPr/>
      </w:pPr>
      <w:bookmarkStart w:colFirst="0" w:colLast="0" w:name="_be1w8jbf93hr" w:id="9"/>
      <w:bookmarkEnd w:id="9"/>
      <w:r w:rsidDel="00000000" w:rsidR="00000000" w:rsidRPr="00000000">
        <w:rPr>
          <w:rtl w:val="0"/>
        </w:rPr>
        <w:t xml:space="preserve">Stress and the Cell</w:t>
      </w:r>
    </w:p>
    <w:p w:rsidR="00000000" w:rsidDel="00000000" w:rsidP="00000000" w:rsidRDefault="00000000" w:rsidRPr="00000000" w14:paraId="00000029">
      <w:pPr>
        <w:spacing w:after="200" w:lineRule="auto"/>
        <w:rPr/>
      </w:pPr>
      <w:r w:rsidDel="00000000" w:rsidR="00000000" w:rsidRPr="00000000">
        <w:rPr>
          <w:rtl w:val="0"/>
        </w:rPr>
        <w:t xml:space="preserve">Cellular stress is a disruption of a cell's normal functioning due to internal or external stimuli, known as stressors. Stressors can be divided into several categories:</w:t>
      </w:r>
    </w:p>
    <w:p w:rsidR="00000000" w:rsidDel="00000000" w:rsidP="00000000" w:rsidRDefault="00000000" w:rsidRPr="00000000" w14:paraId="0000002A">
      <w:pPr>
        <w:spacing w:after="200" w:lineRule="auto"/>
        <w:rPr/>
      </w:pPr>
      <w:r w:rsidDel="00000000" w:rsidR="00000000" w:rsidRPr="00000000">
        <w:rPr>
          <w:b w:val="1"/>
          <w:rtl w:val="0"/>
        </w:rPr>
        <w:t xml:space="preserve">Physical stressors:</w:t>
      </w:r>
      <w:r w:rsidDel="00000000" w:rsidR="00000000" w:rsidRPr="00000000">
        <w:rPr>
          <w:rtl w:val="0"/>
        </w:rPr>
        <w:t xml:space="preserve"> These include factors such as temperature changes, radiation exposure, and mechanical stress (e.g., due to tissue damage or pressure).</w:t>
      </w:r>
    </w:p>
    <w:p w:rsidR="00000000" w:rsidDel="00000000" w:rsidP="00000000" w:rsidRDefault="00000000" w:rsidRPr="00000000" w14:paraId="0000002B">
      <w:pPr>
        <w:spacing w:after="200" w:lineRule="auto"/>
        <w:rPr/>
      </w:pPr>
      <w:r w:rsidDel="00000000" w:rsidR="00000000" w:rsidRPr="00000000">
        <w:rPr>
          <w:b w:val="1"/>
          <w:rtl w:val="0"/>
        </w:rPr>
        <w:t xml:space="preserve">Chemical stressors: </w:t>
      </w:r>
      <w:r w:rsidDel="00000000" w:rsidR="00000000" w:rsidRPr="00000000">
        <w:rPr>
          <w:rtl w:val="0"/>
        </w:rPr>
        <w:t xml:space="preserve">These encompass exposure to harmful substances, like toxins or drugs, and imbalances in nutrients or electrolytes.</w:t>
      </w:r>
    </w:p>
    <w:p w:rsidR="00000000" w:rsidDel="00000000" w:rsidP="00000000" w:rsidRDefault="00000000" w:rsidRPr="00000000" w14:paraId="0000002C">
      <w:pPr>
        <w:spacing w:after="200" w:lineRule="auto"/>
        <w:rPr/>
      </w:pPr>
      <w:r w:rsidDel="00000000" w:rsidR="00000000" w:rsidRPr="00000000">
        <w:rPr>
          <w:b w:val="1"/>
          <w:rtl w:val="0"/>
        </w:rPr>
        <w:t xml:space="preserve">Oxidative stress:</w:t>
      </w:r>
      <w:r w:rsidDel="00000000" w:rsidR="00000000" w:rsidRPr="00000000">
        <w:rPr>
          <w:rtl w:val="0"/>
        </w:rPr>
        <w:t xml:space="preserve"> This results from an imbalance between the production of reactive oxygen species (free radicals) and the cell's antioxidant defense systems.</w:t>
      </w:r>
    </w:p>
    <w:p w:rsidR="00000000" w:rsidDel="00000000" w:rsidP="00000000" w:rsidRDefault="00000000" w:rsidRPr="00000000" w14:paraId="0000002D">
      <w:pPr>
        <w:spacing w:after="200" w:lineRule="auto"/>
        <w:rPr/>
      </w:pPr>
      <w:r w:rsidDel="00000000" w:rsidR="00000000" w:rsidRPr="00000000">
        <w:rPr>
          <w:b w:val="1"/>
          <w:rtl w:val="0"/>
        </w:rPr>
        <w:t xml:space="preserve">Inflammatory stress:</w:t>
      </w:r>
      <w:r w:rsidDel="00000000" w:rsidR="00000000" w:rsidRPr="00000000">
        <w:rPr>
          <w:rtl w:val="0"/>
        </w:rPr>
        <w:t xml:space="preserve"> Inflammation can disrupt cellular homeostasis by producing cytokines and other signaling molecules that alter cellular function.</w:t>
      </w:r>
    </w:p>
    <w:p w:rsidR="00000000" w:rsidDel="00000000" w:rsidP="00000000" w:rsidRDefault="00000000" w:rsidRPr="00000000" w14:paraId="0000002E">
      <w:pPr>
        <w:spacing w:after="200" w:lineRule="auto"/>
        <w:rPr/>
      </w:pPr>
      <w:r w:rsidDel="00000000" w:rsidR="00000000" w:rsidRPr="00000000">
        <w:rPr>
          <w:b w:val="1"/>
          <w:rtl w:val="0"/>
        </w:rPr>
        <w:t xml:space="preserve">Genetic stress:</w:t>
      </w:r>
      <w:r w:rsidDel="00000000" w:rsidR="00000000" w:rsidRPr="00000000">
        <w:rPr>
          <w:rtl w:val="0"/>
        </w:rPr>
        <w:t xml:space="preserve"> Mutations or abnormalities in DNA can lead to cellular stress by impairing the proper function of genes and proteins.</w:t>
      </w:r>
    </w:p>
    <w:p w:rsidR="00000000" w:rsidDel="00000000" w:rsidP="00000000" w:rsidRDefault="00000000" w:rsidRPr="00000000" w14:paraId="0000002F">
      <w:pPr>
        <w:spacing w:after="200" w:lineRule="auto"/>
        <w:rPr/>
      </w:pPr>
      <w:r w:rsidDel="00000000" w:rsidR="00000000" w:rsidRPr="00000000">
        <w:rPr>
          <w:b w:val="1"/>
          <w:rtl w:val="0"/>
        </w:rPr>
        <w:t xml:space="preserve">Infectious stress:</w:t>
      </w:r>
      <w:r w:rsidDel="00000000" w:rsidR="00000000" w:rsidRPr="00000000">
        <w:rPr>
          <w:rtl w:val="0"/>
        </w:rPr>
        <w:t xml:space="preserve"> Bacterial, viral, or parasitic infections can cause cellular stress by directly damaging cells or by triggering an immune response that affects cellular function.</w:t>
      </w:r>
    </w:p>
    <w:p w:rsidR="00000000" w:rsidDel="00000000" w:rsidP="00000000" w:rsidRDefault="00000000" w:rsidRPr="00000000" w14:paraId="00000030">
      <w:pPr>
        <w:spacing w:after="200" w:lineRule="auto"/>
        <w:rPr/>
      </w:pPr>
      <w:r w:rsidDel="00000000" w:rsidR="00000000" w:rsidRPr="00000000">
        <w:rPr>
          <w:rtl w:val="0"/>
        </w:rPr>
        <w:t xml:space="preserve">It's essential to recognize that not all stress is inherently negative. Stress can drive adaptation and survival by prompting cells to respond to and counteract stressors. However, issues arise when stressors are too extreme, prolonged, or frequent, overwhelming the cell's adaptive capabilities and leading to cellular distress.</w:t>
      </w:r>
    </w:p>
    <w:p w:rsidR="00000000" w:rsidDel="00000000" w:rsidP="00000000" w:rsidRDefault="00000000" w:rsidRPr="00000000" w14:paraId="00000031">
      <w:pPr>
        <w:pStyle w:val="Heading3"/>
        <w:spacing w:after="200" w:lineRule="auto"/>
        <w:rPr/>
      </w:pPr>
      <w:bookmarkStart w:colFirst="0" w:colLast="0" w:name="_7ukq0qlzf6gs" w:id="10"/>
      <w:bookmarkEnd w:id="10"/>
      <w:r w:rsidDel="00000000" w:rsidR="00000000" w:rsidRPr="00000000">
        <w:rPr>
          <w:rtl w:val="0"/>
        </w:rPr>
        <w:t xml:space="preserve">Cellular Stress Response Pathways</w:t>
      </w:r>
    </w:p>
    <w:p w:rsidR="00000000" w:rsidDel="00000000" w:rsidP="00000000" w:rsidRDefault="00000000" w:rsidRPr="00000000" w14:paraId="00000032">
      <w:pPr>
        <w:spacing w:after="200" w:lineRule="auto"/>
        <w:rPr/>
      </w:pPr>
      <w:r w:rsidDel="00000000" w:rsidR="00000000" w:rsidRPr="00000000">
        <w:rPr>
          <w:rtl w:val="0"/>
        </w:rPr>
        <w:t xml:space="preserve">Several cellular stress response pathways are activated when cells encounter stressors. These pathways are interconnected and act in concert to protect cells and restore homeostasis:</w:t>
      </w:r>
    </w:p>
    <w:p w:rsidR="00000000" w:rsidDel="00000000" w:rsidP="00000000" w:rsidRDefault="00000000" w:rsidRPr="00000000" w14:paraId="00000033">
      <w:pPr>
        <w:spacing w:after="200" w:lineRule="auto"/>
        <w:rPr/>
      </w:pPr>
      <w:r w:rsidDel="00000000" w:rsidR="00000000" w:rsidRPr="00000000">
        <w:rPr>
          <w:b w:val="1"/>
          <w:rtl w:val="0"/>
        </w:rPr>
        <w:t xml:space="preserve">Heat shock response:</w:t>
      </w:r>
      <w:r w:rsidDel="00000000" w:rsidR="00000000" w:rsidRPr="00000000">
        <w:rPr>
          <w:rtl w:val="0"/>
        </w:rPr>
        <w:t xml:space="preserve"> This pathway is activated by heat or other physical stressors and leads to the production of heat shock proteins (HSPs) that assist in protein folding and help maintain protein stability.</w:t>
      </w:r>
    </w:p>
    <w:p w:rsidR="00000000" w:rsidDel="00000000" w:rsidP="00000000" w:rsidRDefault="00000000" w:rsidRPr="00000000" w14:paraId="00000034">
      <w:pPr>
        <w:spacing w:after="200" w:lineRule="auto"/>
        <w:rPr/>
      </w:pPr>
      <w:r w:rsidDel="00000000" w:rsidR="00000000" w:rsidRPr="00000000">
        <w:rPr>
          <w:b w:val="1"/>
          <w:rtl w:val="0"/>
        </w:rPr>
        <w:t xml:space="preserve">Unfolded protein response (UPR):</w:t>
      </w:r>
      <w:r w:rsidDel="00000000" w:rsidR="00000000" w:rsidRPr="00000000">
        <w:rPr>
          <w:rtl w:val="0"/>
        </w:rPr>
        <w:t xml:space="preserve"> Triggered by the accumulation of unfolded or misfolded proteins, the UPR activates molecular chaperones and proteases to facilitate protein folding and degradation.</w:t>
      </w:r>
    </w:p>
    <w:p w:rsidR="00000000" w:rsidDel="00000000" w:rsidP="00000000" w:rsidRDefault="00000000" w:rsidRPr="00000000" w14:paraId="00000035">
      <w:pPr>
        <w:spacing w:after="200" w:lineRule="auto"/>
        <w:rPr/>
      </w:pPr>
      <w:r w:rsidDel="00000000" w:rsidR="00000000" w:rsidRPr="00000000">
        <w:rPr>
          <w:b w:val="1"/>
          <w:rtl w:val="0"/>
        </w:rPr>
        <w:t xml:space="preserve">Antioxidant response:</w:t>
      </w:r>
      <w:r w:rsidDel="00000000" w:rsidR="00000000" w:rsidRPr="00000000">
        <w:rPr>
          <w:rtl w:val="0"/>
        </w:rPr>
        <w:t xml:space="preserve"> Oxidative stress activates the antioxidant response, which increases the production of antioxidant enzymes, like superoxide dismutase and catalase, to neutralize reactive oxygen species.</w:t>
      </w:r>
    </w:p>
    <w:p w:rsidR="00000000" w:rsidDel="00000000" w:rsidP="00000000" w:rsidRDefault="00000000" w:rsidRPr="00000000" w14:paraId="00000036">
      <w:pPr>
        <w:spacing w:after="200" w:lineRule="auto"/>
        <w:rPr/>
      </w:pPr>
      <w:r w:rsidDel="00000000" w:rsidR="00000000" w:rsidRPr="00000000">
        <w:rPr>
          <w:b w:val="1"/>
          <w:rtl w:val="0"/>
        </w:rPr>
        <w:t xml:space="preserve">Inflammatory response:</w:t>
      </w:r>
      <w:r w:rsidDel="00000000" w:rsidR="00000000" w:rsidRPr="00000000">
        <w:rPr>
          <w:rtl w:val="0"/>
        </w:rPr>
        <w:t xml:space="preserve"> In response to infection or tissue damage, cells activate an inflammatory response that attracts immune cells and produces pro-inflammatory cytokines.</w:t>
      </w:r>
    </w:p>
    <w:p w:rsidR="00000000" w:rsidDel="00000000" w:rsidP="00000000" w:rsidRDefault="00000000" w:rsidRPr="00000000" w14:paraId="00000037">
      <w:pPr>
        <w:spacing w:after="200" w:lineRule="auto"/>
        <w:rPr/>
      </w:pPr>
      <w:r w:rsidDel="00000000" w:rsidR="00000000" w:rsidRPr="00000000">
        <w:rPr>
          <w:b w:val="1"/>
          <w:rtl w:val="0"/>
        </w:rPr>
        <w:t xml:space="preserve">DNA damage response (DDR):</w:t>
      </w:r>
      <w:r w:rsidDel="00000000" w:rsidR="00000000" w:rsidRPr="00000000">
        <w:rPr>
          <w:rtl w:val="0"/>
        </w:rPr>
        <w:t xml:space="preserve"> When cells experience DNA damage, they activate the DDR, which arrests the cell cycle, allowing time for DNA repair or, if damage is irreparable, inducing apoptosis (programmed cell death).</w:t>
      </w:r>
    </w:p>
    <w:p w:rsidR="00000000" w:rsidDel="00000000" w:rsidP="00000000" w:rsidRDefault="00000000" w:rsidRPr="00000000" w14:paraId="00000038">
      <w:pPr>
        <w:spacing w:after="200" w:lineRule="auto"/>
        <w:rPr/>
      </w:pPr>
      <w:r w:rsidDel="00000000" w:rsidR="00000000" w:rsidRPr="00000000">
        <w:rPr>
          <w:rtl w:val="0"/>
        </w:rPr>
        <w:t xml:space="preserve">Each of these pathways involves numerous proteins and signaling molecules that coordinate the cellular response to stress. These pathways are crucial not only for maintaining cellular homeostasis but also for understanding how stress impacts human health and how naturopathic practitioners can intervene.</w:t>
      </w:r>
    </w:p>
    <w:p w:rsidR="00000000" w:rsidDel="00000000" w:rsidP="00000000" w:rsidRDefault="00000000" w:rsidRPr="00000000" w14:paraId="00000039">
      <w:pPr>
        <w:pStyle w:val="Heading3"/>
        <w:spacing w:after="200" w:lineRule="auto"/>
        <w:rPr/>
      </w:pPr>
      <w:bookmarkStart w:colFirst="0" w:colLast="0" w:name="_jgomt2k1pq1i" w:id="11"/>
      <w:bookmarkEnd w:id="11"/>
      <w:r w:rsidDel="00000000" w:rsidR="00000000" w:rsidRPr="00000000">
        <w:rPr>
          <w:rtl w:val="0"/>
        </w:rPr>
        <w:t xml:space="preserve">Cellular Stress and Systemic Health</w:t>
      </w:r>
    </w:p>
    <w:p w:rsidR="00000000" w:rsidDel="00000000" w:rsidP="00000000" w:rsidRDefault="00000000" w:rsidRPr="00000000" w14:paraId="0000003A">
      <w:pPr>
        <w:spacing w:after="200" w:lineRule="auto"/>
        <w:rPr/>
      </w:pPr>
      <w:r w:rsidDel="00000000" w:rsidR="00000000" w:rsidRPr="00000000">
        <w:rPr>
          <w:rtl w:val="0"/>
        </w:rPr>
        <w:t xml:space="preserve">Cellular stress responses, while initiated at the cellular level, have significant implications for systemic health. When millions of cells initiate stress responses, the cumulative effects can lead to noticeable changes in tissue and organ function. Chronic cellular stress can contribute to diseases such as heart disease, diabetes, and cancer.</w:t>
      </w:r>
    </w:p>
    <w:p w:rsidR="00000000" w:rsidDel="00000000" w:rsidP="00000000" w:rsidRDefault="00000000" w:rsidRPr="00000000" w14:paraId="0000003B">
      <w:pPr>
        <w:spacing w:after="200" w:lineRule="auto"/>
        <w:rPr/>
      </w:pPr>
      <w:r w:rsidDel="00000000" w:rsidR="00000000" w:rsidRPr="00000000">
        <w:rPr>
          <w:rtl w:val="0"/>
        </w:rPr>
        <w:t xml:space="preserve">Moreover, the cellular stress response often involves the release of signaling molecules that can influence the function of other cells, tissues, and organs. For instance, stressed cells often release inflammatory signals that can attract immune cells, leading to inflammation at the site of cellular stress. While beneficial in the short term, chronic inflammation can damage tissues and contribute to disease.</w:t>
      </w:r>
    </w:p>
    <w:p w:rsidR="00000000" w:rsidDel="00000000" w:rsidP="00000000" w:rsidRDefault="00000000" w:rsidRPr="00000000" w14:paraId="0000003C">
      <w:pPr>
        <w:pStyle w:val="Heading3"/>
        <w:spacing w:after="200" w:lineRule="auto"/>
        <w:rPr/>
      </w:pPr>
      <w:bookmarkStart w:colFirst="0" w:colLast="0" w:name="_o71mnwthm6s3" w:id="12"/>
      <w:bookmarkEnd w:id="12"/>
      <w:r w:rsidDel="00000000" w:rsidR="00000000" w:rsidRPr="00000000">
        <w:rPr>
          <w:rtl w:val="0"/>
        </w:rPr>
        <w:t xml:space="preserve">Cellular Stress in Naturopathic Practice: Assessment and Interventions</w:t>
      </w:r>
    </w:p>
    <w:p w:rsidR="00000000" w:rsidDel="00000000" w:rsidP="00000000" w:rsidRDefault="00000000" w:rsidRPr="00000000" w14:paraId="0000003D">
      <w:pPr>
        <w:spacing w:after="200" w:lineRule="auto"/>
        <w:rPr/>
      </w:pPr>
      <w:r w:rsidDel="00000000" w:rsidR="00000000" w:rsidRPr="00000000">
        <w:rPr>
          <w:rtl w:val="0"/>
        </w:rPr>
        <w:t xml:space="preserve">Assessing cellular stress and addressing it is a key aspect of naturopathic practice. Naturopathic practitioners can identify potential sources of cellular stress in their patients, such as poor diet, lack of exercise, chronic stress, or exposure to toxins, and work with them to minimize these stressors.</w:t>
      </w:r>
    </w:p>
    <w:p w:rsidR="00000000" w:rsidDel="00000000" w:rsidP="00000000" w:rsidRDefault="00000000" w:rsidRPr="00000000" w14:paraId="0000003E">
      <w:pPr>
        <w:spacing w:after="200" w:lineRule="auto"/>
        <w:rPr/>
      </w:pPr>
      <w:r w:rsidDel="00000000" w:rsidR="00000000" w:rsidRPr="00000000">
        <w:rPr>
          <w:rtl w:val="0"/>
        </w:rPr>
        <w:t xml:space="preserve">Understanding the cellular stress response also informs therapeutic strategies. For example, many naturopathic therapies aim to support the cellular stress response. Antioxidant-rich foods or supplements can help cells combat oxidative stress, while therapies like yoga or meditation can help manage chronic emotional stress that can impact cellular health. Heat therapies or saunas can induce a mild and controlled form of cellular stress that bolsters the cellular stress response - a concept known as hormesis.</w:t>
      </w:r>
    </w:p>
    <w:p w:rsidR="00000000" w:rsidDel="00000000" w:rsidP="00000000" w:rsidRDefault="00000000" w:rsidRPr="00000000" w14:paraId="0000003F">
      <w:pPr>
        <w:spacing w:after="200" w:lineRule="auto"/>
        <w:rPr/>
      </w:pPr>
      <w:r w:rsidDel="00000000" w:rsidR="00000000" w:rsidRPr="00000000">
        <w:rPr>
          <w:rtl w:val="0"/>
        </w:rPr>
        <w:t xml:space="preserve">Moreover, naturopathic practitioners can utilize diagnostics that measure markers of cellular stress. For instance, elevated levels of inflammatory markers in the blood can indicate systemic cellular stress and inflammation. Genetic tests can reveal inherited vulnerabilities to certain types of cellular stress, such as oxidative stress or DNA damage, allowing for personalized preventative strategies.</w:t>
      </w:r>
    </w:p>
    <w:p w:rsidR="00000000" w:rsidDel="00000000" w:rsidP="00000000" w:rsidRDefault="00000000" w:rsidRPr="00000000" w14:paraId="00000040">
      <w:pPr>
        <w:pStyle w:val="Heading3"/>
        <w:spacing w:after="200" w:lineRule="auto"/>
        <w:rPr/>
      </w:pPr>
      <w:bookmarkStart w:colFirst="0" w:colLast="0" w:name="_wk6ceqfk7tac" w:id="13"/>
      <w:bookmarkEnd w:id="13"/>
      <w:r w:rsidDel="00000000" w:rsidR="00000000" w:rsidRPr="00000000">
        <w:rPr>
          <w:rtl w:val="0"/>
        </w:rPr>
        <w:t xml:space="preserve">The Interplay of Cellular Stress and Lifestyle</w:t>
      </w:r>
    </w:p>
    <w:p w:rsidR="00000000" w:rsidDel="00000000" w:rsidP="00000000" w:rsidRDefault="00000000" w:rsidRPr="00000000" w14:paraId="00000041">
      <w:pPr>
        <w:spacing w:after="200" w:lineRule="auto"/>
        <w:rPr/>
      </w:pPr>
      <w:r w:rsidDel="00000000" w:rsidR="00000000" w:rsidRPr="00000000">
        <w:rPr>
          <w:rtl w:val="0"/>
        </w:rPr>
        <w:t xml:space="preserve">The lifestyle of a person can significantly influence cellular stress, and naturopathic practitioners play an essential role in educating their patients about this connection. Diet, physical activity, sleep, and stress management are all critical components that can either exacerbate or mitigate cellular stress.</w:t>
      </w:r>
    </w:p>
    <w:p w:rsidR="00000000" w:rsidDel="00000000" w:rsidP="00000000" w:rsidRDefault="00000000" w:rsidRPr="00000000" w14:paraId="00000042">
      <w:pPr>
        <w:spacing w:after="200" w:lineRule="auto"/>
        <w:rPr/>
      </w:pPr>
      <w:r w:rsidDel="00000000" w:rsidR="00000000" w:rsidRPr="00000000">
        <w:rPr>
          <w:rtl w:val="0"/>
        </w:rPr>
        <w:t xml:space="preserve">For example, a diet rich in processed foods and sugar can lead to metabolic stress, contributing to conditions like obesity, diabetes, and heart disease. On the other hand, a balanced diet filled with whole foods, particularly fruits, vegetables, lean proteins, and healthy fats, can provide the nutrients necessary for optimal cellular function and stress response.</w:t>
      </w:r>
    </w:p>
    <w:p w:rsidR="00000000" w:rsidDel="00000000" w:rsidP="00000000" w:rsidRDefault="00000000" w:rsidRPr="00000000" w14:paraId="00000043">
      <w:pPr>
        <w:spacing w:after="200" w:lineRule="auto"/>
        <w:rPr/>
      </w:pPr>
      <w:r w:rsidDel="00000000" w:rsidR="00000000" w:rsidRPr="00000000">
        <w:rPr>
          <w:rtl w:val="0"/>
        </w:rPr>
        <w:t xml:space="preserve">Physical activity is another crucial component. Regular exercise stimulates the body's stress response in a controlled manner, leading to beneficial adaptations that improve cellular health and resilience. Conversely, sedentary behavior can lead to physical deconditioning and increased susceptibility to cellular stress.</w:t>
      </w:r>
    </w:p>
    <w:p w:rsidR="00000000" w:rsidDel="00000000" w:rsidP="00000000" w:rsidRDefault="00000000" w:rsidRPr="00000000" w14:paraId="00000044">
      <w:pPr>
        <w:spacing w:after="200" w:lineRule="auto"/>
        <w:rPr/>
      </w:pPr>
      <w:r w:rsidDel="00000000" w:rsidR="00000000" w:rsidRPr="00000000">
        <w:rPr>
          <w:rtl w:val="0"/>
        </w:rPr>
        <w:t xml:space="preserve">Sleep and stress management are often overlooked but are equally important. Chronic sleep deprivation or high-stress levels can exacerbate cellular stress and contribute to various health problems. On the other hand, good sleep hygiene and effective stress management can support the body's natural rhythms and resilience, enhancing the cellular stress response.</w:t>
      </w:r>
    </w:p>
    <w:p w:rsidR="00000000" w:rsidDel="00000000" w:rsidP="00000000" w:rsidRDefault="00000000" w:rsidRPr="00000000" w14:paraId="00000045">
      <w:pPr>
        <w:pStyle w:val="Heading3"/>
        <w:spacing w:after="200" w:lineRule="auto"/>
        <w:rPr/>
      </w:pPr>
      <w:bookmarkStart w:colFirst="0" w:colLast="0" w:name="_9slreau3eykk" w:id="14"/>
      <w:bookmarkEnd w:id="14"/>
      <w:r w:rsidDel="00000000" w:rsidR="00000000" w:rsidRPr="00000000">
        <w:rPr>
          <w:rtl w:val="0"/>
        </w:rPr>
        <w:t xml:space="preserve">The Intricacies of Cellular Stress and Disease Progression: A Case Study</w:t>
      </w:r>
    </w:p>
    <w:p w:rsidR="00000000" w:rsidDel="00000000" w:rsidP="00000000" w:rsidRDefault="00000000" w:rsidRPr="00000000" w14:paraId="00000046">
      <w:pPr>
        <w:spacing w:after="200" w:lineRule="auto"/>
        <w:rPr/>
      </w:pPr>
      <w:r w:rsidDel="00000000" w:rsidR="00000000" w:rsidRPr="00000000">
        <w:rPr>
          <w:rtl w:val="0"/>
        </w:rPr>
        <w:t xml:space="preserve">Cardiovascular disease provides an excellent example of how cellular stress contributes to a common and complex disease. Chronic cellular stress in the blood vessels, often due to factors like high blood pressure, high blood sugar, or inflammation, can damage the cells lining the blood vessels. This damage can initiate a cascade of events leading to plaque build-up, blood clot formation, and ultimately, heart attack or stroke.</w:t>
      </w:r>
    </w:p>
    <w:p w:rsidR="00000000" w:rsidDel="00000000" w:rsidP="00000000" w:rsidRDefault="00000000" w:rsidRPr="00000000" w14:paraId="00000047">
      <w:pPr>
        <w:spacing w:after="200" w:lineRule="auto"/>
        <w:rPr/>
      </w:pPr>
      <w:r w:rsidDel="00000000" w:rsidR="00000000" w:rsidRPr="00000000">
        <w:rPr>
          <w:rtl w:val="0"/>
        </w:rPr>
        <w:t xml:space="preserve">From a naturopathic perspective, managing cellular stress is key to preventing and treating cardiovascular disease. Dietary and lifestyle modifications can reduce many sources of cellular stress. Antioxidant-rich diets can combat oxidative stress, while regular exercise can improve blood pressure and blood sugar control. Stress management techniques can also be valuable, as chronic emotional stress can contribute to cardiovascular disease.</w:t>
      </w:r>
    </w:p>
    <w:p w:rsidR="00000000" w:rsidDel="00000000" w:rsidP="00000000" w:rsidRDefault="00000000" w:rsidRPr="00000000" w14:paraId="00000048">
      <w:pPr>
        <w:pStyle w:val="Heading3"/>
        <w:spacing w:after="200" w:lineRule="auto"/>
        <w:rPr/>
      </w:pPr>
      <w:bookmarkStart w:colFirst="0" w:colLast="0" w:name="_jz9khgpahfj2" w:id="15"/>
      <w:bookmarkEnd w:id="15"/>
      <w:r w:rsidDel="00000000" w:rsidR="00000000" w:rsidRPr="00000000">
        <w:rPr>
          <w:rtl w:val="0"/>
        </w:rPr>
        <w:t xml:space="preserve">The Future of Cellular Stress in Naturopathic Practice</w:t>
      </w:r>
    </w:p>
    <w:p w:rsidR="00000000" w:rsidDel="00000000" w:rsidP="00000000" w:rsidRDefault="00000000" w:rsidRPr="00000000" w14:paraId="00000049">
      <w:pPr>
        <w:spacing w:after="200" w:lineRule="auto"/>
        <w:rPr/>
      </w:pPr>
      <w:r w:rsidDel="00000000" w:rsidR="00000000" w:rsidRPr="00000000">
        <w:rPr>
          <w:rtl w:val="0"/>
        </w:rPr>
        <w:t xml:space="preserve">As research advances, our understanding of cellular stress and its implications for health and disease will continue to evolve. Emerging areas like epigenetics, the study of changes in gene expression that do not involve alterations to the underlying DNA sequence, are revealing new layers of complexity in how cells respond to stress.</w:t>
      </w:r>
    </w:p>
    <w:p w:rsidR="00000000" w:rsidDel="00000000" w:rsidP="00000000" w:rsidRDefault="00000000" w:rsidRPr="00000000" w14:paraId="0000004A">
      <w:pPr>
        <w:spacing w:after="200" w:lineRule="auto"/>
        <w:rPr/>
      </w:pPr>
      <w:r w:rsidDel="00000000" w:rsidR="00000000" w:rsidRPr="00000000">
        <w:rPr>
          <w:rtl w:val="0"/>
        </w:rPr>
        <w:t xml:space="preserve">One of the most exciting prospects is the potential for personalized naturopathic treatments based on an individual's unique cellular stress response. By integrating traditional naturopathic modalities with cutting-edge science, naturopathic practitioners can develop tailored strategies to help their patients manage cellular stress and improve their overall health.</w:t>
      </w:r>
    </w:p>
    <w:p w:rsidR="00000000" w:rsidDel="00000000" w:rsidP="00000000" w:rsidRDefault="00000000" w:rsidRPr="00000000" w14:paraId="0000004B">
      <w:pPr>
        <w:spacing w:after="200" w:lineRule="auto"/>
        <w:rPr/>
      </w:pPr>
      <w:r w:rsidDel="00000000" w:rsidR="00000000" w:rsidRPr="00000000">
        <w:rPr>
          <w:rtl w:val="0"/>
        </w:rPr>
        <w:t xml:space="preserve">For example, ongoing research into the human microbiome is revealing that our gut bacteria play a crucial role in modulating inflammation and other aspects of the cellular stress response. This opens up exciting possibilities for personalized probiotic therapies or dietary interventions designed to optimize the gut microbiome and enhance cellular health.</w:t>
      </w:r>
    </w:p>
    <w:p w:rsidR="00000000" w:rsidDel="00000000" w:rsidP="00000000" w:rsidRDefault="00000000" w:rsidRPr="00000000" w14:paraId="0000004C">
      <w:pPr>
        <w:spacing w:after="200" w:lineRule="auto"/>
        <w:rPr/>
      </w:pPr>
      <w:r w:rsidDel="00000000" w:rsidR="00000000" w:rsidRPr="00000000">
        <w:rPr>
          <w:rtl w:val="0"/>
        </w:rPr>
        <w:t xml:space="preserve">Finally, naturopathic practitioners must remain mindful of the broader social and environmental factors that contribute to cellular stress. Factors such as socioeconomic status, access to healthcare, exposure to environmental toxins, and more can significantly impact cellular stress levels. By advocating for health equity and environmental sustainability, naturopathic practitioners can help address some of these larger systemic issues contributing to cellular stress and disease.</w:t>
      </w:r>
    </w:p>
    <w:p w:rsidR="00000000" w:rsidDel="00000000" w:rsidP="00000000" w:rsidRDefault="00000000" w:rsidRPr="00000000" w14:paraId="0000004D">
      <w:pPr>
        <w:pStyle w:val="Heading3"/>
        <w:spacing w:after="200" w:lineRule="auto"/>
        <w:rPr/>
      </w:pPr>
      <w:bookmarkStart w:colFirst="0" w:colLast="0" w:name="_dneprz60gmnk" w:id="16"/>
      <w:bookmarkEnd w:id="16"/>
      <w:r w:rsidDel="00000000" w:rsidR="00000000" w:rsidRPr="00000000">
        <w:rPr>
          <w:rtl w:val="0"/>
        </w:rPr>
        <w:t xml:space="preserve">Cellular Stress and Naturopathic Modalities</w:t>
      </w:r>
    </w:p>
    <w:p w:rsidR="00000000" w:rsidDel="00000000" w:rsidP="00000000" w:rsidRDefault="00000000" w:rsidRPr="00000000" w14:paraId="0000004E">
      <w:pPr>
        <w:spacing w:after="200" w:lineRule="auto"/>
        <w:rPr/>
      </w:pPr>
      <w:r w:rsidDel="00000000" w:rsidR="00000000" w:rsidRPr="00000000">
        <w:rPr>
          <w:rtl w:val="0"/>
        </w:rPr>
        <w:t xml:space="preserve">Many traditional naturopathic modalities that we will cover in later modules are effective tools to modulate cellular stress responses. For example:</w:t>
      </w:r>
    </w:p>
    <w:p w:rsidR="00000000" w:rsidDel="00000000" w:rsidP="00000000" w:rsidRDefault="00000000" w:rsidRPr="00000000" w14:paraId="0000004F">
      <w:pPr>
        <w:spacing w:after="200" w:lineRule="auto"/>
        <w:rPr/>
      </w:pPr>
      <w:r w:rsidDel="00000000" w:rsidR="00000000" w:rsidRPr="00000000">
        <w:rPr>
          <w:b w:val="1"/>
          <w:rtl w:val="0"/>
        </w:rPr>
        <w:t xml:space="preserve">Hydrotherapy:</w:t>
      </w:r>
      <w:r w:rsidDel="00000000" w:rsidR="00000000" w:rsidRPr="00000000">
        <w:rPr>
          <w:rtl w:val="0"/>
        </w:rPr>
        <w:t xml:space="preserve"> Alternating hot and cold water exposure can induce mild cellular stress, promoting cellular resilience through hormesis.</w:t>
      </w:r>
    </w:p>
    <w:p w:rsidR="00000000" w:rsidDel="00000000" w:rsidP="00000000" w:rsidRDefault="00000000" w:rsidRPr="00000000" w14:paraId="00000050">
      <w:pPr>
        <w:spacing w:after="200" w:lineRule="auto"/>
        <w:rPr/>
      </w:pPr>
      <w:r w:rsidDel="00000000" w:rsidR="00000000" w:rsidRPr="00000000">
        <w:rPr>
          <w:b w:val="1"/>
          <w:rtl w:val="0"/>
        </w:rPr>
        <w:t xml:space="preserve">Botanical medicine:</w:t>
      </w:r>
      <w:r w:rsidDel="00000000" w:rsidR="00000000" w:rsidRPr="00000000">
        <w:rPr>
          <w:rtl w:val="0"/>
        </w:rPr>
        <w:t xml:space="preserve"> Many medicinal plants contain compounds that can modulate cellular stress responses. For example, curcumin from turmeric has anti-inflammatory and antioxidant effects, while ginsenosides from ginseng can help cells combat physical and mental stressors.</w:t>
      </w:r>
    </w:p>
    <w:p w:rsidR="00000000" w:rsidDel="00000000" w:rsidP="00000000" w:rsidRDefault="00000000" w:rsidRPr="00000000" w14:paraId="00000051">
      <w:pPr>
        <w:spacing w:after="200" w:lineRule="auto"/>
        <w:rPr/>
      </w:pPr>
      <w:r w:rsidDel="00000000" w:rsidR="00000000" w:rsidRPr="00000000">
        <w:rPr>
          <w:b w:val="1"/>
          <w:rtl w:val="0"/>
        </w:rPr>
        <w:t xml:space="preserve">Homeopathy:</w:t>
      </w:r>
      <w:r w:rsidDel="00000000" w:rsidR="00000000" w:rsidRPr="00000000">
        <w:rPr>
          <w:rtl w:val="0"/>
        </w:rPr>
        <w:t xml:space="preserve"> Although the mechanisms are less understood, some research suggests that homeopathic remedies may modulate inflammatory and oxidative stress responses.</w:t>
      </w:r>
    </w:p>
    <w:p w:rsidR="00000000" w:rsidDel="00000000" w:rsidP="00000000" w:rsidRDefault="00000000" w:rsidRPr="00000000" w14:paraId="00000052">
      <w:pPr>
        <w:spacing w:after="200" w:lineRule="auto"/>
        <w:rPr/>
      </w:pPr>
      <w:r w:rsidDel="00000000" w:rsidR="00000000" w:rsidRPr="00000000">
        <w:rPr>
          <w:b w:val="1"/>
          <w:rtl w:val="0"/>
        </w:rPr>
        <w:t xml:space="preserve">Mind-body therapies:</w:t>
      </w:r>
      <w:r w:rsidDel="00000000" w:rsidR="00000000" w:rsidRPr="00000000">
        <w:rPr>
          <w:rtl w:val="0"/>
        </w:rPr>
        <w:t xml:space="preserve"> Techniques like meditation, yoga, and mindfulness can help reduce emotional stress, which can have a positive impact on cellular health. Chronic psychological stress can increase inflammation and oxidative stress, so mind-body therapies can potentially have far-reaching effects on cellular health.</w:t>
      </w:r>
    </w:p>
    <w:p w:rsidR="00000000" w:rsidDel="00000000" w:rsidP="00000000" w:rsidRDefault="00000000" w:rsidRPr="00000000" w14:paraId="00000053">
      <w:pPr>
        <w:spacing w:after="200" w:lineRule="auto"/>
        <w:rPr/>
      </w:pPr>
      <w:r w:rsidDel="00000000" w:rsidR="00000000" w:rsidRPr="00000000">
        <w:rPr>
          <w:b w:val="1"/>
          <w:rtl w:val="0"/>
        </w:rPr>
        <w:t xml:space="preserve">Nutritional counseling:</w:t>
      </w:r>
      <w:r w:rsidDel="00000000" w:rsidR="00000000" w:rsidRPr="00000000">
        <w:rPr>
          <w:rtl w:val="0"/>
        </w:rPr>
        <w:t xml:space="preserve"> Diet plays a critical role in modulating cellular stress. Nutrients from food serve as the building blocks for cellular structures and function, and certain nutrients can directly modulate stress responses. For example, antioxidants from fruits and vegetables can help combat oxidative stress, while omega-3 fatty acids from fish can reduce inflammation.</w:t>
      </w:r>
    </w:p>
    <w:p w:rsidR="00000000" w:rsidDel="00000000" w:rsidP="00000000" w:rsidRDefault="00000000" w:rsidRPr="00000000" w14:paraId="00000054">
      <w:pPr>
        <w:spacing w:after="200" w:lineRule="auto"/>
        <w:rPr/>
      </w:pPr>
      <w:r w:rsidDel="00000000" w:rsidR="00000000" w:rsidRPr="00000000">
        <w:rPr>
          <w:rtl w:val="0"/>
        </w:rPr>
        <w:t xml:space="preserve">Incorporating these therapeutic modalities into their practice allows naturopaths to address the complex nature of cellular stress and its impacts on human health.</w:t>
      </w:r>
    </w:p>
    <w:p w:rsidR="00000000" w:rsidDel="00000000" w:rsidP="00000000" w:rsidRDefault="00000000" w:rsidRPr="00000000" w14:paraId="00000055">
      <w:pPr>
        <w:pStyle w:val="Heading3"/>
        <w:spacing w:after="200" w:lineRule="auto"/>
        <w:rPr/>
      </w:pPr>
      <w:bookmarkStart w:colFirst="0" w:colLast="0" w:name="_z2txewf4k339" w:id="17"/>
      <w:bookmarkEnd w:id="17"/>
      <w:r w:rsidDel="00000000" w:rsidR="00000000" w:rsidRPr="00000000">
        <w:rPr>
          <w:rtl w:val="0"/>
        </w:rPr>
        <w:t xml:space="preserve">"What If" Scenarios in Cellular Stress: Personalized Approaches</w:t>
      </w:r>
    </w:p>
    <w:p w:rsidR="00000000" w:rsidDel="00000000" w:rsidP="00000000" w:rsidRDefault="00000000" w:rsidRPr="00000000" w14:paraId="00000056">
      <w:pPr>
        <w:spacing w:after="200" w:lineRule="auto"/>
        <w:rPr/>
      </w:pPr>
      <w:r w:rsidDel="00000000" w:rsidR="00000000" w:rsidRPr="00000000">
        <w:rPr>
          <w:rtl w:val="0"/>
        </w:rPr>
        <w:t xml:space="preserve">While cellular stress is a universal concept, each person's cells respond to stress slightly differently, influenced by their genetics, environment, and lifestyle. This complexity can lead to various "what if" scenarios. For instance, what if a person has a genetic mutation that impairs their cells' ability to repair DNA damage? This situation could increase their cells' susceptibility to stressors like radiation or certain chemicals and may require personalized prevention strategies.</w:t>
      </w:r>
    </w:p>
    <w:p w:rsidR="00000000" w:rsidDel="00000000" w:rsidP="00000000" w:rsidRDefault="00000000" w:rsidRPr="00000000" w14:paraId="00000057">
      <w:pPr>
        <w:spacing w:after="200" w:lineRule="auto"/>
        <w:rPr/>
      </w:pPr>
      <w:r w:rsidDel="00000000" w:rsidR="00000000" w:rsidRPr="00000000">
        <w:rPr>
          <w:rtl w:val="0"/>
        </w:rPr>
        <w:t xml:space="preserve">Another "what if" scenario: what if a person's cells are chronically stressed due to a hard-to-change factor like a stressful job? In this case, a naturopathic practitioner may focus on strategies to bolster the cellular stress response, like improving diet, promoting regular exercise, and incorporating some of the stress-reducing modalities listed above.</w:t>
      </w:r>
    </w:p>
    <w:p w:rsidR="00000000" w:rsidDel="00000000" w:rsidP="00000000" w:rsidRDefault="00000000" w:rsidRPr="00000000" w14:paraId="00000058">
      <w:pPr>
        <w:spacing w:after="200" w:lineRule="auto"/>
        <w:rPr/>
      </w:pPr>
      <w:r w:rsidDel="00000000" w:rsidR="00000000" w:rsidRPr="00000000">
        <w:rPr>
          <w:rtl w:val="0"/>
        </w:rPr>
        <w:t xml:space="preserve">In conclusion, understanding cellular stress and its impacts on human health is an essential component of naturopathic practice. By integrating this knowledge with traditional naturopathic modalities, naturopathic practitioners can provide comprehensive, personalized, and effective care to their patients. </w:t>
      </w:r>
    </w:p>
    <w:p w:rsidR="00000000" w:rsidDel="00000000" w:rsidP="00000000" w:rsidRDefault="00000000" w:rsidRPr="00000000" w14:paraId="00000059">
      <w:pPr>
        <w:pStyle w:val="Heading2"/>
        <w:spacing w:after="200" w:lineRule="auto"/>
        <w:rPr/>
      </w:pPr>
      <w:bookmarkStart w:colFirst="0" w:colLast="0" w:name="_dcll2lyma35t" w:id="18"/>
      <w:bookmarkEnd w:id="18"/>
      <w:r w:rsidDel="00000000" w:rsidR="00000000" w:rsidRPr="00000000">
        <w:rPr>
          <w:rtl w:val="0"/>
        </w:rPr>
        <w:t xml:space="preserve">Cell Communication and Hormonal Impact</w:t>
      </w:r>
    </w:p>
    <w:p w:rsidR="00000000" w:rsidDel="00000000" w:rsidP="00000000" w:rsidRDefault="00000000" w:rsidRPr="00000000" w14:paraId="0000005A">
      <w:pPr>
        <w:spacing w:after="200" w:lineRule="auto"/>
        <w:rPr/>
      </w:pPr>
      <w:r w:rsidDel="00000000" w:rsidR="00000000" w:rsidRPr="00000000">
        <w:rPr>
          <w:rtl w:val="0"/>
        </w:rPr>
        <w:t xml:space="preserve">Cell communication and the impact of hormones play a pivotal role in the body's overall health and wellness. These cellular and molecular interactions form the basis for many bodily functions, such as growth, development, and immune response. A deeper understanding of these complex processes is fundamental to the practice of naturopathy, which emphasizes the body's inherent self-healing mechanisms and advocates for a holistic approach to health.</w:t>
      </w:r>
    </w:p>
    <w:p w:rsidR="00000000" w:rsidDel="00000000" w:rsidP="00000000" w:rsidRDefault="00000000" w:rsidRPr="00000000" w14:paraId="0000005B">
      <w:pPr>
        <w:pStyle w:val="Heading3"/>
        <w:spacing w:after="200" w:lineRule="auto"/>
        <w:rPr/>
      </w:pPr>
      <w:bookmarkStart w:colFirst="0" w:colLast="0" w:name="_dxvm4ejqfg17" w:id="19"/>
      <w:bookmarkEnd w:id="19"/>
      <w:r w:rsidDel="00000000" w:rsidR="00000000" w:rsidRPr="00000000">
        <w:rPr>
          <w:rtl w:val="0"/>
        </w:rPr>
        <w:t xml:space="preserve">The Intricate Web of Cell Communication</w:t>
      </w:r>
    </w:p>
    <w:p w:rsidR="00000000" w:rsidDel="00000000" w:rsidP="00000000" w:rsidRDefault="00000000" w:rsidRPr="00000000" w14:paraId="0000005C">
      <w:pPr>
        <w:spacing w:after="200" w:lineRule="auto"/>
        <w:rPr/>
      </w:pPr>
      <w:r w:rsidDel="00000000" w:rsidR="00000000" w:rsidRPr="00000000">
        <w:rPr>
          <w:rtl w:val="0"/>
        </w:rPr>
        <w:t xml:space="preserve">Cell communication is a complex but organized process that allows cells to interact and respond to their environment. Cells utilize various signaling mechanisms to communicate with each other, and these can be broadly classified into four types: autocrine, paracrine, endocrine, and direct signaling.</w:t>
      </w:r>
    </w:p>
    <w:p w:rsidR="00000000" w:rsidDel="00000000" w:rsidP="00000000" w:rsidRDefault="00000000" w:rsidRPr="00000000" w14:paraId="0000005D">
      <w:pPr>
        <w:spacing w:after="200" w:lineRule="auto"/>
        <w:rPr/>
      </w:pPr>
      <w:r w:rsidDel="00000000" w:rsidR="00000000" w:rsidRPr="00000000">
        <w:rPr>
          <w:rtl w:val="0"/>
        </w:rPr>
        <w:t xml:space="preserve">Autocrine signaling involves a cell responding to its own signals, while paracrine signaling occurs when a cell releases a signal that influences nearby cells. Endocrine signaling, on the other hand, involves hormones, which are released by cells and travel through the bloodstream to distant target cells. Lastly, direct signaling involves the exchange of ions or molecules between two cells that are in direct contact with each other, typically through gap junctions.</w:t>
      </w:r>
    </w:p>
    <w:p w:rsidR="00000000" w:rsidDel="00000000" w:rsidP="00000000" w:rsidRDefault="00000000" w:rsidRPr="00000000" w14:paraId="0000005E">
      <w:pPr>
        <w:spacing w:after="200" w:lineRule="auto"/>
        <w:rPr/>
      </w:pPr>
      <w:r w:rsidDel="00000000" w:rsidR="00000000" w:rsidRPr="00000000">
        <w:rPr>
          <w:rtl w:val="0"/>
        </w:rPr>
        <w:t xml:space="preserve">Understanding these signaling mechanisms is crucial as it provides insight into how cells adapt to changes, respond to threats, and maintain overall bodily functions.</w:t>
      </w:r>
    </w:p>
    <w:p w:rsidR="00000000" w:rsidDel="00000000" w:rsidP="00000000" w:rsidRDefault="00000000" w:rsidRPr="00000000" w14:paraId="0000005F">
      <w:pPr>
        <w:spacing w:after="200" w:lineRule="auto"/>
        <w:rPr>
          <w:i w:val="1"/>
        </w:rPr>
      </w:pPr>
      <w:r w:rsidDel="00000000" w:rsidR="00000000" w:rsidRPr="00000000">
        <w:rPr>
          <w:i w:val="1"/>
          <w:rtl w:val="0"/>
        </w:rPr>
        <w:t xml:space="preserve">Table 1: Types of Cell Signaling</w:t>
      </w:r>
    </w:p>
    <w:tbl>
      <w:tblPr>
        <w:tblStyle w:val="Table1"/>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060"/>
        <w:tblGridChange w:id="0">
          <w:tblGrid>
            <w:gridCol w:w="2910"/>
            <w:gridCol w:w="606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0">
            <w:pPr>
              <w:widowControl w:val="0"/>
              <w:spacing w:after="200" w:lineRule="auto"/>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1">
            <w:pPr>
              <w:widowControl w:val="0"/>
              <w:spacing w:after="20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200" w:lineRule="auto"/>
              <w:rPr>
                <w:sz w:val="20"/>
                <w:szCs w:val="20"/>
              </w:rPr>
            </w:pPr>
            <w:r w:rsidDel="00000000" w:rsidR="00000000" w:rsidRPr="00000000">
              <w:rPr>
                <w:sz w:val="20"/>
                <w:szCs w:val="20"/>
                <w:rtl w:val="0"/>
              </w:rPr>
              <w:t xml:space="preserve">Autocrine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200" w:lineRule="auto"/>
              <w:rPr>
                <w:sz w:val="20"/>
                <w:szCs w:val="20"/>
              </w:rPr>
            </w:pPr>
            <w:r w:rsidDel="00000000" w:rsidR="00000000" w:rsidRPr="00000000">
              <w:rPr>
                <w:sz w:val="20"/>
                <w:szCs w:val="20"/>
                <w:rtl w:val="0"/>
              </w:rPr>
              <w:t xml:space="preserve">Cell responds to its own signals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200" w:lineRule="auto"/>
              <w:rPr>
                <w:sz w:val="20"/>
                <w:szCs w:val="20"/>
              </w:rPr>
            </w:pPr>
            <w:r w:rsidDel="00000000" w:rsidR="00000000" w:rsidRPr="00000000">
              <w:rPr>
                <w:sz w:val="20"/>
                <w:szCs w:val="20"/>
                <w:rtl w:val="0"/>
              </w:rPr>
              <w:t xml:space="preserve">Paracrine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200" w:lineRule="auto"/>
              <w:rPr>
                <w:sz w:val="20"/>
                <w:szCs w:val="20"/>
              </w:rPr>
            </w:pPr>
            <w:r w:rsidDel="00000000" w:rsidR="00000000" w:rsidRPr="00000000">
              <w:rPr>
                <w:sz w:val="20"/>
                <w:szCs w:val="20"/>
                <w:rtl w:val="0"/>
              </w:rPr>
              <w:t xml:space="preserve">Cell influences nearby cells</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200" w:lineRule="auto"/>
              <w:rPr>
                <w:sz w:val="20"/>
                <w:szCs w:val="20"/>
              </w:rPr>
            </w:pPr>
            <w:r w:rsidDel="00000000" w:rsidR="00000000" w:rsidRPr="00000000">
              <w:rPr>
                <w:sz w:val="20"/>
                <w:szCs w:val="20"/>
                <w:rtl w:val="0"/>
              </w:rPr>
              <w:t xml:space="preserve">Endocrine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200" w:lineRule="auto"/>
              <w:rPr>
                <w:sz w:val="20"/>
                <w:szCs w:val="20"/>
              </w:rPr>
            </w:pPr>
            <w:r w:rsidDel="00000000" w:rsidR="00000000" w:rsidRPr="00000000">
              <w:rPr>
                <w:sz w:val="20"/>
                <w:szCs w:val="20"/>
                <w:rtl w:val="0"/>
              </w:rPr>
              <w:t xml:space="preserve">Hormones travel through the bloodstream to distant target cells</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200" w:lineRule="auto"/>
              <w:rPr>
                <w:sz w:val="20"/>
                <w:szCs w:val="20"/>
              </w:rPr>
            </w:pPr>
            <w:r w:rsidDel="00000000" w:rsidR="00000000" w:rsidRPr="00000000">
              <w:rPr>
                <w:sz w:val="20"/>
                <w:szCs w:val="20"/>
                <w:rtl w:val="0"/>
              </w:rPr>
              <w:t xml:space="preserve">Direct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200" w:lineRule="auto"/>
              <w:rPr>
                <w:sz w:val="20"/>
                <w:szCs w:val="20"/>
              </w:rPr>
            </w:pPr>
            <w:r w:rsidDel="00000000" w:rsidR="00000000" w:rsidRPr="00000000">
              <w:rPr>
                <w:sz w:val="20"/>
                <w:szCs w:val="20"/>
                <w:rtl w:val="0"/>
              </w:rPr>
              <w:t xml:space="preserve">Exchange of ions/molecules between two cells in direct contact</w:t>
            </w:r>
          </w:p>
        </w:tc>
      </w:tr>
    </w:tbl>
    <w:p w:rsidR="00000000" w:rsidDel="00000000" w:rsidP="00000000" w:rsidRDefault="00000000" w:rsidRPr="00000000" w14:paraId="0000006A">
      <w:pPr>
        <w:spacing w:after="200" w:lineRule="auto"/>
        <w:rPr/>
      </w:pPr>
      <w:r w:rsidDel="00000000" w:rsidR="00000000" w:rsidRPr="00000000">
        <w:rPr>
          <w:rtl w:val="0"/>
        </w:rPr>
      </w:r>
    </w:p>
    <w:p w:rsidR="00000000" w:rsidDel="00000000" w:rsidP="00000000" w:rsidRDefault="00000000" w:rsidRPr="00000000" w14:paraId="0000006B">
      <w:pPr>
        <w:pStyle w:val="Heading3"/>
        <w:spacing w:after="200" w:lineRule="auto"/>
        <w:rPr/>
      </w:pPr>
      <w:bookmarkStart w:colFirst="0" w:colLast="0" w:name="_k5y07dk599n3" w:id="20"/>
      <w:bookmarkEnd w:id="20"/>
      <w:r w:rsidDel="00000000" w:rsidR="00000000" w:rsidRPr="00000000">
        <w:rPr>
          <w:rtl w:val="0"/>
        </w:rPr>
        <w:t xml:space="preserve">Hormonal Impact: The Body's Chemical Messengers</w:t>
      </w:r>
    </w:p>
    <w:p w:rsidR="00000000" w:rsidDel="00000000" w:rsidP="00000000" w:rsidRDefault="00000000" w:rsidRPr="00000000" w14:paraId="0000006C">
      <w:pPr>
        <w:spacing w:after="200" w:lineRule="auto"/>
        <w:rPr/>
      </w:pPr>
      <w:r w:rsidDel="00000000" w:rsidR="00000000" w:rsidRPr="00000000">
        <w:rPr>
          <w:rtl w:val="0"/>
        </w:rPr>
        <w:t xml:space="preserve">Hormones, produced by various glands in the endocrine system, are often referred to as the body's chemical messengers. They travel through the bloodstream to target cells, where they elicit a specific response. Hormones regulate various biological processes, including metabolism, growth and development, tissue function, and mood.</w:t>
      </w:r>
    </w:p>
    <w:p w:rsidR="00000000" w:rsidDel="00000000" w:rsidP="00000000" w:rsidRDefault="00000000" w:rsidRPr="00000000" w14:paraId="0000006D">
      <w:pPr>
        <w:spacing w:after="200" w:lineRule="auto"/>
        <w:rPr/>
      </w:pPr>
      <w:r w:rsidDel="00000000" w:rsidR="00000000" w:rsidRPr="00000000">
        <w:rPr>
          <w:rtl w:val="0"/>
        </w:rPr>
        <w:t xml:space="preserve">Hormones can be broadly categorized into three types: steroid hormones, peptide hormones, and amino acid derivatives. Each type of hormone interacts with target cells differently, highlighting the diversity and complexity of hormonal regulation.</w:t>
      </w:r>
    </w:p>
    <w:p w:rsidR="00000000" w:rsidDel="00000000" w:rsidP="00000000" w:rsidRDefault="00000000" w:rsidRPr="00000000" w14:paraId="0000006E">
      <w:pPr>
        <w:spacing w:after="200" w:lineRule="auto"/>
        <w:rPr>
          <w:i w:val="1"/>
        </w:rPr>
      </w:pPr>
      <w:r w:rsidDel="00000000" w:rsidR="00000000" w:rsidRPr="00000000">
        <w:rPr>
          <w:i w:val="1"/>
          <w:rtl w:val="0"/>
        </w:rPr>
        <w:t xml:space="preserve">Table 2: Types of Hormones</w:t>
      </w:r>
    </w:p>
    <w:tbl>
      <w:tblPr>
        <w:tblStyle w:val="Table2"/>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165"/>
        <w:tblGridChange w:id="0">
          <w:tblGrid>
            <w:gridCol w:w="2910"/>
            <w:gridCol w:w="616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F">
            <w:pPr>
              <w:widowControl w:val="0"/>
              <w:spacing w:after="200" w:lineRule="auto"/>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0">
            <w:pPr>
              <w:widowControl w:val="0"/>
              <w:spacing w:after="20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200" w:lineRule="auto"/>
              <w:rPr>
                <w:sz w:val="20"/>
                <w:szCs w:val="20"/>
              </w:rPr>
            </w:pPr>
            <w:r w:rsidDel="00000000" w:rsidR="00000000" w:rsidRPr="00000000">
              <w:rPr>
                <w:sz w:val="20"/>
                <w:szCs w:val="20"/>
                <w:rtl w:val="0"/>
              </w:rPr>
              <w:t xml:space="preserve">Steroid Hormones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200" w:lineRule="auto"/>
              <w:rPr>
                <w:sz w:val="20"/>
                <w:szCs w:val="20"/>
              </w:rPr>
            </w:pPr>
            <w:r w:rsidDel="00000000" w:rsidR="00000000" w:rsidRPr="00000000">
              <w:rPr>
                <w:sz w:val="20"/>
                <w:szCs w:val="20"/>
                <w:rtl w:val="0"/>
              </w:rPr>
              <w:t xml:space="preserve">Derived from cholesterol, they can cross cell membranes and bind to receptors inside the cell</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200" w:lineRule="auto"/>
              <w:rPr>
                <w:sz w:val="20"/>
                <w:szCs w:val="20"/>
              </w:rPr>
            </w:pPr>
            <w:r w:rsidDel="00000000" w:rsidR="00000000" w:rsidRPr="00000000">
              <w:rPr>
                <w:sz w:val="20"/>
                <w:szCs w:val="20"/>
                <w:rtl w:val="0"/>
              </w:rPr>
              <w:t xml:space="preserve">Peptide Hormones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200" w:lineRule="auto"/>
              <w:rPr>
                <w:sz w:val="20"/>
                <w:szCs w:val="20"/>
              </w:rPr>
            </w:pPr>
            <w:r w:rsidDel="00000000" w:rsidR="00000000" w:rsidRPr="00000000">
              <w:rPr>
                <w:sz w:val="20"/>
                <w:szCs w:val="20"/>
                <w:rtl w:val="0"/>
              </w:rPr>
              <w:t xml:space="preserve">Made up of amino acids, they bind to receptors on the cell surface</w:t>
            </w:r>
          </w:p>
        </w:tc>
      </w:tr>
      <w:tr>
        <w:trPr>
          <w:cantSplit w:val="0"/>
          <w:trHeight w:val="100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200" w:lineRule="auto"/>
              <w:rPr>
                <w:sz w:val="20"/>
                <w:szCs w:val="20"/>
              </w:rPr>
            </w:pPr>
            <w:r w:rsidDel="00000000" w:rsidR="00000000" w:rsidRPr="00000000">
              <w:rPr>
                <w:sz w:val="20"/>
                <w:szCs w:val="20"/>
                <w:rtl w:val="0"/>
              </w:rPr>
              <w:t xml:space="preserve">Amino Acid Derivatives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200" w:lineRule="auto"/>
              <w:rPr>
                <w:sz w:val="20"/>
                <w:szCs w:val="20"/>
              </w:rPr>
            </w:pPr>
            <w:r w:rsidDel="00000000" w:rsidR="00000000" w:rsidRPr="00000000">
              <w:rPr>
                <w:sz w:val="20"/>
                <w:szCs w:val="20"/>
                <w:rtl w:val="0"/>
              </w:rPr>
              <w:t xml:space="preserve">Derived from amino acids, their mechanism of action can be similar to either steroid or peptide hormones</w:t>
            </w:r>
          </w:p>
        </w:tc>
      </w:tr>
    </w:tbl>
    <w:p w:rsidR="00000000" w:rsidDel="00000000" w:rsidP="00000000" w:rsidRDefault="00000000" w:rsidRPr="00000000" w14:paraId="00000077">
      <w:pPr>
        <w:spacing w:after="200" w:lineRule="auto"/>
        <w:rPr/>
      </w:pPr>
      <w:r w:rsidDel="00000000" w:rsidR="00000000" w:rsidRPr="00000000">
        <w:rPr>
          <w:rtl w:val="0"/>
        </w:rPr>
      </w:r>
    </w:p>
    <w:p w:rsidR="00000000" w:rsidDel="00000000" w:rsidP="00000000" w:rsidRDefault="00000000" w:rsidRPr="00000000" w14:paraId="00000078">
      <w:pPr>
        <w:spacing w:after="200" w:lineRule="auto"/>
        <w:rPr/>
      </w:pPr>
      <w:r w:rsidDel="00000000" w:rsidR="00000000" w:rsidRPr="00000000">
        <w:rPr>
          <w:rtl w:val="0"/>
        </w:rPr>
        <w:t xml:space="preserve">Imbalances in hormone levels can lead to a variety of health issues, ranging from diabetes (insulin imbalance) to hypothyroidism (thyroid hormone imbalance) to depression (imbalance in mood-regulating hormones like serotonin and dopamine). As such, maintaining hormonal balance is crucial for overall health and well-being.</w:t>
      </w:r>
    </w:p>
    <w:p w:rsidR="00000000" w:rsidDel="00000000" w:rsidP="00000000" w:rsidRDefault="00000000" w:rsidRPr="00000000" w14:paraId="00000079">
      <w:pPr>
        <w:pStyle w:val="Heading3"/>
        <w:spacing w:after="200" w:lineRule="auto"/>
        <w:rPr/>
      </w:pPr>
      <w:bookmarkStart w:colFirst="0" w:colLast="0" w:name="_8ky4hglmrwny" w:id="21"/>
      <w:bookmarkEnd w:id="21"/>
      <w:r w:rsidDel="00000000" w:rsidR="00000000" w:rsidRPr="00000000">
        <w:rPr>
          <w:rtl w:val="0"/>
        </w:rPr>
        <w:t xml:space="preserve">The Cell Communication-Hormonal Impact Link in Naturopathy</w:t>
      </w:r>
    </w:p>
    <w:p w:rsidR="00000000" w:rsidDel="00000000" w:rsidP="00000000" w:rsidRDefault="00000000" w:rsidRPr="00000000" w14:paraId="0000007A">
      <w:pPr>
        <w:spacing w:after="200" w:lineRule="auto"/>
        <w:rPr/>
      </w:pPr>
      <w:r w:rsidDel="00000000" w:rsidR="00000000" w:rsidRPr="00000000">
        <w:rPr>
          <w:rtl w:val="0"/>
        </w:rPr>
        <w:t xml:space="preserve">In naturopathy, understanding the role of cell communication and hormonal impact is key to promoting health and preventing disease. Naturopaths employ various strategies to balance hormonal levels naturally, including dietary changes, herbal medicine, exercise, stress management, and optimizing sleep.</w:t>
      </w:r>
    </w:p>
    <w:p w:rsidR="00000000" w:rsidDel="00000000" w:rsidP="00000000" w:rsidRDefault="00000000" w:rsidRPr="00000000" w14:paraId="0000007B">
      <w:pPr>
        <w:spacing w:after="200" w:lineRule="auto"/>
        <w:rPr/>
      </w:pPr>
      <w:r w:rsidDel="00000000" w:rsidR="00000000" w:rsidRPr="00000000">
        <w:rPr>
          <w:rtl w:val="0"/>
        </w:rPr>
        <w:t xml:space="preserve">For instance, dietary changes might involve increasing consumption of foods rich in specific nutrients that support hormonal balance. Herbal medicine might include the use of herbs like chaste tree berry (Vitex agnus-castus) to balance progesterone levels in women or ashwagandha (Withania somnifera) to modulate cortisol levels and promote stress resilience.</w:t>
      </w:r>
    </w:p>
    <w:p w:rsidR="00000000" w:rsidDel="00000000" w:rsidP="00000000" w:rsidRDefault="00000000" w:rsidRPr="00000000" w14:paraId="0000007C">
      <w:pPr>
        <w:spacing w:after="200" w:lineRule="auto"/>
        <w:rPr/>
      </w:pPr>
      <w:r w:rsidDel="00000000" w:rsidR="00000000" w:rsidRPr="00000000">
        <w:rPr>
          <w:rtl w:val="0"/>
        </w:rPr>
        <w:t xml:space="preserve">As our understanding of cellular biology and hormonal function continues to grow, so too will the potential for its application in naturopathy. Future research may uncover new ways to support cellular health and hormonal balance, further validating the holistic approach to health that naturopathy embodies.</w:t>
      </w:r>
    </w:p>
    <w:p w:rsidR="00000000" w:rsidDel="00000000" w:rsidP="00000000" w:rsidRDefault="00000000" w:rsidRPr="00000000" w14:paraId="0000007D">
      <w:pPr>
        <w:pStyle w:val="Heading3"/>
        <w:spacing w:after="200" w:lineRule="auto"/>
        <w:rPr/>
      </w:pPr>
      <w:bookmarkStart w:colFirst="0" w:colLast="0" w:name="_xms6gn6k2sbc" w:id="22"/>
      <w:bookmarkEnd w:id="22"/>
      <w:r w:rsidDel="00000000" w:rsidR="00000000" w:rsidRPr="00000000">
        <w:rPr>
          <w:rtl w:val="0"/>
        </w:rPr>
        <w:t xml:space="preserve">Practical Applications in Naturopathic Practice</w:t>
      </w:r>
    </w:p>
    <w:p w:rsidR="00000000" w:rsidDel="00000000" w:rsidP="00000000" w:rsidRDefault="00000000" w:rsidRPr="00000000" w14:paraId="0000007E">
      <w:pPr>
        <w:spacing w:after="200" w:lineRule="auto"/>
        <w:rPr/>
      </w:pPr>
      <w:r w:rsidDel="00000000" w:rsidR="00000000" w:rsidRPr="00000000">
        <w:rPr>
          <w:rtl w:val="0"/>
        </w:rPr>
        <w:t xml:space="preserve">The understanding of cell communication and hormonal impact isn't just theoretical. It has real-world applications that can transform the everyday practice of naturopathy. Let's explore in more depth some ways this knowledge can inform a naturopath's approach:</w:t>
      </w:r>
    </w:p>
    <w:p w:rsidR="00000000" w:rsidDel="00000000" w:rsidP="00000000" w:rsidRDefault="00000000" w:rsidRPr="00000000" w14:paraId="0000007F">
      <w:pPr>
        <w:pStyle w:val="Heading4"/>
        <w:spacing w:after="200" w:lineRule="auto"/>
        <w:rPr/>
      </w:pPr>
      <w:bookmarkStart w:colFirst="0" w:colLast="0" w:name="_z2uq987ghebk" w:id="23"/>
      <w:bookmarkEnd w:id="23"/>
      <w:r w:rsidDel="00000000" w:rsidR="00000000" w:rsidRPr="00000000">
        <w:rPr>
          <w:rtl w:val="0"/>
        </w:rPr>
        <w:t xml:space="preserve">Assessment of Hormonal Health</w:t>
      </w:r>
    </w:p>
    <w:p w:rsidR="00000000" w:rsidDel="00000000" w:rsidP="00000000" w:rsidRDefault="00000000" w:rsidRPr="00000000" w14:paraId="00000080">
      <w:pPr>
        <w:spacing w:after="200" w:lineRule="auto"/>
        <w:rPr/>
      </w:pPr>
      <w:r w:rsidDel="00000000" w:rsidR="00000000" w:rsidRPr="00000000">
        <w:rPr>
          <w:rtl w:val="0"/>
        </w:rPr>
        <w:t xml:space="preserve">Naturopaths with a robust understanding of hormonal function can discern the signs of hormonal imbalance in their clients. These signs can manifest in various ways, some of which are subtle, making the insight and knowledge of the practitioner vital.</w:t>
      </w:r>
    </w:p>
    <w:p w:rsidR="00000000" w:rsidDel="00000000" w:rsidP="00000000" w:rsidRDefault="00000000" w:rsidRPr="00000000" w14:paraId="00000081">
      <w:pPr>
        <w:spacing w:after="200" w:lineRule="auto"/>
        <w:rPr/>
      </w:pPr>
      <w:r w:rsidDel="00000000" w:rsidR="00000000" w:rsidRPr="00000000">
        <w:rPr>
          <w:rtl w:val="0"/>
        </w:rPr>
        <w:t xml:space="preserve">For example, </w:t>
      </w:r>
      <w:r w:rsidDel="00000000" w:rsidR="00000000" w:rsidRPr="00000000">
        <w:rPr>
          <w:b w:val="1"/>
          <w:rtl w:val="0"/>
        </w:rPr>
        <w:t xml:space="preserve">fatigue</w:t>
      </w:r>
      <w:r w:rsidDel="00000000" w:rsidR="00000000" w:rsidRPr="00000000">
        <w:rPr>
          <w:rtl w:val="0"/>
        </w:rPr>
        <w:t xml:space="preserve"> may be a sign of adrenal hormone imbalance. The adrenal glands produce cortisol, a hormone responsible for managing stress. When an individual is chronically stressed, their cortisol levels may remain high, leading to adrenal fatigue.</w:t>
      </w:r>
    </w:p>
    <w:p w:rsidR="00000000" w:rsidDel="00000000" w:rsidP="00000000" w:rsidRDefault="00000000" w:rsidRPr="00000000" w14:paraId="00000082">
      <w:pPr>
        <w:spacing w:after="200" w:lineRule="auto"/>
        <w:rPr/>
      </w:pPr>
      <w:r w:rsidDel="00000000" w:rsidR="00000000" w:rsidRPr="00000000">
        <w:rPr>
          <w:b w:val="1"/>
          <w:rtl w:val="0"/>
        </w:rPr>
        <w:t xml:space="preserve">Mood swings</w:t>
      </w:r>
      <w:r w:rsidDel="00000000" w:rsidR="00000000" w:rsidRPr="00000000">
        <w:rPr>
          <w:rtl w:val="0"/>
        </w:rPr>
        <w:t xml:space="preserve"> can indicate an imbalance in the levels of serotonin and dopamine, neurotransmitters that are deeply involved in regulating mood, among other things.</w:t>
      </w:r>
    </w:p>
    <w:p w:rsidR="00000000" w:rsidDel="00000000" w:rsidP="00000000" w:rsidRDefault="00000000" w:rsidRPr="00000000" w14:paraId="00000083">
      <w:pPr>
        <w:spacing w:after="200" w:lineRule="auto"/>
        <w:rPr/>
      </w:pPr>
      <w:r w:rsidDel="00000000" w:rsidR="00000000" w:rsidRPr="00000000">
        <w:rPr>
          <w:b w:val="1"/>
          <w:rtl w:val="0"/>
        </w:rPr>
        <w:t xml:space="preserve">Weight gain</w:t>
      </w:r>
      <w:r w:rsidDel="00000000" w:rsidR="00000000" w:rsidRPr="00000000">
        <w:rPr>
          <w:rtl w:val="0"/>
        </w:rPr>
        <w:t xml:space="preserve">, particularly around the midsection, could be a sign of insulin resistance, a condition where cells become less responsive to insulin, leading to higher levels of this hormone in the blood.</w:t>
      </w:r>
    </w:p>
    <w:p w:rsidR="00000000" w:rsidDel="00000000" w:rsidP="00000000" w:rsidRDefault="00000000" w:rsidRPr="00000000" w14:paraId="00000084">
      <w:pPr>
        <w:spacing w:after="200" w:lineRule="auto"/>
        <w:rPr/>
      </w:pPr>
      <w:r w:rsidDel="00000000" w:rsidR="00000000" w:rsidRPr="00000000">
        <w:rPr>
          <w:b w:val="1"/>
          <w:rtl w:val="0"/>
        </w:rPr>
        <w:t xml:space="preserve">Sleep disturbances</w:t>
      </w:r>
      <w:r w:rsidDel="00000000" w:rsidR="00000000" w:rsidRPr="00000000">
        <w:rPr>
          <w:rtl w:val="0"/>
        </w:rPr>
        <w:t xml:space="preserve"> might suggest an imbalance in the hormones melatonin and cortisol. Melatonin regulates sleep, and its production can be affected by various factors, including light exposure and stress. On the other hand, high levels of cortisol, the stress hormone, can interrupt sleep patterns.</w:t>
      </w:r>
    </w:p>
    <w:p w:rsidR="00000000" w:rsidDel="00000000" w:rsidP="00000000" w:rsidRDefault="00000000" w:rsidRPr="00000000" w14:paraId="00000085">
      <w:pPr>
        <w:spacing w:after="200" w:lineRule="auto"/>
        <w:rPr/>
      </w:pPr>
      <w:r w:rsidDel="00000000" w:rsidR="00000000" w:rsidRPr="00000000">
        <w:rPr>
          <w:b w:val="1"/>
          <w:rtl w:val="0"/>
        </w:rPr>
        <w:t xml:space="preserve">Changes in appetite</w:t>
      </w:r>
      <w:r w:rsidDel="00000000" w:rsidR="00000000" w:rsidRPr="00000000">
        <w:rPr>
          <w:rtl w:val="0"/>
        </w:rPr>
        <w:t xml:space="preserve"> can also suggest hormonal imbalance. For instance, high levels of the stress hormone cortisol can trigger overeating.</w:t>
      </w:r>
    </w:p>
    <w:p w:rsidR="00000000" w:rsidDel="00000000" w:rsidP="00000000" w:rsidRDefault="00000000" w:rsidRPr="00000000" w14:paraId="00000086">
      <w:pPr>
        <w:spacing w:after="200" w:lineRule="auto"/>
        <w:rPr/>
      </w:pPr>
      <w:r w:rsidDel="00000000" w:rsidR="00000000" w:rsidRPr="00000000">
        <w:rPr>
          <w:rtl w:val="0"/>
        </w:rPr>
        <w:t xml:space="preserve">Armed with this knowledge, naturopaths can use these signs to inform their treatment approach.</w:t>
      </w:r>
    </w:p>
    <w:p w:rsidR="00000000" w:rsidDel="00000000" w:rsidP="00000000" w:rsidRDefault="00000000" w:rsidRPr="00000000" w14:paraId="00000087">
      <w:pPr>
        <w:pStyle w:val="Heading4"/>
        <w:spacing w:after="200" w:lineRule="auto"/>
        <w:rPr/>
      </w:pPr>
      <w:bookmarkStart w:colFirst="0" w:colLast="0" w:name="_tbllui1kocg3" w:id="24"/>
      <w:bookmarkEnd w:id="24"/>
      <w:r w:rsidDel="00000000" w:rsidR="00000000" w:rsidRPr="00000000">
        <w:rPr>
          <w:rtl w:val="0"/>
        </w:rPr>
        <w:t xml:space="preserve">Personalized Treatment Plans</w:t>
      </w:r>
    </w:p>
    <w:p w:rsidR="00000000" w:rsidDel="00000000" w:rsidP="00000000" w:rsidRDefault="00000000" w:rsidRPr="00000000" w14:paraId="00000088">
      <w:pPr>
        <w:spacing w:after="200" w:lineRule="auto"/>
        <w:rPr/>
      </w:pPr>
      <w:r w:rsidDel="00000000" w:rsidR="00000000" w:rsidRPr="00000000">
        <w:rPr>
          <w:rtl w:val="0"/>
        </w:rPr>
        <w:t xml:space="preserve">Understanding the individuality of cellular responses and hormonal interactions allows naturopaths to design personalized treatment plans, which is a cornerstone of naturopathic medicine.</w:t>
      </w:r>
    </w:p>
    <w:p w:rsidR="00000000" w:rsidDel="00000000" w:rsidP="00000000" w:rsidRDefault="00000000" w:rsidRPr="00000000" w14:paraId="00000089">
      <w:pPr>
        <w:spacing w:after="200" w:lineRule="auto"/>
        <w:rPr/>
      </w:pPr>
      <w:r w:rsidDel="00000000" w:rsidR="00000000" w:rsidRPr="00000000">
        <w:rPr>
          <w:rtl w:val="0"/>
        </w:rPr>
        <w:t xml:space="preserve">For example, let's consider a person exhibiting signs of chronic stress, which might include fatigue, irritability, sleep disturbances, and changes in appetite. Based on the understanding of the individual's cellular and hormonal responses, the naturopath might recommend a regimen that includes adaptogenic herbs like Ashwagandha, which has been shown to help the body manage stress.</w:t>
      </w:r>
    </w:p>
    <w:p w:rsidR="00000000" w:rsidDel="00000000" w:rsidP="00000000" w:rsidRDefault="00000000" w:rsidRPr="00000000" w14:paraId="0000008A">
      <w:pPr>
        <w:spacing w:after="200" w:lineRule="auto"/>
        <w:rPr/>
      </w:pPr>
      <w:r w:rsidDel="00000000" w:rsidR="00000000" w:rsidRPr="00000000">
        <w:rPr>
          <w:rtl w:val="0"/>
        </w:rPr>
        <w:t xml:space="preserve">The treatment plan might also include stress-management techniques like mindfulness meditation, which has been found to lower cortisol levels, and dietary changes to support adrenal health. These could include consuming more vitamin C and B-rich foods, which are essential for adrenal function, and reducing intake of stimulants like caffeine, which can exacerbate stress responses.</w:t>
      </w:r>
    </w:p>
    <w:p w:rsidR="00000000" w:rsidDel="00000000" w:rsidP="00000000" w:rsidRDefault="00000000" w:rsidRPr="00000000" w14:paraId="0000008B">
      <w:pPr>
        <w:pStyle w:val="Heading3"/>
        <w:spacing w:after="200" w:lineRule="auto"/>
        <w:rPr/>
      </w:pPr>
      <w:bookmarkStart w:colFirst="0" w:colLast="0" w:name="_qow805qune3u" w:id="25"/>
      <w:bookmarkEnd w:id="25"/>
      <w:r w:rsidDel="00000000" w:rsidR="00000000" w:rsidRPr="00000000">
        <w:rPr>
          <w:rtl w:val="0"/>
        </w:rPr>
        <w:t xml:space="preserve">Exceptions and "What If" Scenarios</w:t>
      </w:r>
    </w:p>
    <w:p w:rsidR="00000000" w:rsidDel="00000000" w:rsidP="00000000" w:rsidRDefault="00000000" w:rsidRPr="00000000" w14:paraId="0000008C">
      <w:pPr>
        <w:spacing w:after="200" w:lineRule="auto"/>
        <w:rPr/>
      </w:pPr>
      <w:r w:rsidDel="00000000" w:rsidR="00000000" w:rsidRPr="00000000">
        <w:rPr>
          <w:rtl w:val="0"/>
        </w:rPr>
        <w:t xml:space="preserve">While naturopathy is a powerful tool in maintaining hormonal balance and optimal cellular communication, it's important to understand its limitations and know when to seek additional medical help.</w:t>
      </w:r>
    </w:p>
    <w:p w:rsidR="00000000" w:rsidDel="00000000" w:rsidP="00000000" w:rsidRDefault="00000000" w:rsidRPr="00000000" w14:paraId="0000008D">
      <w:pPr>
        <w:spacing w:after="200" w:lineRule="auto"/>
        <w:rPr/>
      </w:pPr>
      <w:r w:rsidDel="00000000" w:rsidR="00000000" w:rsidRPr="00000000">
        <w:rPr>
          <w:rtl w:val="0"/>
        </w:rPr>
        <w:t xml:space="preserve">For example, severe hormonal imbalances, such as those seen in conditions like Addison's disease (adrenal insufficiency) or Cushing's syndrome (excess cortisol), require immediate medical intervention. In these situations, naturopathic approaches can serve as an adjunct to conventional treatment, but should not replace it.</w:t>
      </w:r>
    </w:p>
    <w:p w:rsidR="00000000" w:rsidDel="00000000" w:rsidP="00000000" w:rsidRDefault="00000000" w:rsidRPr="00000000" w14:paraId="0000008E">
      <w:pPr>
        <w:spacing w:after="200" w:lineRule="auto"/>
        <w:rPr/>
      </w:pPr>
      <w:r w:rsidDel="00000000" w:rsidR="00000000" w:rsidRPr="00000000">
        <w:rPr>
          <w:rtl w:val="0"/>
        </w:rPr>
        <w:t xml:space="preserve">Similarly, while lifestyle modifications can help manage conditions like Type 2 diabetes, they may not be sufficient in Type 1 diabetes, where insulin injections are necessary. In such cases, the role of the naturopath would be to work alongside conventional healthcare providers to provide a holistic approach to patient care.</w:t>
      </w:r>
    </w:p>
    <w:p w:rsidR="00000000" w:rsidDel="00000000" w:rsidP="00000000" w:rsidRDefault="00000000" w:rsidRPr="00000000" w14:paraId="0000008F">
      <w:pPr>
        <w:spacing w:after="200" w:lineRule="auto"/>
        <w:rPr/>
      </w:pPr>
      <w:r w:rsidDel="00000000" w:rsidR="00000000" w:rsidRPr="00000000">
        <w:rPr>
          <w:rtl w:val="0"/>
        </w:rPr>
        <w:t xml:space="preserve">In conclusion, understanding the intricacies of cell communication and the impact of hormones is crucial for any practicing naturopath. Not only does it provide a foundation for understanding the body's complex physiological processes, but it also informs a naturopath's approach to treatment, allowing for personalized, effective care that honors the body's inherent capacity for healing.</w:t>
      </w:r>
    </w:p>
    <w:p w:rsidR="00000000" w:rsidDel="00000000" w:rsidP="00000000" w:rsidRDefault="00000000" w:rsidRPr="00000000" w14:paraId="00000090">
      <w:pPr>
        <w:pStyle w:val="Heading2"/>
        <w:spacing w:after="200" w:lineRule="auto"/>
        <w:rPr/>
      </w:pPr>
      <w:bookmarkStart w:colFirst="0" w:colLast="0" w:name="_kgfec692pwzj" w:id="26"/>
      <w:bookmarkEnd w:id="26"/>
      <w:r w:rsidDel="00000000" w:rsidR="00000000" w:rsidRPr="00000000">
        <w:rPr>
          <w:rtl w:val="0"/>
        </w:rPr>
        <w:t xml:space="preserve">Gene Expression and Lifestyle</w:t>
      </w:r>
    </w:p>
    <w:p w:rsidR="00000000" w:rsidDel="00000000" w:rsidP="00000000" w:rsidRDefault="00000000" w:rsidRPr="00000000" w14:paraId="00000091">
      <w:pPr>
        <w:spacing w:after="200" w:lineRule="auto"/>
        <w:rPr/>
      </w:pPr>
      <w:r w:rsidDel="00000000" w:rsidR="00000000" w:rsidRPr="00000000">
        <w:rPr>
          <w:rtl w:val="0"/>
        </w:rPr>
        <w:t xml:space="preserve">Every cell in our bodies carries the same DNA - the blueprint of life that determines everything from our eye color to our susceptibility to certain diseases. However, not all genes in our DNA are active at all times. The process of turning genes on and off is known as gene expression. It is a complex process that is influenced by a multitude of factors, from our environment to our lifestyle choices.</w:t>
      </w:r>
    </w:p>
    <w:p w:rsidR="00000000" w:rsidDel="00000000" w:rsidP="00000000" w:rsidRDefault="00000000" w:rsidRPr="00000000" w14:paraId="00000092">
      <w:pPr>
        <w:spacing w:after="200" w:lineRule="auto"/>
        <w:rPr/>
      </w:pPr>
      <w:r w:rsidDel="00000000" w:rsidR="00000000" w:rsidRPr="00000000">
        <w:rPr>
          <w:rtl w:val="0"/>
        </w:rPr>
        <w:t xml:space="preserve">Imagine a vast library filled with books (our DNA), but not all of these books are being read at any given time. Instead, specific books are selected and read (expressed) based on what information is needed. This is analogous to gene expression. Every cell in our body has access to the entire library (the genome), but only specific genes are "read" and used to produce proteins (gene expression), depending on the cell's needs and the signals it receives.</w:t>
      </w:r>
    </w:p>
    <w:p w:rsidR="00000000" w:rsidDel="00000000" w:rsidP="00000000" w:rsidRDefault="00000000" w:rsidRPr="00000000" w14:paraId="00000093">
      <w:pPr>
        <w:pStyle w:val="Heading3"/>
        <w:spacing w:after="200" w:lineRule="auto"/>
        <w:rPr/>
      </w:pPr>
      <w:bookmarkStart w:colFirst="0" w:colLast="0" w:name="_cjcuqwcmvgpo" w:id="27"/>
      <w:bookmarkEnd w:id="27"/>
      <w:r w:rsidDel="00000000" w:rsidR="00000000" w:rsidRPr="00000000">
        <w:rPr>
          <w:rtl w:val="0"/>
        </w:rPr>
        <w:t xml:space="preserve">The Impact of Lifestyle on Gene Expression</w:t>
      </w:r>
    </w:p>
    <w:p w:rsidR="00000000" w:rsidDel="00000000" w:rsidP="00000000" w:rsidRDefault="00000000" w:rsidRPr="00000000" w14:paraId="00000094">
      <w:pPr>
        <w:spacing w:after="200" w:lineRule="auto"/>
        <w:rPr/>
      </w:pPr>
      <w:r w:rsidDel="00000000" w:rsidR="00000000" w:rsidRPr="00000000">
        <w:rPr>
          <w:rtl w:val="0"/>
        </w:rPr>
        <w:t xml:space="preserve">The fascinating part of gene expression is that our lifestyle choices can significantly influence which genes are expressed and how they function. This area of study is known as epigenetics, which is the science of how external factors like diet, stress, physical activity, and even thoughts and emotions, can change gene expression without altering the underlying DNA sequence.</w:t>
      </w:r>
    </w:p>
    <w:p w:rsidR="00000000" w:rsidDel="00000000" w:rsidP="00000000" w:rsidRDefault="00000000" w:rsidRPr="00000000" w14:paraId="00000095">
      <w:pPr>
        <w:spacing w:after="200" w:lineRule="auto"/>
        <w:rPr/>
      </w:pPr>
      <w:r w:rsidDel="00000000" w:rsidR="00000000" w:rsidRPr="00000000">
        <w:rPr>
          <w:rtl w:val="0"/>
        </w:rPr>
        <w:t xml:space="preserve">For instance, a diet rich in fruits, vegetables, and lean proteins can promote the expression of genes associated with health and longevity. On the other hand, a diet high in processed foods and sugars can trigger the expression of genes linked to inflammation and chronic diseases.</w:t>
      </w:r>
    </w:p>
    <w:p w:rsidR="00000000" w:rsidDel="00000000" w:rsidP="00000000" w:rsidRDefault="00000000" w:rsidRPr="00000000" w14:paraId="00000096">
      <w:pPr>
        <w:spacing w:after="200" w:lineRule="auto"/>
        <w:rPr/>
      </w:pPr>
      <w:r w:rsidDel="00000000" w:rsidR="00000000" w:rsidRPr="00000000">
        <w:rPr>
          <w:rtl w:val="0"/>
        </w:rPr>
        <w:t xml:space="preserve">Similarly, regular physical activity can stimulate the expression of genes that enhance muscle function, improve metabolism, and strengthen the cardiovascular system. Chronic stress, however, can cause the overexpression of genes involved in inflammatory responses, potentially leading to various health issues, including cardiovascular disease and mental health disorders.</w:t>
      </w:r>
    </w:p>
    <w:p w:rsidR="00000000" w:rsidDel="00000000" w:rsidP="00000000" w:rsidRDefault="00000000" w:rsidRPr="00000000" w14:paraId="00000097">
      <w:pPr>
        <w:pStyle w:val="Heading3"/>
        <w:spacing w:after="200" w:lineRule="auto"/>
        <w:rPr/>
      </w:pPr>
      <w:bookmarkStart w:colFirst="0" w:colLast="0" w:name="_4v34lfeg0kex" w:id="28"/>
      <w:bookmarkEnd w:id="28"/>
      <w:r w:rsidDel="00000000" w:rsidR="00000000" w:rsidRPr="00000000">
        <w:rPr>
          <w:rtl w:val="0"/>
        </w:rPr>
        <w:t xml:space="preserve">Naturopathic Perspective on Gene Expression</w:t>
      </w:r>
    </w:p>
    <w:p w:rsidR="00000000" w:rsidDel="00000000" w:rsidP="00000000" w:rsidRDefault="00000000" w:rsidRPr="00000000" w14:paraId="00000098">
      <w:pPr>
        <w:spacing w:after="200" w:lineRule="auto"/>
        <w:rPr/>
      </w:pPr>
      <w:r w:rsidDel="00000000" w:rsidR="00000000" w:rsidRPr="00000000">
        <w:rPr>
          <w:rtl w:val="0"/>
        </w:rPr>
        <w:t xml:space="preserve">From a naturopathic perspective, understanding gene expression and its link to lifestyle choices is of paramount importance. It reinforces the concept of individualized treatment and prevention strategies based on a person's unique genetic makeup and lifestyle.</w:t>
      </w:r>
    </w:p>
    <w:p w:rsidR="00000000" w:rsidDel="00000000" w:rsidP="00000000" w:rsidRDefault="00000000" w:rsidRPr="00000000" w14:paraId="00000099">
      <w:pPr>
        <w:spacing w:after="200" w:lineRule="auto"/>
        <w:rPr/>
      </w:pPr>
      <w:r w:rsidDel="00000000" w:rsidR="00000000" w:rsidRPr="00000000">
        <w:rPr>
          <w:rtl w:val="0"/>
        </w:rPr>
        <w:t xml:space="preserve">Naturopaths do not view genes as our destiny. Instead, they see them as a part of the equation that, when combined with our lifestyle and environment, determines our health outcomes. This view aligns with the emerging field of personalized medicine, which seeks to tailor medical treatment to the individual characteristics of each patient.</w:t>
      </w:r>
    </w:p>
    <w:p w:rsidR="00000000" w:rsidDel="00000000" w:rsidP="00000000" w:rsidRDefault="00000000" w:rsidRPr="00000000" w14:paraId="0000009A">
      <w:pPr>
        <w:pStyle w:val="Heading3"/>
        <w:spacing w:after="200" w:lineRule="auto"/>
        <w:rPr/>
      </w:pPr>
      <w:bookmarkStart w:colFirst="0" w:colLast="0" w:name="_flauz1xh2ul3" w:id="29"/>
      <w:bookmarkEnd w:id="29"/>
      <w:r w:rsidDel="00000000" w:rsidR="00000000" w:rsidRPr="00000000">
        <w:rPr>
          <w:rtl w:val="0"/>
        </w:rPr>
        <w:t xml:space="preserve">Practical Applications in Naturopathy</w:t>
      </w:r>
    </w:p>
    <w:p w:rsidR="00000000" w:rsidDel="00000000" w:rsidP="00000000" w:rsidRDefault="00000000" w:rsidRPr="00000000" w14:paraId="0000009B">
      <w:pPr>
        <w:spacing w:after="200" w:lineRule="auto"/>
        <w:rPr/>
      </w:pPr>
      <w:r w:rsidDel="00000000" w:rsidR="00000000" w:rsidRPr="00000000">
        <w:rPr>
          <w:rtl w:val="0"/>
        </w:rPr>
        <w:t xml:space="preserve">The practical applications of understanding gene expression in the practice of naturopathy are vast and multifaceted. Here are some key ways this knowledge can inform a naturopath's approach:</w:t>
      </w:r>
    </w:p>
    <w:p w:rsidR="00000000" w:rsidDel="00000000" w:rsidP="00000000" w:rsidRDefault="00000000" w:rsidRPr="00000000" w14:paraId="0000009C">
      <w:pPr>
        <w:spacing w:after="200" w:lineRule="auto"/>
        <w:rPr/>
      </w:pPr>
      <w:r w:rsidDel="00000000" w:rsidR="00000000" w:rsidRPr="00000000">
        <w:rPr>
          <w:b w:val="1"/>
          <w:rtl w:val="0"/>
        </w:rPr>
        <w:t xml:space="preserve">Individualized Nutritional Advice:</w:t>
      </w:r>
      <w:r w:rsidDel="00000000" w:rsidR="00000000" w:rsidRPr="00000000">
        <w:rPr>
          <w:rtl w:val="0"/>
        </w:rPr>
        <w:t xml:space="preserve"> With an understanding of how diet influences gene expression, naturopaths can give personalized nutritional advice to their clients. For example, if a client has a genetic predisposition to high cholesterol, the practitioner can recommend dietary changes that could help regulate the expression of genes involved in cholesterol metabolism.</w:t>
      </w:r>
    </w:p>
    <w:p w:rsidR="00000000" w:rsidDel="00000000" w:rsidP="00000000" w:rsidRDefault="00000000" w:rsidRPr="00000000" w14:paraId="0000009D">
      <w:pPr>
        <w:spacing w:after="200" w:lineRule="auto"/>
        <w:rPr/>
      </w:pPr>
      <w:r w:rsidDel="00000000" w:rsidR="00000000" w:rsidRPr="00000000">
        <w:rPr>
          <w:b w:val="1"/>
          <w:rtl w:val="0"/>
        </w:rPr>
        <w:t xml:space="preserve">Lifestyle Modification:</w:t>
      </w:r>
      <w:r w:rsidDel="00000000" w:rsidR="00000000" w:rsidRPr="00000000">
        <w:rPr>
          <w:rtl w:val="0"/>
        </w:rPr>
        <w:t xml:space="preserve"> Knowledge about how stress, physical activity, sleep, and other lifestyle factors affect gene expression can guide naturopaths in advising their clients on lifestyle modifications.</w:t>
      </w:r>
    </w:p>
    <w:p w:rsidR="00000000" w:rsidDel="00000000" w:rsidP="00000000" w:rsidRDefault="00000000" w:rsidRPr="00000000" w14:paraId="0000009E">
      <w:pPr>
        <w:spacing w:after="200" w:lineRule="auto"/>
        <w:rPr/>
      </w:pPr>
      <w:r w:rsidDel="00000000" w:rsidR="00000000" w:rsidRPr="00000000">
        <w:rPr>
          <w:b w:val="1"/>
          <w:rtl w:val="0"/>
        </w:rPr>
        <w:t xml:space="preserve">Client Education</w:t>
      </w:r>
      <w:r w:rsidDel="00000000" w:rsidR="00000000" w:rsidRPr="00000000">
        <w:rPr>
          <w:rtl w:val="0"/>
        </w:rPr>
        <w:t xml:space="preserve">: By explaining to clients how their lifestyle choices can influence their gene expression and, consequently, their health, naturopaths can empower them to take control of their health. The understanding that we are not merely victims of our genetic makeup can be a powerful motivator for individuals to make healthier choices.</w:t>
      </w:r>
    </w:p>
    <w:p w:rsidR="00000000" w:rsidDel="00000000" w:rsidP="00000000" w:rsidRDefault="00000000" w:rsidRPr="00000000" w14:paraId="0000009F">
      <w:pPr>
        <w:spacing w:after="200" w:lineRule="auto"/>
        <w:rPr/>
      </w:pPr>
      <w:r w:rsidDel="00000000" w:rsidR="00000000" w:rsidRPr="00000000">
        <w:rPr>
          <w:b w:val="1"/>
          <w:rtl w:val="0"/>
        </w:rPr>
        <w:t xml:space="preserve">Complementary Therapies:</w:t>
      </w:r>
      <w:r w:rsidDel="00000000" w:rsidR="00000000" w:rsidRPr="00000000">
        <w:rPr>
          <w:rtl w:val="0"/>
        </w:rPr>
        <w:t xml:space="preserve"> Certain complementary therapies, such as yoga and meditation, have been shown to influence gene expression, particularly in ways that counteract the effects of stress. Naturopaths, understanding the impact these practices can have at a cellular level, can recommend such therapies to clients dealing with high stress, anxiety, or other health conditions.</w:t>
      </w:r>
    </w:p>
    <w:p w:rsidR="00000000" w:rsidDel="00000000" w:rsidP="00000000" w:rsidRDefault="00000000" w:rsidRPr="00000000" w14:paraId="000000A0">
      <w:pPr>
        <w:pStyle w:val="Heading3"/>
        <w:spacing w:after="200" w:lineRule="auto"/>
        <w:rPr/>
      </w:pPr>
      <w:bookmarkStart w:colFirst="0" w:colLast="0" w:name="_bnwvkcixgm2p" w:id="30"/>
      <w:bookmarkEnd w:id="30"/>
      <w:r w:rsidDel="00000000" w:rsidR="00000000" w:rsidRPr="00000000">
        <w:rPr>
          <w:rtl w:val="0"/>
        </w:rPr>
        <w:t xml:space="preserve">Epigenetics and Future of Naturopathy</w:t>
      </w:r>
    </w:p>
    <w:p w:rsidR="00000000" w:rsidDel="00000000" w:rsidP="00000000" w:rsidRDefault="00000000" w:rsidRPr="00000000" w14:paraId="000000A1">
      <w:pPr>
        <w:spacing w:after="200" w:lineRule="auto"/>
        <w:rPr/>
      </w:pPr>
      <w:r w:rsidDel="00000000" w:rsidR="00000000" w:rsidRPr="00000000">
        <w:rPr>
          <w:rtl w:val="0"/>
        </w:rPr>
        <w:t xml:space="preserve">Epigenetics is a rapidly expanding field that is reshaping our understanding of health and disease. The fact that our genes are not our destiny and that we can influence their activity through our lifestyle choices holds great promise for the future of healthcare, including naturopathy.</w:t>
      </w:r>
    </w:p>
    <w:p w:rsidR="00000000" w:rsidDel="00000000" w:rsidP="00000000" w:rsidRDefault="00000000" w:rsidRPr="00000000" w14:paraId="000000A2">
      <w:pPr>
        <w:spacing w:after="200" w:lineRule="auto"/>
        <w:rPr/>
      </w:pPr>
      <w:r w:rsidDel="00000000" w:rsidR="00000000" w:rsidRPr="00000000">
        <w:rPr>
          <w:rtl w:val="0"/>
        </w:rPr>
        <w:t xml:space="preserve">In the future, we might see more naturopaths incorporating genetic testing and epigenetic analysis into their practice. This could allow them to offer even more personalized and effective care. For example, genetic and epigenetic testing could identify specific genes that are being overexpressed or underexpressed, guiding the naturopath in designing targeted lifestyle interventions to help rebalance gene activity.</w:t>
      </w:r>
    </w:p>
    <w:p w:rsidR="00000000" w:rsidDel="00000000" w:rsidP="00000000" w:rsidRDefault="00000000" w:rsidRPr="00000000" w14:paraId="000000A3">
      <w:pPr>
        <w:pStyle w:val="Heading3"/>
        <w:spacing w:after="200" w:lineRule="auto"/>
        <w:rPr/>
      </w:pPr>
      <w:bookmarkStart w:colFirst="0" w:colLast="0" w:name="_46ghpmo4zmhh" w:id="31"/>
      <w:bookmarkEnd w:id="31"/>
      <w:r w:rsidDel="00000000" w:rsidR="00000000" w:rsidRPr="00000000">
        <w:rPr>
          <w:rtl w:val="0"/>
        </w:rPr>
        <w:t xml:space="preserve">Understanding Exceptions and Complex Scenarios</w:t>
      </w:r>
    </w:p>
    <w:p w:rsidR="00000000" w:rsidDel="00000000" w:rsidP="00000000" w:rsidRDefault="00000000" w:rsidRPr="00000000" w14:paraId="000000A4">
      <w:pPr>
        <w:spacing w:after="200" w:lineRule="auto"/>
        <w:rPr/>
      </w:pPr>
      <w:r w:rsidDel="00000000" w:rsidR="00000000" w:rsidRPr="00000000">
        <w:rPr>
          <w:rtl w:val="0"/>
        </w:rPr>
        <w:t xml:space="preserve">While lifestyle changes can influence gene expression and contribute to better health outcomes, it's essential to understand that this is not a cure-all solution. Some individuals may have genetic mutations that result in the overexpression or underexpression of specific genes, leading to certain health conditions. In such cases, lifestyle modifications may help manage the condition but may not entirely mitigate the genetic risk.</w:t>
      </w:r>
    </w:p>
    <w:p w:rsidR="00000000" w:rsidDel="00000000" w:rsidP="00000000" w:rsidRDefault="00000000" w:rsidRPr="00000000" w14:paraId="000000A5">
      <w:pPr>
        <w:spacing w:after="200" w:lineRule="auto"/>
        <w:rPr/>
      </w:pPr>
      <w:r w:rsidDel="00000000" w:rsidR="00000000" w:rsidRPr="00000000">
        <w:rPr>
          <w:rtl w:val="0"/>
        </w:rPr>
        <w:t xml:space="preserve">Additionally, there are complex scenarios where multiple genes, environmental factors, and lifestyle habits interact to influence health outcomes. Understanding these interactions requires a deep knowledge of genetics, epigenetics, and the individual's unique circumstances and lifestyle habits.</w:t>
      </w:r>
    </w:p>
    <w:p w:rsidR="00000000" w:rsidDel="00000000" w:rsidP="00000000" w:rsidRDefault="00000000" w:rsidRPr="00000000" w14:paraId="000000A6">
      <w:pPr>
        <w:spacing w:after="200" w:lineRule="auto"/>
        <w:rPr/>
      </w:pPr>
      <w:r w:rsidDel="00000000" w:rsidR="00000000" w:rsidRPr="00000000">
        <w:rPr>
          <w:rtl w:val="0"/>
        </w:rPr>
        <w:t xml:space="preserve">Case Studies Illustrating Gene Expression and Lifestyle</w:t>
      </w:r>
    </w:p>
    <w:p w:rsidR="00000000" w:rsidDel="00000000" w:rsidP="00000000" w:rsidRDefault="00000000" w:rsidRPr="00000000" w14:paraId="000000A7">
      <w:pPr>
        <w:spacing w:after="200" w:lineRule="auto"/>
        <w:rPr/>
      </w:pPr>
      <w:r w:rsidDel="00000000" w:rsidR="00000000" w:rsidRPr="00000000">
        <w:rPr>
          <w:rtl w:val="0"/>
        </w:rPr>
        <w:t xml:space="preserve">To better understand the role of gene expression and lifestyle in naturopathic practice, let's examine two case studies:</w:t>
      </w:r>
    </w:p>
    <w:p w:rsidR="00000000" w:rsidDel="00000000" w:rsidP="00000000" w:rsidRDefault="00000000" w:rsidRPr="00000000" w14:paraId="000000A8">
      <w:pPr>
        <w:pStyle w:val="Heading4"/>
        <w:spacing w:after="200" w:lineRule="auto"/>
        <w:rPr/>
      </w:pPr>
      <w:bookmarkStart w:colFirst="0" w:colLast="0" w:name="_7nzlgtve78yn" w:id="32"/>
      <w:bookmarkEnd w:id="32"/>
      <w:r w:rsidDel="00000000" w:rsidR="00000000" w:rsidRPr="00000000">
        <w:rPr>
          <w:rtl w:val="0"/>
        </w:rPr>
        <w:t xml:space="preserve">Case Study 1: Managing Inflammation with Nutrition</w:t>
      </w:r>
    </w:p>
    <w:p w:rsidR="00000000" w:rsidDel="00000000" w:rsidP="00000000" w:rsidRDefault="00000000" w:rsidRPr="00000000" w14:paraId="000000A9">
      <w:pPr>
        <w:spacing w:after="200" w:lineRule="auto"/>
        <w:rPr/>
      </w:pPr>
      <w:r w:rsidDel="00000000" w:rsidR="00000000" w:rsidRPr="00000000">
        <w:rPr>
          <w:rtl w:val="0"/>
        </w:rPr>
        <w:t xml:space="preserve">Consider the case of a 45-year-old woman named Mary who came to a naturopathic clinic complaining of chronic joint pain and fatigue. Her conventional medical tests were normal, but she was clearly not feeling well. After a comprehensive assessment, her naturopath suggested that her symptoms might be due to inflammation possibly driven by her diet.</w:t>
      </w:r>
    </w:p>
    <w:p w:rsidR="00000000" w:rsidDel="00000000" w:rsidP="00000000" w:rsidRDefault="00000000" w:rsidRPr="00000000" w14:paraId="000000AA">
      <w:pPr>
        <w:spacing w:after="200" w:lineRule="auto"/>
        <w:rPr/>
      </w:pPr>
      <w:r w:rsidDel="00000000" w:rsidR="00000000" w:rsidRPr="00000000">
        <w:rPr>
          <w:rtl w:val="0"/>
        </w:rPr>
        <w:t xml:space="preserve">Mary's naturopath recommended a diet rich in omega-3 fatty acids, found in foods like fatty fish and flaxseeds, and abundant in fruits and vegetables. These nutrients are known to upregulate genes associated with anti-inflammatory responses and downregulate genes associated with inflammation. After six weeks of following the dietary plan, Mary reported a significant decrease in her joint pain and an increase in her energy levels.</w:t>
      </w:r>
    </w:p>
    <w:p w:rsidR="00000000" w:rsidDel="00000000" w:rsidP="00000000" w:rsidRDefault="00000000" w:rsidRPr="00000000" w14:paraId="000000AB">
      <w:pPr>
        <w:pStyle w:val="Heading4"/>
        <w:spacing w:after="200" w:lineRule="auto"/>
        <w:rPr/>
      </w:pPr>
      <w:bookmarkStart w:colFirst="0" w:colLast="0" w:name="_dhbs7glka93x" w:id="33"/>
      <w:bookmarkEnd w:id="33"/>
      <w:r w:rsidDel="00000000" w:rsidR="00000000" w:rsidRPr="00000000">
        <w:rPr>
          <w:rtl w:val="0"/>
        </w:rPr>
        <w:t xml:space="preserve">Case Study 2: Physical Activity and Gene Expression</w:t>
      </w:r>
    </w:p>
    <w:p w:rsidR="00000000" w:rsidDel="00000000" w:rsidP="00000000" w:rsidRDefault="00000000" w:rsidRPr="00000000" w14:paraId="000000AC">
      <w:pPr>
        <w:spacing w:after="200" w:lineRule="auto"/>
        <w:rPr/>
      </w:pPr>
      <w:r w:rsidDel="00000000" w:rsidR="00000000" w:rsidRPr="00000000">
        <w:rPr>
          <w:rtl w:val="0"/>
        </w:rPr>
        <w:t xml:space="preserve">John, a 55-year-old man with a family history of type 2 diabetes, sought naturopathic advice to reduce his risk. His naturopath recommended regular physical activity, which can influence genes associated with insulin sensitivity and fat metabolism. After adopting a regular exercise routine, John's blood sugar levels improved, and he lost weight, reducing his risk for developing diabetes.</w:t>
      </w:r>
    </w:p>
    <w:p w:rsidR="00000000" w:rsidDel="00000000" w:rsidP="00000000" w:rsidRDefault="00000000" w:rsidRPr="00000000" w14:paraId="000000AD">
      <w:pPr>
        <w:spacing w:after="200" w:lineRule="auto"/>
        <w:rPr/>
      </w:pPr>
      <w:r w:rsidDel="00000000" w:rsidR="00000000" w:rsidRPr="00000000">
        <w:rPr>
          <w:rtl w:val="0"/>
        </w:rPr>
        <w:t xml:space="preserve">These case studies illustrate the practical application of gene expression knowledge in naturopathic practice.</w:t>
      </w:r>
    </w:p>
    <w:p w:rsidR="00000000" w:rsidDel="00000000" w:rsidP="00000000" w:rsidRDefault="00000000" w:rsidRPr="00000000" w14:paraId="000000AE">
      <w:pPr>
        <w:pStyle w:val="Heading3"/>
        <w:spacing w:after="200" w:lineRule="auto"/>
        <w:rPr/>
      </w:pPr>
      <w:bookmarkStart w:colFirst="0" w:colLast="0" w:name="_67095xmm4uvo" w:id="34"/>
      <w:bookmarkEnd w:id="34"/>
      <w:r w:rsidDel="00000000" w:rsidR="00000000" w:rsidRPr="00000000">
        <w:rPr>
          <w:rtl w:val="0"/>
        </w:rPr>
        <w:t xml:space="preserve">Gene Expression and Naturopathic Modalities</w:t>
      </w:r>
    </w:p>
    <w:p w:rsidR="00000000" w:rsidDel="00000000" w:rsidP="00000000" w:rsidRDefault="00000000" w:rsidRPr="00000000" w14:paraId="000000AF">
      <w:pPr>
        <w:spacing w:after="200" w:lineRule="auto"/>
        <w:rPr/>
      </w:pPr>
      <w:r w:rsidDel="00000000" w:rsidR="00000000" w:rsidRPr="00000000">
        <w:rPr>
          <w:rtl w:val="0"/>
        </w:rPr>
        <w:t xml:space="preserve">Naturopathic practice includes various modalities, such as nutrition, botanical medicine, homeopathy, </w:t>
      </w:r>
      <w:commentRangeStart w:id="0"/>
      <w:commentRangeStart w:id="1"/>
      <w:commentRangeStart w:id="2"/>
      <w:commentRangeStart w:id="3"/>
      <w:r w:rsidDel="00000000" w:rsidR="00000000" w:rsidRPr="00000000">
        <w:rPr>
          <w:rtl w:val="0"/>
        </w:rPr>
        <w:t xml:space="preserve">physical medicine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lifestyle counseling, and more. Each of these modalities can influence gene expression in different ways:</w:t>
      </w:r>
    </w:p>
    <w:p w:rsidR="00000000" w:rsidDel="00000000" w:rsidP="00000000" w:rsidRDefault="00000000" w:rsidRPr="00000000" w14:paraId="000000B0">
      <w:pPr>
        <w:spacing w:after="200" w:lineRule="auto"/>
        <w:rPr/>
      </w:pPr>
      <w:r w:rsidDel="00000000" w:rsidR="00000000" w:rsidRPr="00000000">
        <w:rPr>
          <w:b w:val="1"/>
          <w:rtl w:val="0"/>
        </w:rPr>
        <w:t xml:space="preserve">Nutrition:</w:t>
      </w:r>
      <w:r w:rsidDel="00000000" w:rsidR="00000000" w:rsidRPr="00000000">
        <w:rPr>
          <w:rtl w:val="0"/>
        </w:rPr>
        <w:t xml:space="preserve"> Different nutrients can influence the expression of different genes. For example, omega-3 fatty acids can upregulate genes associated with anti-inflammatory responses. Foods high in antioxidants, like fruits and vegetables, can influence genes associated with detoxification and oxidative stress.</w:t>
      </w:r>
    </w:p>
    <w:p w:rsidR="00000000" w:rsidDel="00000000" w:rsidP="00000000" w:rsidRDefault="00000000" w:rsidRPr="00000000" w14:paraId="000000B1">
      <w:pPr>
        <w:spacing w:after="200" w:lineRule="auto"/>
        <w:rPr/>
      </w:pPr>
      <w:r w:rsidDel="00000000" w:rsidR="00000000" w:rsidRPr="00000000">
        <w:rPr>
          <w:b w:val="1"/>
          <w:rtl w:val="0"/>
        </w:rPr>
        <w:t xml:space="preserve">Botanical Medicine:</w:t>
      </w:r>
      <w:r w:rsidDel="00000000" w:rsidR="00000000" w:rsidRPr="00000000">
        <w:rPr>
          <w:rtl w:val="0"/>
        </w:rPr>
        <w:t xml:space="preserve"> Certain plants contain phytochemicals that can influence gene expression. For instance, curcumin, a compound found in turmeric, can influence genes associated with inflammation and cellular growth.</w:t>
      </w:r>
    </w:p>
    <w:p w:rsidR="00000000" w:rsidDel="00000000" w:rsidP="00000000" w:rsidRDefault="00000000" w:rsidRPr="00000000" w14:paraId="000000B2">
      <w:pPr>
        <w:spacing w:after="200" w:lineRule="auto"/>
        <w:rPr>
          <w:ins w:author="Justin Delli Colli" w:id="0" w:date="2023-07-04T17:32:52Z"/>
        </w:rPr>
      </w:pPr>
      <w:ins w:author="Justin Delli Colli" w:id="0" w:date="2023-07-04T17:32:52Z">
        <w:commentRangeStart w:id="4"/>
        <w:r w:rsidDel="00000000" w:rsidR="00000000" w:rsidRPr="00000000">
          <w:rPr>
            <w:rtl w:val="0"/>
          </w:rPr>
          <w:t xml:space="preserve">Physical Medicine: </w:t>
        </w:r>
        <w:r w:rsidDel="00000000" w:rsidR="00000000" w:rsidRPr="00000000">
          <w:rPr>
            <w:rtl w:val="0"/>
          </w:rPr>
          <w:t xml:space="preserve">The realm of physical medicine is broad, encompassing practices such as hydrotherapy, massage, heat and cold therapy, and more. These therapies work with the body's natural processes to manipulate gene expression. Whether it's improving circulation through heat and cold therapy, relieving muscle tension via massage, or enhancing overall wellbeing with hydrotherapy, physical medicine taps into the body's intrinsic healing mechanisms to influence genes associated with various bodily functions and processes.</w:t>
        </w:r>
      </w:ins>
    </w:p>
    <w:p w:rsidR="00000000" w:rsidDel="00000000" w:rsidP="00000000" w:rsidRDefault="00000000" w:rsidRPr="00000000" w14:paraId="000000B3">
      <w:pPr>
        <w:spacing w:after="200" w:lineRule="auto"/>
        <w:rPr>
          <w:ins w:author="Justin Delli Colli" w:id="0" w:date="2023-07-04T17:32:52Z"/>
        </w:rPr>
      </w:pPr>
      <w:ins w:author="Justin Delli Colli" w:id="0" w:date="2023-07-04T17:32:52Z">
        <w:r w:rsidDel="00000000" w:rsidR="00000000" w:rsidRPr="00000000">
          <w:rPr>
            <w:rtl w:val="0"/>
          </w:rPr>
          <w:t xml:space="preserve">Lifestyle Counseling: </w:t>
        </w:r>
        <w:r w:rsidDel="00000000" w:rsidR="00000000" w:rsidRPr="00000000">
          <w:rPr>
            <w:rtl w:val="0"/>
          </w:rPr>
          <w:t xml:space="preserve">Beyond mere counseling, lifestyle modifications encompass a variety of factors - stress management, sleep hygiene, toxin exposure reduction, and the incorporation of regular physical activity. Exercise, a significant aspect of lifestyle counseling, is a potent influencer of gene expression. Consistent exercise can modify genes tied to muscle growth, fat metabolism, and insulin sensitivity. Equally, factors such as stress and sleep have profound effects on gene expression. Guiding clients to manage these aspects effectively forms a pivotal component of naturopathic care.</w:t>
        </w:r>
      </w:ins>
    </w:p>
    <w:p w:rsidR="00000000" w:rsidDel="00000000" w:rsidP="00000000" w:rsidRDefault="00000000" w:rsidRPr="00000000" w14:paraId="000000B4">
      <w:pPr>
        <w:spacing w:after="200" w:lineRule="auto"/>
        <w:rPr>
          <w:del w:author="Justin Delli Colli" w:id="0" w:date="2023-07-04T17:32:52Z"/>
        </w:rPr>
      </w:pPr>
      <w:del w:author="Justin Delli Colli" w:id="0" w:date="2023-07-04T17:32:52Z">
        <w:commentRangeEnd w:id="4"/>
        <w:r w:rsidDel="00000000" w:rsidR="00000000" w:rsidRPr="00000000">
          <w:commentReference w:id="4"/>
        </w:r>
        <w:r w:rsidDel="00000000" w:rsidR="00000000" w:rsidRPr="00000000">
          <w:rPr>
            <w:b w:val="1"/>
            <w:rtl w:val="0"/>
          </w:rPr>
          <w:delText xml:space="preserve">Physical Medicine</w:delText>
        </w:r>
        <w:r w:rsidDel="00000000" w:rsidR="00000000" w:rsidRPr="00000000">
          <w:rPr>
            <w:rtl w:val="0"/>
          </w:rPr>
          <w:delText xml:space="preserve">: Exercise is a powerful influencer of gene expression. Regular physical activity can influence genes associated with muscle growth, fat metabolism, and insulin sensitivity.</w:delText>
        </w:r>
      </w:del>
    </w:p>
    <w:p w:rsidR="00000000" w:rsidDel="00000000" w:rsidP="00000000" w:rsidRDefault="00000000" w:rsidRPr="00000000" w14:paraId="000000B5">
      <w:pPr>
        <w:spacing w:after="200" w:lineRule="auto"/>
        <w:rPr>
          <w:b w:val="1"/>
          <w:rPrChange w:author="Justin Delli Colli" w:id="1" w:date="2023-07-04T17:32:52Z">
            <w:rPr/>
          </w:rPrChange>
        </w:rPr>
      </w:pPr>
      <w:del w:author="Justin Delli Colli" w:id="0" w:date="2023-07-04T17:32:52Z">
        <w:r w:rsidDel="00000000" w:rsidR="00000000" w:rsidRPr="00000000">
          <w:rPr>
            <w:b w:val="1"/>
            <w:rtl w:val="0"/>
          </w:rPr>
          <w:delText xml:space="preserve">Lifestyle Counseling:</w:delText>
        </w:r>
        <w:r w:rsidDel="00000000" w:rsidR="00000000" w:rsidRPr="00000000">
          <w:rPr>
            <w:rtl w:val="0"/>
          </w:rPr>
          <w:delText xml:space="preserve"> Lifestyle factors such as stress, sleep, and exposure to toxins can all influence gene expression. Counseling clients on managing these factors is a key component of naturopathic care.</w:delText>
        </w:r>
      </w:del>
      <w:r w:rsidDel="00000000" w:rsidR="00000000" w:rsidRPr="00000000">
        <w:rPr>
          <w:rtl w:val="0"/>
        </w:rPr>
      </w:r>
    </w:p>
    <w:p w:rsidR="00000000" w:rsidDel="00000000" w:rsidP="00000000" w:rsidRDefault="00000000" w:rsidRPr="00000000" w14:paraId="000000B6">
      <w:pPr>
        <w:pStyle w:val="Heading3"/>
        <w:spacing w:after="200" w:lineRule="auto"/>
        <w:rPr/>
      </w:pPr>
      <w:bookmarkStart w:colFirst="0" w:colLast="0" w:name="_89e6abrp3tky" w:id="35"/>
      <w:bookmarkEnd w:id="35"/>
      <w:r w:rsidDel="00000000" w:rsidR="00000000" w:rsidRPr="00000000">
        <w:rPr>
          <w:rtl w:val="0"/>
        </w:rPr>
        <w:t xml:space="preserve">The Promise of Epigenetics in Naturopathic Practice</w:t>
      </w:r>
    </w:p>
    <w:p w:rsidR="00000000" w:rsidDel="00000000" w:rsidP="00000000" w:rsidRDefault="00000000" w:rsidRPr="00000000" w14:paraId="000000B7">
      <w:pPr>
        <w:spacing w:after="200" w:lineRule="auto"/>
        <w:rPr/>
      </w:pPr>
      <w:r w:rsidDel="00000000" w:rsidR="00000000" w:rsidRPr="00000000">
        <w:rPr>
          <w:rtl w:val="0"/>
        </w:rPr>
        <w:t xml:space="preserve">Epigenetics holds great promise for the future of naturopathic practice. Understanding how lifestyle factors can influence gene expression provides a scientific basis for many naturopathic treatments. It also opens up new possibilities for personalized care.</w:t>
      </w:r>
    </w:p>
    <w:p w:rsidR="00000000" w:rsidDel="00000000" w:rsidP="00000000" w:rsidRDefault="00000000" w:rsidRPr="00000000" w14:paraId="000000B8">
      <w:pPr>
        <w:spacing w:after="200" w:lineRule="auto"/>
        <w:rPr/>
      </w:pPr>
      <w:r w:rsidDel="00000000" w:rsidR="00000000" w:rsidRPr="00000000">
        <w:rPr>
          <w:rtl w:val="0"/>
        </w:rPr>
        <w:t xml:space="preserve">For instance, naturopaths could use genetic and epigenetic testing to better understand a client's unique health risks and tailor treatments accordingly. They could also use this information to monitor a client's progress and adjust treatments as needed.</w:t>
      </w:r>
    </w:p>
    <w:p w:rsidR="00000000" w:rsidDel="00000000" w:rsidP="00000000" w:rsidRDefault="00000000" w:rsidRPr="00000000" w14:paraId="000000B9">
      <w:pPr>
        <w:spacing w:after="200" w:lineRule="auto"/>
        <w:rPr/>
      </w:pPr>
      <w:r w:rsidDel="00000000" w:rsidR="00000000" w:rsidRPr="00000000">
        <w:rPr>
          <w:rtl w:val="0"/>
        </w:rPr>
        <w:t xml:space="preserve">Moreover, as our understanding of epigenetics continues to evolve, so too will the tools available to naturopaths. We can expect to see more research on how different natural therapies influence gene expression, leading to new and more effective treatments.</w:t>
      </w:r>
    </w:p>
    <w:p w:rsidR="00000000" w:rsidDel="00000000" w:rsidP="00000000" w:rsidRDefault="00000000" w:rsidRPr="00000000" w14:paraId="000000BA">
      <w:pPr>
        <w:spacing w:after="200" w:lineRule="auto"/>
        <w:rPr/>
      </w:pPr>
      <w:r w:rsidDel="00000000" w:rsidR="00000000" w:rsidRPr="00000000">
        <w:rPr>
          <w:rtl w:val="0"/>
        </w:rPr>
        <w:t xml:space="preserve">In conclusion, understanding gene expression and its influence on health is an essential aspect of modern naturopathic practice. It provides a scientific basis for many traditional naturopathic therapies and opens up exciting new possibilities for personalized care. By staying informed about the latest research in this field, naturopaths can provide the most effective and individualized care to their clients.</w:t>
      </w:r>
    </w:p>
    <w:p w:rsidR="00000000" w:rsidDel="00000000" w:rsidP="00000000" w:rsidRDefault="00000000" w:rsidRPr="00000000" w14:paraId="000000BB">
      <w:pPr>
        <w:pStyle w:val="Heading2"/>
        <w:spacing w:after="200" w:lineRule="auto"/>
        <w:rPr/>
      </w:pPr>
      <w:bookmarkStart w:colFirst="0" w:colLast="0" w:name="_d4tdfrhqfrxq" w:id="36"/>
      <w:bookmarkEnd w:id="36"/>
      <w:r w:rsidDel="00000000" w:rsidR="00000000" w:rsidRPr="00000000">
        <w:rPr>
          <w:rtl w:val="0"/>
        </w:rPr>
        <w:t xml:space="preserve">Immunity at the Cellular Level</w:t>
      </w:r>
    </w:p>
    <w:p w:rsidR="00000000" w:rsidDel="00000000" w:rsidP="00000000" w:rsidRDefault="00000000" w:rsidRPr="00000000" w14:paraId="000000BC">
      <w:pPr>
        <w:spacing w:after="200" w:lineRule="auto"/>
        <w:rPr/>
      </w:pPr>
      <w:r w:rsidDel="00000000" w:rsidR="00000000" w:rsidRPr="00000000">
        <w:rPr>
          <w:rtl w:val="0"/>
        </w:rPr>
        <w:t xml:space="preserve">The immune system, our body's intricate defense mechanism, protects us from a myriad of external threats like bacteria, viruses, and parasites, as well as internal threats like cancer. Immunity is not merely about the presence of certain cells; it involves a complex dance of cellular communication, movement, and response that relies on the perfect synchronization of many biological elements. This lesson explores the depths of cellular immunity, providing a robust understanding of its importance and implications in naturopathic practice.</w:t>
      </w:r>
    </w:p>
    <w:p w:rsidR="00000000" w:rsidDel="00000000" w:rsidP="00000000" w:rsidRDefault="00000000" w:rsidRPr="00000000" w14:paraId="000000BD">
      <w:pPr>
        <w:spacing w:after="200" w:lineRule="auto"/>
        <w:rPr/>
      </w:pPr>
      <w:r w:rsidDel="00000000" w:rsidR="00000000" w:rsidRPr="00000000">
        <w:rPr>
          <w:rtl w:val="0"/>
        </w:rPr>
        <w:t xml:space="preserve">Understanding immunity at the cellular level helps naturopaths develop strategies to enhance the body's innate healing capabilities, equipping them to guide their clients towards improved health and resilience. This understanding allows them to evaluate the immune system's strength and functionality, and to create personalized treatment plans addressing any identified weaknesses. Additionally, naturopaths can provide clients with the tools and knowledge to make lifestyle choices that strengthen their immune systems, further empowering them on their journey towards optimal health.</w:t>
      </w:r>
    </w:p>
    <w:p w:rsidR="00000000" w:rsidDel="00000000" w:rsidP="00000000" w:rsidRDefault="00000000" w:rsidRPr="00000000" w14:paraId="000000BE">
      <w:pPr>
        <w:pStyle w:val="Heading3"/>
        <w:spacing w:after="200" w:lineRule="auto"/>
        <w:rPr/>
      </w:pPr>
      <w:bookmarkStart w:colFirst="0" w:colLast="0" w:name="_ilr14skpw3dc" w:id="37"/>
      <w:bookmarkEnd w:id="37"/>
      <w:r w:rsidDel="00000000" w:rsidR="00000000" w:rsidRPr="00000000">
        <w:rPr>
          <w:rtl w:val="0"/>
        </w:rPr>
        <w:t xml:space="preserve">A Closer Look at the Immune System</w:t>
      </w:r>
    </w:p>
    <w:p w:rsidR="00000000" w:rsidDel="00000000" w:rsidP="00000000" w:rsidRDefault="00000000" w:rsidRPr="00000000" w14:paraId="000000BF">
      <w:pPr>
        <w:spacing w:after="200" w:lineRule="auto"/>
        <w:rPr/>
      </w:pPr>
      <w:r w:rsidDel="00000000" w:rsidR="00000000" w:rsidRPr="00000000">
        <w:rPr>
          <w:rtl w:val="0"/>
        </w:rPr>
        <w:t xml:space="preserve">The immune system comprises two intertwined components: innate and adaptive immunity. The innate immune system is the body's first line of defense. It acts rapidly, utilizing a set of cells and proteins that identify and respond to common features of pathogens, such as certain molecular patterns found in bacteria. This component of the immune system includes physical barriers like skin, mucous membranes, and cells like macrophages and neutrophils that ingest and destroy pathogens.</w:t>
      </w:r>
    </w:p>
    <w:p w:rsidR="00000000" w:rsidDel="00000000" w:rsidP="00000000" w:rsidRDefault="00000000" w:rsidRPr="00000000" w14:paraId="000000C0">
      <w:pPr>
        <w:spacing w:after="200" w:lineRule="auto"/>
        <w:rPr/>
      </w:pPr>
      <w:r w:rsidDel="00000000" w:rsidR="00000000" w:rsidRPr="00000000">
        <w:rPr>
          <w:rtl w:val="0"/>
        </w:rPr>
        <w:t xml:space="preserve">On the other hand, the adaptive immune system is slower to respond but highly specialized. It utilizes T and B lymphocytes, which have the remarkable ability to remember previous encounters with specific pathogens, allowing for a more rapid and effective response upon subsequent exposures.</w:t>
      </w:r>
    </w:p>
    <w:p w:rsidR="00000000" w:rsidDel="00000000" w:rsidP="00000000" w:rsidRDefault="00000000" w:rsidRPr="00000000" w14:paraId="000000C1">
      <w:pPr>
        <w:pStyle w:val="Heading4"/>
        <w:spacing w:after="200" w:lineRule="auto"/>
        <w:rPr/>
      </w:pPr>
      <w:bookmarkStart w:colFirst="0" w:colLast="0" w:name="_3bz0c6l0c4d9" w:id="38"/>
      <w:bookmarkEnd w:id="38"/>
      <w:r w:rsidDel="00000000" w:rsidR="00000000" w:rsidRPr="00000000">
        <w:rPr>
          <w:rtl w:val="0"/>
        </w:rPr>
        <w:t xml:space="preserve">Immune Cells and Their Roles</w:t>
      </w:r>
    </w:p>
    <w:p w:rsidR="00000000" w:rsidDel="00000000" w:rsidP="00000000" w:rsidRDefault="00000000" w:rsidRPr="00000000" w14:paraId="000000C2">
      <w:pPr>
        <w:spacing w:after="200" w:lineRule="auto"/>
        <w:rPr/>
      </w:pPr>
      <w:r w:rsidDel="00000000" w:rsidR="00000000" w:rsidRPr="00000000">
        <w:rPr>
          <w:b w:val="1"/>
          <w:rtl w:val="0"/>
        </w:rPr>
        <w:t xml:space="preserve">Neutrophils:</w:t>
      </w:r>
      <w:r w:rsidDel="00000000" w:rsidR="00000000" w:rsidRPr="00000000">
        <w:rPr>
          <w:rtl w:val="0"/>
        </w:rPr>
        <w:t xml:space="preserve"> These are the most abundant type of white blood cells and constitute the frontline defense in our innate immune system. Upon detection of a bacterial invasion, they swiftly move towards the site of infection, engulf the bacteria, and neutralize them using potent enzymes and reactive oxygen species. As a byproduct of this fierce battle, pus is formed, a thick fluid composed of dead neutrophils, tissue debris, and destroyed bacteria.</w:t>
      </w:r>
    </w:p>
    <w:p w:rsidR="00000000" w:rsidDel="00000000" w:rsidP="00000000" w:rsidRDefault="00000000" w:rsidRPr="00000000" w14:paraId="000000C3">
      <w:pPr>
        <w:spacing w:after="200" w:lineRule="auto"/>
        <w:rPr/>
      </w:pPr>
      <w:r w:rsidDel="00000000" w:rsidR="00000000" w:rsidRPr="00000000">
        <w:rPr>
          <w:b w:val="1"/>
          <w:rtl w:val="0"/>
        </w:rPr>
        <w:t xml:space="preserve">Macrophages:</w:t>
      </w:r>
      <w:r w:rsidDel="00000000" w:rsidR="00000000" w:rsidRPr="00000000">
        <w:rPr>
          <w:rtl w:val="0"/>
        </w:rPr>
        <w:t xml:space="preserve"> Originating from a type of white blood cell known as a monocyte, macrophages are larger phagocytic cells that can engulf and destroy not only pathogens but also dead or damaged cells in our body. They also play a crucial role in alerting the adaptive immune system by presenting bits of the pathogens they have ingested to T cells, thus initiating a more targeted immune response.</w:t>
      </w:r>
    </w:p>
    <w:p w:rsidR="00000000" w:rsidDel="00000000" w:rsidP="00000000" w:rsidRDefault="00000000" w:rsidRPr="00000000" w14:paraId="000000C4">
      <w:pPr>
        <w:spacing w:after="200" w:lineRule="auto"/>
        <w:rPr/>
      </w:pPr>
      <w:r w:rsidDel="00000000" w:rsidR="00000000" w:rsidRPr="00000000">
        <w:rPr>
          <w:b w:val="1"/>
          <w:rtl w:val="0"/>
        </w:rPr>
        <w:t xml:space="preserve">T cells:</w:t>
      </w:r>
      <w:r w:rsidDel="00000000" w:rsidR="00000000" w:rsidRPr="00000000">
        <w:rPr>
          <w:rtl w:val="0"/>
        </w:rPr>
        <w:t xml:space="preserve"> T cells, or T lymphocytes, are crucial components of the adaptive immune system. They mature in the thymus gland (hence the name "T cell") and come in several types. Helper T cells assist B cells in making antibodies and help activate cytotoxic T cells and macrophages. Cytotoxic T cells are capable of directly killing infected or cancerous cells. Regulatory T cells help control the immune response, preventing overactivity that can result in damage to our own cells.</w:t>
      </w:r>
    </w:p>
    <w:p w:rsidR="00000000" w:rsidDel="00000000" w:rsidP="00000000" w:rsidRDefault="00000000" w:rsidRPr="00000000" w14:paraId="000000C5">
      <w:pPr>
        <w:spacing w:after="200" w:lineRule="auto"/>
        <w:rPr/>
      </w:pPr>
      <w:r w:rsidDel="00000000" w:rsidR="00000000" w:rsidRPr="00000000">
        <w:rPr>
          <w:b w:val="1"/>
          <w:rtl w:val="0"/>
        </w:rPr>
        <w:t xml:space="preserve">B cells:</w:t>
      </w:r>
      <w:r w:rsidDel="00000000" w:rsidR="00000000" w:rsidRPr="00000000">
        <w:rPr>
          <w:rtl w:val="0"/>
        </w:rPr>
        <w:t xml:space="preserve"> B cells, or B lymphocytes, are responsible for producing antibodies. These antibodies recognize and bind to specific parts of a pathogen, tagging it for destruction by other immune cells or directly neutralizing its harmful effects. Some B cells, upon activation, transform into memory B cells, providing long-term immunity by remembering the specific pathogen and responding more rapidly and effectively upon re-encounter.</w:t>
      </w:r>
    </w:p>
    <w:p w:rsidR="00000000" w:rsidDel="00000000" w:rsidP="00000000" w:rsidRDefault="00000000" w:rsidRPr="00000000" w14:paraId="000000C6">
      <w:pPr>
        <w:spacing w:after="200" w:lineRule="auto"/>
        <w:rPr/>
      </w:pPr>
      <w:r w:rsidDel="00000000" w:rsidR="00000000" w:rsidRPr="00000000">
        <w:rPr>
          <w:b w:val="1"/>
          <w:rtl w:val="0"/>
        </w:rPr>
        <w:t xml:space="preserve">Natural Killer (NK) Cells:</w:t>
      </w:r>
      <w:r w:rsidDel="00000000" w:rsidR="00000000" w:rsidRPr="00000000">
        <w:rPr>
          <w:rtl w:val="0"/>
        </w:rPr>
        <w:t xml:space="preserve"> NK cells are unique lymphocytes that serve as a bridge between innate and adaptive immunity. They can recognize and kill a variety of abnormal cells without prior sensitization, including virally infected cells and cancer cells. NK cells also interact with other immune cells, such as dendritic cells and T cells, influencing the subsequent adaptive immune response.</w:t>
      </w:r>
    </w:p>
    <w:p w:rsidR="00000000" w:rsidDel="00000000" w:rsidP="00000000" w:rsidRDefault="00000000" w:rsidRPr="00000000" w14:paraId="000000C7">
      <w:pPr>
        <w:pStyle w:val="Heading4"/>
        <w:spacing w:after="200" w:lineRule="auto"/>
        <w:rPr/>
      </w:pPr>
      <w:bookmarkStart w:colFirst="0" w:colLast="0" w:name="_hd3tp1vmv8xu" w:id="39"/>
      <w:bookmarkEnd w:id="39"/>
      <w:r w:rsidDel="00000000" w:rsidR="00000000" w:rsidRPr="00000000">
        <w:rPr>
          <w:rtl w:val="0"/>
        </w:rPr>
        <w:t xml:space="preserve">Cytokines: The Immune System's Messengers</w:t>
      </w:r>
    </w:p>
    <w:p w:rsidR="00000000" w:rsidDel="00000000" w:rsidP="00000000" w:rsidRDefault="00000000" w:rsidRPr="00000000" w14:paraId="000000C8">
      <w:pPr>
        <w:spacing w:after="200" w:lineRule="auto"/>
        <w:rPr/>
      </w:pPr>
      <w:r w:rsidDel="00000000" w:rsidR="00000000" w:rsidRPr="00000000">
        <w:rPr>
          <w:rtl w:val="0"/>
        </w:rPr>
        <w:t xml:space="preserve">Cytokines are a diverse group of small proteins secreted by immune cells that act as the immune system's communication system. They can influence the behavior of cells that release them and nearby cells, and even have systemic effects. The balance and interplay of cytokines play a crucial role in maintaining an effective immune response that eliminates threats without causing unnecessary damage to the body's own cells.</w:t>
      </w:r>
    </w:p>
    <w:p w:rsidR="00000000" w:rsidDel="00000000" w:rsidP="00000000" w:rsidRDefault="00000000" w:rsidRPr="00000000" w14:paraId="000000C9">
      <w:pPr>
        <w:spacing w:after="200" w:lineRule="auto"/>
        <w:rPr/>
      </w:pPr>
      <w:r w:rsidDel="00000000" w:rsidR="00000000" w:rsidRPr="00000000">
        <w:rPr>
          <w:rtl w:val="0"/>
        </w:rPr>
        <w:t xml:space="preserve">Key cytokines in the immune response include:</w:t>
      </w:r>
    </w:p>
    <w:p w:rsidR="00000000" w:rsidDel="00000000" w:rsidP="00000000" w:rsidRDefault="00000000" w:rsidRPr="00000000" w14:paraId="000000CA">
      <w:pPr>
        <w:spacing w:after="200" w:lineRule="auto"/>
        <w:rPr/>
      </w:pPr>
      <w:r w:rsidDel="00000000" w:rsidR="00000000" w:rsidRPr="00000000">
        <w:rPr>
          <w:b w:val="1"/>
          <w:rtl w:val="0"/>
        </w:rPr>
        <w:t xml:space="preserve">Interleukins:</w:t>
      </w:r>
      <w:r w:rsidDel="00000000" w:rsidR="00000000" w:rsidRPr="00000000">
        <w:rPr>
          <w:rtl w:val="0"/>
        </w:rPr>
        <w:t xml:space="preserve"> Interleukins are a subset of cytokines that mediate communication between white blood cells. Different interleukins have various functions, including promoting the growth and differentiation of T and B cells, and directing cellular response towards inflammation or anti-inflammation.</w:t>
      </w:r>
    </w:p>
    <w:p w:rsidR="00000000" w:rsidDel="00000000" w:rsidP="00000000" w:rsidRDefault="00000000" w:rsidRPr="00000000" w14:paraId="000000CB">
      <w:pPr>
        <w:spacing w:after="200" w:lineRule="auto"/>
        <w:rPr/>
      </w:pPr>
      <w:r w:rsidDel="00000000" w:rsidR="00000000" w:rsidRPr="00000000">
        <w:rPr>
          <w:b w:val="1"/>
          <w:rtl w:val="0"/>
        </w:rPr>
        <w:t xml:space="preserve">Interferons:</w:t>
      </w:r>
      <w:r w:rsidDel="00000000" w:rsidR="00000000" w:rsidRPr="00000000">
        <w:rPr>
          <w:rtl w:val="0"/>
        </w:rPr>
        <w:t xml:space="preserve"> These cytokines interfere with viral replication within host cells, activate immune cells such as natural killer cells and macrophages, and increase recognition of infection or tumor cells by upregulating antigen presentation to T cells.</w:t>
      </w:r>
    </w:p>
    <w:p w:rsidR="00000000" w:rsidDel="00000000" w:rsidP="00000000" w:rsidRDefault="00000000" w:rsidRPr="00000000" w14:paraId="000000CC">
      <w:pPr>
        <w:spacing w:after="200" w:lineRule="auto"/>
        <w:rPr/>
      </w:pPr>
      <w:r w:rsidDel="00000000" w:rsidR="00000000" w:rsidRPr="00000000">
        <w:rPr>
          <w:b w:val="1"/>
          <w:rtl w:val="0"/>
        </w:rPr>
        <w:t xml:space="preserve">Tumor Necrosis Factor (TNF):</w:t>
      </w:r>
      <w:r w:rsidDel="00000000" w:rsidR="00000000" w:rsidRPr="00000000">
        <w:rPr>
          <w:rtl w:val="0"/>
        </w:rPr>
        <w:t xml:space="preserve"> Despite its name suggesting a specific role in killing tumor cells, TNF is a multifunctional cytokine involved in inflammation, immune cell modulation, and apoptosis. It's crucial in combating infections, but overproduction can lead to harmful chronic inflammatory conditions.</w:t>
      </w:r>
    </w:p>
    <w:p w:rsidR="00000000" w:rsidDel="00000000" w:rsidP="00000000" w:rsidRDefault="00000000" w:rsidRPr="00000000" w14:paraId="000000CD">
      <w:pPr>
        <w:pStyle w:val="Heading3"/>
        <w:spacing w:after="200" w:lineRule="auto"/>
        <w:rPr/>
      </w:pPr>
      <w:bookmarkStart w:colFirst="0" w:colLast="0" w:name="_mvogzpuco4nb" w:id="40"/>
      <w:bookmarkEnd w:id="40"/>
      <w:r w:rsidDel="00000000" w:rsidR="00000000" w:rsidRPr="00000000">
        <w:rPr>
          <w:rtl w:val="0"/>
        </w:rPr>
        <w:t xml:space="preserve">The Connection Between Nutrition, Lifestyle, and Immune Function</w:t>
      </w:r>
    </w:p>
    <w:p w:rsidR="00000000" w:rsidDel="00000000" w:rsidP="00000000" w:rsidRDefault="00000000" w:rsidRPr="00000000" w14:paraId="000000CE">
      <w:pPr>
        <w:spacing w:after="200" w:lineRule="auto"/>
        <w:rPr/>
      </w:pPr>
      <w:r w:rsidDel="00000000" w:rsidR="00000000" w:rsidRPr="00000000">
        <w:rPr>
          <w:rtl w:val="0"/>
        </w:rPr>
        <w:t xml:space="preserve">Dietary and lifestyle factors profoundly influence immune function. A balanced diet, rich in a variety of fruits, vegetables, lean proteins, and whole grains, provides essential nutrients that immune cells need for optimal function. For example, vitamins A, C, D, E, B6, and B12, folic acid, iron, selenium, and zinc are all crucial for maintaining a robust immune response.</w:t>
      </w:r>
    </w:p>
    <w:p w:rsidR="00000000" w:rsidDel="00000000" w:rsidP="00000000" w:rsidRDefault="00000000" w:rsidRPr="00000000" w14:paraId="000000CF">
      <w:pPr>
        <w:spacing w:after="200" w:lineRule="auto"/>
        <w:rPr/>
      </w:pPr>
      <w:r w:rsidDel="00000000" w:rsidR="00000000" w:rsidRPr="00000000">
        <w:rPr>
          <w:rtl w:val="0"/>
        </w:rPr>
        <w:t xml:space="preserve">Regular physical activity supports immune health by promoting good circulation, which enables immune cells and substances to move through the body effectively. However, intense prolonged exercise without adequate recovery can temporarily suppress immune function, increasing vulnerability to infections.</w:t>
      </w:r>
    </w:p>
    <w:p w:rsidR="00000000" w:rsidDel="00000000" w:rsidP="00000000" w:rsidRDefault="00000000" w:rsidRPr="00000000" w14:paraId="000000D0">
      <w:pPr>
        <w:spacing w:after="200" w:lineRule="auto"/>
        <w:rPr/>
      </w:pPr>
      <w:r w:rsidDel="00000000" w:rsidR="00000000" w:rsidRPr="00000000">
        <w:rPr>
          <w:rtl w:val="0"/>
        </w:rPr>
        <w:t xml:space="preserve">Chronic stress can suppress or dysregulate the immune response, leading to increased susceptibility to infections and a higher risk of allergies and autoimmune diseases. Therefore, effective stress management, through techniques like mindfulness meditation, yoga, or other relaxation exercises, is a crucial component of immune health.</w:t>
      </w:r>
    </w:p>
    <w:p w:rsidR="00000000" w:rsidDel="00000000" w:rsidP="00000000" w:rsidRDefault="00000000" w:rsidRPr="00000000" w14:paraId="000000D1">
      <w:pPr>
        <w:pStyle w:val="Heading3"/>
        <w:spacing w:after="200" w:lineRule="auto"/>
        <w:rPr/>
      </w:pPr>
      <w:bookmarkStart w:colFirst="0" w:colLast="0" w:name="_f5k8d12ghjg" w:id="41"/>
      <w:bookmarkEnd w:id="41"/>
      <w:r w:rsidDel="00000000" w:rsidR="00000000" w:rsidRPr="00000000">
        <w:rPr>
          <w:rtl w:val="0"/>
        </w:rPr>
        <w:t xml:space="preserve">Natural Remedies and the Immune System</w:t>
      </w:r>
    </w:p>
    <w:p w:rsidR="00000000" w:rsidDel="00000000" w:rsidP="00000000" w:rsidRDefault="00000000" w:rsidRPr="00000000" w14:paraId="000000D2">
      <w:pPr>
        <w:spacing w:after="200" w:lineRule="auto"/>
        <w:rPr/>
      </w:pPr>
      <w:r w:rsidDel="00000000" w:rsidR="00000000" w:rsidRPr="00000000">
        <w:rPr>
          <w:rtl w:val="0"/>
        </w:rPr>
        <w:t xml:space="preserve">Several natural remedies have been found to support immune health, and their use can be incorporated into a naturopathic approach to maintaining a healthy immune system.</w:t>
      </w:r>
    </w:p>
    <w:p w:rsidR="00000000" w:rsidDel="00000000" w:rsidP="00000000" w:rsidRDefault="00000000" w:rsidRPr="00000000" w14:paraId="000000D3">
      <w:pPr>
        <w:spacing w:after="200" w:lineRule="auto"/>
        <w:rPr/>
      </w:pPr>
      <w:r w:rsidDel="00000000" w:rsidR="00000000" w:rsidRPr="00000000">
        <w:rPr>
          <w:b w:val="1"/>
          <w:rtl w:val="0"/>
        </w:rPr>
        <w:t xml:space="preserve">Echinacea:</w:t>
      </w:r>
      <w:r w:rsidDel="00000000" w:rsidR="00000000" w:rsidRPr="00000000">
        <w:rPr>
          <w:rtl w:val="0"/>
        </w:rPr>
        <w:t xml:space="preserve"> Studies have shown that Echinacea can increase the number of white blood cells and boost the activity of other immune cells, enhancing the overall immune response.</w:t>
      </w:r>
    </w:p>
    <w:p w:rsidR="00000000" w:rsidDel="00000000" w:rsidP="00000000" w:rsidRDefault="00000000" w:rsidRPr="00000000" w14:paraId="000000D4">
      <w:pPr>
        <w:spacing w:after="200" w:lineRule="auto"/>
        <w:rPr/>
      </w:pPr>
      <w:r w:rsidDel="00000000" w:rsidR="00000000" w:rsidRPr="00000000">
        <w:rPr>
          <w:b w:val="1"/>
          <w:rtl w:val="0"/>
        </w:rPr>
        <w:t xml:space="preserve">Elderberry:</w:t>
      </w:r>
      <w:r w:rsidDel="00000000" w:rsidR="00000000" w:rsidRPr="00000000">
        <w:rPr>
          <w:rtl w:val="0"/>
        </w:rPr>
        <w:t xml:space="preserve"> Rich in antioxidants, elderberry extract has been found to have potent antiviral properties, making it a popular natural remedy for colds and flu.</w:t>
      </w:r>
    </w:p>
    <w:p w:rsidR="00000000" w:rsidDel="00000000" w:rsidP="00000000" w:rsidRDefault="00000000" w:rsidRPr="00000000" w14:paraId="000000D5">
      <w:pPr>
        <w:spacing w:after="200" w:lineRule="auto"/>
        <w:rPr/>
      </w:pPr>
      <w:r w:rsidDel="00000000" w:rsidR="00000000" w:rsidRPr="00000000">
        <w:rPr>
          <w:b w:val="1"/>
          <w:rtl w:val="0"/>
        </w:rPr>
        <w:t xml:space="preserve">Probiotics:</w:t>
      </w:r>
      <w:r w:rsidDel="00000000" w:rsidR="00000000" w:rsidRPr="00000000">
        <w:rPr>
          <w:rtl w:val="0"/>
        </w:rPr>
        <w:t xml:space="preserve"> These beneficial bacteria, especially Lactobacillus and Bifidobacterium strains, can modulate the immune system, enhancing the body's innate immunity. They also influence the balance and function of the gut microbiota, which plays a crucial role in health and disease.</w:t>
      </w:r>
    </w:p>
    <w:p w:rsidR="00000000" w:rsidDel="00000000" w:rsidP="00000000" w:rsidRDefault="00000000" w:rsidRPr="00000000" w14:paraId="000000D6">
      <w:pPr>
        <w:spacing w:after="200" w:lineRule="auto"/>
        <w:rPr/>
      </w:pPr>
      <w:r w:rsidDel="00000000" w:rsidR="00000000" w:rsidRPr="00000000">
        <w:rPr>
          <w:b w:val="1"/>
          <w:rtl w:val="0"/>
        </w:rPr>
        <w:t xml:space="preserve">Astragalus, Ginseng, and Reishi:</w:t>
      </w:r>
      <w:r w:rsidDel="00000000" w:rsidR="00000000" w:rsidRPr="00000000">
        <w:rPr>
          <w:rtl w:val="0"/>
        </w:rPr>
        <w:t xml:space="preserve"> These are among the traditional medicinal herbs known for their immune-boosting properties. They can enhance the immune response by increasing the activity of various immune cells and modulating cytokine production.</w:t>
      </w:r>
    </w:p>
    <w:p w:rsidR="00000000" w:rsidDel="00000000" w:rsidP="00000000" w:rsidRDefault="00000000" w:rsidRPr="00000000" w14:paraId="000000D7">
      <w:pPr>
        <w:pStyle w:val="Heading3"/>
        <w:spacing w:after="200" w:lineRule="auto"/>
        <w:rPr/>
      </w:pPr>
      <w:bookmarkStart w:colFirst="0" w:colLast="0" w:name="_xpmo9mfuya0c" w:id="42"/>
      <w:bookmarkEnd w:id="42"/>
      <w:r w:rsidDel="00000000" w:rsidR="00000000" w:rsidRPr="00000000">
        <w:rPr>
          <w:rtl w:val="0"/>
        </w:rPr>
        <w:t xml:space="preserve">The Gut-Immune Axis: The Role of Microbiota in Immune Function</w:t>
      </w:r>
    </w:p>
    <w:p w:rsidR="00000000" w:rsidDel="00000000" w:rsidP="00000000" w:rsidRDefault="00000000" w:rsidRPr="00000000" w14:paraId="000000D8">
      <w:pPr>
        <w:spacing w:after="200" w:lineRule="auto"/>
        <w:rPr/>
      </w:pPr>
      <w:r w:rsidDel="00000000" w:rsidR="00000000" w:rsidRPr="00000000">
        <w:rPr>
          <w:rtl w:val="0"/>
        </w:rPr>
        <w:t xml:space="preserve">The human gut is home to a diverse community of microorganisms, collectively known as the gut microbiota. These microbes play a crucial role in human health, including a significant impact on immune function. The microbiota influences the immune system's development, its responses to infections, and its ability to distinguish between harmless and harmful organisms. Dysbiosis, or imbalance in the gut microbiota, has been linked to various diseases, including those involving immune dysfunction, such as allergies, autoimmune disorders, and even susceptibility to infectious diseases.</w:t>
      </w:r>
    </w:p>
    <w:p w:rsidR="00000000" w:rsidDel="00000000" w:rsidP="00000000" w:rsidRDefault="00000000" w:rsidRPr="00000000" w14:paraId="000000D9">
      <w:pPr>
        <w:spacing w:after="200" w:lineRule="auto"/>
        <w:rPr/>
      </w:pPr>
      <w:r w:rsidDel="00000000" w:rsidR="00000000" w:rsidRPr="00000000">
        <w:rPr>
          <w:rtl w:val="0"/>
        </w:rPr>
        <w:t xml:space="preserve">Diet plays a significant role in shaping the gut microbiota. A fiber-rich diet, for instance, promotes a diverse microbiota and encourages the growth of beneficial bacteria that produce short-chain fatty acids. These compounds have various positive effects on health, including modulating immune responses. Conversely, a diet high in processed, low-fiber foods can lead to a less diverse microbiota, potentially impacting immune health.</w:t>
      </w:r>
    </w:p>
    <w:p w:rsidR="00000000" w:rsidDel="00000000" w:rsidP="00000000" w:rsidRDefault="00000000" w:rsidRPr="00000000" w14:paraId="000000DA">
      <w:pPr>
        <w:spacing w:after="200" w:lineRule="auto"/>
        <w:rPr/>
      </w:pPr>
      <w:r w:rsidDel="00000000" w:rsidR="00000000" w:rsidRPr="00000000">
        <w:rPr>
          <w:rtl w:val="0"/>
        </w:rPr>
        <w:t xml:space="preserve">Probiotics and prebiotics can also influence the microbiota. Probiotics are live beneficial bacteria that can restore or enhance the gut flora, while prebiotics are food ingredients that stimulate the growth or activity of beneficial gut bacteria.</w:t>
      </w:r>
    </w:p>
    <w:p w:rsidR="00000000" w:rsidDel="00000000" w:rsidP="00000000" w:rsidRDefault="00000000" w:rsidRPr="00000000" w14:paraId="000000DB">
      <w:pPr>
        <w:pStyle w:val="Heading3"/>
        <w:spacing w:after="200" w:lineRule="auto"/>
        <w:rPr/>
      </w:pPr>
      <w:bookmarkStart w:colFirst="0" w:colLast="0" w:name="_14u3cqifdug6" w:id="43"/>
      <w:bookmarkEnd w:id="43"/>
      <w:r w:rsidDel="00000000" w:rsidR="00000000" w:rsidRPr="00000000">
        <w:rPr>
          <w:rtl w:val="0"/>
        </w:rPr>
        <w:t xml:space="preserve">Practical Applications: A Case Study</w:t>
      </w:r>
    </w:p>
    <w:p w:rsidR="00000000" w:rsidDel="00000000" w:rsidP="00000000" w:rsidRDefault="00000000" w:rsidRPr="00000000" w14:paraId="000000DC">
      <w:pPr>
        <w:spacing w:after="200" w:lineRule="auto"/>
        <w:rPr/>
      </w:pPr>
      <w:r w:rsidDel="00000000" w:rsidR="00000000" w:rsidRPr="00000000">
        <w:rPr>
          <w:rtl w:val="0"/>
        </w:rPr>
        <w:t xml:space="preserve">Consider a hypothetical patient, Jane, a middle-aged woman with a high-stress job who often relies on fast food and experiences frequent bouts of the common cold. Jane is an excellent example of how understanding cellular immunity can be translated into naturopathic practice.</w:t>
      </w:r>
    </w:p>
    <w:p w:rsidR="00000000" w:rsidDel="00000000" w:rsidP="00000000" w:rsidRDefault="00000000" w:rsidRPr="00000000" w14:paraId="000000DD">
      <w:pPr>
        <w:spacing w:after="200" w:lineRule="auto"/>
        <w:rPr/>
      </w:pPr>
      <w:r w:rsidDel="00000000" w:rsidR="00000000" w:rsidRPr="00000000">
        <w:rPr>
          <w:rtl w:val="0"/>
        </w:rPr>
        <w:t xml:space="preserve">First, a naturopath would address Jane's diet, recognizing that her high consumption of processed food may be negatively impacting her gut microbiota and, consequently, her immune health. They might recommend a diet rich in whole foods, particularly fruits, vegetables, lean proteins, and whole grains, to provide the nutrients necessary for optimal immune function.</w:t>
      </w:r>
    </w:p>
    <w:p w:rsidR="00000000" w:rsidDel="00000000" w:rsidP="00000000" w:rsidRDefault="00000000" w:rsidRPr="00000000" w14:paraId="000000DE">
      <w:pPr>
        <w:spacing w:after="200" w:lineRule="auto"/>
        <w:rPr/>
      </w:pPr>
      <w:r w:rsidDel="00000000" w:rsidR="00000000" w:rsidRPr="00000000">
        <w:rPr>
          <w:rtl w:val="0"/>
        </w:rPr>
        <w:t xml:space="preserve">They might also suggest she include more fermented foods like yogurt, kefir, and sauerkraut in her diet, or consider a probiotic supplement, to support her gut health. Given her high-stress lifestyle, stress management techniques, such as yoga or mindfulness meditation, could be recommended to help modulate her immune response.</w:t>
      </w:r>
    </w:p>
    <w:p w:rsidR="00000000" w:rsidDel="00000000" w:rsidP="00000000" w:rsidRDefault="00000000" w:rsidRPr="00000000" w14:paraId="000000DF">
      <w:pPr>
        <w:spacing w:after="200" w:lineRule="auto"/>
        <w:rPr/>
      </w:pPr>
      <w:r w:rsidDel="00000000" w:rsidR="00000000" w:rsidRPr="00000000">
        <w:rPr>
          <w:rtl w:val="0"/>
        </w:rPr>
        <w:t xml:space="preserve">Finally, given her frequent colds, they might suggest immune-boosting supplements, such as vitamin C, echinacea, or elderberry, particularly during cold and flu season.</w:t>
      </w:r>
    </w:p>
    <w:p w:rsidR="00000000" w:rsidDel="00000000" w:rsidP="00000000" w:rsidRDefault="00000000" w:rsidRPr="00000000" w14:paraId="000000E0">
      <w:pPr>
        <w:spacing w:after="200" w:lineRule="auto"/>
        <w:rPr/>
      </w:pPr>
      <w:r w:rsidDel="00000000" w:rsidR="00000000" w:rsidRPr="00000000">
        <w:rPr>
          <w:rtl w:val="0"/>
        </w:rPr>
        <w:t xml:space="preserve">Understanding the intricate dance of cellular immunity equips naturopaths to make targeted recommendations to boost their clients' immune health and overall well-being. This knowledge, combined with a holistic view of the individual, allows naturopaths to guide their clients in making lifestyle choices that support a robust immune system.</w:t>
      </w:r>
    </w:p>
    <w:p w:rsidR="00000000" w:rsidDel="00000000" w:rsidP="00000000" w:rsidRDefault="00000000" w:rsidRPr="00000000" w14:paraId="000000E1">
      <w:pPr>
        <w:pStyle w:val="Heading2"/>
        <w:spacing w:after="200" w:lineRule="auto"/>
        <w:rPr/>
      </w:pPr>
      <w:bookmarkStart w:colFirst="0" w:colLast="0" w:name="_4cu6bnfrmike" w:id="44"/>
      <w:bookmarkEnd w:id="44"/>
      <w:r w:rsidDel="00000000" w:rsidR="00000000" w:rsidRPr="00000000">
        <w:rPr>
          <w:rtl w:val="0"/>
        </w:rPr>
        <w:t xml:space="preserve">Cellular Metabolism and Energy Production</w:t>
      </w:r>
    </w:p>
    <w:p w:rsidR="00000000" w:rsidDel="00000000" w:rsidP="00000000" w:rsidRDefault="00000000" w:rsidRPr="00000000" w14:paraId="000000E2">
      <w:pPr>
        <w:spacing w:after="200" w:lineRule="auto"/>
        <w:rPr/>
      </w:pPr>
      <w:r w:rsidDel="00000000" w:rsidR="00000000" w:rsidRPr="00000000">
        <w:rPr>
          <w:rtl w:val="0"/>
        </w:rPr>
        <w:t xml:space="preserve">Cellular metabolism is the set of chemical reactions that occur within cells to maintain life. These processes allow cells to grow and reproduce, maintain their structures, and respond to their environments. Understanding cellular metabolism and energy production is central to the practice of naturopathy because it provides insights into how cells function and how various factors, such as diet, exercise, and stress, can influence this function.</w:t>
      </w:r>
    </w:p>
    <w:p w:rsidR="00000000" w:rsidDel="00000000" w:rsidP="00000000" w:rsidRDefault="00000000" w:rsidRPr="00000000" w14:paraId="000000E3">
      <w:pPr>
        <w:spacing w:after="200" w:lineRule="auto"/>
        <w:rPr/>
      </w:pPr>
      <w:r w:rsidDel="00000000" w:rsidR="00000000" w:rsidRPr="00000000">
        <w:rPr>
          <w:rtl w:val="0"/>
        </w:rPr>
        <w:t xml:space="preserve">In naturopathic practice, a comprehensive understanding of cellular metabolism enables practitioners to identify potential metabolic imbalances that may contribute to disease and formulate individualized interventions that support metabolic health. It is also essential for understanding the mechanisms of action of natural remedies and the physiological basis of lifestyle and dietary recommendations.</w:t>
      </w:r>
    </w:p>
    <w:p w:rsidR="00000000" w:rsidDel="00000000" w:rsidP="00000000" w:rsidRDefault="00000000" w:rsidRPr="00000000" w14:paraId="000000E4">
      <w:pPr>
        <w:pStyle w:val="Heading3"/>
        <w:spacing w:after="200" w:lineRule="auto"/>
        <w:rPr/>
      </w:pPr>
      <w:bookmarkStart w:colFirst="0" w:colLast="0" w:name="_rnu899c14cot" w:id="45"/>
      <w:bookmarkEnd w:id="45"/>
      <w:r w:rsidDel="00000000" w:rsidR="00000000" w:rsidRPr="00000000">
        <w:rPr>
          <w:rtl w:val="0"/>
        </w:rPr>
        <w:t xml:space="preserve">Energy and Life: The Role of ATP</w:t>
      </w:r>
    </w:p>
    <w:p w:rsidR="00000000" w:rsidDel="00000000" w:rsidP="00000000" w:rsidRDefault="00000000" w:rsidRPr="00000000" w14:paraId="000000E5">
      <w:pPr>
        <w:spacing w:after="200" w:lineRule="auto"/>
        <w:rPr/>
      </w:pPr>
      <w:r w:rsidDel="00000000" w:rsidR="00000000" w:rsidRPr="00000000">
        <w:rPr>
          <w:rtl w:val="0"/>
        </w:rPr>
        <w:t xml:space="preserve">Life, as we know it, is energy-consuming. To perform a myriad of functions, cells require a constant supply of energy. This energy is primarily stored in a molecule called adenosine triphosphate (ATP). ATP is often referred to as the "energy currency" of the cell because it provides the energy needed for various cellular activities, including muscle contraction, nerve impulse propagation, and chemical synthesis.</w:t>
      </w:r>
    </w:p>
    <w:p w:rsidR="00000000" w:rsidDel="00000000" w:rsidP="00000000" w:rsidRDefault="00000000" w:rsidRPr="00000000" w14:paraId="000000E6">
      <w:pPr>
        <w:spacing w:after="200" w:lineRule="auto"/>
        <w:rPr/>
      </w:pPr>
      <w:r w:rsidDel="00000000" w:rsidR="00000000" w:rsidRPr="00000000">
        <w:rPr>
          <w:rtl w:val="0"/>
        </w:rPr>
        <w:t xml:space="preserve">ATP is produced from the breakdown of glucose, fatty acids, and amino acids - the energy-containing nutrients in our diet. The process of converting these nutrients into ATP is a complex series of chemical reactions collectively known as cellular respiration.</w:t>
      </w:r>
    </w:p>
    <w:p w:rsidR="00000000" w:rsidDel="00000000" w:rsidP="00000000" w:rsidRDefault="00000000" w:rsidRPr="00000000" w14:paraId="000000E7">
      <w:pPr>
        <w:pStyle w:val="Heading3"/>
        <w:spacing w:after="200" w:lineRule="auto"/>
        <w:rPr/>
      </w:pPr>
      <w:bookmarkStart w:colFirst="0" w:colLast="0" w:name="_4f2flhct8djo" w:id="46"/>
      <w:bookmarkEnd w:id="46"/>
      <w:r w:rsidDel="00000000" w:rsidR="00000000" w:rsidRPr="00000000">
        <w:rPr>
          <w:rtl w:val="0"/>
        </w:rPr>
        <w:t xml:space="preserve">Cellular Respiration: Glycolysis, Krebs Cycle, and Oxidative Phosphorylation</w:t>
      </w:r>
      <w:r w:rsidDel="00000000" w:rsidR="00000000" w:rsidRPr="00000000">
        <w:rPr>
          <w:rtl w:val="0"/>
        </w:rPr>
      </w:r>
    </w:p>
    <w:p w:rsidR="00000000" w:rsidDel="00000000" w:rsidP="00000000" w:rsidRDefault="00000000" w:rsidRPr="00000000" w14:paraId="000000E8">
      <w:pPr>
        <w:spacing w:after="200" w:lineRule="auto"/>
        <w:rPr/>
      </w:pPr>
      <w:r w:rsidDel="00000000" w:rsidR="00000000" w:rsidRPr="00000000">
        <w:rPr>
          <w:rtl w:val="0"/>
        </w:rPr>
        <w:t xml:space="preserve">Cellular respiration involves three main stages: glycolysis, the Krebs cycle (also known as the citric acid cycle or tricarboxylic acid cycle), and oxidative phosphorylation.</w:t>
      </w:r>
    </w:p>
    <w:p w:rsidR="00000000" w:rsidDel="00000000" w:rsidP="00000000" w:rsidRDefault="00000000" w:rsidRPr="00000000" w14:paraId="000000E9">
      <w:pPr>
        <w:spacing w:after="200" w:lineRule="auto"/>
        <w:rPr/>
      </w:pPr>
      <w:r w:rsidDel="00000000" w:rsidR="00000000" w:rsidRPr="00000000">
        <w:rPr>
          <w:b w:val="1"/>
          <w:rtl w:val="0"/>
        </w:rPr>
        <w:t xml:space="preserve">Glycolysis:</w:t>
      </w:r>
      <w:r w:rsidDel="00000000" w:rsidR="00000000" w:rsidRPr="00000000">
        <w:rPr>
          <w:rtl w:val="0"/>
        </w:rPr>
        <w:t xml:space="preserve"> This process occurs in the cytoplasm of the cell and involves the breakdown of glucose into pyruvate, yielding a small amount of ATP and reducing equivalents (NADH and FADH2).</w:t>
      </w:r>
    </w:p>
    <w:p w:rsidR="00000000" w:rsidDel="00000000" w:rsidP="00000000" w:rsidRDefault="00000000" w:rsidRPr="00000000" w14:paraId="000000EA">
      <w:pPr>
        <w:spacing w:after="200" w:lineRule="auto"/>
        <w:rPr/>
      </w:pPr>
      <w:r w:rsidDel="00000000" w:rsidR="00000000" w:rsidRPr="00000000">
        <w:rPr>
          <w:b w:val="1"/>
          <w:rtl w:val="0"/>
        </w:rPr>
        <w:t xml:space="preserve">Krebs Cycle:</w:t>
      </w:r>
      <w:r w:rsidDel="00000000" w:rsidR="00000000" w:rsidRPr="00000000">
        <w:rPr>
          <w:rtl w:val="0"/>
        </w:rPr>
        <w:t xml:space="preserve"> Pyruvate enters the mitochondria, the "powerhouse" of the cell, and is further broken down in the Krebs cycle. This cycle produces more reducing equivalents and a small amount of ATP.</w:t>
      </w:r>
    </w:p>
    <w:p w:rsidR="00000000" w:rsidDel="00000000" w:rsidP="00000000" w:rsidRDefault="00000000" w:rsidRPr="00000000" w14:paraId="000000EB">
      <w:pPr>
        <w:spacing w:after="200" w:lineRule="auto"/>
        <w:rPr/>
      </w:pPr>
      <w:r w:rsidDel="00000000" w:rsidR="00000000" w:rsidRPr="00000000">
        <w:rPr>
          <w:b w:val="1"/>
          <w:rtl w:val="0"/>
        </w:rPr>
        <w:t xml:space="preserve">Oxidative Phosphorylation:</w:t>
      </w:r>
      <w:r w:rsidDel="00000000" w:rsidR="00000000" w:rsidRPr="00000000">
        <w:rPr>
          <w:rtl w:val="0"/>
        </w:rPr>
        <w:t xml:space="preserve"> This is the final and most energy-rich stage of cellular respiration. It takes place within the inner mitochondrial membrane and uses the reducing equivalents generated in the previous stages to produce the majority of the cell's ATP through a process known as the electron transport chain.</w:t>
      </w:r>
    </w:p>
    <w:p w:rsidR="00000000" w:rsidDel="00000000" w:rsidP="00000000" w:rsidRDefault="00000000" w:rsidRPr="00000000" w14:paraId="000000EC">
      <w:pPr>
        <w:pStyle w:val="Heading3"/>
        <w:spacing w:after="200" w:lineRule="auto"/>
        <w:rPr/>
      </w:pPr>
      <w:bookmarkStart w:colFirst="0" w:colLast="0" w:name="_xkhdaj7qqnso" w:id="47"/>
      <w:bookmarkEnd w:id="47"/>
      <w:r w:rsidDel="00000000" w:rsidR="00000000" w:rsidRPr="00000000">
        <w:rPr>
          <w:rtl w:val="0"/>
        </w:rPr>
        <w:t xml:space="preserve">Metabolic Pathways: Gluconeogenesis, Glycogenesis, and Glycogenolysis</w:t>
      </w:r>
      <w:r w:rsidDel="00000000" w:rsidR="00000000" w:rsidRPr="00000000">
        <w:rPr>
          <w:rtl w:val="0"/>
        </w:rPr>
      </w:r>
    </w:p>
    <w:p w:rsidR="00000000" w:rsidDel="00000000" w:rsidP="00000000" w:rsidRDefault="00000000" w:rsidRPr="00000000" w14:paraId="000000ED">
      <w:pPr>
        <w:spacing w:after="200" w:lineRule="auto"/>
        <w:rPr/>
      </w:pPr>
      <w:r w:rsidDel="00000000" w:rsidR="00000000" w:rsidRPr="00000000">
        <w:rPr>
          <w:rtl w:val="0"/>
        </w:rPr>
        <w:t xml:space="preserve">In addition to cellular respiration, cells also engage in other metabolic pathways to maintain energy balance. The primary metabolic pathways for energy production in the cell include glycolysis, the citric acid cycle, oxidative phosphorylation, and under certain conditions, ketosis.</w:t>
      </w:r>
    </w:p>
    <w:p w:rsidR="00000000" w:rsidDel="00000000" w:rsidP="00000000" w:rsidRDefault="00000000" w:rsidRPr="00000000" w14:paraId="000000EE">
      <w:pPr>
        <w:spacing w:after="200" w:lineRule="auto"/>
        <w:rPr/>
      </w:pPr>
      <w:r w:rsidDel="00000000" w:rsidR="00000000" w:rsidRPr="00000000">
        <w:rPr>
          <w:b w:val="1"/>
          <w:rtl w:val="0"/>
        </w:rPr>
        <w:t xml:space="preserve">Glycolysis</w:t>
      </w:r>
      <w:r w:rsidDel="00000000" w:rsidR="00000000" w:rsidRPr="00000000">
        <w:rPr>
          <w:rtl w:val="0"/>
        </w:rPr>
        <w:t xml:space="preserve"> occurs in the cytoplasm of the cell, breaking down one molecule of glucose into two molecules of pyruvate, producing a net gain of two ATP molecules. This process does not require oxygen, allowing it to function under both aerobic and anaerobic conditions.</w:t>
      </w:r>
    </w:p>
    <w:p w:rsidR="00000000" w:rsidDel="00000000" w:rsidP="00000000" w:rsidRDefault="00000000" w:rsidRPr="00000000" w14:paraId="000000EF">
      <w:pPr>
        <w:spacing w:after="200" w:lineRule="auto"/>
        <w:rPr/>
      </w:pPr>
      <w:r w:rsidDel="00000000" w:rsidR="00000000" w:rsidRPr="00000000">
        <w:rPr>
          <w:b w:val="1"/>
          <w:rtl w:val="0"/>
        </w:rPr>
        <w:t xml:space="preserve">The Citric Acid Cycle</w:t>
      </w:r>
      <w:r w:rsidDel="00000000" w:rsidR="00000000" w:rsidRPr="00000000">
        <w:rPr>
          <w:rtl w:val="0"/>
        </w:rPr>
        <w:t xml:space="preserve">, also known as the Krebs cycle or TCA cycle, happens in the mitochondria. Each molecule of pyruvate produced during glycolysis is converted into Acetyl CoA, which enters the citric acid cycle. Here, further breakdown occurs, producing more ATP as well as NADH and FADH2, which carry electrons to the final stage of energy production: oxidative phosphorylation.</w:t>
      </w:r>
    </w:p>
    <w:p w:rsidR="00000000" w:rsidDel="00000000" w:rsidP="00000000" w:rsidRDefault="00000000" w:rsidRPr="00000000" w14:paraId="000000F0">
      <w:pPr>
        <w:spacing w:after="200" w:lineRule="auto"/>
        <w:rPr/>
      </w:pPr>
      <w:r w:rsidDel="00000000" w:rsidR="00000000" w:rsidRPr="00000000">
        <w:rPr>
          <w:b w:val="1"/>
          <w:rtl w:val="0"/>
        </w:rPr>
        <w:t xml:space="preserve">Oxidative Phosphorylation</w:t>
      </w:r>
      <w:r w:rsidDel="00000000" w:rsidR="00000000" w:rsidRPr="00000000">
        <w:rPr>
          <w:rtl w:val="0"/>
        </w:rPr>
        <w:t xml:space="preserve"> is where most ATP is produced. During this process, electrons from NADH and FADH2 are transferred along a series of protein complexes in the mitochondrial membrane, known as the electron transport chain. This electron transfer generates a proton gradient across the mitochondrial membrane, which drives the synthesis of ATP.</w:t>
      </w:r>
    </w:p>
    <w:p w:rsidR="00000000" w:rsidDel="00000000" w:rsidP="00000000" w:rsidRDefault="00000000" w:rsidRPr="00000000" w14:paraId="000000F1">
      <w:pPr>
        <w:spacing w:after="200" w:lineRule="auto"/>
        <w:rPr/>
      </w:pPr>
      <w:r w:rsidDel="00000000" w:rsidR="00000000" w:rsidRPr="00000000">
        <w:rPr>
          <w:rtl w:val="0"/>
        </w:rPr>
        <w:t xml:space="preserve">Under certain conditions, such as fasting or carbohydrate restriction, an alternative metabolic pathway comes into play: </w:t>
      </w:r>
    </w:p>
    <w:p w:rsidR="00000000" w:rsidDel="00000000" w:rsidP="00000000" w:rsidRDefault="00000000" w:rsidRPr="00000000" w14:paraId="000000F2">
      <w:pPr>
        <w:spacing w:after="200" w:lineRule="auto"/>
        <w:rPr/>
      </w:pPr>
      <w:r w:rsidDel="00000000" w:rsidR="00000000" w:rsidRPr="00000000">
        <w:rPr>
          <w:b w:val="1"/>
          <w:rtl w:val="0"/>
        </w:rPr>
        <w:t xml:space="preserve">Ketosis</w:t>
      </w:r>
      <w:r w:rsidDel="00000000" w:rsidR="00000000" w:rsidRPr="00000000">
        <w:rPr>
          <w:rtl w:val="0"/>
        </w:rPr>
        <w:t xml:space="preserve">. During ketosis, the liver produces ketone bodies from fatty acids in a process known as ketogenesis. These ketone bodies can serve as an alternative source of energy for many tissues, including the brain, when glucose is scarce.</w:t>
      </w:r>
    </w:p>
    <w:p w:rsidR="00000000" w:rsidDel="00000000" w:rsidP="00000000" w:rsidRDefault="00000000" w:rsidRPr="00000000" w14:paraId="000000F3">
      <w:pPr>
        <w:spacing w:after="200" w:lineRule="auto"/>
        <w:rPr/>
      </w:pPr>
      <w:r w:rsidDel="00000000" w:rsidR="00000000" w:rsidRPr="00000000">
        <w:rPr>
          <w:rtl w:val="0"/>
        </w:rPr>
        <w:t xml:space="preserve">While we've only briefly touched upon ketosis here, it is a complex and vital metabolic pathway that we will delve deeper into in subsequent modules. Understanding these different pathways and their roles in cellular energy production is a crucial foundation in naturopathic study and practice.</w:t>
      </w:r>
    </w:p>
    <w:p w:rsidR="00000000" w:rsidDel="00000000" w:rsidP="00000000" w:rsidRDefault="00000000" w:rsidRPr="00000000" w14:paraId="000000F4">
      <w:pPr>
        <w:pStyle w:val="Heading3"/>
        <w:spacing w:after="200" w:lineRule="auto"/>
        <w:rPr/>
      </w:pPr>
      <w:bookmarkStart w:colFirst="0" w:colLast="0" w:name="_jxz8cuhyzm3r" w:id="48"/>
      <w:bookmarkEnd w:id="48"/>
      <w:r w:rsidDel="00000000" w:rsidR="00000000" w:rsidRPr="00000000">
        <w:rPr>
          <w:rtl w:val="0"/>
        </w:rPr>
        <w:t xml:space="preserve">The Role of Vitamins and Minerals in Cellular Metabolism</w:t>
      </w:r>
    </w:p>
    <w:p w:rsidR="00000000" w:rsidDel="00000000" w:rsidP="00000000" w:rsidRDefault="00000000" w:rsidRPr="00000000" w14:paraId="000000F5">
      <w:pPr>
        <w:spacing w:after="200" w:lineRule="auto"/>
        <w:rPr/>
      </w:pPr>
      <w:r w:rsidDel="00000000" w:rsidR="00000000" w:rsidRPr="00000000">
        <w:rPr>
          <w:rtl w:val="0"/>
        </w:rPr>
        <w:t xml:space="preserve">Vitamins and minerals play indispensable roles in cellular metabolism, often serving as co-factors for enzymes involved in metabolic processes. For instance:</w:t>
      </w:r>
    </w:p>
    <w:p w:rsidR="00000000" w:rsidDel="00000000" w:rsidP="00000000" w:rsidRDefault="00000000" w:rsidRPr="00000000" w14:paraId="000000F6">
      <w:pPr>
        <w:spacing w:after="200" w:lineRule="auto"/>
        <w:rPr/>
      </w:pPr>
      <w:r w:rsidDel="00000000" w:rsidR="00000000" w:rsidRPr="00000000">
        <w:rPr>
          <w:b w:val="1"/>
          <w:rtl w:val="0"/>
        </w:rPr>
        <w:t xml:space="preserve">B vitamins:</w:t>
      </w:r>
      <w:r w:rsidDel="00000000" w:rsidR="00000000" w:rsidRPr="00000000">
        <w:rPr>
          <w:rtl w:val="0"/>
        </w:rPr>
        <w:t xml:space="preserve"> These vitamins are vital for energy production. For example, Thiamine (B1) is a coenzyme in glucose metabolism, Riboflavin (B2) is a component of the coenzymes FAD and FMN involved in oxidative phosphorylation, and Niacin (B3) is a part of the coenzyme NAD, which plays a key role in glycolysis and the Krebs cycle.</w:t>
      </w:r>
    </w:p>
    <w:p w:rsidR="00000000" w:rsidDel="00000000" w:rsidP="00000000" w:rsidRDefault="00000000" w:rsidRPr="00000000" w14:paraId="000000F7">
      <w:pPr>
        <w:spacing w:after="200" w:lineRule="auto"/>
        <w:rPr/>
      </w:pPr>
      <w:r w:rsidDel="00000000" w:rsidR="00000000" w:rsidRPr="00000000">
        <w:rPr>
          <w:b w:val="1"/>
          <w:rtl w:val="0"/>
        </w:rPr>
        <w:t xml:space="preserve">Magnesium: </w:t>
      </w:r>
      <w:r w:rsidDel="00000000" w:rsidR="00000000" w:rsidRPr="00000000">
        <w:rPr>
          <w:rtl w:val="0"/>
        </w:rPr>
        <w:t xml:space="preserve">Magnesium acts as a cofactor for various enzymes involved in ATP synthesis, making it crucial for energy production.</w:t>
      </w:r>
    </w:p>
    <w:p w:rsidR="00000000" w:rsidDel="00000000" w:rsidP="00000000" w:rsidRDefault="00000000" w:rsidRPr="00000000" w14:paraId="000000F8">
      <w:pPr>
        <w:spacing w:after="200" w:lineRule="auto"/>
        <w:rPr/>
      </w:pPr>
      <w:r w:rsidDel="00000000" w:rsidR="00000000" w:rsidRPr="00000000">
        <w:rPr>
          <w:b w:val="1"/>
          <w:rtl w:val="0"/>
        </w:rPr>
        <w:t xml:space="preserve">Iron:</w:t>
      </w:r>
      <w:r w:rsidDel="00000000" w:rsidR="00000000" w:rsidRPr="00000000">
        <w:rPr>
          <w:rtl w:val="0"/>
        </w:rPr>
        <w:t xml:space="preserve"> Iron is a critical component of hemoglobin, the protein that transports oxygen in the blood. It's also a part of the cytochromes, proteins involved in electron transport during oxidative phosphorylation.</w:t>
      </w:r>
    </w:p>
    <w:p w:rsidR="00000000" w:rsidDel="00000000" w:rsidP="00000000" w:rsidRDefault="00000000" w:rsidRPr="00000000" w14:paraId="000000F9">
      <w:pPr>
        <w:pStyle w:val="Heading3"/>
        <w:spacing w:after="200" w:lineRule="auto"/>
        <w:rPr/>
      </w:pPr>
      <w:bookmarkStart w:colFirst="0" w:colLast="0" w:name="_6lotfrgq3elz" w:id="49"/>
      <w:bookmarkEnd w:id="49"/>
      <w:r w:rsidDel="00000000" w:rsidR="00000000" w:rsidRPr="00000000">
        <w:rPr>
          <w:rtl w:val="0"/>
        </w:rPr>
        <w:t xml:space="preserve">The Connection Between Diet, Lifestyle, and Cellular Metabolism</w:t>
      </w:r>
      <w:r w:rsidDel="00000000" w:rsidR="00000000" w:rsidRPr="00000000">
        <w:rPr>
          <w:rtl w:val="0"/>
        </w:rPr>
      </w:r>
    </w:p>
    <w:p w:rsidR="00000000" w:rsidDel="00000000" w:rsidP="00000000" w:rsidRDefault="00000000" w:rsidRPr="00000000" w14:paraId="000000FA">
      <w:pPr>
        <w:spacing w:after="200" w:lineRule="auto"/>
        <w:rPr/>
      </w:pPr>
      <w:r w:rsidDel="00000000" w:rsidR="00000000" w:rsidRPr="00000000">
        <w:rPr>
          <w:rtl w:val="0"/>
        </w:rPr>
        <w:t xml:space="preserve">Like with all other cellular processes, diet and lifestyle significantly influence cellular metabolism and energy production. A balanced diet provides the necessary nutrients - carbohydrates, proteins, fats, vitamins, and minerals - that cells need to perform metabolic processes efficiently. Additionally, certain dietary components can modulate metabolic pathways. For example, dietary fiber can slow down the absorption of glucose, leading to a more steady supply of energy and preventing spikes in blood sugar.</w:t>
      </w:r>
    </w:p>
    <w:p w:rsidR="00000000" w:rsidDel="00000000" w:rsidP="00000000" w:rsidRDefault="00000000" w:rsidRPr="00000000" w14:paraId="000000FB">
      <w:pPr>
        <w:spacing w:after="200" w:lineRule="auto"/>
        <w:rPr/>
      </w:pPr>
      <w:r w:rsidDel="00000000" w:rsidR="00000000" w:rsidRPr="00000000">
        <w:rPr>
          <w:rtl w:val="0"/>
        </w:rPr>
        <w:t xml:space="preserve">Regular physical activity enhances metabolic efficiency by increasing muscle mass, which is metabolically active tissue. Exercise also stimulates the production of mitochondria in muscle cells, enhancing their capacity to generate ATP.</w:t>
      </w:r>
    </w:p>
    <w:p w:rsidR="00000000" w:rsidDel="00000000" w:rsidP="00000000" w:rsidRDefault="00000000" w:rsidRPr="00000000" w14:paraId="000000FC">
      <w:pPr>
        <w:spacing w:after="200" w:lineRule="auto"/>
        <w:rPr/>
      </w:pPr>
      <w:r w:rsidDel="00000000" w:rsidR="00000000" w:rsidRPr="00000000">
        <w:rPr>
          <w:rtl w:val="0"/>
        </w:rPr>
        <w:t xml:space="preserve">Chronic stress and lack of sleep can disrupt metabolic balance, potentially leading to metabolic disorders such as type 2 diabetes and obesity. Therefore, managing stress and ensuring adequate sleep are essential for maintaining metabolic health.</w:t>
      </w:r>
    </w:p>
    <w:p w:rsidR="00000000" w:rsidDel="00000000" w:rsidP="00000000" w:rsidRDefault="00000000" w:rsidRPr="00000000" w14:paraId="000000FD">
      <w:pPr>
        <w:pStyle w:val="Heading3"/>
        <w:spacing w:after="200" w:lineRule="auto"/>
        <w:rPr/>
      </w:pPr>
      <w:bookmarkStart w:colFirst="0" w:colLast="0" w:name="_sawzikaasunl" w:id="50"/>
      <w:bookmarkEnd w:id="50"/>
      <w:r w:rsidDel="00000000" w:rsidR="00000000" w:rsidRPr="00000000">
        <w:rPr>
          <w:rtl w:val="0"/>
        </w:rPr>
        <w:t xml:space="preserve">Natural Remedies and Supplements for Supporting Cellular Metabolism</w:t>
      </w:r>
    </w:p>
    <w:p w:rsidR="00000000" w:rsidDel="00000000" w:rsidP="00000000" w:rsidRDefault="00000000" w:rsidRPr="00000000" w14:paraId="000000FE">
      <w:pPr>
        <w:spacing w:after="200" w:lineRule="auto"/>
        <w:rPr/>
      </w:pPr>
      <w:r w:rsidDel="00000000" w:rsidR="00000000" w:rsidRPr="00000000">
        <w:rPr>
          <w:rtl w:val="0"/>
        </w:rPr>
        <w:t xml:space="preserve">Numerous natural remedies and supplements can support cellular metabolism:</w:t>
      </w:r>
    </w:p>
    <w:p w:rsidR="00000000" w:rsidDel="00000000" w:rsidP="00000000" w:rsidRDefault="00000000" w:rsidRPr="00000000" w14:paraId="000000FF">
      <w:pPr>
        <w:spacing w:after="200" w:lineRule="auto"/>
        <w:rPr/>
      </w:pPr>
      <w:r w:rsidDel="00000000" w:rsidR="00000000" w:rsidRPr="00000000">
        <w:rPr>
          <w:b w:val="1"/>
          <w:rtl w:val="0"/>
        </w:rPr>
        <w:t xml:space="preserve">Coenzyme Q10:</w:t>
      </w:r>
      <w:r w:rsidDel="00000000" w:rsidR="00000000" w:rsidRPr="00000000">
        <w:rPr>
          <w:rtl w:val="0"/>
        </w:rPr>
        <w:t xml:space="preserve"> CoQ10 is a crucial component of the electron transport chain in oxidative phosphorylation. Supplementing with CoQ10 can support cellular energy production, particularly in individuals with certain health conditions or those on statin medications, which can decrease CoQ10 levels.</w:t>
      </w:r>
    </w:p>
    <w:p w:rsidR="00000000" w:rsidDel="00000000" w:rsidP="00000000" w:rsidRDefault="00000000" w:rsidRPr="00000000" w14:paraId="00000100">
      <w:pPr>
        <w:spacing w:after="200" w:lineRule="auto"/>
        <w:rPr/>
      </w:pPr>
      <w:r w:rsidDel="00000000" w:rsidR="00000000" w:rsidRPr="00000000">
        <w:rPr>
          <w:b w:val="1"/>
          <w:rtl w:val="0"/>
        </w:rPr>
        <w:t xml:space="preserve">L-carnitine:</w:t>
      </w:r>
      <w:r w:rsidDel="00000000" w:rsidR="00000000" w:rsidRPr="00000000">
        <w:rPr>
          <w:rtl w:val="0"/>
        </w:rPr>
        <w:t xml:space="preserve"> This amino acid derivative is involved in the transport of fatty acids into mitochondria for energy production. L-carnitine supplementation may support energy production, particularly in individuals with certain metabolic disorders.</w:t>
      </w:r>
    </w:p>
    <w:p w:rsidR="00000000" w:rsidDel="00000000" w:rsidP="00000000" w:rsidRDefault="00000000" w:rsidRPr="00000000" w14:paraId="00000101">
      <w:pPr>
        <w:spacing w:after="200" w:lineRule="auto"/>
        <w:rPr/>
      </w:pPr>
      <w:r w:rsidDel="00000000" w:rsidR="00000000" w:rsidRPr="00000000">
        <w:rPr>
          <w:b w:val="1"/>
          <w:rtl w:val="0"/>
        </w:rPr>
        <w:t xml:space="preserve">B-complex vitamins:</w:t>
      </w:r>
      <w:r w:rsidDel="00000000" w:rsidR="00000000" w:rsidRPr="00000000">
        <w:rPr>
          <w:rtl w:val="0"/>
        </w:rPr>
        <w:t xml:space="preserve"> As mentioned earlier, B vitamins play critical roles in energy production. A B-complex supplement can ensure adequate intake of these vital nutrients.</w:t>
      </w:r>
    </w:p>
    <w:p w:rsidR="00000000" w:rsidDel="00000000" w:rsidP="00000000" w:rsidRDefault="00000000" w:rsidRPr="00000000" w14:paraId="00000102">
      <w:pPr>
        <w:spacing w:after="200" w:lineRule="auto"/>
        <w:rPr/>
      </w:pPr>
      <w:r w:rsidDel="00000000" w:rsidR="00000000" w:rsidRPr="00000000">
        <w:rPr>
          <w:b w:val="1"/>
          <w:rtl w:val="0"/>
        </w:rPr>
        <w:t xml:space="preserve">Magnesium:</w:t>
      </w:r>
      <w:r w:rsidDel="00000000" w:rsidR="00000000" w:rsidRPr="00000000">
        <w:rPr>
          <w:rtl w:val="0"/>
        </w:rPr>
        <w:t xml:space="preserve"> Given its role in ATP synthesis, magnesium supplementation can support cellular energy production, particularly in individuals with low dietary intake or increased needs.</w:t>
      </w:r>
    </w:p>
    <w:p w:rsidR="00000000" w:rsidDel="00000000" w:rsidP="00000000" w:rsidRDefault="00000000" w:rsidRPr="00000000" w14:paraId="00000103">
      <w:pPr>
        <w:pStyle w:val="Heading3"/>
        <w:spacing w:after="200" w:lineRule="auto"/>
        <w:rPr/>
      </w:pPr>
      <w:bookmarkStart w:colFirst="0" w:colLast="0" w:name="_9oqpfenjmjf9" w:id="51"/>
      <w:bookmarkEnd w:id="51"/>
      <w:r w:rsidDel="00000000" w:rsidR="00000000" w:rsidRPr="00000000">
        <w:rPr>
          <w:rtl w:val="0"/>
        </w:rPr>
        <w:t xml:space="preserve">Practical Applications: A Case Study</w:t>
      </w:r>
      <w:r w:rsidDel="00000000" w:rsidR="00000000" w:rsidRPr="00000000">
        <w:rPr>
          <w:rtl w:val="0"/>
        </w:rPr>
      </w:r>
    </w:p>
    <w:p w:rsidR="00000000" w:rsidDel="00000000" w:rsidP="00000000" w:rsidRDefault="00000000" w:rsidRPr="00000000" w14:paraId="00000104">
      <w:pPr>
        <w:spacing w:after="200" w:lineRule="auto"/>
        <w:rPr/>
      </w:pPr>
      <w:r w:rsidDel="00000000" w:rsidR="00000000" w:rsidRPr="00000000">
        <w:rPr>
          <w:rtl w:val="0"/>
        </w:rPr>
        <w:t xml:space="preserve">Consider a hypothetical patient, John, a middle-aged man with fatigue, poor concentration, and frequent muscle cramps. These symptoms might suggest a disruption in John's cellular metabolism and energy production.</w:t>
      </w:r>
    </w:p>
    <w:p w:rsidR="00000000" w:rsidDel="00000000" w:rsidP="00000000" w:rsidRDefault="00000000" w:rsidRPr="00000000" w14:paraId="00000105">
      <w:pPr>
        <w:spacing w:after="200" w:lineRule="auto"/>
        <w:rPr/>
      </w:pPr>
      <w:r w:rsidDel="00000000" w:rsidR="00000000" w:rsidRPr="00000000">
        <w:rPr>
          <w:rtl w:val="0"/>
        </w:rPr>
        <w:t xml:space="preserve">In John's case, a naturopath might first assess his diet to ensure he's getting adequate nutrients for optimal metabolic function. If John's diet is low in whole foods, the practitioner might recommend increasing his intake of fruits, vegetables, lean proteins, and whole grains. Additionally, given his symptoms, the practitioner might suggest a B-complex vitamin, magnesium, and CoQ10 supplements to support energy production.</w:t>
      </w:r>
    </w:p>
    <w:p w:rsidR="00000000" w:rsidDel="00000000" w:rsidP="00000000" w:rsidRDefault="00000000" w:rsidRPr="00000000" w14:paraId="00000106">
      <w:pPr>
        <w:spacing w:after="200" w:lineRule="auto"/>
        <w:rPr/>
      </w:pPr>
      <w:r w:rsidDel="00000000" w:rsidR="00000000" w:rsidRPr="00000000">
        <w:rPr>
          <w:rtl w:val="0"/>
        </w:rPr>
        <w:t xml:space="preserve">If John leads a sedentary lifestyle, the practitioner might also suggest incorporating regular physical activity into his routine. Furthermore, if John is under chronic stress or has poor sleep habits, stress management techniques and sleep hygiene interventions could be recommended to support his metabolic health.</w:t>
      </w:r>
    </w:p>
    <w:p w:rsidR="00000000" w:rsidDel="00000000" w:rsidP="00000000" w:rsidRDefault="00000000" w:rsidRPr="00000000" w14:paraId="00000107">
      <w:pPr>
        <w:spacing w:after="200" w:lineRule="auto"/>
        <w:rPr/>
      </w:pPr>
      <w:r w:rsidDel="00000000" w:rsidR="00000000" w:rsidRPr="00000000">
        <w:rPr>
          <w:rtl w:val="0"/>
        </w:rPr>
        <w:t xml:space="preserve">Understanding cellular metabolism and energy production provides a foundation for recognizing how various factors, from diet and lifestyle to stress and sleep, can impact metabolic health. As naturopaths, this knowledge equips us to make targeted recommendations that support metabolic balance and overall well-being.</w:t>
      </w:r>
    </w:p>
    <w:p w:rsidR="00000000" w:rsidDel="00000000" w:rsidP="00000000" w:rsidRDefault="00000000" w:rsidRPr="00000000" w14:paraId="00000108">
      <w:pPr>
        <w:pStyle w:val="Heading2"/>
        <w:spacing w:after="200" w:lineRule="auto"/>
        <w:rPr/>
      </w:pPr>
      <w:bookmarkStart w:colFirst="0" w:colLast="0" w:name="_rrssby9yuxd9" w:id="52"/>
      <w:bookmarkEnd w:id="52"/>
      <w:r w:rsidDel="00000000" w:rsidR="00000000" w:rsidRPr="00000000">
        <w:rPr>
          <w:rtl w:val="0"/>
        </w:rPr>
        <w:t xml:space="preserve">Summary of Key Points</w:t>
      </w:r>
    </w:p>
    <w:p w:rsidR="00000000" w:rsidDel="00000000" w:rsidP="00000000" w:rsidRDefault="00000000" w:rsidRPr="00000000" w14:paraId="00000109">
      <w:pPr>
        <w:numPr>
          <w:ilvl w:val="0"/>
          <w:numId w:val="4"/>
        </w:numPr>
        <w:spacing w:after="200" w:lineRule="auto"/>
        <w:ind w:left="720" w:hanging="360"/>
        <w:rPr>
          <w:u w:val="none"/>
        </w:rPr>
      </w:pPr>
      <w:r w:rsidDel="00000000" w:rsidR="00000000" w:rsidRPr="00000000">
        <w:rPr>
          <w:rtl w:val="0"/>
        </w:rPr>
        <w:t xml:space="preserve">Cells are the fundamental units of life, and their health is central to overall well-being.</w:t>
      </w:r>
    </w:p>
    <w:p w:rsidR="00000000" w:rsidDel="00000000" w:rsidP="00000000" w:rsidRDefault="00000000" w:rsidRPr="00000000" w14:paraId="0000010A">
      <w:pPr>
        <w:numPr>
          <w:ilvl w:val="0"/>
          <w:numId w:val="4"/>
        </w:numPr>
        <w:spacing w:after="200" w:before="0" w:lineRule="auto"/>
        <w:ind w:left="720" w:hanging="360"/>
        <w:rPr>
          <w:u w:val="none"/>
        </w:rPr>
      </w:pPr>
      <w:r w:rsidDel="00000000" w:rsidR="00000000" w:rsidRPr="00000000">
        <w:rPr>
          <w:rtl w:val="0"/>
        </w:rPr>
        <w:t xml:space="preserve">Cell structures and their functions are essential to understanding the basis of health and disease.</w:t>
      </w:r>
    </w:p>
    <w:p w:rsidR="00000000" w:rsidDel="00000000" w:rsidP="00000000" w:rsidRDefault="00000000" w:rsidRPr="00000000" w14:paraId="0000010B">
      <w:pPr>
        <w:numPr>
          <w:ilvl w:val="0"/>
          <w:numId w:val="4"/>
        </w:numPr>
        <w:spacing w:after="200" w:before="0" w:lineRule="auto"/>
        <w:ind w:left="720" w:hanging="360"/>
        <w:rPr>
          <w:u w:val="none"/>
        </w:rPr>
      </w:pPr>
      <w:r w:rsidDel="00000000" w:rsidR="00000000" w:rsidRPr="00000000">
        <w:rPr>
          <w:rtl w:val="0"/>
        </w:rPr>
        <w:t xml:space="preserve">Nutrients influence cellular health and function, playing crucial roles in energy production, growth, and repair.</w:t>
      </w:r>
    </w:p>
    <w:p w:rsidR="00000000" w:rsidDel="00000000" w:rsidP="00000000" w:rsidRDefault="00000000" w:rsidRPr="00000000" w14:paraId="0000010C">
      <w:pPr>
        <w:numPr>
          <w:ilvl w:val="0"/>
          <w:numId w:val="4"/>
        </w:numPr>
        <w:spacing w:after="200" w:before="0" w:lineRule="auto"/>
        <w:ind w:left="720" w:hanging="360"/>
        <w:rPr>
          <w:u w:val="none"/>
        </w:rPr>
      </w:pPr>
      <w:r w:rsidDel="00000000" w:rsidR="00000000" w:rsidRPr="00000000">
        <w:rPr>
          <w:rtl w:val="0"/>
        </w:rPr>
        <w:t xml:space="preserve">Nutritional deficiencies or excesses can have detrimental effects on cell function and overall health.</w:t>
      </w:r>
    </w:p>
    <w:p w:rsidR="00000000" w:rsidDel="00000000" w:rsidP="00000000" w:rsidRDefault="00000000" w:rsidRPr="00000000" w14:paraId="0000010D">
      <w:pPr>
        <w:numPr>
          <w:ilvl w:val="0"/>
          <w:numId w:val="4"/>
        </w:numPr>
        <w:spacing w:after="200" w:before="0" w:lineRule="auto"/>
        <w:ind w:left="720" w:hanging="360"/>
        <w:rPr>
          <w:u w:val="none"/>
        </w:rPr>
      </w:pPr>
      <w:r w:rsidDel="00000000" w:rsidR="00000000" w:rsidRPr="00000000">
        <w:rPr>
          <w:rtl w:val="0"/>
        </w:rPr>
        <w:t xml:space="preserve">Stress at the cellular level can result from physical, chemical, or emotional factors, leading to cellular damage and potential disease.</w:t>
      </w:r>
    </w:p>
    <w:p w:rsidR="00000000" w:rsidDel="00000000" w:rsidP="00000000" w:rsidRDefault="00000000" w:rsidRPr="00000000" w14:paraId="0000010E">
      <w:pPr>
        <w:numPr>
          <w:ilvl w:val="0"/>
          <w:numId w:val="4"/>
        </w:numPr>
        <w:spacing w:after="200" w:before="0" w:lineRule="auto"/>
        <w:ind w:left="720" w:hanging="360"/>
        <w:rPr>
          <w:u w:val="none"/>
        </w:rPr>
      </w:pPr>
      <w:r w:rsidDel="00000000" w:rsidR="00000000" w:rsidRPr="00000000">
        <w:rPr>
          <w:rtl w:val="0"/>
        </w:rPr>
        <w:t xml:space="preserve">Cells respond to stress through a variety of mechanisms, including producing stress proteins and triggering apoptosis.</w:t>
      </w:r>
    </w:p>
    <w:p w:rsidR="00000000" w:rsidDel="00000000" w:rsidP="00000000" w:rsidRDefault="00000000" w:rsidRPr="00000000" w14:paraId="0000010F">
      <w:pPr>
        <w:numPr>
          <w:ilvl w:val="0"/>
          <w:numId w:val="4"/>
        </w:numPr>
        <w:spacing w:after="200" w:before="0" w:lineRule="auto"/>
        <w:ind w:left="720" w:hanging="360"/>
        <w:rPr>
          <w:u w:val="none"/>
        </w:rPr>
      </w:pPr>
      <w:r w:rsidDel="00000000" w:rsidR="00000000" w:rsidRPr="00000000">
        <w:rPr>
          <w:rtl w:val="0"/>
        </w:rPr>
        <w:t xml:space="preserve">Understanding cellular stress responses can inform naturopathic strategies for stress management and disease prevention.</w:t>
      </w:r>
    </w:p>
    <w:p w:rsidR="00000000" w:rsidDel="00000000" w:rsidP="00000000" w:rsidRDefault="00000000" w:rsidRPr="00000000" w14:paraId="00000110">
      <w:pPr>
        <w:numPr>
          <w:ilvl w:val="0"/>
          <w:numId w:val="4"/>
        </w:numPr>
        <w:spacing w:after="200" w:before="0" w:lineRule="auto"/>
        <w:ind w:left="720" w:hanging="360"/>
        <w:rPr>
          <w:u w:val="none"/>
        </w:rPr>
      </w:pPr>
      <w:r w:rsidDel="00000000" w:rsidR="00000000" w:rsidRPr="00000000">
        <w:rPr>
          <w:rtl w:val="0"/>
        </w:rPr>
        <w:t xml:space="preserve">Hormones are crucial in cell communication, with a significant impact on various body functions like metabolism, growth, mood, and reproduction.</w:t>
      </w:r>
    </w:p>
    <w:p w:rsidR="00000000" w:rsidDel="00000000" w:rsidP="00000000" w:rsidRDefault="00000000" w:rsidRPr="00000000" w14:paraId="00000111">
      <w:pPr>
        <w:numPr>
          <w:ilvl w:val="0"/>
          <w:numId w:val="4"/>
        </w:numPr>
        <w:spacing w:after="200" w:before="0" w:lineRule="auto"/>
        <w:ind w:left="720" w:hanging="360"/>
        <w:rPr>
          <w:u w:val="none"/>
        </w:rPr>
      </w:pPr>
      <w:r w:rsidDel="00000000" w:rsidR="00000000" w:rsidRPr="00000000">
        <w:rPr>
          <w:rtl w:val="0"/>
        </w:rPr>
        <w:t xml:space="preserve">Hormonal imbalances can lead to a variety of health issues, from metabolic disorders to mood disturbances.</w:t>
      </w:r>
    </w:p>
    <w:p w:rsidR="00000000" w:rsidDel="00000000" w:rsidP="00000000" w:rsidRDefault="00000000" w:rsidRPr="00000000" w14:paraId="00000112">
      <w:pPr>
        <w:numPr>
          <w:ilvl w:val="0"/>
          <w:numId w:val="4"/>
        </w:numPr>
        <w:spacing w:after="200" w:before="0" w:lineRule="auto"/>
        <w:ind w:left="720" w:hanging="360"/>
        <w:rPr>
          <w:u w:val="none"/>
        </w:rPr>
      </w:pPr>
      <w:r w:rsidDel="00000000" w:rsidR="00000000" w:rsidRPr="00000000">
        <w:rPr>
          <w:rtl w:val="0"/>
        </w:rPr>
        <w:t xml:space="preserve">Naturopaths can assess hormonal health and design personalized treatment plans, focusing on lifestyle changes and natural therapies.</w:t>
      </w:r>
    </w:p>
    <w:p w:rsidR="00000000" w:rsidDel="00000000" w:rsidP="00000000" w:rsidRDefault="00000000" w:rsidRPr="00000000" w14:paraId="00000113">
      <w:pPr>
        <w:numPr>
          <w:ilvl w:val="0"/>
          <w:numId w:val="4"/>
        </w:numPr>
        <w:spacing w:after="200" w:before="0" w:lineRule="auto"/>
        <w:ind w:left="720" w:hanging="360"/>
        <w:rPr>
          <w:u w:val="none"/>
        </w:rPr>
      </w:pPr>
      <w:r w:rsidDel="00000000" w:rsidR="00000000" w:rsidRPr="00000000">
        <w:rPr>
          <w:rtl w:val="0"/>
        </w:rPr>
        <w:t xml:space="preserve">Gene expression is influenced by both internal and external factors, including lifestyle choices and environmental exposures.</w:t>
      </w:r>
    </w:p>
    <w:p w:rsidR="00000000" w:rsidDel="00000000" w:rsidP="00000000" w:rsidRDefault="00000000" w:rsidRPr="00000000" w14:paraId="00000114">
      <w:pPr>
        <w:numPr>
          <w:ilvl w:val="0"/>
          <w:numId w:val="4"/>
        </w:numPr>
        <w:spacing w:after="200" w:before="0" w:lineRule="auto"/>
        <w:ind w:left="720" w:hanging="360"/>
        <w:rPr>
          <w:u w:val="none"/>
        </w:rPr>
      </w:pPr>
      <w:r w:rsidDel="00000000" w:rsidR="00000000" w:rsidRPr="00000000">
        <w:rPr>
          <w:rtl w:val="0"/>
        </w:rPr>
        <w:t xml:space="preserve">Epigenetic changes, which affect gene expression without altering the DNA sequence, can be influenced by diet, stress, toxins, and other factors.</w:t>
      </w:r>
    </w:p>
    <w:p w:rsidR="00000000" w:rsidDel="00000000" w:rsidP="00000000" w:rsidRDefault="00000000" w:rsidRPr="00000000" w14:paraId="00000115">
      <w:pPr>
        <w:numPr>
          <w:ilvl w:val="0"/>
          <w:numId w:val="4"/>
        </w:numPr>
        <w:spacing w:after="200" w:before="0" w:lineRule="auto"/>
        <w:ind w:left="720" w:hanging="360"/>
        <w:rPr>
          <w:u w:val="none"/>
        </w:rPr>
      </w:pPr>
      <w:r w:rsidDel="00000000" w:rsidR="00000000" w:rsidRPr="00000000">
        <w:rPr>
          <w:rtl w:val="0"/>
        </w:rPr>
        <w:t xml:space="preserve">The study of nutrigenomics explores how nutrients and bioactive food components interact with genes to influence health.</w:t>
      </w:r>
    </w:p>
    <w:p w:rsidR="00000000" w:rsidDel="00000000" w:rsidP="00000000" w:rsidRDefault="00000000" w:rsidRPr="00000000" w14:paraId="00000116">
      <w:pPr>
        <w:numPr>
          <w:ilvl w:val="0"/>
          <w:numId w:val="4"/>
        </w:numPr>
        <w:spacing w:after="200" w:before="0" w:lineRule="auto"/>
        <w:ind w:left="720" w:hanging="360"/>
        <w:rPr>
          <w:u w:val="none"/>
        </w:rPr>
      </w:pPr>
      <w:r w:rsidDel="00000000" w:rsidR="00000000" w:rsidRPr="00000000">
        <w:rPr>
          <w:rtl w:val="0"/>
        </w:rPr>
        <w:t xml:space="preserve">Lifestyle choices have a profound impact on gene expression and overall health, a concept central to naturopathic practice.</w:t>
      </w:r>
    </w:p>
    <w:p w:rsidR="00000000" w:rsidDel="00000000" w:rsidP="00000000" w:rsidRDefault="00000000" w:rsidRPr="00000000" w14:paraId="00000117">
      <w:pPr>
        <w:numPr>
          <w:ilvl w:val="0"/>
          <w:numId w:val="4"/>
        </w:numPr>
        <w:spacing w:after="200" w:before="0" w:lineRule="auto"/>
        <w:ind w:left="720" w:hanging="360"/>
        <w:rPr>
          <w:u w:val="none"/>
        </w:rPr>
      </w:pPr>
      <w:r w:rsidDel="00000000" w:rsidR="00000000" w:rsidRPr="00000000">
        <w:rPr>
          <w:rtl w:val="0"/>
        </w:rPr>
        <w:t xml:space="preserve">The immune system operates at a cellular level, with cells playing roles in both innate and adaptive immunity.</w:t>
      </w:r>
    </w:p>
    <w:p w:rsidR="00000000" w:rsidDel="00000000" w:rsidP="00000000" w:rsidRDefault="00000000" w:rsidRPr="00000000" w14:paraId="00000118">
      <w:pPr>
        <w:numPr>
          <w:ilvl w:val="0"/>
          <w:numId w:val="4"/>
        </w:numPr>
        <w:spacing w:after="200" w:before="0" w:lineRule="auto"/>
        <w:ind w:left="720" w:hanging="360"/>
        <w:rPr>
          <w:u w:val="none"/>
        </w:rPr>
      </w:pPr>
      <w:r w:rsidDel="00000000" w:rsidR="00000000" w:rsidRPr="00000000">
        <w:rPr>
          <w:rtl w:val="0"/>
        </w:rPr>
        <w:t xml:space="preserve">Understanding immune cell function and regulation can help naturopaths develop strategies to enhance immune health and address autoimmune conditions.</w:t>
      </w:r>
    </w:p>
    <w:p w:rsidR="00000000" w:rsidDel="00000000" w:rsidP="00000000" w:rsidRDefault="00000000" w:rsidRPr="00000000" w14:paraId="00000119">
      <w:pPr>
        <w:numPr>
          <w:ilvl w:val="0"/>
          <w:numId w:val="4"/>
        </w:numPr>
        <w:spacing w:after="200" w:before="0" w:lineRule="auto"/>
        <w:ind w:left="720" w:hanging="360"/>
        <w:rPr>
          <w:u w:val="none"/>
        </w:rPr>
      </w:pPr>
      <w:r w:rsidDel="00000000" w:rsidR="00000000" w:rsidRPr="00000000">
        <w:rPr>
          <w:rtl w:val="0"/>
        </w:rPr>
        <w:t xml:space="preserve">Cellular metabolism involves a series of chemical reactions that convert nutrients into energy, necessary for cell growth, repair, and function.</w:t>
      </w:r>
    </w:p>
    <w:p w:rsidR="00000000" w:rsidDel="00000000" w:rsidP="00000000" w:rsidRDefault="00000000" w:rsidRPr="00000000" w14:paraId="0000011A">
      <w:pPr>
        <w:numPr>
          <w:ilvl w:val="0"/>
          <w:numId w:val="4"/>
        </w:numPr>
        <w:spacing w:after="200" w:before="0" w:lineRule="auto"/>
        <w:ind w:left="720" w:hanging="360"/>
        <w:rPr>
          <w:u w:val="none"/>
        </w:rPr>
      </w:pPr>
      <w:r w:rsidDel="00000000" w:rsidR="00000000" w:rsidRPr="00000000">
        <w:rPr>
          <w:rtl w:val="0"/>
        </w:rPr>
        <w:t xml:space="preserve">Metabolic pathways, including glycolysis, the Krebs cycle, and oxidative phosphorylation, are key to energy production.</w:t>
      </w:r>
    </w:p>
    <w:p w:rsidR="00000000" w:rsidDel="00000000" w:rsidP="00000000" w:rsidRDefault="00000000" w:rsidRPr="00000000" w14:paraId="0000011B">
      <w:pPr>
        <w:numPr>
          <w:ilvl w:val="0"/>
          <w:numId w:val="4"/>
        </w:numPr>
        <w:spacing w:after="200" w:before="0" w:lineRule="auto"/>
        <w:ind w:left="720" w:hanging="360"/>
        <w:rPr>
          <w:u w:val="none"/>
        </w:rPr>
      </w:pPr>
      <w:r w:rsidDel="00000000" w:rsidR="00000000" w:rsidRPr="00000000">
        <w:rPr>
          <w:rtl w:val="0"/>
        </w:rPr>
        <w:t xml:space="preserve">Ketosis is a metabolic state, primarily triggered by a low-carb diet, where the body uses ketones as an energy source.</w:t>
      </w:r>
    </w:p>
    <w:p w:rsidR="00000000" w:rsidDel="00000000" w:rsidP="00000000" w:rsidRDefault="00000000" w:rsidRPr="00000000" w14:paraId="0000011C">
      <w:pPr>
        <w:numPr>
          <w:ilvl w:val="0"/>
          <w:numId w:val="4"/>
        </w:numPr>
        <w:spacing w:after="200" w:before="0" w:lineRule="auto"/>
        <w:ind w:left="720" w:hanging="360"/>
        <w:rPr>
          <w:u w:val="none"/>
        </w:rPr>
      </w:pPr>
      <w:r w:rsidDel="00000000" w:rsidR="00000000" w:rsidRPr="00000000">
        <w:rPr>
          <w:rtl w:val="0"/>
        </w:rPr>
        <w:t xml:space="preserve">Disturbances in cellular metabolism can lead to health issues like metabolic syndrome, diabetes, and obesity.</w:t>
      </w:r>
    </w:p>
    <w:p w:rsidR="00000000" w:rsidDel="00000000" w:rsidP="00000000" w:rsidRDefault="00000000" w:rsidRPr="00000000" w14:paraId="0000011D">
      <w:pPr>
        <w:numPr>
          <w:ilvl w:val="0"/>
          <w:numId w:val="4"/>
        </w:numPr>
        <w:spacing w:after="200" w:before="0" w:lineRule="auto"/>
        <w:ind w:left="720" w:hanging="360"/>
        <w:rPr>
          <w:u w:val="none"/>
        </w:rPr>
      </w:pPr>
      <w:r w:rsidDel="00000000" w:rsidR="00000000" w:rsidRPr="00000000">
        <w:rPr>
          <w:rtl w:val="0"/>
        </w:rPr>
        <w:t xml:space="preserve">Naturopathic interventions can support healthy cellular metabolism through diet, exercise, stress management, and supplementation.</w:t>
      </w:r>
    </w:p>
    <w:p w:rsidR="00000000" w:rsidDel="00000000" w:rsidP="00000000" w:rsidRDefault="00000000" w:rsidRPr="00000000" w14:paraId="0000011E">
      <w:pPr>
        <w:numPr>
          <w:ilvl w:val="0"/>
          <w:numId w:val="4"/>
        </w:numPr>
        <w:spacing w:after="200" w:before="0" w:lineRule="auto"/>
        <w:ind w:left="720" w:hanging="360"/>
        <w:rPr>
          <w:u w:val="none"/>
        </w:rPr>
      </w:pPr>
      <w:r w:rsidDel="00000000" w:rsidR="00000000" w:rsidRPr="00000000">
        <w:rPr>
          <w:rtl w:val="0"/>
        </w:rPr>
        <w:t xml:space="preserve">Understanding the cellular and molecular basis of health can inform a holistic, preventative, and individualized approach to healthcare, central to naturopathy.</w:t>
      </w:r>
    </w:p>
    <w:p w:rsidR="00000000" w:rsidDel="00000000" w:rsidP="00000000" w:rsidRDefault="00000000" w:rsidRPr="00000000" w14:paraId="0000011F">
      <w:pPr>
        <w:numPr>
          <w:ilvl w:val="0"/>
          <w:numId w:val="4"/>
        </w:numPr>
        <w:spacing w:after="200" w:before="0" w:lineRule="auto"/>
        <w:ind w:left="720" w:hanging="360"/>
        <w:rPr>
          <w:u w:val="none"/>
        </w:rPr>
      </w:pPr>
      <w:r w:rsidDel="00000000" w:rsidR="00000000" w:rsidRPr="00000000">
        <w:rPr>
          <w:rtl w:val="0"/>
        </w:rPr>
        <w:t xml:space="preserve">This knowledge empowers naturopaths to educate and motivate their clients, fostering better health outcomes.</w:t>
      </w:r>
    </w:p>
    <w:p w:rsidR="00000000" w:rsidDel="00000000" w:rsidP="00000000" w:rsidRDefault="00000000" w:rsidRPr="00000000" w14:paraId="00000120">
      <w:pPr>
        <w:numPr>
          <w:ilvl w:val="0"/>
          <w:numId w:val="4"/>
        </w:numPr>
        <w:spacing w:after="200" w:lineRule="auto"/>
        <w:ind w:left="720" w:hanging="360"/>
        <w:rPr>
          <w:u w:val="none"/>
        </w:rPr>
      </w:pPr>
      <w:r w:rsidDel="00000000" w:rsidR="00000000" w:rsidRPr="00000000">
        <w:rPr>
          <w:rtl w:val="0"/>
        </w:rPr>
        <w:t xml:space="preserve">Continued learning and staying updated with cellular and molecular health research is critical for a naturopath's practice.</w:t>
      </w:r>
      <w:r w:rsidDel="00000000" w:rsidR="00000000" w:rsidRPr="00000000">
        <w:rPr>
          <w:rtl w:val="0"/>
        </w:rPr>
      </w:r>
    </w:p>
    <w:p w:rsidR="00000000" w:rsidDel="00000000" w:rsidP="00000000" w:rsidRDefault="00000000" w:rsidRPr="00000000" w14:paraId="00000121">
      <w:pPr>
        <w:pStyle w:val="Heading2"/>
        <w:spacing w:after="200" w:lineRule="auto"/>
        <w:rPr/>
      </w:pPr>
      <w:bookmarkStart w:colFirst="0" w:colLast="0" w:name="_bppjuc87ij1" w:id="53"/>
      <w:bookmarkEnd w:id="53"/>
      <w:r w:rsidDel="00000000" w:rsidR="00000000" w:rsidRPr="00000000">
        <w:rPr>
          <w:rtl w:val="0"/>
        </w:rPr>
        <w:t xml:space="preserve">Exercise 1: Exploring Cellular Nutrition</w:t>
      </w:r>
    </w:p>
    <w:p w:rsidR="00000000" w:rsidDel="00000000" w:rsidP="00000000" w:rsidRDefault="00000000" w:rsidRPr="00000000" w14:paraId="00000122">
      <w:pPr>
        <w:spacing w:after="200" w:lineRule="auto"/>
        <w:rPr/>
      </w:pPr>
      <w:r w:rsidDel="00000000" w:rsidR="00000000" w:rsidRPr="00000000">
        <w:rPr>
          <w:rtl w:val="0"/>
        </w:rPr>
        <w:t xml:space="preserve">Description: In this exercise, you'll analyze different diets and their impacts on cellular health and function. You'll assess the nutrient content of each diet and how it influences cellular processes like energy production, cell growth, and immune function. This will help you better understand the connection between nutrition and cellular health, a crucial part of naturopathic practice.</w:t>
      </w:r>
    </w:p>
    <w:p w:rsidR="00000000" w:rsidDel="00000000" w:rsidP="00000000" w:rsidRDefault="00000000" w:rsidRPr="00000000" w14:paraId="00000123">
      <w:pPr>
        <w:spacing w:after="200" w:lineRule="auto"/>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124">
      <w:pPr>
        <w:numPr>
          <w:ilvl w:val="0"/>
          <w:numId w:val="14"/>
        </w:numPr>
        <w:spacing w:after="200" w:lineRule="auto"/>
        <w:ind w:left="720" w:hanging="360"/>
        <w:rPr>
          <w:u w:val="none"/>
        </w:rPr>
      </w:pPr>
      <w:r w:rsidDel="00000000" w:rsidR="00000000" w:rsidRPr="00000000">
        <w:rPr>
          <w:rtl w:val="0"/>
        </w:rPr>
        <w:t xml:space="preserve">Access to the internet or a library for research</w:t>
      </w:r>
    </w:p>
    <w:p w:rsidR="00000000" w:rsidDel="00000000" w:rsidP="00000000" w:rsidRDefault="00000000" w:rsidRPr="00000000" w14:paraId="00000125">
      <w:pPr>
        <w:numPr>
          <w:ilvl w:val="0"/>
          <w:numId w:val="14"/>
        </w:numPr>
        <w:spacing w:after="200" w:lineRule="auto"/>
        <w:ind w:left="720" w:hanging="360"/>
        <w:rPr>
          <w:u w:val="none"/>
        </w:rPr>
      </w:pPr>
      <w:r w:rsidDel="00000000" w:rsidR="00000000" w:rsidRPr="00000000">
        <w:rPr>
          <w:rtl w:val="0"/>
        </w:rPr>
        <w:t xml:space="preserve">A notebook or computer for note-taking and analysis</w:t>
      </w:r>
    </w:p>
    <w:p w:rsidR="00000000" w:rsidDel="00000000" w:rsidP="00000000" w:rsidRDefault="00000000" w:rsidRPr="00000000" w14:paraId="00000126">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27">
      <w:pPr>
        <w:spacing w:after="200" w:lineRule="auto"/>
        <w:rPr/>
      </w:pPr>
      <w:r w:rsidDel="00000000" w:rsidR="00000000" w:rsidRPr="00000000">
        <w:rPr>
          <w:rtl w:val="0"/>
        </w:rPr>
      </w:r>
    </w:p>
    <w:p w:rsidR="00000000" w:rsidDel="00000000" w:rsidP="00000000" w:rsidRDefault="00000000" w:rsidRPr="00000000" w14:paraId="00000128">
      <w:pPr>
        <w:numPr>
          <w:ilvl w:val="0"/>
          <w:numId w:val="13"/>
        </w:numPr>
        <w:spacing w:after="200" w:lineRule="auto"/>
        <w:ind w:left="720" w:hanging="360"/>
        <w:rPr>
          <w:u w:val="none"/>
        </w:rPr>
      </w:pPr>
      <w:r w:rsidDel="00000000" w:rsidR="00000000" w:rsidRPr="00000000">
        <w:rPr>
          <w:rtl w:val="0"/>
        </w:rPr>
        <w:t xml:space="preserve">Choose three different diets to analyze (for example, the Mediterranean diet, a vegan diet, and a ketogenic diet).</w:t>
      </w:r>
    </w:p>
    <w:p w:rsidR="00000000" w:rsidDel="00000000" w:rsidP="00000000" w:rsidRDefault="00000000" w:rsidRPr="00000000" w14:paraId="00000129">
      <w:pPr>
        <w:numPr>
          <w:ilvl w:val="0"/>
          <w:numId w:val="13"/>
        </w:numPr>
        <w:spacing w:after="200" w:before="0" w:lineRule="auto"/>
        <w:ind w:left="720" w:hanging="360"/>
        <w:rPr>
          <w:u w:val="none"/>
        </w:rPr>
      </w:pPr>
      <w:r w:rsidDel="00000000" w:rsidR="00000000" w:rsidRPr="00000000">
        <w:rPr>
          <w:rtl w:val="0"/>
        </w:rPr>
        <w:t xml:space="preserve">Research each diet in detail, noting the key nutrients it includes and those it may lack.</w:t>
      </w:r>
    </w:p>
    <w:p w:rsidR="00000000" w:rsidDel="00000000" w:rsidP="00000000" w:rsidRDefault="00000000" w:rsidRPr="00000000" w14:paraId="0000012A">
      <w:pPr>
        <w:numPr>
          <w:ilvl w:val="0"/>
          <w:numId w:val="13"/>
        </w:numPr>
        <w:spacing w:after="200" w:before="0" w:lineRule="auto"/>
        <w:ind w:left="720" w:hanging="360"/>
        <w:rPr>
          <w:u w:val="none"/>
        </w:rPr>
      </w:pPr>
      <w:r w:rsidDel="00000000" w:rsidR="00000000" w:rsidRPr="00000000">
        <w:rPr>
          <w:rtl w:val="0"/>
        </w:rPr>
        <w:t xml:space="preserve">Analyze how the nutrients in each diet can impact cellular processes. For example, how does the high healthy fat content in the Mediterranean diet support cellular function?</w:t>
      </w:r>
    </w:p>
    <w:p w:rsidR="00000000" w:rsidDel="00000000" w:rsidP="00000000" w:rsidRDefault="00000000" w:rsidRPr="00000000" w14:paraId="0000012B">
      <w:pPr>
        <w:numPr>
          <w:ilvl w:val="0"/>
          <w:numId w:val="13"/>
        </w:numPr>
        <w:spacing w:after="200" w:lineRule="auto"/>
        <w:ind w:left="720" w:hanging="360"/>
        <w:rPr>
          <w:u w:val="none"/>
        </w:rPr>
      </w:pPr>
      <w:r w:rsidDel="00000000" w:rsidR="00000000" w:rsidRPr="00000000">
        <w:rPr>
          <w:rtl w:val="0"/>
        </w:rPr>
        <w:t xml:space="preserve">Write a brief report summarizing your findings. Include recommendations for dietary adjustments that could enhance cellular health.</w:t>
      </w:r>
    </w:p>
    <w:p w:rsidR="00000000" w:rsidDel="00000000" w:rsidP="00000000" w:rsidRDefault="00000000" w:rsidRPr="00000000" w14:paraId="0000012C">
      <w:pPr>
        <w:pStyle w:val="Heading2"/>
        <w:spacing w:after="200" w:lineRule="auto"/>
        <w:rPr/>
      </w:pPr>
      <w:bookmarkStart w:colFirst="0" w:colLast="0" w:name="_fzj9pzo2ccqn" w:id="54"/>
      <w:bookmarkEnd w:id="54"/>
      <w:r w:rsidDel="00000000" w:rsidR="00000000" w:rsidRPr="00000000">
        <w:rPr>
          <w:rtl w:val="0"/>
        </w:rPr>
        <w:t xml:space="preserve">Exercise 2: Case Study – Hormonal Health Assessment</w:t>
      </w:r>
    </w:p>
    <w:p w:rsidR="00000000" w:rsidDel="00000000" w:rsidP="00000000" w:rsidRDefault="00000000" w:rsidRPr="00000000" w14:paraId="0000012D">
      <w:pPr>
        <w:spacing w:after="200" w:lineRule="auto"/>
        <w:rPr/>
      </w:pPr>
      <w:r w:rsidDel="00000000" w:rsidR="00000000" w:rsidRPr="00000000">
        <w:rPr>
          <w:rtl w:val="0"/>
        </w:rPr>
        <w:t xml:space="preserve">Description: This exercise involves the analysis of a hypothetical case study to evaluate hormonal health, based on the understanding of cellular communication and hormonal impact. This will help you apply theoretical knowledge to practical scenarios.</w:t>
      </w:r>
    </w:p>
    <w:p w:rsidR="00000000" w:rsidDel="00000000" w:rsidP="00000000" w:rsidRDefault="00000000" w:rsidRPr="00000000" w14:paraId="0000012E">
      <w:pPr>
        <w:spacing w:after="200" w:lineRule="auto"/>
        <w:rPr>
          <w:b w:val="1"/>
        </w:rPr>
      </w:pPr>
      <w:r w:rsidDel="00000000" w:rsidR="00000000" w:rsidRPr="00000000">
        <w:rPr>
          <w:b w:val="1"/>
          <w:rtl w:val="0"/>
        </w:rPr>
        <w:t xml:space="preserve">Materials:</w:t>
      </w:r>
    </w:p>
    <w:p w:rsidR="00000000" w:rsidDel="00000000" w:rsidP="00000000" w:rsidRDefault="00000000" w:rsidRPr="00000000" w14:paraId="0000012F">
      <w:pPr>
        <w:numPr>
          <w:ilvl w:val="0"/>
          <w:numId w:val="3"/>
        </w:numPr>
        <w:spacing w:after="200" w:lineRule="auto"/>
        <w:ind w:left="720" w:hanging="360"/>
        <w:rPr>
          <w:u w:val="none"/>
        </w:rPr>
      </w:pPr>
      <w:r w:rsidDel="00000000" w:rsidR="00000000" w:rsidRPr="00000000">
        <w:rPr>
          <w:rtl w:val="0"/>
        </w:rPr>
        <w:t xml:space="preserve">The provided case study (you can create a fictional one or find one online)</w:t>
      </w:r>
    </w:p>
    <w:p w:rsidR="00000000" w:rsidDel="00000000" w:rsidP="00000000" w:rsidRDefault="00000000" w:rsidRPr="00000000" w14:paraId="00000130">
      <w:pPr>
        <w:numPr>
          <w:ilvl w:val="0"/>
          <w:numId w:val="3"/>
        </w:numPr>
        <w:spacing w:after="200" w:lineRule="auto"/>
        <w:ind w:left="720" w:hanging="360"/>
        <w:rPr>
          <w:u w:val="none"/>
        </w:rPr>
      </w:pPr>
      <w:r w:rsidDel="00000000" w:rsidR="00000000" w:rsidRPr="00000000">
        <w:rPr>
          <w:rtl w:val="0"/>
        </w:rPr>
        <w:t xml:space="preserve">A notebook or computer for analysis and note-taking</w:t>
      </w:r>
    </w:p>
    <w:p w:rsidR="00000000" w:rsidDel="00000000" w:rsidP="00000000" w:rsidRDefault="00000000" w:rsidRPr="00000000" w14:paraId="00000131">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32">
      <w:pPr>
        <w:numPr>
          <w:ilvl w:val="0"/>
          <w:numId w:val="6"/>
        </w:numPr>
        <w:spacing w:after="200" w:lineRule="auto"/>
        <w:ind w:left="720" w:hanging="360"/>
        <w:rPr>
          <w:u w:val="none"/>
        </w:rPr>
      </w:pPr>
      <w:r w:rsidDel="00000000" w:rsidR="00000000" w:rsidRPr="00000000">
        <w:rPr>
          <w:rtl w:val="0"/>
        </w:rPr>
        <w:t xml:space="preserve">Read the case study carefully, noting any signs or symptoms that may suggest hormonal imbalance.</w:t>
      </w:r>
    </w:p>
    <w:p w:rsidR="00000000" w:rsidDel="00000000" w:rsidP="00000000" w:rsidRDefault="00000000" w:rsidRPr="00000000" w14:paraId="00000133">
      <w:pPr>
        <w:numPr>
          <w:ilvl w:val="0"/>
          <w:numId w:val="6"/>
        </w:numPr>
        <w:spacing w:after="200" w:before="0" w:lineRule="auto"/>
        <w:ind w:left="720" w:hanging="360"/>
        <w:rPr>
          <w:u w:val="none"/>
        </w:rPr>
      </w:pPr>
      <w:r w:rsidDel="00000000" w:rsidR="00000000" w:rsidRPr="00000000">
        <w:rPr>
          <w:rtl w:val="0"/>
        </w:rPr>
        <w:t xml:space="preserve">Based on your knowledge of hormonal function and cell communication, identify potential hormonal imbalances in the case study.</w:t>
      </w:r>
    </w:p>
    <w:p w:rsidR="00000000" w:rsidDel="00000000" w:rsidP="00000000" w:rsidRDefault="00000000" w:rsidRPr="00000000" w14:paraId="00000134">
      <w:pPr>
        <w:numPr>
          <w:ilvl w:val="0"/>
          <w:numId w:val="6"/>
        </w:numPr>
        <w:spacing w:after="200" w:before="0" w:lineRule="auto"/>
        <w:ind w:left="720" w:hanging="360"/>
        <w:rPr>
          <w:u w:val="none"/>
        </w:rPr>
      </w:pPr>
      <w:r w:rsidDel="00000000" w:rsidR="00000000" w:rsidRPr="00000000">
        <w:rPr>
          <w:rtl w:val="0"/>
        </w:rPr>
        <w:t xml:space="preserve">Suggest possible naturopathic interventions to address these imbalances, remembering the importance of individualized treatment plans.</w:t>
      </w:r>
    </w:p>
    <w:p w:rsidR="00000000" w:rsidDel="00000000" w:rsidP="00000000" w:rsidRDefault="00000000" w:rsidRPr="00000000" w14:paraId="00000135">
      <w:pPr>
        <w:numPr>
          <w:ilvl w:val="0"/>
          <w:numId w:val="6"/>
        </w:numPr>
        <w:spacing w:after="200" w:lineRule="auto"/>
        <w:ind w:left="720" w:hanging="360"/>
        <w:rPr>
          <w:u w:val="none"/>
        </w:rPr>
      </w:pPr>
      <w:r w:rsidDel="00000000" w:rsidR="00000000" w:rsidRPr="00000000">
        <w:rPr>
          <w:rtl w:val="0"/>
        </w:rPr>
        <w:t xml:space="preserve">Write up your assessment and recommendations, explaining your reasoning.</w:t>
      </w:r>
    </w:p>
    <w:p w:rsidR="00000000" w:rsidDel="00000000" w:rsidP="00000000" w:rsidRDefault="00000000" w:rsidRPr="00000000" w14:paraId="00000136">
      <w:pPr>
        <w:pStyle w:val="Heading2"/>
        <w:spacing w:after="200" w:lineRule="auto"/>
        <w:rPr/>
      </w:pPr>
      <w:bookmarkStart w:colFirst="0" w:colLast="0" w:name="_gyfwyt3u2ndq" w:id="55"/>
      <w:bookmarkEnd w:id="55"/>
      <w:r w:rsidDel="00000000" w:rsidR="00000000" w:rsidRPr="00000000">
        <w:rPr>
          <w:rtl w:val="0"/>
        </w:rPr>
        <w:t xml:space="preserve">Exercise 3: Teaching Immune Health</w:t>
      </w:r>
    </w:p>
    <w:p w:rsidR="00000000" w:rsidDel="00000000" w:rsidP="00000000" w:rsidRDefault="00000000" w:rsidRPr="00000000" w14:paraId="00000137">
      <w:pPr>
        <w:spacing w:after="200" w:lineRule="auto"/>
        <w:rPr/>
      </w:pPr>
      <w:r w:rsidDel="00000000" w:rsidR="00000000" w:rsidRPr="00000000">
        <w:rPr>
          <w:rtl w:val="0"/>
        </w:rPr>
        <w:t xml:space="preserve">Description: One of the roles of a naturopath is to educate clients about their health. In this exercise, you'll create a simple, engaging presentation explaining the role of immune cells and how lifestyle choices can influence immune health.</w:t>
      </w:r>
    </w:p>
    <w:p w:rsidR="00000000" w:rsidDel="00000000" w:rsidP="00000000" w:rsidRDefault="00000000" w:rsidRPr="00000000" w14:paraId="00000138">
      <w:pPr>
        <w:spacing w:after="200" w:lineRule="auto"/>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139">
      <w:pPr>
        <w:numPr>
          <w:ilvl w:val="0"/>
          <w:numId w:val="8"/>
        </w:numPr>
        <w:spacing w:after="200" w:lineRule="auto"/>
        <w:ind w:left="720" w:hanging="360"/>
        <w:rPr>
          <w:u w:val="none"/>
        </w:rPr>
      </w:pPr>
      <w:r w:rsidDel="00000000" w:rsidR="00000000" w:rsidRPr="00000000">
        <w:rPr>
          <w:rtl w:val="0"/>
        </w:rPr>
        <w:t xml:space="preserve">Computer with presentation software (e.g., PowerPoint, Google Slides)</w:t>
      </w:r>
    </w:p>
    <w:p w:rsidR="00000000" w:rsidDel="00000000" w:rsidP="00000000" w:rsidRDefault="00000000" w:rsidRPr="00000000" w14:paraId="0000013A">
      <w:pPr>
        <w:numPr>
          <w:ilvl w:val="0"/>
          <w:numId w:val="8"/>
        </w:numPr>
        <w:spacing w:after="200" w:lineRule="auto"/>
        <w:ind w:left="720" w:hanging="360"/>
        <w:rPr>
          <w:u w:val="none"/>
        </w:rPr>
      </w:pPr>
      <w:r w:rsidDel="00000000" w:rsidR="00000000" w:rsidRPr="00000000">
        <w:rPr>
          <w:rtl w:val="0"/>
        </w:rPr>
        <w:t xml:space="preserve">Access to the internet or library for additional research if needed</w:t>
      </w:r>
    </w:p>
    <w:p w:rsidR="00000000" w:rsidDel="00000000" w:rsidP="00000000" w:rsidRDefault="00000000" w:rsidRPr="00000000" w14:paraId="0000013B">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3C">
      <w:pPr>
        <w:numPr>
          <w:ilvl w:val="0"/>
          <w:numId w:val="11"/>
        </w:numPr>
        <w:spacing w:after="200" w:lineRule="auto"/>
        <w:ind w:left="720" w:hanging="360"/>
        <w:rPr>
          <w:u w:val="none"/>
        </w:rPr>
      </w:pPr>
      <w:r w:rsidDel="00000000" w:rsidR="00000000" w:rsidRPr="00000000">
        <w:rPr>
          <w:rtl w:val="0"/>
        </w:rPr>
        <w:t xml:space="preserve">Start by outlining the key points you want to cover about immune cells and their function.</w:t>
      </w:r>
    </w:p>
    <w:p w:rsidR="00000000" w:rsidDel="00000000" w:rsidP="00000000" w:rsidRDefault="00000000" w:rsidRPr="00000000" w14:paraId="0000013D">
      <w:pPr>
        <w:numPr>
          <w:ilvl w:val="0"/>
          <w:numId w:val="11"/>
        </w:numPr>
        <w:spacing w:after="200" w:before="0" w:lineRule="auto"/>
        <w:ind w:left="720" w:hanging="360"/>
        <w:rPr>
          <w:u w:val="none"/>
        </w:rPr>
      </w:pPr>
      <w:r w:rsidDel="00000000" w:rsidR="00000000" w:rsidRPr="00000000">
        <w:rPr>
          <w:rtl w:val="0"/>
        </w:rPr>
        <w:t xml:space="preserve">Include information about how lifestyle factors like diet, exercise, sleep, and stress can impact immune health.</w:t>
      </w:r>
    </w:p>
    <w:p w:rsidR="00000000" w:rsidDel="00000000" w:rsidP="00000000" w:rsidRDefault="00000000" w:rsidRPr="00000000" w14:paraId="0000013E">
      <w:pPr>
        <w:numPr>
          <w:ilvl w:val="0"/>
          <w:numId w:val="11"/>
        </w:numPr>
        <w:spacing w:after="200" w:before="0" w:lineRule="auto"/>
        <w:ind w:left="720" w:hanging="360"/>
        <w:rPr>
          <w:u w:val="none"/>
        </w:rPr>
      </w:pPr>
      <w:r w:rsidDel="00000000" w:rsidR="00000000" w:rsidRPr="00000000">
        <w:rPr>
          <w:rtl w:val="0"/>
        </w:rPr>
        <w:t xml:space="preserve">Use simple language and engaging visuals to make the information accessible and interesting.</w:t>
      </w:r>
    </w:p>
    <w:p w:rsidR="00000000" w:rsidDel="00000000" w:rsidP="00000000" w:rsidRDefault="00000000" w:rsidRPr="00000000" w14:paraId="0000013F">
      <w:pPr>
        <w:numPr>
          <w:ilvl w:val="0"/>
          <w:numId w:val="11"/>
        </w:numPr>
        <w:spacing w:after="200" w:before="0" w:lineRule="auto"/>
        <w:ind w:left="720" w:hanging="360"/>
        <w:rPr>
          <w:u w:val="none"/>
        </w:rPr>
      </w:pPr>
      <w:r w:rsidDel="00000000" w:rsidR="00000000" w:rsidRPr="00000000">
        <w:rPr>
          <w:rtl w:val="0"/>
        </w:rPr>
        <w:t xml:space="preserve">Include practical tips on how individuals can enhance their immune health through lifestyle changes.</w:t>
      </w:r>
    </w:p>
    <w:p w:rsidR="00000000" w:rsidDel="00000000" w:rsidP="00000000" w:rsidRDefault="00000000" w:rsidRPr="00000000" w14:paraId="00000140">
      <w:pPr>
        <w:numPr>
          <w:ilvl w:val="0"/>
          <w:numId w:val="11"/>
        </w:numPr>
        <w:spacing w:after="200" w:lineRule="auto"/>
        <w:ind w:left="720" w:hanging="360"/>
        <w:rPr>
          <w:u w:val="none"/>
        </w:rPr>
      </w:pPr>
      <w:r w:rsidDel="00000000" w:rsidR="00000000" w:rsidRPr="00000000">
        <w:rPr>
          <w:rtl w:val="0"/>
        </w:rPr>
        <w:t xml:space="preserve">Practice delivering your presentation to a friend or family member and ask for feedback.</w:t>
      </w:r>
    </w:p>
    <w:p w:rsidR="00000000" w:rsidDel="00000000" w:rsidP="00000000" w:rsidRDefault="00000000" w:rsidRPr="00000000" w14:paraId="00000141">
      <w:pPr>
        <w:pStyle w:val="Heading1"/>
        <w:spacing w:after="200" w:lineRule="auto"/>
        <w:rPr/>
      </w:pPr>
      <w:bookmarkStart w:colFirst="0" w:colLast="0" w:name="_1c0xu7n15b04" w:id="56"/>
      <w:bookmarkEnd w:id="56"/>
      <w:r w:rsidDel="00000000" w:rsidR="00000000" w:rsidRPr="00000000">
        <w:rPr>
          <w:rtl w:val="0"/>
        </w:rPr>
        <w:t xml:space="preserve">Harnessing Homeostasis</w:t>
      </w:r>
    </w:p>
    <w:p w:rsidR="00000000" w:rsidDel="00000000" w:rsidP="00000000" w:rsidRDefault="00000000" w:rsidRPr="00000000" w14:paraId="00000142">
      <w:pPr>
        <w:pStyle w:val="Heading2"/>
        <w:spacing w:after="200" w:lineRule="auto"/>
        <w:rPr/>
      </w:pPr>
      <w:bookmarkStart w:colFirst="0" w:colLast="0" w:name="_w68fzz35ii1u" w:id="57"/>
      <w:bookmarkEnd w:id="57"/>
      <w:r w:rsidDel="00000000" w:rsidR="00000000" w:rsidRPr="00000000">
        <w:rPr>
          <w:rtl w:val="0"/>
        </w:rPr>
        <w:t xml:space="preserve">The Concept of Homeostasis</w:t>
      </w:r>
    </w:p>
    <w:p w:rsidR="00000000" w:rsidDel="00000000" w:rsidP="00000000" w:rsidRDefault="00000000" w:rsidRPr="00000000" w14:paraId="00000143">
      <w:pPr>
        <w:spacing w:after="200" w:lineRule="auto"/>
        <w:rPr/>
      </w:pPr>
      <w:r w:rsidDel="00000000" w:rsidR="00000000" w:rsidRPr="00000000">
        <w:rPr>
          <w:rtl w:val="0"/>
        </w:rPr>
        <w:t xml:space="preserve">Homeostasis is a fundamental concept in understanding how the human body functions. In this lesson, we will explore the concept of homeostasis, its importance in maintaining a stable internal environment, and the various ways our bodies achieve this balance. We will also examine the consequences of homeostatic imbalances and how our bodies respond to restore balance.</w:t>
      </w:r>
    </w:p>
    <w:p w:rsidR="00000000" w:rsidDel="00000000" w:rsidP="00000000" w:rsidRDefault="00000000" w:rsidRPr="00000000" w14:paraId="00000144">
      <w:pPr>
        <w:pStyle w:val="Heading3"/>
        <w:spacing w:after="200" w:lineRule="auto"/>
        <w:rPr/>
      </w:pPr>
      <w:bookmarkStart w:colFirst="0" w:colLast="0" w:name="_ttwhs6u4lrh4" w:id="58"/>
      <w:bookmarkEnd w:id="58"/>
      <w:r w:rsidDel="00000000" w:rsidR="00000000" w:rsidRPr="00000000">
        <w:rPr>
          <w:rtl w:val="0"/>
        </w:rPr>
        <w:t xml:space="preserve">What is Homeostasis?</w:t>
      </w:r>
    </w:p>
    <w:p w:rsidR="00000000" w:rsidDel="00000000" w:rsidP="00000000" w:rsidRDefault="00000000" w:rsidRPr="00000000" w14:paraId="00000145">
      <w:pPr>
        <w:spacing w:after="200" w:lineRule="auto"/>
        <w:rPr/>
      </w:pPr>
      <w:r w:rsidDel="00000000" w:rsidR="00000000" w:rsidRPr="00000000">
        <w:rPr>
          <w:rtl w:val="0"/>
        </w:rPr>
        <w:t xml:space="preserve">Homeostasis is the process by which the body maintains a stable internal environment despite changes in the external environment. This stability is essential for our survival, as it allows our cells and organs to function optimally. Homeostasis is maintained through a variety of regulatory mechanisms that work together to ensure the proper functioning of our body's systems.</w:t>
      </w:r>
    </w:p>
    <w:p w:rsidR="00000000" w:rsidDel="00000000" w:rsidP="00000000" w:rsidRDefault="00000000" w:rsidRPr="00000000" w14:paraId="00000146">
      <w:pPr>
        <w:pStyle w:val="Heading3"/>
        <w:spacing w:after="200" w:lineRule="auto"/>
        <w:rPr/>
      </w:pPr>
      <w:bookmarkStart w:colFirst="0" w:colLast="0" w:name="_5vo3o22iqfp5" w:id="59"/>
      <w:bookmarkEnd w:id="59"/>
      <w:r w:rsidDel="00000000" w:rsidR="00000000" w:rsidRPr="00000000">
        <w:rPr>
          <w:rtl w:val="0"/>
        </w:rPr>
        <w:t xml:space="preserve">Importance of Homeostasis</w:t>
      </w:r>
    </w:p>
    <w:p w:rsidR="00000000" w:rsidDel="00000000" w:rsidP="00000000" w:rsidRDefault="00000000" w:rsidRPr="00000000" w14:paraId="00000147">
      <w:pPr>
        <w:spacing w:after="200" w:lineRule="auto"/>
        <w:rPr/>
      </w:pPr>
      <w:r w:rsidDel="00000000" w:rsidR="00000000" w:rsidRPr="00000000">
        <w:rPr>
          <w:rtl w:val="0"/>
        </w:rPr>
        <w:t xml:space="preserve">Homeostasis is critical for maintaining the optimal conditions necessary for the proper functioning of our body's cells and organs. When the internal environment is stable, it allows our body's systems to operate efficiently, ensuring our overall health and well-being. Some essential aspects of homeostasis include:</w:t>
      </w:r>
    </w:p>
    <w:p w:rsidR="00000000" w:rsidDel="00000000" w:rsidP="00000000" w:rsidRDefault="00000000" w:rsidRPr="00000000" w14:paraId="00000148">
      <w:pPr>
        <w:spacing w:after="200" w:lineRule="auto"/>
        <w:rPr/>
      </w:pPr>
      <w:r w:rsidDel="00000000" w:rsidR="00000000" w:rsidRPr="00000000">
        <w:rPr>
          <w:rtl w:val="0"/>
        </w:rPr>
        <w:t xml:space="preserve">Providing a consistent internal environment for cellular processes: Our cells rely on a stable environment to carry out their functions. Homeostasis ensures that the necessary conditions, such as temperature, pH, and nutrient concentrations, are maintained within a narrow range to allow for optimal cellular activity.</w:t>
      </w:r>
    </w:p>
    <w:p w:rsidR="00000000" w:rsidDel="00000000" w:rsidP="00000000" w:rsidRDefault="00000000" w:rsidRPr="00000000" w14:paraId="00000149">
      <w:pPr>
        <w:spacing w:after="200" w:lineRule="auto"/>
        <w:rPr/>
      </w:pPr>
      <w:r w:rsidDel="00000000" w:rsidR="00000000" w:rsidRPr="00000000">
        <w:rPr>
          <w:rtl w:val="0"/>
        </w:rPr>
        <w:t xml:space="preserve">Facilitating the body's response to external changes: Our bodies are constantly exposed to changing conditions in our external environment, such as fluctuations in temperature, humidity, and altitude. Homeostatic mechanisms allow us to adapt to these changes and maintain the stability of our internal environment.</w:t>
      </w:r>
    </w:p>
    <w:p w:rsidR="00000000" w:rsidDel="00000000" w:rsidP="00000000" w:rsidRDefault="00000000" w:rsidRPr="00000000" w14:paraId="0000014A">
      <w:pPr>
        <w:spacing w:after="200" w:lineRule="auto"/>
        <w:rPr/>
      </w:pPr>
      <w:r w:rsidDel="00000000" w:rsidR="00000000" w:rsidRPr="00000000">
        <w:rPr>
          <w:rtl w:val="0"/>
        </w:rPr>
        <w:t xml:space="preserve">Preventing damage to cells and tissues: When the internal environment deviates from the optimal range, it can lead to cellular damage or dysfunction. Homeostasis works to prevent this by maintaining the necessary conditions for cellular health.</w:t>
      </w:r>
    </w:p>
    <w:p w:rsidR="00000000" w:rsidDel="00000000" w:rsidP="00000000" w:rsidRDefault="00000000" w:rsidRPr="00000000" w14:paraId="0000014B">
      <w:pPr>
        <w:spacing w:after="200" w:lineRule="auto"/>
        <w:rPr/>
      </w:pPr>
      <w:r w:rsidDel="00000000" w:rsidR="00000000" w:rsidRPr="00000000">
        <w:rPr>
          <w:rtl w:val="0"/>
        </w:rPr>
        <w:t xml:space="preserve">Promoting overall health and well-being: A stable internal environment is essential for the proper functioning of our body's systems, which in turn promotes our overall health and well-being.</w:t>
      </w:r>
    </w:p>
    <w:p w:rsidR="00000000" w:rsidDel="00000000" w:rsidP="00000000" w:rsidRDefault="00000000" w:rsidRPr="00000000" w14:paraId="0000014C">
      <w:pPr>
        <w:pStyle w:val="Heading3"/>
        <w:spacing w:after="200" w:lineRule="auto"/>
        <w:rPr/>
      </w:pPr>
      <w:bookmarkStart w:colFirst="0" w:colLast="0" w:name="_u0c57afzas1y" w:id="60"/>
      <w:bookmarkEnd w:id="60"/>
      <w:r w:rsidDel="00000000" w:rsidR="00000000" w:rsidRPr="00000000">
        <w:rPr>
          <w:rtl w:val="0"/>
        </w:rPr>
        <w:t xml:space="preserve">Examples of Homeostasis</w:t>
      </w:r>
    </w:p>
    <w:p w:rsidR="00000000" w:rsidDel="00000000" w:rsidP="00000000" w:rsidRDefault="00000000" w:rsidRPr="00000000" w14:paraId="0000014D">
      <w:pPr>
        <w:spacing w:after="200" w:lineRule="auto"/>
        <w:rPr/>
      </w:pPr>
      <w:r w:rsidDel="00000000" w:rsidR="00000000" w:rsidRPr="00000000">
        <w:rPr>
          <w:rtl w:val="0"/>
        </w:rPr>
        <w:t xml:space="preserve">There are numerous examples of homeostasis in the human body, including:</w:t>
      </w:r>
    </w:p>
    <w:p w:rsidR="00000000" w:rsidDel="00000000" w:rsidP="00000000" w:rsidRDefault="00000000" w:rsidRPr="00000000" w14:paraId="0000014E">
      <w:pPr>
        <w:spacing w:after="200" w:lineRule="auto"/>
        <w:rPr/>
      </w:pPr>
      <w:r w:rsidDel="00000000" w:rsidR="00000000" w:rsidRPr="00000000">
        <w:rPr>
          <w:b w:val="1"/>
          <w:rtl w:val="0"/>
        </w:rPr>
        <w:t xml:space="preserve">Temperature Regulation:</w:t>
      </w:r>
      <w:r w:rsidDel="00000000" w:rsidR="00000000" w:rsidRPr="00000000">
        <w:rPr>
          <w:rtl w:val="0"/>
        </w:rPr>
        <w:t xml:space="preserve"> Our body maintains a constant core temperature of approximately 98.6°F (37°C), which is necessary for the proper functioning of our cells and enzymes. When the external temperature increases or decreases, our body employs various mechanisms, such as sweating or shivering, to maintain a stable internal temperature. This process involves the hypothalamus, which acts as the body's thermostat, detecting changes in temperature and signaling the appropriate response.</w:t>
      </w:r>
    </w:p>
    <w:p w:rsidR="00000000" w:rsidDel="00000000" w:rsidP="00000000" w:rsidRDefault="00000000" w:rsidRPr="00000000" w14:paraId="0000014F">
      <w:pPr>
        <w:spacing w:after="200" w:lineRule="auto"/>
        <w:rPr/>
      </w:pPr>
      <w:r w:rsidDel="00000000" w:rsidR="00000000" w:rsidRPr="00000000">
        <w:rPr>
          <w:b w:val="1"/>
          <w:rtl w:val="0"/>
        </w:rPr>
        <w:t xml:space="preserve">Blood Glucose Levels:</w:t>
      </w:r>
      <w:r w:rsidDel="00000000" w:rsidR="00000000" w:rsidRPr="00000000">
        <w:rPr>
          <w:rtl w:val="0"/>
        </w:rPr>
        <w:t xml:space="preserve"> Our body maintains blood glucose levels within a narrow range to provide a constant energy source for our cells. When glucose levels rise or fall, hormones such as insulin and glucagon work to regulate blood glucose levels, ensuring that our body's cells receive the energy they require. This process involves the pancreas, which secretes insulin and glucagon in response to changing blood glucose levels.</w:t>
      </w:r>
    </w:p>
    <w:p w:rsidR="00000000" w:rsidDel="00000000" w:rsidP="00000000" w:rsidRDefault="00000000" w:rsidRPr="00000000" w14:paraId="00000150">
      <w:pPr>
        <w:spacing w:after="200" w:lineRule="auto"/>
        <w:rPr/>
      </w:pPr>
      <w:r w:rsidDel="00000000" w:rsidR="00000000" w:rsidRPr="00000000">
        <w:rPr>
          <w:b w:val="1"/>
          <w:rtl w:val="0"/>
        </w:rPr>
        <w:t xml:space="preserve">Blood pH:</w:t>
      </w:r>
      <w:r w:rsidDel="00000000" w:rsidR="00000000" w:rsidRPr="00000000">
        <w:rPr>
          <w:rtl w:val="0"/>
        </w:rPr>
        <w:t xml:space="preserve"> Our body maintains a slightly alkaline blood pH of around 7.4 to ensure the proper functioning of our cells and enzymes. If the blood pH becomes too acidic or alkaline, our body employs various mechanisms, such as the bicarbonate buffering system, to maintain the optimal pH. This process involves the kidneys and lungs, which work together to regulate blood pH by excreting or retaining bicarbonate ions and carbon dioxide.</w:t>
      </w:r>
    </w:p>
    <w:p w:rsidR="00000000" w:rsidDel="00000000" w:rsidP="00000000" w:rsidRDefault="00000000" w:rsidRPr="00000000" w14:paraId="00000151">
      <w:pPr>
        <w:spacing w:after="200" w:lineRule="auto"/>
        <w:rPr/>
      </w:pPr>
      <w:r w:rsidDel="00000000" w:rsidR="00000000" w:rsidRPr="00000000">
        <w:rPr>
          <w:b w:val="1"/>
          <w:rtl w:val="0"/>
        </w:rPr>
        <w:t xml:space="preserve">Water and Electrolyte Balance:</w:t>
      </w:r>
      <w:r w:rsidDel="00000000" w:rsidR="00000000" w:rsidRPr="00000000">
        <w:rPr>
          <w:rtl w:val="0"/>
        </w:rPr>
        <w:t xml:space="preserve"> Our body maintains a balance between water and electrolyte concentrations to ensure proper hydration and cellular function. When water or electrolyte levels change, hormones such as antidiuretic hormone (ADH) and aldosterone work to regulate these levels, ensuring that our cells remain hydrated and function optimally. This process involves the kidneys, which filter and reabsorb water and electrolytes, and the hypothalamus, which releases ADH in response to changes in blood osmolarity.</w:t>
      </w:r>
    </w:p>
    <w:p w:rsidR="00000000" w:rsidDel="00000000" w:rsidP="00000000" w:rsidRDefault="00000000" w:rsidRPr="00000000" w14:paraId="00000152">
      <w:pPr>
        <w:spacing w:after="200" w:lineRule="auto"/>
        <w:rPr/>
      </w:pPr>
      <w:r w:rsidDel="00000000" w:rsidR="00000000" w:rsidRPr="00000000">
        <w:rPr>
          <w:b w:val="1"/>
          <w:rtl w:val="0"/>
        </w:rPr>
        <w:t xml:space="preserve">Blood Pressure Regulation:</w:t>
      </w:r>
      <w:r w:rsidDel="00000000" w:rsidR="00000000" w:rsidRPr="00000000">
        <w:rPr>
          <w:rtl w:val="0"/>
        </w:rPr>
        <w:t xml:space="preserve"> Our body maintains blood pressure within a specific range to ensure proper blood flow and oxygen delivery to our cells and tissues. When blood pressure rises or falls, mechanisms such as the baroreceptor reflex act to regulate blood pressure, ensuring adequate perfusion. This process involves the cardiovascular system and the nervous system, which work together to adjust heart rate, blood vessel diameter, and blood volume in response to changes in blood pressure.</w:t>
      </w:r>
    </w:p>
    <w:p w:rsidR="00000000" w:rsidDel="00000000" w:rsidP="00000000" w:rsidRDefault="00000000" w:rsidRPr="00000000" w14:paraId="00000153">
      <w:pPr>
        <w:pStyle w:val="Heading3"/>
        <w:spacing w:after="200" w:lineRule="auto"/>
        <w:rPr/>
      </w:pPr>
      <w:bookmarkStart w:colFirst="0" w:colLast="0" w:name="_oox0uj9buojc" w:id="61"/>
      <w:bookmarkEnd w:id="61"/>
      <w:r w:rsidDel="00000000" w:rsidR="00000000" w:rsidRPr="00000000">
        <w:rPr>
          <w:rtl w:val="0"/>
        </w:rPr>
        <w:t xml:space="preserve">Consequences of Homeostatic Imbalances</w:t>
      </w:r>
    </w:p>
    <w:p w:rsidR="00000000" w:rsidDel="00000000" w:rsidP="00000000" w:rsidRDefault="00000000" w:rsidRPr="00000000" w14:paraId="00000154">
      <w:pPr>
        <w:spacing w:after="200" w:lineRule="auto"/>
        <w:rPr/>
      </w:pPr>
      <w:r w:rsidDel="00000000" w:rsidR="00000000" w:rsidRPr="00000000">
        <w:rPr>
          <w:rtl w:val="0"/>
        </w:rPr>
        <w:t xml:space="preserve">When homeostatic mechanisms are unable to maintain a stable internal environment, it can lead to imbalances that may cause various health issues. Some examples of homeostatic imbalances include:</w:t>
      </w:r>
    </w:p>
    <w:p w:rsidR="00000000" w:rsidDel="00000000" w:rsidP="00000000" w:rsidRDefault="00000000" w:rsidRPr="00000000" w14:paraId="00000155">
      <w:pPr>
        <w:spacing w:after="200" w:lineRule="auto"/>
        <w:rPr/>
      </w:pPr>
      <w:r w:rsidDel="00000000" w:rsidR="00000000" w:rsidRPr="00000000">
        <w:rPr>
          <w:b w:val="1"/>
          <w:rtl w:val="0"/>
        </w:rPr>
        <w:t xml:space="preserve">Hyperthermia and Hypothermia:</w:t>
      </w:r>
      <w:r w:rsidDel="00000000" w:rsidR="00000000" w:rsidRPr="00000000">
        <w:rPr>
          <w:rtl w:val="0"/>
        </w:rPr>
        <w:t xml:space="preserve"> Prolonged exposure to extreme heat or cold can overwhelm the body's temperature regulation mechanisms, leading to hyperthermia or hypothermia. Both conditions can be life-threatening, as they can cause cellular damage and organ dysfunction.</w:t>
      </w:r>
    </w:p>
    <w:p w:rsidR="00000000" w:rsidDel="00000000" w:rsidP="00000000" w:rsidRDefault="00000000" w:rsidRPr="00000000" w14:paraId="00000156">
      <w:pPr>
        <w:spacing w:after="200" w:lineRule="auto"/>
        <w:rPr/>
      </w:pPr>
      <w:r w:rsidDel="00000000" w:rsidR="00000000" w:rsidRPr="00000000">
        <w:rPr>
          <w:b w:val="1"/>
          <w:rtl w:val="0"/>
        </w:rPr>
        <w:t xml:space="preserve">Diabetes Mellitus:</w:t>
      </w:r>
      <w:r w:rsidDel="00000000" w:rsidR="00000000" w:rsidRPr="00000000">
        <w:rPr>
          <w:rtl w:val="0"/>
        </w:rPr>
        <w:t xml:space="preserve"> Impaired insulin production or action can lead to chronic high blood glucose levels, a condition known as diabetes mellitus. This homeostatic imbalance can cause damage to blood vessels and nerves, leading to various complications such as kidney disease, cardiovascular disease, and neuropathy.</w:t>
      </w:r>
    </w:p>
    <w:p w:rsidR="00000000" w:rsidDel="00000000" w:rsidP="00000000" w:rsidRDefault="00000000" w:rsidRPr="00000000" w14:paraId="00000157">
      <w:pPr>
        <w:spacing w:after="200" w:lineRule="auto"/>
        <w:rPr/>
      </w:pPr>
      <w:r w:rsidDel="00000000" w:rsidR="00000000" w:rsidRPr="00000000">
        <w:rPr>
          <w:b w:val="1"/>
          <w:rtl w:val="0"/>
        </w:rPr>
        <w:t xml:space="preserve">Acid-Base Imbalances:</w:t>
      </w:r>
      <w:r w:rsidDel="00000000" w:rsidR="00000000" w:rsidRPr="00000000">
        <w:rPr>
          <w:rtl w:val="0"/>
        </w:rPr>
        <w:t xml:space="preserve"> Conditions that cause the blood pH to deviate from its normal range can result in acidosis (low blood pH) or alkalosis (high blood pH). Both conditions can impair cellular function and lead to symptoms such as confusion, muscle weakness, and respiratory distress.</w:t>
      </w:r>
    </w:p>
    <w:p w:rsidR="00000000" w:rsidDel="00000000" w:rsidP="00000000" w:rsidRDefault="00000000" w:rsidRPr="00000000" w14:paraId="00000158">
      <w:pPr>
        <w:spacing w:after="200" w:lineRule="auto"/>
        <w:rPr/>
      </w:pPr>
      <w:r w:rsidDel="00000000" w:rsidR="00000000" w:rsidRPr="00000000">
        <w:rPr>
          <w:b w:val="1"/>
          <w:rtl w:val="0"/>
        </w:rPr>
        <w:t xml:space="preserve">Dehydration and Overhydration:</w:t>
      </w:r>
      <w:r w:rsidDel="00000000" w:rsidR="00000000" w:rsidRPr="00000000">
        <w:rPr>
          <w:rtl w:val="0"/>
        </w:rPr>
        <w:t xml:space="preserve"> Imbalances in water and electrolyte levels can lead to dehydration (insufficient water) or overhydration (excess water). Both conditions can cause cellular dysfunction and, in severe cases, can lead to life-threatening complications such as electrolyte imbalances and organ failure.</w:t>
      </w:r>
    </w:p>
    <w:p w:rsidR="00000000" w:rsidDel="00000000" w:rsidP="00000000" w:rsidRDefault="00000000" w:rsidRPr="00000000" w14:paraId="00000159">
      <w:pPr>
        <w:spacing w:after="200" w:lineRule="auto"/>
        <w:rPr/>
      </w:pPr>
      <w:r w:rsidDel="00000000" w:rsidR="00000000" w:rsidRPr="00000000">
        <w:rPr>
          <w:rtl w:val="0"/>
        </w:rPr>
        <w:t xml:space="preserve">In conclusion, homeostasis is a critical concept in understanding the functioning of the human body. It is essential for maintaining optimal conditions for cellular processes, facilitating the body's response to external changes, and preventing damage to cells and tissues. By learning about the various homeostatic mechanisms and the consequences of homeostatic imbalances, we can better appreciate the complex interplay of systems that work together to maintain our body's stability and overall health.</w:t>
      </w:r>
    </w:p>
    <w:p w:rsidR="00000000" w:rsidDel="00000000" w:rsidP="00000000" w:rsidRDefault="00000000" w:rsidRPr="00000000" w14:paraId="0000015A">
      <w:pPr>
        <w:pStyle w:val="Heading2"/>
        <w:spacing w:after="200" w:lineRule="auto"/>
        <w:rPr/>
      </w:pPr>
      <w:bookmarkStart w:colFirst="0" w:colLast="0" w:name="_93i53ugo1hpb" w:id="62"/>
      <w:bookmarkEnd w:id="62"/>
      <w:r w:rsidDel="00000000" w:rsidR="00000000" w:rsidRPr="00000000">
        <w:rPr>
          <w:rtl w:val="0"/>
        </w:rPr>
        <w:t xml:space="preserve">Physiological Feedback Mechanisms</w:t>
      </w:r>
    </w:p>
    <w:p w:rsidR="00000000" w:rsidDel="00000000" w:rsidP="00000000" w:rsidRDefault="00000000" w:rsidRPr="00000000" w14:paraId="0000015B">
      <w:pPr>
        <w:spacing w:after="200" w:lineRule="auto"/>
        <w:rPr/>
      </w:pPr>
      <w:r w:rsidDel="00000000" w:rsidR="00000000" w:rsidRPr="00000000">
        <w:rPr>
          <w:rtl w:val="0"/>
        </w:rPr>
        <w:t xml:space="preserve">Physiological feedback mechanisms are the processes by which our body monitors and responds to changes in its internal environment. They are critical to maintaining homeostasis and ensuring that our body functions efficiently. There are two main types of feedback mechanisms: negative feedback and positive feedback. This lesson will explore both types in-depth, provide examples of each, and discuss the role of hormones and the nervous system in regulating these feedback mechanisms.</w:t>
      </w:r>
    </w:p>
    <w:p w:rsidR="00000000" w:rsidDel="00000000" w:rsidP="00000000" w:rsidRDefault="00000000" w:rsidRPr="00000000" w14:paraId="0000015C">
      <w:pPr>
        <w:pStyle w:val="Heading3"/>
        <w:spacing w:after="200" w:lineRule="auto"/>
        <w:rPr/>
      </w:pPr>
      <w:bookmarkStart w:colFirst="0" w:colLast="0" w:name="_p01lx7jz921m" w:id="63"/>
      <w:bookmarkEnd w:id="63"/>
      <w:r w:rsidDel="00000000" w:rsidR="00000000" w:rsidRPr="00000000">
        <w:rPr>
          <w:rtl w:val="0"/>
        </w:rPr>
        <w:t xml:space="preserve">Negative Feedback</w:t>
      </w:r>
    </w:p>
    <w:p w:rsidR="00000000" w:rsidDel="00000000" w:rsidP="00000000" w:rsidRDefault="00000000" w:rsidRPr="00000000" w14:paraId="0000015D">
      <w:pPr>
        <w:spacing w:after="200" w:lineRule="auto"/>
        <w:rPr/>
      </w:pPr>
      <w:r w:rsidDel="00000000" w:rsidR="00000000" w:rsidRPr="00000000">
        <w:rPr>
          <w:rtl w:val="0"/>
        </w:rPr>
        <w:t xml:space="preserve">Negative feedback mechanisms are the most common type of feedback in the body. They work to counteract or oppose a change in the internal environment, helping to maintain stability and return the system to its set point. Negative feedback mechanisms consist of three components: a sensor, a control center, and an effector.</w:t>
      </w:r>
    </w:p>
    <w:p w:rsidR="00000000" w:rsidDel="00000000" w:rsidP="00000000" w:rsidRDefault="00000000" w:rsidRPr="00000000" w14:paraId="0000015E">
      <w:pPr>
        <w:spacing w:after="200" w:lineRule="auto"/>
        <w:rPr/>
      </w:pPr>
      <w:r w:rsidDel="00000000" w:rsidR="00000000" w:rsidRPr="00000000">
        <w:rPr>
          <w:b w:val="1"/>
          <w:rtl w:val="0"/>
        </w:rPr>
        <w:t xml:space="preserve">Sensor:</w:t>
      </w:r>
      <w:r w:rsidDel="00000000" w:rsidR="00000000" w:rsidRPr="00000000">
        <w:rPr>
          <w:rtl w:val="0"/>
        </w:rPr>
        <w:t xml:space="preserve"> The sensor detects a change in a specific variable in the body, such as blood glucose levels or body temperature. Sensors can be specialized cells or proteins, such as receptors on the surface of cells or proteins in the bloodstream that bind to specific molecules.</w:t>
      </w:r>
    </w:p>
    <w:p w:rsidR="00000000" w:rsidDel="00000000" w:rsidP="00000000" w:rsidRDefault="00000000" w:rsidRPr="00000000" w14:paraId="0000015F">
      <w:pPr>
        <w:spacing w:after="200" w:lineRule="auto"/>
        <w:rPr/>
      </w:pPr>
      <w:r w:rsidDel="00000000" w:rsidR="00000000" w:rsidRPr="00000000">
        <w:rPr>
          <w:b w:val="1"/>
          <w:rtl w:val="0"/>
        </w:rPr>
        <w:t xml:space="preserve">Control Center:</w:t>
      </w:r>
      <w:r w:rsidDel="00000000" w:rsidR="00000000" w:rsidRPr="00000000">
        <w:rPr>
          <w:rtl w:val="0"/>
        </w:rPr>
        <w:t xml:space="preserve"> The control center receives the information from the sensor and compares it to a predetermined set point. If the variable deviates from the set point, the control center initiates a response. The control center can be a specific area of the brain, such as the hypothalamus, or an organ, like the pancreas.</w:t>
      </w:r>
    </w:p>
    <w:p w:rsidR="00000000" w:rsidDel="00000000" w:rsidP="00000000" w:rsidRDefault="00000000" w:rsidRPr="00000000" w14:paraId="00000160">
      <w:pPr>
        <w:spacing w:after="200" w:lineRule="auto"/>
        <w:rPr/>
      </w:pPr>
      <w:r w:rsidDel="00000000" w:rsidR="00000000" w:rsidRPr="00000000">
        <w:rPr>
          <w:b w:val="1"/>
          <w:rtl w:val="0"/>
        </w:rPr>
        <w:t xml:space="preserve">Effector:</w:t>
      </w:r>
      <w:r w:rsidDel="00000000" w:rsidR="00000000" w:rsidRPr="00000000">
        <w:rPr>
          <w:rtl w:val="0"/>
        </w:rPr>
        <w:t xml:space="preserve"> The effector carries out the response initiated by the control center, acting to return the variable to the set point. Effectors can be organs, tissues, or individual cells, and they often receive signals from the control center through hormones or nerve impulses.</w:t>
      </w:r>
    </w:p>
    <w:p w:rsidR="00000000" w:rsidDel="00000000" w:rsidP="00000000" w:rsidRDefault="00000000" w:rsidRPr="00000000" w14:paraId="00000161">
      <w:pPr>
        <w:pStyle w:val="Heading4"/>
        <w:spacing w:after="200" w:lineRule="auto"/>
        <w:rPr/>
      </w:pPr>
      <w:bookmarkStart w:colFirst="0" w:colLast="0" w:name="_tx1oat3cxm3d" w:id="64"/>
      <w:bookmarkEnd w:id="64"/>
      <w:r w:rsidDel="00000000" w:rsidR="00000000" w:rsidRPr="00000000">
        <w:rPr>
          <w:rtl w:val="0"/>
        </w:rPr>
        <w:t xml:space="preserve">Examples of Negative Feedback</w:t>
      </w:r>
    </w:p>
    <w:p w:rsidR="00000000" w:rsidDel="00000000" w:rsidP="00000000" w:rsidRDefault="00000000" w:rsidRPr="00000000" w14:paraId="00000162">
      <w:pPr>
        <w:spacing w:after="200" w:lineRule="auto"/>
        <w:rPr/>
      </w:pPr>
      <w:r w:rsidDel="00000000" w:rsidR="00000000" w:rsidRPr="00000000">
        <w:rPr>
          <w:b w:val="1"/>
          <w:rtl w:val="0"/>
        </w:rPr>
        <w:t xml:space="preserve">Temperature Regulation:</w:t>
      </w:r>
      <w:r w:rsidDel="00000000" w:rsidR="00000000" w:rsidRPr="00000000">
        <w:rPr>
          <w:rtl w:val="0"/>
        </w:rPr>
        <w:t xml:space="preserve"> When body temperature rises, sensors in the skin and hypothalamus detect the change. The hypothalamus then activates the sweat glands (effectors) to produce sweat, which cools the body and returns it to the set point. When body temperature drops, the hypothalamus activates mechanisms to conserve and generate heat, such as shivering and constriction of blood vessels in the skin.</w:t>
      </w:r>
    </w:p>
    <w:p w:rsidR="00000000" w:rsidDel="00000000" w:rsidP="00000000" w:rsidRDefault="00000000" w:rsidRPr="00000000" w14:paraId="00000163">
      <w:pPr>
        <w:spacing w:after="200" w:lineRule="auto"/>
        <w:rPr/>
      </w:pPr>
      <w:r w:rsidDel="00000000" w:rsidR="00000000" w:rsidRPr="00000000">
        <w:rPr>
          <w:b w:val="1"/>
          <w:rtl w:val="0"/>
        </w:rPr>
        <w:t xml:space="preserve">Blood Glucose Regulation:</w:t>
      </w:r>
      <w:r w:rsidDel="00000000" w:rsidR="00000000" w:rsidRPr="00000000">
        <w:rPr>
          <w:rtl w:val="0"/>
        </w:rPr>
        <w:t xml:space="preserve"> When blood glucose levels rise, the pancreas (sensor and control center) releases insulin. Insulin stimulates cells to take up glucose (effector), lowering blood glucose levels and returning them to the set point. When blood glucose levels are low, the pancreas releases glucagon, which stimulates the liver to release glucose into the bloodstream.</w:t>
      </w:r>
    </w:p>
    <w:p w:rsidR="00000000" w:rsidDel="00000000" w:rsidP="00000000" w:rsidRDefault="00000000" w:rsidRPr="00000000" w14:paraId="00000164">
      <w:pPr>
        <w:spacing w:after="200" w:lineRule="auto"/>
        <w:rPr/>
      </w:pPr>
      <w:r w:rsidDel="00000000" w:rsidR="00000000" w:rsidRPr="00000000">
        <w:rPr>
          <w:b w:val="1"/>
          <w:rtl w:val="0"/>
        </w:rPr>
        <w:t xml:space="preserve">Blood Pressure Regulation:</w:t>
      </w:r>
      <w:r w:rsidDel="00000000" w:rsidR="00000000" w:rsidRPr="00000000">
        <w:rPr>
          <w:rtl w:val="0"/>
        </w:rPr>
        <w:t xml:space="preserve"> Baroreceptors in the walls of major arteries (sensors) detect changes in blood pressure. If blood pressure is too high or too low, the baroreceptors send signals to the brainstem (control center), which then adjusts the heart rate and blood vessel diameter (effectors) to maintain optimal blood pressure.</w:t>
      </w:r>
    </w:p>
    <w:p w:rsidR="00000000" w:rsidDel="00000000" w:rsidP="00000000" w:rsidRDefault="00000000" w:rsidRPr="00000000" w14:paraId="00000165">
      <w:pPr>
        <w:pStyle w:val="Heading3"/>
        <w:spacing w:after="200" w:lineRule="auto"/>
        <w:rPr/>
      </w:pPr>
      <w:bookmarkStart w:colFirst="0" w:colLast="0" w:name="_hobyq93qyka" w:id="65"/>
      <w:bookmarkEnd w:id="65"/>
      <w:r w:rsidDel="00000000" w:rsidR="00000000" w:rsidRPr="00000000">
        <w:rPr>
          <w:rtl w:val="0"/>
        </w:rPr>
        <w:t xml:space="preserve">Positive Feedback</w:t>
      </w:r>
    </w:p>
    <w:p w:rsidR="00000000" w:rsidDel="00000000" w:rsidP="00000000" w:rsidRDefault="00000000" w:rsidRPr="00000000" w14:paraId="00000166">
      <w:pPr>
        <w:spacing w:after="200" w:lineRule="auto"/>
        <w:rPr/>
      </w:pPr>
      <w:r w:rsidDel="00000000" w:rsidR="00000000" w:rsidRPr="00000000">
        <w:rPr>
          <w:rtl w:val="0"/>
        </w:rPr>
        <w:t xml:space="preserve">Positive feedback mechanisms are less common in the body and typically serve to amplify a change in the internal environment, driving it further away from the set point. Positive feedback is often involved in processes that need to be completed quickly, such as blood clotting or childbirth.</w:t>
      </w:r>
    </w:p>
    <w:p w:rsidR="00000000" w:rsidDel="00000000" w:rsidP="00000000" w:rsidRDefault="00000000" w:rsidRPr="00000000" w14:paraId="00000167">
      <w:pPr>
        <w:pStyle w:val="Heading4"/>
        <w:spacing w:after="200" w:lineRule="auto"/>
        <w:rPr/>
      </w:pPr>
      <w:bookmarkStart w:colFirst="0" w:colLast="0" w:name="_5p161stkpox9" w:id="66"/>
      <w:bookmarkEnd w:id="66"/>
      <w:r w:rsidDel="00000000" w:rsidR="00000000" w:rsidRPr="00000000">
        <w:rPr>
          <w:rtl w:val="0"/>
        </w:rPr>
        <w:t xml:space="preserve">Examples of Positive Feedback</w:t>
      </w:r>
    </w:p>
    <w:p w:rsidR="00000000" w:rsidDel="00000000" w:rsidP="00000000" w:rsidRDefault="00000000" w:rsidRPr="00000000" w14:paraId="00000168">
      <w:pPr>
        <w:spacing w:after="200" w:lineRule="auto"/>
        <w:rPr/>
      </w:pPr>
      <w:r w:rsidDel="00000000" w:rsidR="00000000" w:rsidRPr="00000000">
        <w:rPr>
          <w:b w:val="1"/>
          <w:rtl w:val="0"/>
        </w:rPr>
        <w:t xml:space="preserve">Blood Clotting:</w:t>
      </w:r>
      <w:r w:rsidDel="00000000" w:rsidR="00000000" w:rsidRPr="00000000">
        <w:rPr>
          <w:rtl w:val="0"/>
        </w:rPr>
        <w:t xml:space="preserve"> When a blood vessel is damaged, platelets (effectors) stick to the site of injury, forming a clot. As more platelets accumulate, they release chemicals that attract even more platelets, amplifying the clotting response until the vessel is sealed. The coagulation cascade, a series of chemical reactions involving clotting factors, also contributes to the positive feedback mechanism, ensuring rapid and effective clot formation.</w:t>
      </w:r>
    </w:p>
    <w:p w:rsidR="00000000" w:rsidDel="00000000" w:rsidP="00000000" w:rsidRDefault="00000000" w:rsidRPr="00000000" w14:paraId="00000169">
      <w:pPr>
        <w:spacing w:after="200" w:lineRule="auto"/>
        <w:rPr/>
      </w:pPr>
      <w:r w:rsidDel="00000000" w:rsidR="00000000" w:rsidRPr="00000000">
        <w:rPr>
          <w:b w:val="1"/>
          <w:rtl w:val="0"/>
        </w:rPr>
        <w:t xml:space="preserve">Childbirth:</w:t>
      </w:r>
      <w:r w:rsidDel="00000000" w:rsidR="00000000" w:rsidRPr="00000000">
        <w:rPr>
          <w:rtl w:val="0"/>
        </w:rPr>
        <w:t xml:space="preserve"> During childbirth, the pressure of the baby's head against the cervix (sensor) stimulates the release of oxytocin from the pituitary gland (control center). Oxytocin causes uterine contractions (effector), which further increase pressure on the cervix, leading to the release of even more oxytocin. This positive feedback loop continues until the baby is delivered, at which point the pressure on the cervix is relieved, and oxytocin release decreases.</w:t>
      </w:r>
    </w:p>
    <w:p w:rsidR="00000000" w:rsidDel="00000000" w:rsidP="00000000" w:rsidRDefault="00000000" w:rsidRPr="00000000" w14:paraId="0000016A">
      <w:pPr>
        <w:pStyle w:val="Heading3"/>
        <w:spacing w:after="200" w:lineRule="auto"/>
        <w:rPr/>
      </w:pPr>
      <w:bookmarkStart w:colFirst="0" w:colLast="0" w:name="_z6hubqpk1lg8" w:id="67"/>
      <w:bookmarkEnd w:id="67"/>
      <w:r w:rsidDel="00000000" w:rsidR="00000000" w:rsidRPr="00000000">
        <w:rPr>
          <w:rtl w:val="0"/>
        </w:rPr>
        <w:t xml:space="preserve">Role of Hormones and Nervous System in Feedback Mechanisms</w:t>
      </w:r>
    </w:p>
    <w:p w:rsidR="00000000" w:rsidDel="00000000" w:rsidP="00000000" w:rsidRDefault="00000000" w:rsidRPr="00000000" w14:paraId="0000016B">
      <w:pPr>
        <w:spacing w:after="200" w:lineRule="auto"/>
        <w:rPr/>
      </w:pPr>
      <w:r w:rsidDel="00000000" w:rsidR="00000000" w:rsidRPr="00000000">
        <w:rPr>
          <w:rtl w:val="0"/>
        </w:rPr>
        <w:t xml:space="preserve">Both the endocrine system (hormones) and the nervous system play crucial roles in regulating feedback mechanisms. Hormones are chemical messengers that travel through the bloodstream and bind to specific target cells, initiating a response. They are produced and secreted by endocrine glands, such as the pituitary gland, adrenal glands, and pancreas. Hormones are often involved in long-term regulation and can have widespread effects on the body.</w:t>
      </w:r>
    </w:p>
    <w:p w:rsidR="00000000" w:rsidDel="00000000" w:rsidP="00000000" w:rsidRDefault="00000000" w:rsidRPr="00000000" w14:paraId="0000016C">
      <w:pPr>
        <w:spacing w:after="200" w:lineRule="auto"/>
        <w:rPr/>
      </w:pPr>
      <w:r w:rsidDel="00000000" w:rsidR="00000000" w:rsidRPr="00000000">
        <w:rPr>
          <w:rtl w:val="0"/>
        </w:rPr>
        <w:t xml:space="preserve">The nervous system, on the other hand, provides rapid, short-term regulation through the transmission of electrical impulses. Neurons transmit information from sensors to the control center and from the control center to effectors. The speed and specificity of the nervous system allow for precise control of physiological processes.</w:t>
      </w:r>
    </w:p>
    <w:p w:rsidR="00000000" w:rsidDel="00000000" w:rsidP="00000000" w:rsidRDefault="00000000" w:rsidRPr="00000000" w14:paraId="0000016D">
      <w:pPr>
        <w:pStyle w:val="Heading3"/>
        <w:spacing w:after="200" w:lineRule="auto"/>
        <w:rPr/>
      </w:pPr>
      <w:bookmarkStart w:colFirst="0" w:colLast="0" w:name="_og0g1v97d9zo" w:id="68"/>
      <w:bookmarkEnd w:id="68"/>
      <w:r w:rsidDel="00000000" w:rsidR="00000000" w:rsidRPr="00000000">
        <w:rPr>
          <w:rtl w:val="0"/>
        </w:rPr>
        <w:t xml:space="preserve">Integration of Feedback Mechanisms</w:t>
      </w:r>
    </w:p>
    <w:p w:rsidR="00000000" w:rsidDel="00000000" w:rsidP="00000000" w:rsidRDefault="00000000" w:rsidRPr="00000000" w14:paraId="0000016E">
      <w:pPr>
        <w:spacing w:after="200" w:lineRule="auto"/>
        <w:rPr/>
      </w:pPr>
      <w:r w:rsidDel="00000000" w:rsidR="00000000" w:rsidRPr="00000000">
        <w:rPr>
          <w:rtl w:val="0"/>
        </w:rPr>
        <w:t xml:space="preserve">In many instances, multiple feedback mechanisms work together to maintain homeostasis. For example, both negative and positive feedback mechanisms are involved in the regulation of blood glucose levels. Negative feedback maintains glucose levels within a narrow range, while positive feedback ensures rapid and efficient release of glucose from the liver during periods of low blood sugar.</w:t>
      </w:r>
    </w:p>
    <w:p w:rsidR="00000000" w:rsidDel="00000000" w:rsidP="00000000" w:rsidRDefault="00000000" w:rsidRPr="00000000" w14:paraId="0000016F">
      <w:pPr>
        <w:spacing w:after="200" w:lineRule="auto"/>
        <w:rPr/>
      </w:pPr>
      <w:r w:rsidDel="00000000" w:rsidR="00000000" w:rsidRPr="00000000">
        <w:rPr>
          <w:rtl w:val="0"/>
        </w:rPr>
        <w:t xml:space="preserve">Similarly, the regulation of body temperature involves both negative feedback mechanisms (e.g., sweating or shivering) and the integration of multiple organ systems, such as the circulatory, respiratory, and integumentary systems. The nervous and endocrine systems also work together to coordinate and fine-tune the body's response to changes in the internal environment.</w:t>
      </w:r>
    </w:p>
    <w:p w:rsidR="00000000" w:rsidDel="00000000" w:rsidP="00000000" w:rsidRDefault="00000000" w:rsidRPr="00000000" w14:paraId="00000170">
      <w:pPr>
        <w:spacing w:after="200" w:lineRule="auto"/>
        <w:rPr/>
      </w:pPr>
      <w:r w:rsidDel="00000000" w:rsidR="00000000" w:rsidRPr="00000000">
        <w:rPr>
          <w:rtl w:val="0"/>
        </w:rPr>
        <w:t xml:space="preserve">In summary, physiological feedback mechanisms play a crucial role in maintaining homeostasis and ensuring the proper functioning of the body. Negative feedback mechanisms help maintain stability and return variables to their set points, while positive feedback mechanisms amplify changes in the internal environment to complete specific processes. Both the endocrine and nervous systems play key roles in regulating these feedback mechanisms, allowing for integration and coordination of the body's response to changes in its internal environment.</w:t>
      </w:r>
    </w:p>
    <w:p w:rsidR="00000000" w:rsidDel="00000000" w:rsidP="00000000" w:rsidRDefault="00000000" w:rsidRPr="00000000" w14:paraId="00000171">
      <w:pPr>
        <w:pStyle w:val="Heading2"/>
        <w:spacing w:after="200" w:lineRule="auto"/>
        <w:rPr/>
      </w:pPr>
      <w:bookmarkStart w:colFirst="0" w:colLast="0" w:name="_3yh93axzmb3g" w:id="69"/>
      <w:bookmarkEnd w:id="69"/>
      <w:r w:rsidDel="00000000" w:rsidR="00000000" w:rsidRPr="00000000">
        <w:rPr>
          <w:rtl w:val="0"/>
        </w:rPr>
        <w:t xml:space="preserve">Naturopathic Techniques for Supporting Homeostasis</w:t>
      </w:r>
    </w:p>
    <w:p w:rsidR="00000000" w:rsidDel="00000000" w:rsidP="00000000" w:rsidRDefault="00000000" w:rsidRPr="00000000" w14:paraId="00000172">
      <w:pPr>
        <w:spacing w:after="200" w:lineRule="auto"/>
        <w:rPr/>
      </w:pPr>
      <w:r w:rsidDel="00000000" w:rsidR="00000000" w:rsidRPr="00000000">
        <w:rPr>
          <w:rtl w:val="0"/>
        </w:rPr>
        <w:t xml:space="preserve">In the realm of naturopathy, the understanding of homeostasis - the body's natural ability to maintain a stable internal environment - is pivotal. As practitioners, leveraging this innate balancing act can be instrumental in fostering our clients' well-being</w:t>
      </w:r>
    </w:p>
    <w:p w:rsidR="00000000" w:rsidDel="00000000" w:rsidP="00000000" w:rsidRDefault="00000000" w:rsidRPr="00000000" w14:paraId="00000173">
      <w:pPr>
        <w:spacing w:after="200" w:lineRule="auto"/>
        <w:rPr/>
      </w:pPr>
      <w:r w:rsidDel="00000000" w:rsidR="00000000" w:rsidRPr="00000000">
        <w:rPr>
          <w:b w:val="1"/>
          <w:rtl w:val="0"/>
        </w:rPr>
        <w:t xml:space="preserve">Creating Personalized Diet Plans:</w:t>
      </w:r>
      <w:r w:rsidDel="00000000" w:rsidR="00000000" w:rsidRPr="00000000">
        <w:rPr>
          <w:rtl w:val="0"/>
        </w:rPr>
        <w:t xml:space="preserve"> Naturopathic practitioners can leverage their understanding of blood glucose homeostasis to guide clients with blood sugar management. For example, a practitioner may suggest a client with prediabetes follow a low-glycemic diet, rich in fiber and protein, to prevent blood sugar spikes and crashes. They may further recommend specific eating schedules, such as regular meals and snacks, to maintain a consistent blood glucose level.</w:t>
      </w:r>
    </w:p>
    <w:p w:rsidR="00000000" w:rsidDel="00000000" w:rsidP="00000000" w:rsidRDefault="00000000" w:rsidRPr="00000000" w14:paraId="00000174">
      <w:pPr>
        <w:spacing w:after="200" w:lineRule="auto"/>
        <w:rPr/>
      </w:pPr>
      <w:r w:rsidDel="00000000" w:rsidR="00000000" w:rsidRPr="00000000">
        <w:rPr>
          <w:b w:val="1"/>
          <w:rtl w:val="0"/>
        </w:rPr>
        <w:t xml:space="preserve">Stress Management Techniques:</w:t>
      </w:r>
      <w:r w:rsidDel="00000000" w:rsidR="00000000" w:rsidRPr="00000000">
        <w:rPr>
          <w:rtl w:val="0"/>
        </w:rPr>
        <w:t xml:space="preserve"> Understanding the impact of stress on the body's homeostatic balance, naturopaths can teach clients specific stress-reducing techniques. For instance, they can guide clients through mindfulness-based stress reduction (MBSR) techniques or cognitive behavioral therapy (CBT) exercises, which have been shown to help manage stress and reduce cortisol levels, supporting the body's homeostatic balance.</w:t>
      </w:r>
    </w:p>
    <w:p w:rsidR="00000000" w:rsidDel="00000000" w:rsidP="00000000" w:rsidRDefault="00000000" w:rsidRPr="00000000" w14:paraId="00000175">
      <w:pPr>
        <w:spacing w:after="200" w:lineRule="auto"/>
        <w:rPr/>
      </w:pPr>
      <w:r w:rsidDel="00000000" w:rsidR="00000000" w:rsidRPr="00000000">
        <w:rPr>
          <w:b w:val="1"/>
          <w:rtl w:val="0"/>
        </w:rPr>
        <w:t xml:space="preserve">Exercise Recommendations:</w:t>
      </w:r>
      <w:r w:rsidDel="00000000" w:rsidR="00000000" w:rsidRPr="00000000">
        <w:rPr>
          <w:rtl w:val="0"/>
        </w:rPr>
        <w:t xml:space="preserve"> With knowledge of how exercise can help regulate blood pressure and blood glucose levels, a naturopathic practitioner can provide personalized exercise plans for their clients. For example, for a client with high blood pressure, they might recommend moderate aerobic activity, like brisk walking or cycling, for at least 150 minutes per week, as suggested by the American Heart Association.</w:t>
      </w:r>
    </w:p>
    <w:p w:rsidR="00000000" w:rsidDel="00000000" w:rsidP="00000000" w:rsidRDefault="00000000" w:rsidRPr="00000000" w14:paraId="00000176">
      <w:pPr>
        <w:spacing w:after="200" w:lineRule="auto"/>
        <w:rPr/>
      </w:pPr>
      <w:r w:rsidDel="00000000" w:rsidR="00000000" w:rsidRPr="00000000">
        <w:rPr>
          <w:b w:val="1"/>
          <w:rtl w:val="0"/>
        </w:rPr>
        <w:t xml:space="preserve">Herbal and Nutritional Supplementation:</w:t>
      </w:r>
      <w:r w:rsidDel="00000000" w:rsidR="00000000" w:rsidRPr="00000000">
        <w:rPr>
          <w:rtl w:val="0"/>
        </w:rPr>
        <w:t xml:space="preserve"> Naturopathic practitioners can apply their understanding of electrolyte homeostasis to recommend specific supplements to clients with imbalances. For instance, for a client experiencing muscle cramps due to an electrolyte imbalance, they might suggest magnesium supplements and increasing dietary intake of potassium-rich foods like bananas and avocados.</w:t>
      </w:r>
    </w:p>
    <w:p w:rsidR="00000000" w:rsidDel="00000000" w:rsidP="00000000" w:rsidRDefault="00000000" w:rsidRPr="00000000" w14:paraId="00000177">
      <w:pPr>
        <w:spacing w:after="200" w:lineRule="auto"/>
        <w:rPr/>
      </w:pPr>
      <w:r w:rsidDel="00000000" w:rsidR="00000000" w:rsidRPr="00000000">
        <w:rPr>
          <w:b w:val="1"/>
          <w:rtl w:val="0"/>
        </w:rPr>
        <w:t xml:space="preserve">Thermoregulation Support:</w:t>
      </w:r>
      <w:r w:rsidDel="00000000" w:rsidR="00000000" w:rsidRPr="00000000">
        <w:rPr>
          <w:rtl w:val="0"/>
        </w:rPr>
        <w:t xml:space="preserve"> For clients dealing with issues related to thermoregulation, such as those going through menopause, a naturopath can recommend specific practices to manage symptoms. This could include recommending phytoestrogen-rich foods, like soy and flaxseeds, to balance hormones, or suggesting cooling techniques such as the use of a cooling pillow or layering breathable clothing.</w:t>
      </w:r>
    </w:p>
    <w:p w:rsidR="00000000" w:rsidDel="00000000" w:rsidP="00000000" w:rsidRDefault="00000000" w:rsidRPr="00000000" w14:paraId="00000178">
      <w:pPr>
        <w:spacing w:after="200" w:lineRule="auto"/>
        <w:rPr/>
      </w:pPr>
      <w:r w:rsidDel="00000000" w:rsidR="00000000" w:rsidRPr="00000000">
        <w:rPr>
          <w:b w:val="1"/>
          <w:rtl w:val="0"/>
        </w:rPr>
        <w:t xml:space="preserve">Breathing Exercises for pH Balance:</w:t>
      </w:r>
      <w:r w:rsidDel="00000000" w:rsidR="00000000" w:rsidRPr="00000000">
        <w:rPr>
          <w:rtl w:val="0"/>
        </w:rPr>
        <w:t xml:space="preserve"> Naturopathic practitioners can teach clients specific breathing exercises to help regulate blood pH, especially for clients dealing with respiratory conditions like asthma or COPD. For example, the Buteyko breathing method can be taught to help increase carbon dioxide levels in the blood, counteracting the effects of hyperventilation, which can lead to respiratory alkalosis.</w:t>
      </w:r>
    </w:p>
    <w:p w:rsidR="00000000" w:rsidDel="00000000" w:rsidP="00000000" w:rsidRDefault="00000000" w:rsidRPr="00000000" w14:paraId="00000179">
      <w:pPr>
        <w:spacing w:after="200" w:lineRule="auto"/>
        <w:rPr/>
      </w:pPr>
      <w:r w:rsidDel="00000000" w:rsidR="00000000" w:rsidRPr="00000000">
        <w:rPr>
          <w:rtl w:val="0"/>
        </w:rPr>
        <w:t xml:space="preserve">Remember, the key here is for naturopathic practitioners to use their comprehensive understanding of homeostasis to guide their recommendations, always considering the interconnectedness of the body's systems and the individual needs of their clients.</w:t>
      </w:r>
    </w:p>
    <w:p w:rsidR="00000000" w:rsidDel="00000000" w:rsidP="00000000" w:rsidRDefault="00000000" w:rsidRPr="00000000" w14:paraId="0000017A">
      <w:pPr>
        <w:pStyle w:val="Heading3"/>
        <w:spacing w:after="200" w:lineRule="auto"/>
        <w:rPr/>
      </w:pPr>
      <w:bookmarkStart w:colFirst="0" w:colLast="0" w:name="_4e29vnuhjea4" w:id="70"/>
      <w:bookmarkEnd w:id="70"/>
      <w:r w:rsidDel="00000000" w:rsidR="00000000" w:rsidRPr="00000000">
        <w:rPr>
          <w:rtl w:val="0"/>
        </w:rPr>
        <w:t xml:space="preserve">The Homeostasis Biofeedback Technique</w:t>
      </w:r>
    </w:p>
    <w:p w:rsidR="00000000" w:rsidDel="00000000" w:rsidP="00000000" w:rsidRDefault="00000000" w:rsidRPr="00000000" w14:paraId="0000017B">
      <w:pPr>
        <w:spacing w:after="200" w:lineRule="auto"/>
        <w:rPr/>
      </w:pPr>
      <w:r w:rsidDel="00000000" w:rsidR="00000000" w:rsidRPr="00000000">
        <w:rPr>
          <w:rtl w:val="0"/>
        </w:rPr>
        <w:t xml:space="preserve">A powerful and practical way a naturopathic practitioner can apply their understanding of homeostasis is through a technique known as "Homeostasis Biofeedback." This method, particularly beneficial for managing stress, employs a combination of modern technology and the body's natural processes.</w:t>
      </w:r>
    </w:p>
    <w:p w:rsidR="00000000" w:rsidDel="00000000" w:rsidP="00000000" w:rsidRDefault="00000000" w:rsidRPr="00000000" w14:paraId="0000017C">
      <w:pPr>
        <w:spacing w:after="200" w:lineRule="auto"/>
        <w:rPr/>
      </w:pPr>
      <w:r w:rsidDel="00000000" w:rsidR="00000000" w:rsidRPr="00000000">
        <w:rPr>
          <w:rtl w:val="0"/>
        </w:rPr>
        <w:t xml:space="preserve">Biofeedback is a mind-body technique that teaches individuals to control or modify their physiological processes. It utilizes a special device that provides real-time data on various physiological parameters such as heart rate, skin temperature, and muscle tension. One of the most crucial parameters that this technique can help regulate is heart rate variability (HRV) - a measure of the variation in time between each heartbeat. HRV serves as a reliable reflection of a person's stress level.</w:t>
      </w:r>
    </w:p>
    <w:p w:rsidR="00000000" w:rsidDel="00000000" w:rsidP="00000000" w:rsidRDefault="00000000" w:rsidRPr="00000000" w14:paraId="0000017D">
      <w:pPr>
        <w:pStyle w:val="Heading4"/>
        <w:spacing w:after="200" w:lineRule="auto"/>
        <w:rPr/>
      </w:pPr>
      <w:bookmarkStart w:colFirst="0" w:colLast="0" w:name="_84nr4i8sxd9q" w:id="71"/>
      <w:bookmarkEnd w:id="71"/>
      <w:r w:rsidDel="00000000" w:rsidR="00000000" w:rsidRPr="00000000">
        <w:rPr>
          <w:rtl w:val="0"/>
        </w:rPr>
        <w:t xml:space="preserve">Implementing Homeostasis Biofeedback Technique</w:t>
      </w:r>
    </w:p>
    <w:p w:rsidR="00000000" w:rsidDel="00000000" w:rsidP="00000000" w:rsidRDefault="00000000" w:rsidRPr="00000000" w14:paraId="0000017E">
      <w:pPr>
        <w:spacing w:after="200" w:lineRule="auto"/>
        <w:rPr/>
      </w:pPr>
      <w:r w:rsidDel="00000000" w:rsidR="00000000" w:rsidRPr="00000000">
        <w:rPr>
          <w:rtl w:val="0"/>
        </w:rPr>
        <w:t xml:space="preserve">To employ the Homeostasis Biofeedback Technique in your naturopathic practice, you would need a biofeedback device, a comfortable environment, and a willing client. Here's a step-by-step guide:</w:t>
      </w:r>
    </w:p>
    <w:p w:rsidR="00000000" w:rsidDel="00000000" w:rsidP="00000000" w:rsidRDefault="00000000" w:rsidRPr="00000000" w14:paraId="0000017F">
      <w:pPr>
        <w:spacing w:after="200" w:lineRule="auto"/>
        <w:rPr/>
      </w:pPr>
      <w:r w:rsidDel="00000000" w:rsidR="00000000" w:rsidRPr="00000000">
        <w:rPr>
          <w:b w:val="1"/>
          <w:rtl w:val="0"/>
        </w:rPr>
        <w:t xml:space="preserve">Establishing the Setup:</w:t>
      </w:r>
      <w:r w:rsidDel="00000000" w:rsidR="00000000" w:rsidRPr="00000000">
        <w:rPr>
          <w:rtl w:val="0"/>
        </w:rPr>
        <w:t xml:space="preserve"> Connect your client to the biofeedback device according to the manufacturer's instructions, ensuring the device can track heart rate variability (HRV).</w:t>
      </w:r>
    </w:p>
    <w:p w:rsidR="00000000" w:rsidDel="00000000" w:rsidP="00000000" w:rsidRDefault="00000000" w:rsidRPr="00000000" w14:paraId="00000180">
      <w:pPr>
        <w:spacing w:after="200" w:lineRule="auto"/>
        <w:rPr/>
      </w:pPr>
      <w:r w:rsidDel="00000000" w:rsidR="00000000" w:rsidRPr="00000000">
        <w:rPr>
          <w:b w:val="1"/>
          <w:rtl w:val="0"/>
        </w:rPr>
        <w:t xml:space="preserve">Creating Relaxation: </w:t>
      </w:r>
      <w:r w:rsidDel="00000000" w:rsidR="00000000" w:rsidRPr="00000000">
        <w:rPr>
          <w:rtl w:val="0"/>
        </w:rPr>
        <w:t xml:space="preserve">Guide the client to achieve a state of relaxation by having them sit comfortably and take slow, deep breaths in a tranquil setting.</w:t>
      </w:r>
    </w:p>
    <w:p w:rsidR="00000000" w:rsidDel="00000000" w:rsidP="00000000" w:rsidRDefault="00000000" w:rsidRPr="00000000" w14:paraId="00000181">
      <w:pPr>
        <w:spacing w:after="200" w:lineRule="auto"/>
        <w:rPr/>
      </w:pPr>
      <w:r w:rsidDel="00000000" w:rsidR="00000000" w:rsidRPr="00000000">
        <w:rPr>
          <w:b w:val="1"/>
          <w:rtl w:val="0"/>
        </w:rPr>
        <w:t xml:space="preserve">Understanding Biofeedback:</w:t>
      </w:r>
      <w:r w:rsidDel="00000000" w:rsidR="00000000" w:rsidRPr="00000000">
        <w:rPr>
          <w:rtl w:val="0"/>
        </w:rPr>
        <w:t xml:space="preserve"> Encourage the client to focus on their HRV readings on the biofeedback device. These readings provide valuable insights into their physiological stress responses.</w:t>
      </w:r>
    </w:p>
    <w:p w:rsidR="00000000" w:rsidDel="00000000" w:rsidP="00000000" w:rsidRDefault="00000000" w:rsidRPr="00000000" w14:paraId="00000182">
      <w:pPr>
        <w:spacing w:after="200" w:lineRule="auto"/>
        <w:rPr/>
      </w:pPr>
      <w:r w:rsidDel="00000000" w:rsidR="00000000" w:rsidRPr="00000000">
        <w:rPr>
          <w:b w:val="1"/>
          <w:rtl w:val="0"/>
        </w:rPr>
        <w:t xml:space="preserve">Applying the Technique:</w:t>
      </w:r>
      <w:r w:rsidDel="00000000" w:rsidR="00000000" w:rsidRPr="00000000">
        <w:rPr>
          <w:rtl w:val="0"/>
        </w:rPr>
        <w:t xml:space="preserve"> Instruct your client to visualize a stressful scenario. As they do this, they'll notice their heart rate going up and HRV going down. Now, guide them to use deep, slow breathing to restore these readings to their relaxed state levels.</w:t>
      </w:r>
    </w:p>
    <w:p w:rsidR="00000000" w:rsidDel="00000000" w:rsidP="00000000" w:rsidRDefault="00000000" w:rsidRPr="00000000" w14:paraId="00000183">
      <w:pPr>
        <w:spacing w:after="200" w:lineRule="auto"/>
        <w:rPr/>
      </w:pPr>
      <w:r w:rsidDel="00000000" w:rsidR="00000000" w:rsidRPr="00000000">
        <w:rPr>
          <w:b w:val="1"/>
          <w:rtl w:val="0"/>
        </w:rPr>
        <w:t xml:space="preserve">Encouraging Practice:</w:t>
      </w:r>
      <w:r w:rsidDel="00000000" w:rsidR="00000000" w:rsidRPr="00000000">
        <w:rPr>
          <w:rtl w:val="0"/>
        </w:rPr>
        <w:t xml:space="preserve"> The client should be encouraged to practice this technique daily, starting with a few minutes and gradually increasing the duration as they become adept.</w:t>
      </w:r>
    </w:p>
    <w:p w:rsidR="00000000" w:rsidDel="00000000" w:rsidP="00000000" w:rsidRDefault="00000000" w:rsidRPr="00000000" w14:paraId="00000184">
      <w:pPr>
        <w:pStyle w:val="Heading4"/>
        <w:spacing w:after="200" w:lineRule="auto"/>
        <w:rPr/>
      </w:pPr>
      <w:bookmarkStart w:colFirst="0" w:colLast="0" w:name="_9nnbce1265k0" w:id="72"/>
      <w:bookmarkEnd w:id="72"/>
      <w:r w:rsidDel="00000000" w:rsidR="00000000" w:rsidRPr="00000000">
        <w:rPr>
          <w:rtl w:val="0"/>
        </w:rPr>
        <w:t xml:space="preserve">Real-life Application</w:t>
      </w:r>
    </w:p>
    <w:p w:rsidR="00000000" w:rsidDel="00000000" w:rsidP="00000000" w:rsidRDefault="00000000" w:rsidRPr="00000000" w14:paraId="00000185">
      <w:pPr>
        <w:spacing w:after="200" w:lineRule="auto"/>
        <w:rPr/>
      </w:pPr>
      <w:r w:rsidDel="00000000" w:rsidR="00000000" w:rsidRPr="00000000">
        <w:rPr>
          <w:rtl w:val="0"/>
        </w:rPr>
        <w:t xml:space="preserve">To illustrate the effectiveness of the Homeostasis Biofeedback Technique, let's consider a client who frequently suffers from stress-induced headaches. Through this technique, the client learns to recognize when their body is reacting to stress (marked by a decrease in HRV). You then guide them to employ deep, slow breathing to increase their HRV, thereby returning their body to a more relaxed state. With regular practice, the client can learn to manage their stress response, potentially reducing the frequency and severity of their stress-induced headaches.</w:t>
      </w:r>
    </w:p>
    <w:p w:rsidR="00000000" w:rsidDel="00000000" w:rsidP="00000000" w:rsidRDefault="00000000" w:rsidRPr="00000000" w14:paraId="00000186">
      <w:pPr>
        <w:spacing w:after="200" w:lineRule="auto"/>
        <w:rPr/>
      </w:pPr>
      <w:r w:rsidDel="00000000" w:rsidR="00000000" w:rsidRPr="00000000">
        <w:rPr>
          <w:rtl w:val="0"/>
        </w:rPr>
        <w:t xml:space="preserve">By teaching clients to recognize their body's signals and responses, we're empowering them to actively contribute to their well-being. The Homeostasis Biofeedback Technique is a practical, hands-on way to leverage the body's inherent balancing act – homeostasis.</w:t>
      </w:r>
    </w:p>
    <w:p w:rsidR="00000000" w:rsidDel="00000000" w:rsidP="00000000" w:rsidRDefault="00000000" w:rsidRPr="00000000" w14:paraId="00000187">
      <w:pPr>
        <w:spacing w:after="200" w:lineRule="auto"/>
        <w:rPr/>
      </w:pPr>
      <w:r w:rsidDel="00000000" w:rsidR="00000000" w:rsidRPr="00000000">
        <w:rPr>
          <w:rtl w:val="0"/>
        </w:rPr>
        <w:t xml:space="preserve">As a note of caution, it's important to remember that while biofeedback is generally safe, a practitioner should be aware of the client's health history and any potential contraindications. Clients with certain heart conditions or respiratory issues should consult with a healthcare provider before attempting any biofeedback techniques. Moreover, this technique should form part of a comprehensive stress management plan, not as a replacement for other treatments or therapies recommended by healthcare providers.</w:t>
      </w:r>
    </w:p>
    <w:p w:rsidR="00000000" w:rsidDel="00000000" w:rsidP="00000000" w:rsidRDefault="00000000" w:rsidRPr="00000000" w14:paraId="00000188">
      <w:pPr>
        <w:spacing w:after="200" w:lineRule="auto"/>
        <w:rPr/>
      </w:pPr>
      <w:r w:rsidDel="00000000" w:rsidR="00000000" w:rsidRPr="00000000">
        <w:rPr>
          <w:rtl w:val="0"/>
        </w:rPr>
        <w:t xml:space="preserve">In conclusion, the Homeostasis Biofeedback Technique is a powerful tool that naturopathic practitioners can use to help their clients manage stress. By teaching clients to listen to their bodies and respond in ways that promote homeostasis, we empower them to take an active role in their health and wellness. It's a fascinating time to be in the field of naturopathy, as we continue to discover innovative ways to merge technology and natural health principles for the benefit of our clients.</w:t>
      </w:r>
    </w:p>
    <w:p w:rsidR="00000000" w:rsidDel="00000000" w:rsidP="00000000" w:rsidRDefault="00000000" w:rsidRPr="00000000" w14:paraId="00000189">
      <w:pPr>
        <w:spacing w:after="200" w:lineRule="auto"/>
        <w:rPr/>
      </w:pPr>
      <w:r w:rsidDel="00000000" w:rsidR="00000000" w:rsidRPr="00000000">
        <w:rPr>
          <w:rtl w:val="0"/>
        </w:rPr>
        <w:t xml:space="preserve">Remember, the ultimate goal isn't just to treat symptoms but to promote an overall sense of well-being and balance - the very essence of homeostasis. By using techniques like biofeedback, we are not only addressing specific health issues but also nurturing the body's innate ability to heal and balance itself. This is the true power of understanding and leveraging homeostasis in our naturopathic practice.</w:t>
      </w:r>
    </w:p>
    <w:p w:rsidR="00000000" w:rsidDel="00000000" w:rsidP="00000000" w:rsidRDefault="00000000" w:rsidRPr="00000000" w14:paraId="0000018A">
      <w:pPr>
        <w:pStyle w:val="Heading2"/>
        <w:spacing w:after="200" w:lineRule="auto"/>
        <w:rPr/>
      </w:pPr>
      <w:bookmarkStart w:colFirst="0" w:colLast="0" w:name="_o9qedsrxlg78" w:id="73"/>
      <w:bookmarkEnd w:id="73"/>
      <w:r w:rsidDel="00000000" w:rsidR="00000000" w:rsidRPr="00000000">
        <w:rPr>
          <w:rtl w:val="0"/>
        </w:rPr>
        <w:t xml:space="preserve">Summary of Key Points</w:t>
      </w:r>
    </w:p>
    <w:p w:rsidR="00000000" w:rsidDel="00000000" w:rsidP="00000000" w:rsidRDefault="00000000" w:rsidRPr="00000000" w14:paraId="0000018B">
      <w:pPr>
        <w:numPr>
          <w:ilvl w:val="0"/>
          <w:numId w:val="12"/>
        </w:numPr>
        <w:spacing w:after="200" w:lineRule="auto"/>
        <w:ind w:left="720" w:hanging="360"/>
        <w:rPr>
          <w:u w:val="none"/>
        </w:rPr>
      </w:pPr>
      <w:r w:rsidDel="00000000" w:rsidR="00000000" w:rsidRPr="00000000">
        <w:rPr>
          <w:rtl w:val="0"/>
        </w:rPr>
        <w:t xml:space="preserve">Homeostasis is a process that maintains the body's internal stability, allowing cells and organs to function optimally despite changes in the external environment.</w:t>
      </w:r>
    </w:p>
    <w:p w:rsidR="00000000" w:rsidDel="00000000" w:rsidP="00000000" w:rsidRDefault="00000000" w:rsidRPr="00000000" w14:paraId="0000018C">
      <w:pPr>
        <w:numPr>
          <w:ilvl w:val="0"/>
          <w:numId w:val="12"/>
        </w:numPr>
        <w:spacing w:after="200" w:before="0" w:lineRule="auto"/>
        <w:ind w:left="720" w:hanging="360"/>
        <w:rPr>
          <w:u w:val="none"/>
        </w:rPr>
      </w:pPr>
      <w:r w:rsidDel="00000000" w:rsidR="00000000" w:rsidRPr="00000000">
        <w:rPr>
          <w:rtl w:val="0"/>
        </w:rPr>
        <w:t xml:space="preserve">Homeostasis is crucial to ensure the proper functioning of our body's cells and organs. It provides a consistent environment for cellular processes and helps the body adapt to external changes.</w:t>
      </w:r>
    </w:p>
    <w:p w:rsidR="00000000" w:rsidDel="00000000" w:rsidP="00000000" w:rsidRDefault="00000000" w:rsidRPr="00000000" w14:paraId="0000018D">
      <w:pPr>
        <w:numPr>
          <w:ilvl w:val="0"/>
          <w:numId w:val="12"/>
        </w:numPr>
        <w:spacing w:after="200" w:before="0" w:lineRule="auto"/>
        <w:ind w:left="720" w:hanging="360"/>
        <w:rPr>
          <w:u w:val="none"/>
        </w:rPr>
      </w:pPr>
      <w:r w:rsidDel="00000000" w:rsidR="00000000" w:rsidRPr="00000000">
        <w:rPr>
          <w:rtl w:val="0"/>
        </w:rPr>
        <w:t xml:space="preserve">Homeostatic imbalances can lead to cellular damage or dysfunction. Maintaining homeostasis prevents such damage and promotes overall health and well-being.</w:t>
      </w:r>
    </w:p>
    <w:p w:rsidR="00000000" w:rsidDel="00000000" w:rsidP="00000000" w:rsidRDefault="00000000" w:rsidRPr="00000000" w14:paraId="0000018E">
      <w:pPr>
        <w:numPr>
          <w:ilvl w:val="0"/>
          <w:numId w:val="12"/>
        </w:numPr>
        <w:spacing w:after="200" w:before="0" w:lineRule="auto"/>
        <w:ind w:left="720" w:hanging="360"/>
        <w:rPr>
          <w:u w:val="none"/>
        </w:rPr>
      </w:pPr>
      <w:r w:rsidDel="00000000" w:rsidR="00000000" w:rsidRPr="00000000">
        <w:rPr>
          <w:rtl w:val="0"/>
        </w:rPr>
        <w:t xml:space="preserve">Examples of homeostasis include temperature regulation (maintained at approximately 98.6°F or 37°C), blood glucose level regulation (provides constant energy source for cells), and blood pH regulation (maintained at around 7.4 for optimal cell and enzyme function).</w:t>
      </w:r>
    </w:p>
    <w:p w:rsidR="00000000" w:rsidDel="00000000" w:rsidP="00000000" w:rsidRDefault="00000000" w:rsidRPr="00000000" w14:paraId="0000018F">
      <w:pPr>
        <w:numPr>
          <w:ilvl w:val="0"/>
          <w:numId w:val="12"/>
        </w:numPr>
        <w:spacing w:after="200" w:before="0" w:lineRule="auto"/>
        <w:ind w:left="720" w:hanging="360"/>
        <w:rPr>
          <w:u w:val="none"/>
        </w:rPr>
      </w:pPr>
      <w:r w:rsidDel="00000000" w:rsidR="00000000" w:rsidRPr="00000000">
        <w:rPr>
          <w:rtl w:val="0"/>
        </w:rPr>
        <w:t xml:space="preserve">Other examples include the regulation of water and electrolyte balance (for proper hydration and cellular function) and blood pressure regulation (for proper blood flow and oxygen delivery to cells and tissues).</w:t>
      </w:r>
    </w:p>
    <w:p w:rsidR="00000000" w:rsidDel="00000000" w:rsidP="00000000" w:rsidRDefault="00000000" w:rsidRPr="00000000" w14:paraId="00000190">
      <w:pPr>
        <w:numPr>
          <w:ilvl w:val="0"/>
          <w:numId w:val="12"/>
        </w:numPr>
        <w:spacing w:after="200" w:before="0" w:lineRule="auto"/>
        <w:ind w:left="720" w:hanging="360"/>
        <w:rPr>
          <w:u w:val="none"/>
        </w:rPr>
      </w:pPr>
      <w:r w:rsidDel="00000000" w:rsidR="00000000" w:rsidRPr="00000000">
        <w:rPr>
          <w:rtl w:val="0"/>
        </w:rPr>
        <w:t xml:space="preserve">These regulatory processes involve various body systems, such as the hypothalamus for temperature and water balance, the pancreas for blood glucose levels, the kidneys and lungs for blood pH, and the cardiovascular and nervous system for blood pressure.</w:t>
      </w:r>
    </w:p>
    <w:p w:rsidR="00000000" w:rsidDel="00000000" w:rsidP="00000000" w:rsidRDefault="00000000" w:rsidRPr="00000000" w14:paraId="00000191">
      <w:pPr>
        <w:numPr>
          <w:ilvl w:val="0"/>
          <w:numId w:val="12"/>
        </w:numPr>
        <w:spacing w:after="200" w:before="0" w:lineRule="auto"/>
        <w:ind w:left="720" w:hanging="360"/>
        <w:rPr>
          <w:u w:val="none"/>
        </w:rPr>
      </w:pPr>
      <w:r w:rsidDel="00000000" w:rsidR="00000000" w:rsidRPr="00000000">
        <w:rPr>
          <w:rtl w:val="0"/>
        </w:rPr>
        <w:t xml:space="preserve">Imbalances in homeostasis can lead to health issues. For example, prolonged exposure to extreme temperatures can result in hyperthermia or hypothermia, causing cellular damage and organ dysfunction.</w:t>
      </w:r>
    </w:p>
    <w:p w:rsidR="00000000" w:rsidDel="00000000" w:rsidP="00000000" w:rsidRDefault="00000000" w:rsidRPr="00000000" w14:paraId="00000192">
      <w:pPr>
        <w:numPr>
          <w:ilvl w:val="0"/>
          <w:numId w:val="12"/>
        </w:numPr>
        <w:spacing w:after="200" w:before="0" w:lineRule="auto"/>
        <w:ind w:left="720" w:hanging="360"/>
        <w:rPr>
          <w:u w:val="none"/>
        </w:rPr>
      </w:pPr>
      <w:r w:rsidDel="00000000" w:rsidR="00000000" w:rsidRPr="00000000">
        <w:rPr>
          <w:rtl w:val="0"/>
        </w:rPr>
        <w:t xml:space="preserve">Homeostatic imbalances can also lead to chronic conditions such as diabetes mellitus due to impaired insulin production, resulting in high blood glucose levels that can damage blood vessels and nerves.</w:t>
      </w:r>
    </w:p>
    <w:p w:rsidR="00000000" w:rsidDel="00000000" w:rsidP="00000000" w:rsidRDefault="00000000" w:rsidRPr="00000000" w14:paraId="00000193">
      <w:pPr>
        <w:numPr>
          <w:ilvl w:val="0"/>
          <w:numId w:val="12"/>
        </w:numPr>
        <w:spacing w:after="200" w:before="0" w:lineRule="auto"/>
        <w:ind w:left="720" w:hanging="360"/>
        <w:rPr>
          <w:u w:val="none"/>
        </w:rPr>
      </w:pPr>
      <w:r w:rsidDel="00000000" w:rsidR="00000000" w:rsidRPr="00000000">
        <w:rPr>
          <w:rtl w:val="0"/>
        </w:rPr>
        <w:t xml:space="preserve">Acid-base imbalances, where the blood pH deviates from its normal range, can lead to acidosis or alkalosis, both of which can impair cellular function and cause confusion, muscle weakness, and respiratory distress.</w:t>
      </w:r>
    </w:p>
    <w:p w:rsidR="00000000" w:rsidDel="00000000" w:rsidP="00000000" w:rsidRDefault="00000000" w:rsidRPr="00000000" w14:paraId="00000194">
      <w:pPr>
        <w:numPr>
          <w:ilvl w:val="0"/>
          <w:numId w:val="12"/>
        </w:numPr>
        <w:spacing w:after="200" w:before="0" w:lineRule="auto"/>
        <w:ind w:left="720" w:hanging="360"/>
        <w:rPr>
          <w:u w:val="none"/>
        </w:rPr>
      </w:pPr>
      <w:r w:rsidDel="00000000" w:rsidR="00000000" w:rsidRPr="00000000">
        <w:rPr>
          <w:rtl w:val="0"/>
        </w:rPr>
        <w:t xml:space="preserve">Lastly, dehydration and overhydration, imbalances in water and electrolyte levels, can cause cellular dysfunction and severe complications such as electrolyte imbalances and organ failure.</w:t>
      </w:r>
    </w:p>
    <w:p w:rsidR="00000000" w:rsidDel="00000000" w:rsidP="00000000" w:rsidRDefault="00000000" w:rsidRPr="00000000" w14:paraId="00000195">
      <w:pPr>
        <w:numPr>
          <w:ilvl w:val="0"/>
          <w:numId w:val="12"/>
        </w:numPr>
        <w:spacing w:after="200" w:before="0" w:lineRule="auto"/>
        <w:ind w:left="720" w:hanging="360"/>
      </w:pPr>
      <w:r w:rsidDel="00000000" w:rsidR="00000000" w:rsidRPr="00000000">
        <w:rPr>
          <w:rtl w:val="0"/>
        </w:rPr>
        <w:t xml:space="preserve">Physiological feedback mechanisms are processes that help the body maintain homeostasis by monitoring and responding to changes in the internal environment. These include negative and positive feedback mechanisms.</w:t>
      </w:r>
    </w:p>
    <w:p w:rsidR="00000000" w:rsidDel="00000000" w:rsidP="00000000" w:rsidRDefault="00000000" w:rsidRPr="00000000" w14:paraId="00000196">
      <w:pPr>
        <w:numPr>
          <w:ilvl w:val="0"/>
          <w:numId w:val="12"/>
        </w:numPr>
        <w:spacing w:after="200" w:before="0" w:lineRule="auto"/>
        <w:ind w:left="720" w:hanging="360"/>
      </w:pPr>
      <w:r w:rsidDel="00000000" w:rsidR="00000000" w:rsidRPr="00000000">
        <w:rPr>
          <w:rtl w:val="0"/>
        </w:rPr>
        <w:t xml:space="preserve">Negative feedback mechanisms counteract changes in the body to maintain stability. They consist of three components: a sensor, a control center, and an effector.</w:t>
      </w:r>
    </w:p>
    <w:p w:rsidR="00000000" w:rsidDel="00000000" w:rsidP="00000000" w:rsidRDefault="00000000" w:rsidRPr="00000000" w14:paraId="00000197">
      <w:pPr>
        <w:numPr>
          <w:ilvl w:val="0"/>
          <w:numId w:val="12"/>
        </w:numPr>
        <w:spacing w:after="200" w:before="0" w:lineRule="auto"/>
        <w:ind w:left="720" w:hanging="360"/>
      </w:pPr>
      <w:r w:rsidDel="00000000" w:rsidR="00000000" w:rsidRPr="00000000">
        <w:rPr>
          <w:rtl w:val="0"/>
        </w:rPr>
        <w:t xml:space="preserve">Examples of negative feedback include temperature regulation (via sweating or shivering), blood glucose regulation (through insulin and glucagon release), and blood pressure regulation (by adjusting heart rate and blood vessel diameter).</w:t>
      </w:r>
    </w:p>
    <w:p w:rsidR="00000000" w:rsidDel="00000000" w:rsidP="00000000" w:rsidRDefault="00000000" w:rsidRPr="00000000" w14:paraId="00000198">
      <w:pPr>
        <w:numPr>
          <w:ilvl w:val="0"/>
          <w:numId w:val="12"/>
        </w:numPr>
        <w:spacing w:after="200" w:before="0" w:lineRule="auto"/>
        <w:ind w:left="720" w:hanging="360"/>
      </w:pPr>
      <w:r w:rsidDel="00000000" w:rsidR="00000000" w:rsidRPr="00000000">
        <w:rPr>
          <w:rtl w:val="0"/>
        </w:rPr>
        <w:t xml:space="preserve">Positive feedback mechanisms amplify changes in the body, usually for processes that need to be completed quickly. They are less common than negative feedback mechanisms.</w:t>
      </w:r>
    </w:p>
    <w:p w:rsidR="00000000" w:rsidDel="00000000" w:rsidP="00000000" w:rsidRDefault="00000000" w:rsidRPr="00000000" w14:paraId="00000199">
      <w:pPr>
        <w:numPr>
          <w:ilvl w:val="0"/>
          <w:numId w:val="12"/>
        </w:numPr>
        <w:spacing w:after="200" w:before="0" w:lineRule="auto"/>
        <w:ind w:left="720" w:hanging="360"/>
      </w:pPr>
      <w:r w:rsidDel="00000000" w:rsidR="00000000" w:rsidRPr="00000000">
        <w:rPr>
          <w:rtl w:val="0"/>
        </w:rPr>
        <w:t xml:space="preserve">Examples of positive feedback include blood clotting (with platelets and clotting factors) and childbirth (through the release of oxytocin causing uterine contractions).</w:t>
      </w:r>
    </w:p>
    <w:p w:rsidR="00000000" w:rsidDel="00000000" w:rsidP="00000000" w:rsidRDefault="00000000" w:rsidRPr="00000000" w14:paraId="0000019A">
      <w:pPr>
        <w:numPr>
          <w:ilvl w:val="0"/>
          <w:numId w:val="12"/>
        </w:numPr>
        <w:spacing w:after="200" w:before="0" w:lineRule="auto"/>
        <w:ind w:left="720" w:hanging="360"/>
      </w:pPr>
      <w:r w:rsidDel="00000000" w:rsidR="00000000" w:rsidRPr="00000000">
        <w:rPr>
          <w:rtl w:val="0"/>
        </w:rPr>
        <w:t xml:space="preserve">Both the endocrine system (hormones) and the nervous system play key roles in regulating feedback mechanisms. Hormones are involved in long-term regulation, while the nervous system provides rapid, short-term regulation.</w:t>
      </w:r>
    </w:p>
    <w:p w:rsidR="00000000" w:rsidDel="00000000" w:rsidP="00000000" w:rsidRDefault="00000000" w:rsidRPr="00000000" w14:paraId="0000019B">
      <w:pPr>
        <w:numPr>
          <w:ilvl w:val="0"/>
          <w:numId w:val="12"/>
        </w:numPr>
        <w:spacing w:after="200" w:before="0" w:lineRule="auto"/>
        <w:ind w:left="720" w:hanging="360"/>
      </w:pPr>
      <w:r w:rsidDel="00000000" w:rsidR="00000000" w:rsidRPr="00000000">
        <w:rPr>
          <w:rtl w:val="0"/>
        </w:rPr>
        <w:t xml:space="preserve">Multiple feedback mechanisms often work together to maintain homeostasis, such as the regulation of blood glucose levels and body temperature.</w:t>
      </w:r>
    </w:p>
    <w:p w:rsidR="00000000" w:rsidDel="00000000" w:rsidP="00000000" w:rsidRDefault="00000000" w:rsidRPr="00000000" w14:paraId="0000019C">
      <w:pPr>
        <w:numPr>
          <w:ilvl w:val="0"/>
          <w:numId w:val="12"/>
        </w:numPr>
        <w:spacing w:after="200" w:before="0" w:lineRule="auto"/>
        <w:ind w:left="720" w:hanging="360"/>
      </w:pPr>
      <w:r w:rsidDel="00000000" w:rsidR="00000000" w:rsidRPr="00000000">
        <w:rPr>
          <w:rtl w:val="0"/>
        </w:rPr>
        <w:t xml:space="preserve">Naturopathic techniques can support homeostasis through personalized diet plans, stress management techniques, exercise recommendations, herbal and nutritional supplementation, thermoregulation support, and breathing exercises for pH balance.</w:t>
      </w:r>
    </w:p>
    <w:p w:rsidR="00000000" w:rsidDel="00000000" w:rsidP="00000000" w:rsidRDefault="00000000" w:rsidRPr="00000000" w14:paraId="0000019D">
      <w:pPr>
        <w:numPr>
          <w:ilvl w:val="0"/>
          <w:numId w:val="12"/>
        </w:numPr>
        <w:spacing w:after="200" w:before="0" w:lineRule="auto"/>
        <w:ind w:left="720" w:hanging="360"/>
      </w:pPr>
      <w:r w:rsidDel="00000000" w:rsidR="00000000" w:rsidRPr="00000000">
        <w:rPr>
          <w:rtl w:val="0"/>
        </w:rPr>
        <w:t xml:space="preserve">Homeostasis Biofeedback is a technique used by naturopaths that combines modern technology with the body's natural processes to manage stress.</w:t>
      </w:r>
    </w:p>
    <w:p w:rsidR="00000000" w:rsidDel="00000000" w:rsidP="00000000" w:rsidRDefault="00000000" w:rsidRPr="00000000" w14:paraId="0000019E">
      <w:pPr>
        <w:numPr>
          <w:ilvl w:val="0"/>
          <w:numId w:val="12"/>
        </w:numPr>
        <w:spacing w:after="200" w:before="0" w:lineRule="auto"/>
        <w:ind w:left="720" w:hanging="360"/>
      </w:pPr>
      <w:r w:rsidDel="00000000" w:rsidR="00000000" w:rsidRPr="00000000">
        <w:rPr>
          <w:rtl w:val="0"/>
        </w:rPr>
        <w:t xml:space="preserve">This technique uses a biofeedback device to provide real-time data on physiological parameters, especially heart rate variability (HRV), a measure of stress level.</w:t>
      </w:r>
    </w:p>
    <w:p w:rsidR="00000000" w:rsidDel="00000000" w:rsidP="00000000" w:rsidRDefault="00000000" w:rsidRPr="00000000" w14:paraId="0000019F">
      <w:pPr>
        <w:numPr>
          <w:ilvl w:val="0"/>
          <w:numId w:val="12"/>
        </w:numPr>
        <w:spacing w:after="200" w:before="0" w:lineRule="auto"/>
        <w:ind w:left="720" w:hanging="360"/>
      </w:pPr>
      <w:r w:rsidDel="00000000" w:rsidR="00000000" w:rsidRPr="00000000">
        <w:rPr>
          <w:rtl w:val="0"/>
        </w:rPr>
        <w:t xml:space="preserve">The Homeostasis Biofeedback Technique involves connecting a client to the device, guiding them to a state of relaxation, understanding biofeedback data, applying the technique through visualization and deep, slow breathing, and encouraging daily practice.</w:t>
      </w:r>
    </w:p>
    <w:p w:rsidR="00000000" w:rsidDel="00000000" w:rsidP="00000000" w:rsidRDefault="00000000" w:rsidRPr="00000000" w14:paraId="000001A0">
      <w:pPr>
        <w:numPr>
          <w:ilvl w:val="0"/>
          <w:numId w:val="12"/>
        </w:numPr>
        <w:spacing w:after="200" w:before="0" w:lineRule="auto"/>
        <w:ind w:left="720" w:hanging="360"/>
      </w:pPr>
      <w:r w:rsidDel="00000000" w:rsidR="00000000" w:rsidRPr="00000000">
        <w:rPr>
          <w:rtl w:val="0"/>
        </w:rPr>
        <w:t xml:space="preserve">This technique can help clients recognize their body's signals and responses to stress, enabling them to manage their stress response effectively.</w:t>
      </w:r>
    </w:p>
    <w:p w:rsidR="00000000" w:rsidDel="00000000" w:rsidP="00000000" w:rsidRDefault="00000000" w:rsidRPr="00000000" w14:paraId="000001A1">
      <w:pPr>
        <w:numPr>
          <w:ilvl w:val="0"/>
          <w:numId w:val="12"/>
        </w:numPr>
        <w:spacing w:after="200" w:before="0" w:lineRule="auto"/>
        <w:ind w:left="720" w:hanging="360"/>
      </w:pPr>
      <w:r w:rsidDel="00000000" w:rsidR="00000000" w:rsidRPr="00000000">
        <w:rPr>
          <w:rtl w:val="0"/>
        </w:rPr>
        <w:t xml:space="preserve">An example of the technique's effectiveness is a client suffering from stress-induced headaches learning to manage their stress response, potentially reducing the frequency and severity of their headaches.</w:t>
      </w:r>
    </w:p>
    <w:p w:rsidR="00000000" w:rsidDel="00000000" w:rsidP="00000000" w:rsidRDefault="00000000" w:rsidRPr="00000000" w14:paraId="000001A2">
      <w:pPr>
        <w:numPr>
          <w:ilvl w:val="0"/>
          <w:numId w:val="12"/>
        </w:numPr>
        <w:spacing w:after="200" w:before="0" w:lineRule="auto"/>
        <w:ind w:left="720" w:hanging="360"/>
      </w:pPr>
      <w:r w:rsidDel="00000000" w:rsidR="00000000" w:rsidRPr="00000000">
        <w:rPr>
          <w:rtl w:val="0"/>
        </w:rPr>
        <w:t xml:space="preserve">It's crucial for practitioners to be aware of the client's health history and potential contraindications. Clients with certain conditions should consult with a healthcare provider before attempting any biofeedback techniques.</w:t>
      </w:r>
    </w:p>
    <w:p w:rsidR="00000000" w:rsidDel="00000000" w:rsidP="00000000" w:rsidRDefault="00000000" w:rsidRPr="00000000" w14:paraId="000001A3">
      <w:pPr>
        <w:numPr>
          <w:ilvl w:val="0"/>
          <w:numId w:val="12"/>
        </w:numPr>
        <w:spacing w:after="200" w:lineRule="auto"/>
        <w:ind w:left="720" w:hanging="360"/>
      </w:pPr>
      <w:r w:rsidDel="00000000" w:rsidR="00000000" w:rsidRPr="00000000">
        <w:rPr>
          <w:rtl w:val="0"/>
        </w:rPr>
        <w:t xml:space="preserve">The Homeostasis Biofeedback Technique empowers clients to take an active role in their health and wellness by teaching them to listen to their bodies and respond in ways that promote homeostasis.</w:t>
      </w:r>
    </w:p>
    <w:p w:rsidR="00000000" w:rsidDel="00000000" w:rsidP="00000000" w:rsidRDefault="00000000" w:rsidRPr="00000000" w14:paraId="000001A4">
      <w:pPr>
        <w:pStyle w:val="Heading2"/>
        <w:spacing w:after="200" w:lineRule="auto"/>
        <w:rPr/>
      </w:pPr>
      <w:bookmarkStart w:colFirst="0" w:colLast="0" w:name="_ymzqgp84gz4p" w:id="74"/>
      <w:bookmarkEnd w:id="74"/>
      <w:r w:rsidDel="00000000" w:rsidR="00000000" w:rsidRPr="00000000">
        <w:rPr>
          <w:rtl w:val="0"/>
        </w:rPr>
        <w:t xml:space="preserve">Exercise 1: Creating a Personalized Homeostasis Maintenance Plan</w:t>
      </w:r>
    </w:p>
    <w:p w:rsidR="00000000" w:rsidDel="00000000" w:rsidP="00000000" w:rsidRDefault="00000000" w:rsidRPr="00000000" w14:paraId="000001A5">
      <w:pPr>
        <w:spacing w:after="200" w:lineRule="auto"/>
        <w:rPr/>
      </w:pPr>
      <w:r w:rsidDel="00000000" w:rsidR="00000000" w:rsidRPr="00000000">
        <w:rPr>
          <w:rtl w:val="0"/>
        </w:rPr>
        <w:t xml:space="preserve">This exercise will help the reader to apply their understanding of homeostasis to create a personalized plan that helps maintain their own physiological balance.</w:t>
      </w:r>
    </w:p>
    <w:p w:rsidR="00000000" w:rsidDel="00000000" w:rsidP="00000000" w:rsidRDefault="00000000" w:rsidRPr="00000000" w14:paraId="000001A6">
      <w:pPr>
        <w:spacing w:after="200" w:lineRule="auto"/>
        <w:rPr/>
      </w:pPr>
      <w:r w:rsidDel="00000000" w:rsidR="00000000" w:rsidRPr="00000000">
        <w:rPr>
          <w:b w:val="1"/>
          <w:rtl w:val="0"/>
        </w:rPr>
        <w:t xml:space="preserve">Materials:</w:t>
      </w:r>
      <w:r w:rsidDel="00000000" w:rsidR="00000000" w:rsidRPr="00000000">
        <w:rPr>
          <w:rtl w:val="0"/>
        </w:rPr>
        <w:t xml:space="preserve"> </w:t>
      </w:r>
    </w:p>
    <w:p w:rsidR="00000000" w:rsidDel="00000000" w:rsidP="00000000" w:rsidRDefault="00000000" w:rsidRPr="00000000" w14:paraId="000001A7">
      <w:pPr>
        <w:numPr>
          <w:ilvl w:val="0"/>
          <w:numId w:val="1"/>
        </w:numPr>
        <w:spacing w:after="200" w:lineRule="auto"/>
        <w:ind w:left="720" w:hanging="360"/>
        <w:rPr>
          <w:u w:val="none"/>
        </w:rPr>
      </w:pPr>
      <w:r w:rsidDel="00000000" w:rsidR="00000000" w:rsidRPr="00000000">
        <w:rPr>
          <w:rtl w:val="0"/>
        </w:rPr>
        <w:t xml:space="preserve">Pen and paper</w:t>
      </w:r>
    </w:p>
    <w:p w:rsidR="00000000" w:rsidDel="00000000" w:rsidP="00000000" w:rsidRDefault="00000000" w:rsidRPr="00000000" w14:paraId="000001A8">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A9">
      <w:pPr>
        <w:numPr>
          <w:ilvl w:val="0"/>
          <w:numId w:val="7"/>
        </w:numPr>
        <w:spacing w:after="200" w:lineRule="auto"/>
        <w:ind w:left="720" w:hanging="360"/>
        <w:rPr>
          <w:u w:val="none"/>
        </w:rPr>
      </w:pPr>
      <w:r w:rsidDel="00000000" w:rsidR="00000000" w:rsidRPr="00000000">
        <w:rPr>
          <w:rtl w:val="0"/>
        </w:rPr>
        <w:t xml:space="preserve">Identify areas in your life where you can improve homeostasis, such as diet, stress management, exercise, or sleep.</w:t>
      </w:r>
    </w:p>
    <w:p w:rsidR="00000000" w:rsidDel="00000000" w:rsidP="00000000" w:rsidRDefault="00000000" w:rsidRPr="00000000" w14:paraId="000001AA">
      <w:pPr>
        <w:numPr>
          <w:ilvl w:val="0"/>
          <w:numId w:val="7"/>
        </w:numPr>
        <w:spacing w:after="200" w:before="0" w:lineRule="auto"/>
        <w:ind w:left="720" w:hanging="360"/>
        <w:rPr>
          <w:u w:val="none"/>
        </w:rPr>
      </w:pPr>
      <w:r w:rsidDel="00000000" w:rsidR="00000000" w:rsidRPr="00000000">
        <w:rPr>
          <w:rtl w:val="0"/>
        </w:rPr>
        <w:t xml:space="preserve">Write down specific steps you can take in each area to promote homeostasis.</w:t>
      </w:r>
    </w:p>
    <w:p w:rsidR="00000000" w:rsidDel="00000000" w:rsidP="00000000" w:rsidRDefault="00000000" w:rsidRPr="00000000" w14:paraId="000001AB">
      <w:pPr>
        <w:numPr>
          <w:ilvl w:val="0"/>
          <w:numId w:val="7"/>
        </w:numPr>
        <w:spacing w:after="200" w:before="0" w:lineRule="auto"/>
        <w:ind w:left="720" w:hanging="360"/>
        <w:rPr>
          <w:u w:val="none"/>
        </w:rPr>
      </w:pPr>
      <w:r w:rsidDel="00000000" w:rsidR="00000000" w:rsidRPr="00000000">
        <w:rPr>
          <w:rtl w:val="0"/>
        </w:rPr>
        <w:t xml:space="preserve">For instance, if you choose diet, you might plan to eat regular meals and snacks to maintain blood glucose levels.</w:t>
      </w:r>
    </w:p>
    <w:p w:rsidR="00000000" w:rsidDel="00000000" w:rsidP="00000000" w:rsidRDefault="00000000" w:rsidRPr="00000000" w14:paraId="000001AC">
      <w:pPr>
        <w:numPr>
          <w:ilvl w:val="0"/>
          <w:numId w:val="7"/>
        </w:numPr>
        <w:spacing w:after="200" w:before="0" w:lineRule="auto"/>
        <w:ind w:left="720" w:hanging="360"/>
        <w:rPr>
          <w:u w:val="none"/>
        </w:rPr>
      </w:pPr>
      <w:r w:rsidDel="00000000" w:rsidR="00000000" w:rsidRPr="00000000">
        <w:rPr>
          <w:rtl w:val="0"/>
        </w:rPr>
        <w:t xml:space="preserve">If you choose stress management, you might set aside time each day for mindfulness or deep breathing exercises to help maintain hormonal balance.</w:t>
      </w:r>
    </w:p>
    <w:p w:rsidR="00000000" w:rsidDel="00000000" w:rsidP="00000000" w:rsidRDefault="00000000" w:rsidRPr="00000000" w14:paraId="000001AD">
      <w:pPr>
        <w:numPr>
          <w:ilvl w:val="0"/>
          <w:numId w:val="7"/>
        </w:numPr>
        <w:spacing w:after="200" w:lineRule="auto"/>
        <w:ind w:left="720" w:hanging="360"/>
        <w:rPr>
          <w:u w:val="none"/>
        </w:rPr>
      </w:pPr>
      <w:r w:rsidDel="00000000" w:rsidR="00000000" w:rsidRPr="00000000">
        <w:rPr>
          <w:rtl w:val="0"/>
        </w:rPr>
        <w:t xml:space="preserve">Implement the plan and note any changes you observe in your body's responses over a period of time.</w:t>
      </w:r>
    </w:p>
    <w:p w:rsidR="00000000" w:rsidDel="00000000" w:rsidP="00000000" w:rsidRDefault="00000000" w:rsidRPr="00000000" w14:paraId="000001AE">
      <w:pPr>
        <w:pStyle w:val="Heading2"/>
        <w:spacing w:after="200" w:lineRule="auto"/>
        <w:rPr/>
      </w:pPr>
      <w:bookmarkStart w:colFirst="0" w:colLast="0" w:name="_nskwq08aj9re" w:id="75"/>
      <w:bookmarkEnd w:id="75"/>
      <w:r w:rsidDel="00000000" w:rsidR="00000000" w:rsidRPr="00000000">
        <w:rPr>
          <w:rtl w:val="0"/>
        </w:rPr>
        <w:t xml:space="preserve">Exercise 2: "Practicing Biofeedback with Breathing Exercises"</w:t>
      </w:r>
    </w:p>
    <w:p w:rsidR="00000000" w:rsidDel="00000000" w:rsidP="00000000" w:rsidRDefault="00000000" w:rsidRPr="00000000" w14:paraId="000001AF">
      <w:pPr>
        <w:spacing w:after="200" w:lineRule="auto"/>
        <w:rPr/>
      </w:pPr>
      <w:r w:rsidDel="00000000" w:rsidR="00000000" w:rsidRPr="00000000">
        <w:rPr>
          <w:rtl w:val="0"/>
        </w:rPr>
      </w:r>
    </w:p>
    <w:p w:rsidR="00000000" w:rsidDel="00000000" w:rsidP="00000000" w:rsidRDefault="00000000" w:rsidRPr="00000000" w14:paraId="000001B0">
      <w:pPr>
        <w:spacing w:after="200" w:lineRule="auto"/>
        <w:rPr/>
      </w:pPr>
      <w:r w:rsidDel="00000000" w:rsidR="00000000" w:rsidRPr="00000000">
        <w:rPr>
          <w:rtl w:val="0"/>
        </w:rPr>
        <w:t xml:space="preserve">Description: This exercise will help the reader to understand and practice biofeedback techniques at home using simple breathing exercises.</w:t>
      </w:r>
    </w:p>
    <w:p w:rsidR="00000000" w:rsidDel="00000000" w:rsidP="00000000" w:rsidRDefault="00000000" w:rsidRPr="00000000" w14:paraId="000001B1">
      <w:pPr>
        <w:spacing w:after="200" w:lineRule="auto"/>
        <w:rPr/>
      </w:pPr>
      <w:r w:rsidDel="00000000" w:rsidR="00000000" w:rsidRPr="00000000">
        <w:rPr>
          <w:rtl w:val="0"/>
        </w:rPr>
        <w:t xml:space="preserve">Materials: </w:t>
      </w:r>
    </w:p>
    <w:p w:rsidR="00000000" w:rsidDel="00000000" w:rsidP="00000000" w:rsidRDefault="00000000" w:rsidRPr="00000000" w14:paraId="000001B2">
      <w:pPr>
        <w:numPr>
          <w:ilvl w:val="0"/>
          <w:numId w:val="5"/>
        </w:numPr>
        <w:spacing w:after="200" w:lineRule="auto"/>
        <w:ind w:left="720" w:hanging="360"/>
        <w:rPr>
          <w:u w:val="none"/>
        </w:rPr>
      </w:pPr>
      <w:r w:rsidDel="00000000" w:rsidR="00000000" w:rsidRPr="00000000">
        <w:rPr>
          <w:rtl w:val="0"/>
        </w:rPr>
        <w:t xml:space="preserve">A quiet, comfortable space </w:t>
      </w:r>
    </w:p>
    <w:p w:rsidR="00000000" w:rsidDel="00000000" w:rsidP="00000000" w:rsidRDefault="00000000" w:rsidRPr="00000000" w14:paraId="000001B3">
      <w:pPr>
        <w:numPr>
          <w:ilvl w:val="0"/>
          <w:numId w:val="5"/>
        </w:numPr>
        <w:spacing w:after="200" w:lineRule="auto"/>
        <w:ind w:left="720" w:hanging="360"/>
        <w:rPr>
          <w:u w:val="none"/>
        </w:rPr>
      </w:pPr>
      <w:r w:rsidDel="00000000" w:rsidR="00000000" w:rsidRPr="00000000">
        <w:rPr>
          <w:rtl w:val="0"/>
        </w:rPr>
        <w:t xml:space="preserve">A timer</w:t>
      </w:r>
    </w:p>
    <w:p w:rsidR="00000000" w:rsidDel="00000000" w:rsidP="00000000" w:rsidRDefault="00000000" w:rsidRPr="00000000" w14:paraId="000001B4">
      <w:pPr>
        <w:spacing w:after="200" w:lineRule="auto"/>
        <w:rPr/>
      </w:pPr>
      <w:r w:rsidDel="00000000" w:rsidR="00000000" w:rsidRPr="00000000">
        <w:rPr>
          <w:rtl w:val="0"/>
        </w:rPr>
        <w:t xml:space="preserve">Instructions:</w:t>
      </w:r>
    </w:p>
    <w:p w:rsidR="00000000" w:rsidDel="00000000" w:rsidP="00000000" w:rsidRDefault="00000000" w:rsidRPr="00000000" w14:paraId="000001B5">
      <w:pPr>
        <w:numPr>
          <w:ilvl w:val="0"/>
          <w:numId w:val="9"/>
        </w:numPr>
        <w:spacing w:after="200" w:lineRule="auto"/>
        <w:ind w:left="720" w:hanging="360"/>
        <w:rPr>
          <w:u w:val="none"/>
        </w:rPr>
      </w:pPr>
      <w:r w:rsidDel="00000000" w:rsidR="00000000" w:rsidRPr="00000000">
        <w:rPr>
          <w:rtl w:val="0"/>
        </w:rPr>
        <w:t xml:space="preserve">Sit comfortably in a quiet space. Close your eyes and start taking slow, deep breaths.</w:t>
      </w:r>
    </w:p>
    <w:p w:rsidR="00000000" w:rsidDel="00000000" w:rsidP="00000000" w:rsidRDefault="00000000" w:rsidRPr="00000000" w14:paraId="000001B6">
      <w:pPr>
        <w:numPr>
          <w:ilvl w:val="0"/>
          <w:numId w:val="9"/>
        </w:numPr>
        <w:spacing w:after="200" w:before="0" w:lineRule="auto"/>
        <w:ind w:left="720" w:hanging="360"/>
        <w:rPr>
          <w:u w:val="none"/>
        </w:rPr>
      </w:pPr>
      <w:r w:rsidDel="00000000" w:rsidR="00000000" w:rsidRPr="00000000">
        <w:rPr>
          <w:rtl w:val="0"/>
        </w:rPr>
        <w:t xml:space="preserve">As you breathe in, count to 5, hold your breath for a count of 5, then breathe out for a count of 5. This is known as box breathing.</w:t>
      </w:r>
    </w:p>
    <w:p w:rsidR="00000000" w:rsidDel="00000000" w:rsidP="00000000" w:rsidRDefault="00000000" w:rsidRPr="00000000" w14:paraId="000001B7">
      <w:pPr>
        <w:numPr>
          <w:ilvl w:val="0"/>
          <w:numId w:val="9"/>
        </w:numPr>
        <w:spacing w:after="200" w:before="0" w:lineRule="auto"/>
        <w:ind w:left="720" w:hanging="360"/>
        <w:rPr>
          <w:u w:val="none"/>
        </w:rPr>
      </w:pPr>
      <w:r w:rsidDel="00000000" w:rsidR="00000000" w:rsidRPr="00000000">
        <w:rPr>
          <w:rtl w:val="0"/>
        </w:rPr>
        <w:t xml:space="preserve">Set a timer for 5 minutes and continue the box breathing exercise.</w:t>
      </w:r>
    </w:p>
    <w:p w:rsidR="00000000" w:rsidDel="00000000" w:rsidP="00000000" w:rsidRDefault="00000000" w:rsidRPr="00000000" w14:paraId="000001B8">
      <w:pPr>
        <w:numPr>
          <w:ilvl w:val="0"/>
          <w:numId w:val="9"/>
        </w:numPr>
        <w:spacing w:after="200" w:before="0" w:lineRule="auto"/>
        <w:ind w:left="720" w:hanging="360"/>
        <w:rPr>
          <w:u w:val="none"/>
        </w:rPr>
      </w:pPr>
      <w:r w:rsidDel="00000000" w:rsidR="00000000" w:rsidRPr="00000000">
        <w:rPr>
          <w:rtl w:val="0"/>
        </w:rPr>
        <w:t xml:space="preserve">Pay attention to your heart rate. Notice if it slows down as you continue with the exercise.</w:t>
      </w:r>
    </w:p>
    <w:p w:rsidR="00000000" w:rsidDel="00000000" w:rsidP="00000000" w:rsidRDefault="00000000" w:rsidRPr="00000000" w14:paraId="000001B9">
      <w:pPr>
        <w:numPr>
          <w:ilvl w:val="0"/>
          <w:numId w:val="9"/>
        </w:numPr>
        <w:spacing w:after="200" w:before="0" w:lineRule="auto"/>
        <w:ind w:left="720" w:hanging="360"/>
        <w:rPr>
          <w:u w:val="none"/>
        </w:rPr>
      </w:pPr>
      <w:r w:rsidDel="00000000" w:rsidR="00000000" w:rsidRPr="00000000">
        <w:rPr>
          <w:rtl w:val="0"/>
        </w:rPr>
        <w:t xml:space="preserve">Practice this exercise daily, gradually increasing the duration as you become more comfortable.</w:t>
      </w:r>
    </w:p>
    <w:p w:rsidR="00000000" w:rsidDel="00000000" w:rsidP="00000000" w:rsidRDefault="00000000" w:rsidRPr="00000000" w14:paraId="000001BA">
      <w:pPr>
        <w:numPr>
          <w:ilvl w:val="0"/>
          <w:numId w:val="9"/>
        </w:numPr>
        <w:spacing w:after="200" w:lineRule="auto"/>
        <w:ind w:left="720" w:hanging="360"/>
        <w:rPr>
          <w:u w:val="none"/>
        </w:rPr>
      </w:pPr>
      <w:r w:rsidDel="00000000" w:rsidR="00000000" w:rsidRPr="00000000">
        <w:rPr>
          <w:rtl w:val="0"/>
        </w:rPr>
        <w:t xml:space="preserve">Over time, try to use this technique in response to stressful situations, observing how your body responds and how your stress levels decrease.</w:t>
      </w:r>
    </w:p>
    <w:p w:rsidR="00000000" w:rsidDel="00000000" w:rsidP="00000000" w:rsidRDefault="00000000" w:rsidRPr="00000000" w14:paraId="000001BB">
      <w:pPr>
        <w:pStyle w:val="Heading1"/>
        <w:spacing w:after="200" w:lineRule="auto"/>
        <w:rPr/>
      </w:pPr>
      <w:bookmarkStart w:colFirst="0" w:colLast="0" w:name="_rlpeh4uv33nm" w:id="76"/>
      <w:bookmarkEnd w:id="76"/>
      <w:r w:rsidDel="00000000" w:rsidR="00000000" w:rsidRPr="00000000">
        <w:rPr>
          <w:rtl w:val="0"/>
        </w:rPr>
        <w:t xml:space="preserve">Conclusion</w:t>
      </w:r>
    </w:p>
    <w:p w:rsidR="00000000" w:rsidDel="00000000" w:rsidP="00000000" w:rsidRDefault="00000000" w:rsidRPr="00000000" w14:paraId="000001BC">
      <w:pPr>
        <w:rPr/>
      </w:pPr>
      <w:r w:rsidDel="00000000" w:rsidR="00000000" w:rsidRPr="00000000">
        <w:rPr>
          <w:rtl w:val="0"/>
        </w:rPr>
        <w:t xml:space="preserve">As we conclude this comprehensive exploration into the fascinating world of naturopathy and homeostasis, it's critical to pause and take stock of our journey. We dove deep into the microscopic realm of cells, the building blocks of life, and discovered how they create the canvas of our overall health and well-being. The impact of nutrition on cellular health, the effects of stress, the role of hormones in cellular communication, and the significance of gene expression were all intricately dissected, offering us invaluable insights.</w:t>
      </w:r>
    </w:p>
    <w:p w:rsidR="00000000" w:rsidDel="00000000" w:rsidP="00000000" w:rsidRDefault="00000000" w:rsidRPr="00000000" w14:paraId="000001BD">
      <w:pPr>
        <w:rPr/>
      </w:pPr>
      <w:r w:rsidDel="00000000" w:rsidR="00000000" w:rsidRPr="00000000">
        <w:rPr>
          <w:rtl w:val="0"/>
        </w:rPr>
        <w:t xml:space="preserve">We also uncovered the implications of cellular metabolism, its role in the generation of energy, the importance of a balanced cellular metabolic process, and the potential harm metabolic disturbances can cause. From metabolic syndrome, diabetes, to obesity - we recognized the magnitude of health issues that could be mitigated by supporting healthy cellular metabolism through naturopathic interventions such as diet, exercise, stress management, and supplementation.</w:t>
      </w:r>
    </w:p>
    <w:p w:rsidR="00000000" w:rsidDel="00000000" w:rsidP="00000000" w:rsidRDefault="00000000" w:rsidRPr="00000000" w14:paraId="000001BE">
      <w:pPr>
        <w:rPr/>
      </w:pPr>
      <w:r w:rsidDel="00000000" w:rsidR="00000000" w:rsidRPr="00000000">
        <w:rPr>
          <w:rtl w:val="0"/>
        </w:rPr>
        <w:t xml:space="preserve">Further, the course shed light on the dynamic nature of cells, how they react to various external factors, and how they strive to achieve homeostasis, the body's internal equilibrium. We saw how intricate and crucial this process is - maintaining optimal temperatures, regulating blood glucose levels, and ensuring the proper functioning of enzymes by regulating pH, all in pursuit of maintaining our health. Yet, this homeostasis can be jeopardized, causing everything from hyperthermia and hypothermia to chronic conditions like diabetes and respiratory distress.</w:t>
      </w:r>
    </w:p>
    <w:p w:rsidR="00000000" w:rsidDel="00000000" w:rsidP="00000000" w:rsidRDefault="00000000" w:rsidRPr="00000000" w14:paraId="000001BF">
      <w:pPr>
        <w:rPr/>
      </w:pPr>
      <w:r w:rsidDel="00000000" w:rsidR="00000000" w:rsidRPr="00000000">
        <w:rPr>
          <w:rtl w:val="0"/>
        </w:rPr>
        <w:t xml:space="preserve">Intricately tied to this was our exploration of physiological feedback mechanisms, both negative and positive, acting as the guardians of homeostasis. We understood how hormones and the nervous system play a significant role in these regulatory mechanisms, and how they constantly work in tandem to maintain balance.</w:t>
      </w:r>
    </w:p>
    <w:p w:rsidR="00000000" w:rsidDel="00000000" w:rsidP="00000000" w:rsidRDefault="00000000" w:rsidRPr="00000000" w14:paraId="000001C0">
      <w:pPr>
        <w:rPr/>
      </w:pPr>
      <w:r w:rsidDel="00000000" w:rsidR="00000000" w:rsidRPr="00000000">
        <w:rPr>
          <w:rtl w:val="0"/>
        </w:rPr>
        <w:t xml:space="preserve">We delved into how naturopathy can lend its strength to bolster these homeostatic processes. Personalized diet plans, stress management techniques, exercise regimes, supplementation, thermoregulation support, and breathing exercises were all discussed as potential naturopathic interventions.</w:t>
      </w:r>
    </w:p>
    <w:p w:rsidR="00000000" w:rsidDel="00000000" w:rsidP="00000000" w:rsidRDefault="00000000" w:rsidRPr="00000000" w14:paraId="000001C1">
      <w:pPr>
        <w:rPr/>
      </w:pPr>
      <w:r w:rsidDel="00000000" w:rsidR="00000000" w:rsidRPr="00000000">
        <w:rPr>
          <w:rtl w:val="0"/>
        </w:rPr>
        <w:t xml:space="preserve">Finally, we took a modern technological approach with the Homeostasis Biofeedback Technique, a tool that bridges the gap between the human body and technology. It's a technique that encourages self-empowerment, promoting an active role in maintaining health and wellness. But, like any technique, the importance of knowing one's health history and recognizing contraindications was highlighted.</w:t>
      </w:r>
    </w:p>
    <w:p w:rsidR="00000000" w:rsidDel="00000000" w:rsidP="00000000" w:rsidRDefault="00000000" w:rsidRPr="00000000" w14:paraId="000001C2">
      <w:pPr>
        <w:rPr/>
      </w:pPr>
      <w:r w:rsidDel="00000000" w:rsidR="00000000" w:rsidRPr="00000000">
        <w:rPr>
          <w:rtl w:val="0"/>
        </w:rPr>
        <w:t xml:space="preserve">In this module, we've traversed from cellular mechanisms to naturopathic practices, underscoring the interconnectedness of all these elements in the pursuit of holistic health. The knowledge you've gained here does more than inform; it empowers. Empowers you to understand the root cause of diseases, to educate and motivate your clients, and to continually strive for better health outcomes. As we conclude, remember that the pursuit of knowledge is a never-ending journey. Continual learning and staying updated with cellular and molecular health research is essential to enrich your naturopathic practice.</w:t>
      </w:r>
    </w:p>
    <w:p w:rsidR="00000000" w:rsidDel="00000000" w:rsidP="00000000" w:rsidRDefault="00000000" w:rsidRPr="00000000" w14:paraId="000001C3">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4" w:date="2023-07-13T19:34:22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@susanna.liut@gmail.com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w:t>
      </w:r>
    </w:p>
  </w:comment>
  <w:comment w:author="Deleted user" w:id="0" w:date="2023-06-29T17:11:19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we mean here is physical activity, because "physical medicine is the prevention and treatment of disease or injury with physical methods, such as exercise and machines."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@justin@solutionlabs.io</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 w:author="Justin Delli Colli" w:id="1" w:date="2023-07-05T14:26:15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correct. I've clarified below.</w:t>
      </w:r>
    </w:p>
  </w:comment>
  <w:comment w:author="Deleted user" w:id="2" w:date="2023-07-10T14:13:31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Adjusted, thanks @justin@solutionlabs.io</w:t>
      </w:r>
    </w:p>
  </w:comment>
  <w:comment w:author="Justin Delli Colli" w:id="3" w:date="2023-07-13T19:34:51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@susanna.liut@gmail.com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