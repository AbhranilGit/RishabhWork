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pPr>
      <w:bookmarkStart w:colFirst="0" w:colLast="0" w:name="_q1irvqjvi3u4" w:id="0"/>
      <w:bookmarkEnd w:id="0"/>
      <w:r w:rsidDel="00000000" w:rsidR="00000000" w:rsidRPr="00000000">
        <w:rPr>
          <w:rtl w:val="0"/>
        </w:rPr>
        <w:t xml:space="preserve">Module 8: Detoxification</w:t>
      </w:r>
      <w:r w:rsidDel="00000000" w:rsidR="00000000" w:rsidRPr="00000000">
        <w:rPr>
          <w:rtl w:val="0"/>
        </w:rPr>
      </w:r>
    </w:p>
    <w:p w:rsidR="00000000" w:rsidDel="00000000" w:rsidP="00000000" w:rsidRDefault="00000000" w:rsidRPr="00000000" w14:paraId="00000002">
      <w:pPr>
        <w:pStyle w:val="Heading1"/>
        <w:spacing w:after="200" w:line="360" w:lineRule="auto"/>
        <w:rPr/>
      </w:pPr>
      <w:bookmarkStart w:colFirst="0" w:colLast="0" w:name="_wpqu1mra3ud" w:id="1"/>
      <w:bookmarkEnd w:id="1"/>
      <w:r w:rsidDel="00000000" w:rsidR="00000000" w:rsidRPr="00000000">
        <w:rPr>
          <w:rtl w:val="0"/>
        </w:rPr>
        <w:t xml:space="preserve">Introduction</w:t>
      </w:r>
    </w:p>
    <w:p w:rsidR="00000000" w:rsidDel="00000000" w:rsidP="00000000" w:rsidRDefault="00000000" w:rsidRPr="00000000" w14:paraId="00000003">
      <w:pPr>
        <w:spacing w:after="200" w:line="360" w:lineRule="auto"/>
        <w:rPr/>
      </w:pPr>
      <w:r w:rsidDel="00000000" w:rsidR="00000000" w:rsidRPr="00000000">
        <w:rPr>
          <w:rtl w:val="0"/>
        </w:rPr>
        <w:t xml:space="preserve">Welcome to an extraordinary adventure where we unravel the intricate, masterfully choreographed process that silently unfolds within us each day - detoxification. Imagine this: every single day, our bodies navigate an invisible battlefield, disarming and flushing out toxins that could otherwise harm us. This colossal, ceaseless operation takes place mostly unbeknownst to us, a testament to the wondrous and resilient nature of our bodies.</w:t>
      </w:r>
    </w:p>
    <w:p w:rsidR="00000000" w:rsidDel="00000000" w:rsidP="00000000" w:rsidRDefault="00000000" w:rsidRPr="00000000" w14:paraId="00000004">
      <w:pPr>
        <w:spacing w:after="200" w:line="360" w:lineRule="auto"/>
        <w:rPr/>
      </w:pPr>
      <w:r w:rsidDel="00000000" w:rsidR="00000000" w:rsidRPr="00000000">
        <w:rPr>
          <w:rtl w:val="0"/>
        </w:rPr>
        <w:t xml:space="preserve">Let's delve into this hidden world that operates tirelessly beneath the surface. Picture your liver, the silent sentinel, unassuming yet ever-vigilant. It performs an intricate ballet of chemical reactions, transforming harmful substances into benign compounds that can be safely expelled from our bodies. This tireless alchemist ceaselessly works to cleanse your body, ensuring you remain resilient in the face of a constant barrage of environmental and dietary toxins.</w:t>
      </w:r>
    </w:p>
    <w:p w:rsidR="00000000" w:rsidDel="00000000" w:rsidP="00000000" w:rsidRDefault="00000000" w:rsidRPr="00000000" w14:paraId="00000005">
      <w:pPr>
        <w:spacing w:after="200" w:line="360" w:lineRule="auto"/>
        <w:rPr/>
      </w:pPr>
      <w:r w:rsidDel="00000000" w:rsidR="00000000" w:rsidRPr="00000000">
        <w:rPr>
          <w:rtl w:val="0"/>
        </w:rPr>
        <w:t xml:space="preserve">Meanwhile, the kidneys, our built-in filtration system, are perpetually at work, sifting through your bloodstream, separating the waste, and maintaining a perfect balance of electrolytes. These small, bean-shaped organs perform a monumental task, processing a staggering 180 liters of blood daily. Their meticulous work ensures that our internal environment remains stable and optimized for our body's cells to thrive.</w:t>
      </w:r>
    </w:p>
    <w:p w:rsidR="00000000" w:rsidDel="00000000" w:rsidP="00000000" w:rsidRDefault="00000000" w:rsidRPr="00000000" w14:paraId="00000006">
      <w:pPr>
        <w:spacing w:after="200" w:line="360" w:lineRule="auto"/>
        <w:rPr/>
      </w:pPr>
      <w:r w:rsidDel="00000000" w:rsidR="00000000" w:rsidRPr="00000000">
        <w:rPr>
          <w:rtl w:val="0"/>
        </w:rPr>
        <w:t xml:space="preserve">Now, let's turn our attention to the lungs and intestines, two crucial organs in this extraordinary detoxification symphony. With every breath we take, the lungs filter out carbon dioxide, a waste product of our cells. Simultaneously, our intestines ensure that toxins bound to bile are efficiently eliminated from our bodies, proving that even the most humble functions serve a vital purpose in the grand detoxification scheme.</w:t>
      </w:r>
    </w:p>
    <w:p w:rsidR="00000000" w:rsidDel="00000000" w:rsidP="00000000" w:rsidRDefault="00000000" w:rsidRPr="00000000" w14:paraId="00000007">
      <w:pPr>
        <w:spacing w:after="200" w:line="360" w:lineRule="auto"/>
        <w:rPr/>
      </w:pPr>
      <w:r w:rsidDel="00000000" w:rsidR="00000000" w:rsidRPr="00000000">
        <w:rPr>
          <w:rtl w:val="0"/>
        </w:rPr>
        <w:t xml:space="preserve">Like a meticulously composed symphony, these systems and organs work in unison, each performing their individual part to perfection, contributing to the greater whole. The result? A resilient, efficient, and balanced body that navigates the complexities of our modern world with finesse.</w:t>
      </w:r>
    </w:p>
    <w:p w:rsidR="00000000" w:rsidDel="00000000" w:rsidP="00000000" w:rsidRDefault="00000000" w:rsidRPr="00000000" w14:paraId="00000008">
      <w:pPr>
        <w:spacing w:after="200" w:line="360" w:lineRule="auto"/>
        <w:rPr/>
      </w:pPr>
      <w:r w:rsidDel="00000000" w:rsidR="00000000" w:rsidRPr="00000000">
        <w:rPr>
          <w:rtl w:val="0"/>
        </w:rPr>
        <w:t xml:space="preserve">In this module, we'll demystify these detoxification processes, revealing the astounding mechanisms at work within us. We will understand not just the 'what' but the 'why' and 'how' of detoxification. With this knowledge, you will be empowered to support these systems effectively, maintaining the harmonious symphony of detoxification that our bodies conduct every moment of every day.</w:t>
      </w:r>
    </w:p>
    <w:p w:rsidR="00000000" w:rsidDel="00000000" w:rsidP="00000000" w:rsidRDefault="00000000" w:rsidRPr="00000000" w14:paraId="00000009">
      <w:pPr>
        <w:spacing w:after="200" w:line="360" w:lineRule="auto"/>
        <w:rPr/>
      </w:pPr>
      <w:r w:rsidDel="00000000" w:rsidR="00000000" w:rsidRPr="00000000">
        <w:rPr>
          <w:rtl w:val="0"/>
        </w:rPr>
        <w:t xml:space="preserve">So, strap yourself in, get ready to marvel at the grandeur of your body's unseen resilience. Embark on this journey of discovery, which will forever transform your understanding of yourself. Welcome to the profound world of detoxification. Are you ready to be awestruck?</w:t>
      </w:r>
    </w:p>
    <w:p w:rsidR="00000000" w:rsidDel="00000000" w:rsidP="00000000" w:rsidRDefault="00000000" w:rsidRPr="00000000" w14:paraId="0000000A">
      <w:pPr>
        <w:pStyle w:val="Heading2"/>
        <w:spacing w:after="200" w:line="360" w:lineRule="auto"/>
        <w:rPr/>
      </w:pPr>
      <w:bookmarkStart w:colFirst="0" w:colLast="0" w:name="_zihxwoaa55qi" w:id="2"/>
      <w:bookmarkEnd w:id="2"/>
      <w:r w:rsidDel="00000000" w:rsidR="00000000" w:rsidRPr="00000000">
        <w:rPr>
          <w:rtl w:val="0"/>
        </w:rPr>
        <w:t xml:space="preserve">Module objectives</w:t>
      </w:r>
    </w:p>
    <w:p w:rsidR="00000000" w:rsidDel="00000000" w:rsidP="00000000" w:rsidRDefault="00000000" w:rsidRPr="00000000" w14:paraId="0000000B">
      <w:pPr>
        <w:spacing w:after="200" w:line="360" w:lineRule="auto"/>
        <w:rPr/>
      </w:pPr>
      <w:r w:rsidDel="00000000" w:rsidR="00000000" w:rsidRPr="00000000">
        <w:rPr>
          <w:rtl w:val="0"/>
        </w:rPr>
        <w:t xml:space="preserve">​​The core purpose of this module is to delve into the intricate process of detoxification from a naturopathic perspective, introducing learners to a variety of simple, effective techniques aimed at bolstering this essential bodily function. Furthermore, we will explore the vital link between emotional health, stress management, and detoxification, illustrating the multifaceted nature of holistic health. By the end of this module, the following objectives will be met:</w:t>
      </w:r>
    </w:p>
    <w:p w:rsidR="00000000" w:rsidDel="00000000" w:rsidP="00000000" w:rsidRDefault="00000000" w:rsidRPr="00000000" w14:paraId="0000000C">
      <w:pPr>
        <w:numPr>
          <w:ilvl w:val="0"/>
          <w:numId w:val="38"/>
        </w:numPr>
        <w:spacing w:after="200" w:line="360" w:lineRule="auto"/>
        <w:ind w:left="720" w:hanging="360"/>
      </w:pPr>
      <w:r w:rsidDel="00000000" w:rsidR="00000000" w:rsidRPr="00000000">
        <w:rPr>
          <w:rtl w:val="0"/>
        </w:rPr>
        <w:t xml:space="preserve">Understand and articulate the naturopathic perspective on detoxification, gaining a comprehensive knowledge of the body's natural detoxification pathways and how they contribute to overall health and wellbeing.</w:t>
      </w:r>
    </w:p>
    <w:p w:rsidR="00000000" w:rsidDel="00000000" w:rsidP="00000000" w:rsidRDefault="00000000" w:rsidRPr="00000000" w14:paraId="0000000D">
      <w:pPr>
        <w:numPr>
          <w:ilvl w:val="0"/>
          <w:numId w:val="38"/>
        </w:numPr>
        <w:spacing w:after="200" w:before="0" w:line="360" w:lineRule="auto"/>
        <w:ind w:left="720" w:hanging="360"/>
      </w:pPr>
      <w:r w:rsidDel="00000000" w:rsidR="00000000" w:rsidRPr="00000000">
        <w:rPr>
          <w:rtl w:val="0"/>
        </w:rPr>
        <w:t xml:space="preserve">Learn and apply a range of simple, practical detoxification techniques, designed to support and enhance the body's natural detoxification processes.</w:t>
      </w:r>
    </w:p>
    <w:p w:rsidR="00000000" w:rsidDel="00000000" w:rsidP="00000000" w:rsidRDefault="00000000" w:rsidRPr="00000000" w14:paraId="0000000E">
      <w:pPr>
        <w:numPr>
          <w:ilvl w:val="0"/>
          <w:numId w:val="38"/>
        </w:numPr>
        <w:spacing w:after="200" w:line="360" w:lineRule="auto"/>
        <w:ind w:left="720" w:hanging="360"/>
      </w:pPr>
      <w:r w:rsidDel="00000000" w:rsidR="00000000" w:rsidRPr="00000000">
        <w:rPr>
          <w:rtl w:val="0"/>
        </w:rPr>
        <w:t xml:space="preserve">Grasp the interplay between emotional health and detoxification, exploring techniques for emotional cleansing and stress management, and understanding how these practices can bolster physical detoxification processes.</w:t>
      </w:r>
    </w:p>
    <w:p w:rsidR="00000000" w:rsidDel="00000000" w:rsidP="00000000" w:rsidRDefault="00000000" w:rsidRPr="00000000" w14:paraId="0000000F">
      <w:pPr>
        <w:pStyle w:val="Heading1"/>
        <w:spacing w:after="200" w:line="360" w:lineRule="auto"/>
        <w:rPr/>
      </w:pPr>
      <w:bookmarkStart w:colFirst="0" w:colLast="0" w:name="_sqzfyytbmhor" w:id="3"/>
      <w:bookmarkEnd w:id="3"/>
      <w:r w:rsidDel="00000000" w:rsidR="00000000" w:rsidRPr="00000000">
        <w:rPr>
          <w:rtl w:val="0"/>
        </w:rPr>
        <w:t xml:space="preserve">Naturopathic Perspective on Detoxification </w:t>
      </w:r>
    </w:p>
    <w:p w:rsidR="00000000" w:rsidDel="00000000" w:rsidP="00000000" w:rsidRDefault="00000000" w:rsidRPr="00000000" w14:paraId="00000010">
      <w:pPr>
        <w:spacing w:after="200" w:line="360" w:lineRule="auto"/>
        <w:rPr/>
      </w:pPr>
      <w:r w:rsidDel="00000000" w:rsidR="00000000" w:rsidRPr="00000000">
        <w:rPr>
          <w:rtl w:val="0"/>
        </w:rPr>
        <w:t xml:space="preserve">Detoxification is a fundamental concept in naturopathic medicine. It is the process through which the body eliminates harmful substances such as toxins, chemicals, and metabolic waste products. In this lesson, we will delve deeper into the naturopathic perspective on detoxification, its importance in maintaining health, and the factors that can influence the body's detoxification capabilities. We will also explore real-life examples to better understand the role of detoxification in naturopathic practice.</w:t>
      </w:r>
    </w:p>
    <w:p w:rsidR="00000000" w:rsidDel="00000000" w:rsidP="00000000" w:rsidRDefault="00000000" w:rsidRPr="00000000" w14:paraId="00000011">
      <w:pPr>
        <w:pStyle w:val="Heading2"/>
        <w:spacing w:after="200" w:line="360" w:lineRule="auto"/>
        <w:rPr/>
      </w:pPr>
      <w:bookmarkStart w:colFirst="0" w:colLast="0" w:name="_r9kufo6hb6di" w:id="4"/>
      <w:bookmarkEnd w:id="4"/>
      <w:r w:rsidDel="00000000" w:rsidR="00000000" w:rsidRPr="00000000">
        <w:rPr>
          <w:rtl w:val="0"/>
        </w:rPr>
        <w:t xml:space="preserve">The Importance of Detoxification in Naturopathy</w:t>
      </w:r>
    </w:p>
    <w:p w:rsidR="00000000" w:rsidDel="00000000" w:rsidP="00000000" w:rsidRDefault="00000000" w:rsidRPr="00000000" w14:paraId="00000012">
      <w:pPr>
        <w:spacing w:after="200" w:line="360" w:lineRule="auto"/>
        <w:rPr/>
      </w:pPr>
      <w:r w:rsidDel="00000000" w:rsidR="00000000" w:rsidRPr="00000000">
        <w:rPr>
          <w:rtl w:val="0"/>
        </w:rPr>
        <w:t xml:space="preserve">The naturopathic approach to health and disease emphasizes the body's innate ability to heal itself. In this context, detoxification is a crucial process that supports the body's natural healing mechanisms by:</w:t>
      </w:r>
    </w:p>
    <w:p w:rsidR="00000000" w:rsidDel="00000000" w:rsidP="00000000" w:rsidRDefault="00000000" w:rsidRPr="00000000" w14:paraId="00000013">
      <w:pPr>
        <w:numPr>
          <w:ilvl w:val="0"/>
          <w:numId w:val="20"/>
        </w:numPr>
        <w:spacing w:after="200" w:line="360" w:lineRule="auto"/>
        <w:ind w:left="720" w:hanging="360"/>
        <w:rPr>
          <w:u w:val="none"/>
        </w:rPr>
      </w:pPr>
      <w:r w:rsidDel="00000000" w:rsidR="00000000" w:rsidRPr="00000000">
        <w:rPr>
          <w:rtl w:val="0"/>
        </w:rPr>
        <w:t xml:space="preserve">Reducing the burden of harmful substances that can damage tissues, organs, and cellular structures</w:t>
      </w:r>
    </w:p>
    <w:p w:rsidR="00000000" w:rsidDel="00000000" w:rsidP="00000000" w:rsidRDefault="00000000" w:rsidRPr="00000000" w14:paraId="00000014">
      <w:pPr>
        <w:numPr>
          <w:ilvl w:val="0"/>
          <w:numId w:val="20"/>
        </w:numPr>
        <w:spacing w:after="200" w:before="0" w:line="360" w:lineRule="auto"/>
        <w:ind w:left="720" w:hanging="360"/>
        <w:rPr>
          <w:u w:val="none"/>
        </w:rPr>
      </w:pPr>
      <w:r w:rsidDel="00000000" w:rsidR="00000000" w:rsidRPr="00000000">
        <w:rPr>
          <w:rtl w:val="0"/>
        </w:rPr>
        <w:t xml:space="preserve">Improving the functioning of organ systems involved in detoxification, such as the liver, kidneys, and digestive tract</w:t>
      </w:r>
    </w:p>
    <w:p w:rsidR="00000000" w:rsidDel="00000000" w:rsidP="00000000" w:rsidRDefault="00000000" w:rsidRPr="00000000" w14:paraId="00000015">
      <w:pPr>
        <w:numPr>
          <w:ilvl w:val="0"/>
          <w:numId w:val="20"/>
        </w:numPr>
        <w:spacing w:after="200" w:before="0" w:line="360" w:lineRule="auto"/>
        <w:ind w:left="720" w:hanging="360"/>
        <w:rPr>
          <w:u w:val="none"/>
        </w:rPr>
      </w:pPr>
      <w:r w:rsidDel="00000000" w:rsidR="00000000" w:rsidRPr="00000000">
        <w:rPr>
          <w:rtl w:val="0"/>
        </w:rPr>
        <w:t xml:space="preserve">Enhancing the body's immune system and overall vitality</w:t>
      </w:r>
    </w:p>
    <w:p w:rsidR="00000000" w:rsidDel="00000000" w:rsidP="00000000" w:rsidRDefault="00000000" w:rsidRPr="00000000" w14:paraId="00000016">
      <w:pPr>
        <w:numPr>
          <w:ilvl w:val="0"/>
          <w:numId w:val="20"/>
        </w:numPr>
        <w:spacing w:after="200" w:before="0" w:line="360" w:lineRule="auto"/>
        <w:ind w:left="720" w:hanging="360"/>
        <w:rPr>
          <w:u w:val="none"/>
        </w:rPr>
      </w:pPr>
      <w:r w:rsidDel="00000000" w:rsidR="00000000" w:rsidRPr="00000000">
        <w:rPr>
          <w:rtl w:val="0"/>
        </w:rPr>
        <w:t xml:space="preserve">Supporting the balance of hormones and neurotransmitters, which play essential roles in mood, energy, and cognition</w:t>
      </w:r>
    </w:p>
    <w:p w:rsidR="00000000" w:rsidDel="00000000" w:rsidP="00000000" w:rsidRDefault="00000000" w:rsidRPr="00000000" w14:paraId="00000017">
      <w:pPr>
        <w:numPr>
          <w:ilvl w:val="0"/>
          <w:numId w:val="20"/>
        </w:numPr>
        <w:spacing w:after="200" w:line="360" w:lineRule="auto"/>
        <w:ind w:left="720" w:hanging="360"/>
        <w:rPr>
          <w:u w:val="none"/>
        </w:rPr>
      </w:pPr>
      <w:r w:rsidDel="00000000" w:rsidR="00000000" w:rsidRPr="00000000">
        <w:rPr>
          <w:rtl w:val="0"/>
        </w:rPr>
        <w:t xml:space="preserve">Facilitating the elimination of metabolic waste products that can accumulate in tissues and contribute to inflammation and chronic disease</w:t>
      </w:r>
    </w:p>
    <w:p w:rsidR="00000000" w:rsidDel="00000000" w:rsidP="00000000" w:rsidRDefault="00000000" w:rsidRPr="00000000" w14:paraId="00000018">
      <w:pPr>
        <w:spacing w:after="200" w:line="360" w:lineRule="auto"/>
        <w:rPr/>
      </w:pPr>
      <w:r w:rsidDel="00000000" w:rsidR="00000000" w:rsidRPr="00000000">
        <w:rPr>
          <w:rtl w:val="0"/>
        </w:rPr>
        <w:t xml:space="preserve">Take, for example, a 33-year-old woman who had been experiencing chronic fatigue, brain fog, and skin rashes for several years. After visiting multiple doctors and undergoing a battery of tests, she decided to consult a naturopathic practitioner. The practitioner thoroughly assessed her medical history, lifestyle, and dietary habits, and determined that the root cause of her symptoms was an overload of toxins in her body. By incorporating a detoxification-focused treatment plan, Sara began to notice significant improvements in her symptoms and overall well-being within a few months.</w:t>
      </w:r>
    </w:p>
    <w:p w:rsidR="00000000" w:rsidDel="00000000" w:rsidP="00000000" w:rsidRDefault="00000000" w:rsidRPr="00000000" w14:paraId="00000019">
      <w:pPr>
        <w:pStyle w:val="Heading2"/>
        <w:spacing w:after="200" w:line="360" w:lineRule="auto"/>
        <w:rPr/>
      </w:pPr>
      <w:bookmarkStart w:colFirst="0" w:colLast="0" w:name="_s6xcr07sfys" w:id="5"/>
      <w:bookmarkEnd w:id="5"/>
      <w:r w:rsidDel="00000000" w:rsidR="00000000" w:rsidRPr="00000000">
        <w:rPr>
          <w:rtl w:val="0"/>
        </w:rPr>
        <w:t xml:space="preserve">Factors Influencing Detoxification Capacity</w:t>
      </w:r>
    </w:p>
    <w:p w:rsidR="00000000" w:rsidDel="00000000" w:rsidP="00000000" w:rsidRDefault="00000000" w:rsidRPr="00000000" w14:paraId="0000001A">
      <w:pPr>
        <w:spacing w:after="200" w:line="360" w:lineRule="auto"/>
        <w:rPr/>
      </w:pPr>
      <w:r w:rsidDel="00000000" w:rsidR="00000000" w:rsidRPr="00000000">
        <w:rPr>
          <w:rtl w:val="0"/>
        </w:rPr>
        <w:t xml:space="preserve">Several factors can influence an individual's detoxification capacity, either positively or negatively. These factors include:</w:t>
      </w:r>
    </w:p>
    <w:p w:rsidR="00000000" w:rsidDel="00000000" w:rsidP="00000000" w:rsidRDefault="00000000" w:rsidRPr="00000000" w14:paraId="0000001B">
      <w:pPr>
        <w:spacing w:after="200" w:line="360" w:lineRule="auto"/>
        <w:rPr/>
      </w:pPr>
      <w:r w:rsidDel="00000000" w:rsidR="00000000" w:rsidRPr="00000000">
        <w:rPr>
          <w:b w:val="1"/>
          <w:rtl w:val="0"/>
        </w:rPr>
        <w:t xml:space="preserve">Genetics:</w:t>
      </w:r>
      <w:r w:rsidDel="00000000" w:rsidR="00000000" w:rsidRPr="00000000">
        <w:rPr>
          <w:rtl w:val="0"/>
        </w:rPr>
        <w:t xml:space="preserve"> Genetic variations can impact the efficiency of detoxification enzymes, leading to differences in the ability to process and eliminate toxins.</w:t>
      </w:r>
    </w:p>
    <w:p w:rsidR="00000000" w:rsidDel="00000000" w:rsidP="00000000" w:rsidRDefault="00000000" w:rsidRPr="00000000" w14:paraId="0000001C">
      <w:pPr>
        <w:spacing w:after="200" w:line="360" w:lineRule="auto"/>
        <w:rPr/>
      </w:pPr>
      <w:r w:rsidDel="00000000" w:rsidR="00000000" w:rsidRPr="00000000">
        <w:rPr>
          <w:b w:val="1"/>
          <w:rtl w:val="0"/>
        </w:rPr>
        <w:t xml:space="preserve">Diet:</w:t>
      </w:r>
      <w:r w:rsidDel="00000000" w:rsidR="00000000" w:rsidRPr="00000000">
        <w:rPr>
          <w:rtl w:val="0"/>
        </w:rPr>
        <w:t xml:space="preserve"> A diet rich in fruits, vegetables, whole grains, and lean protein sources provides essential nutrients that support detoxification processes. Conversely, a diet high in processed foods, sugar, and unhealthy fats can impair detoxification.</w:t>
      </w:r>
    </w:p>
    <w:p w:rsidR="00000000" w:rsidDel="00000000" w:rsidP="00000000" w:rsidRDefault="00000000" w:rsidRPr="00000000" w14:paraId="0000001D">
      <w:pPr>
        <w:spacing w:after="200" w:line="360" w:lineRule="auto"/>
        <w:rPr/>
      </w:pPr>
      <w:r w:rsidDel="00000000" w:rsidR="00000000" w:rsidRPr="00000000">
        <w:rPr>
          <w:b w:val="1"/>
          <w:rtl w:val="0"/>
        </w:rPr>
        <w:t xml:space="preserve">Lifestyle:</w:t>
      </w:r>
      <w:r w:rsidDel="00000000" w:rsidR="00000000" w:rsidRPr="00000000">
        <w:rPr>
          <w:rtl w:val="0"/>
        </w:rPr>
        <w:t xml:space="preserve"> Regular exercise, adequate sleep, and stress management can enhance detoxification capabilities, while sedentary behavior, sleep deprivation, and chronic stress can hinder them.</w:t>
      </w:r>
    </w:p>
    <w:p w:rsidR="00000000" w:rsidDel="00000000" w:rsidP="00000000" w:rsidRDefault="00000000" w:rsidRPr="00000000" w14:paraId="0000001E">
      <w:pPr>
        <w:spacing w:after="200" w:line="360" w:lineRule="auto"/>
        <w:rPr/>
      </w:pPr>
      <w:r w:rsidDel="00000000" w:rsidR="00000000" w:rsidRPr="00000000">
        <w:rPr>
          <w:b w:val="1"/>
          <w:rtl w:val="0"/>
        </w:rPr>
        <w:t xml:space="preserve">Exposure to toxins: </w:t>
      </w:r>
      <w:r w:rsidDel="00000000" w:rsidR="00000000" w:rsidRPr="00000000">
        <w:rPr>
          <w:rtl w:val="0"/>
        </w:rPr>
        <w:t xml:space="preserve">The amount and type of toxins an individual is exposed to can significantly impact their detoxification needs. Environmental toxins, pharmaceuticals, and internal toxins produced by the body all contribute to the overall toxic burden.</w:t>
      </w:r>
    </w:p>
    <w:p w:rsidR="00000000" w:rsidDel="00000000" w:rsidP="00000000" w:rsidRDefault="00000000" w:rsidRPr="00000000" w14:paraId="0000001F">
      <w:pPr>
        <w:spacing w:after="200" w:line="360" w:lineRule="auto"/>
        <w:rPr/>
      </w:pPr>
      <w:r w:rsidDel="00000000" w:rsidR="00000000" w:rsidRPr="00000000">
        <w:rPr>
          <w:b w:val="1"/>
          <w:rtl w:val="0"/>
        </w:rPr>
        <w:t xml:space="preserve">Age:</w:t>
      </w:r>
      <w:r w:rsidDel="00000000" w:rsidR="00000000" w:rsidRPr="00000000">
        <w:rPr>
          <w:rtl w:val="0"/>
        </w:rPr>
        <w:t xml:space="preserve"> The body's detoxification capacity tends to decline with age, increasing the risk of toxin accumulation and related health issues.</w:t>
      </w:r>
    </w:p>
    <w:p w:rsidR="00000000" w:rsidDel="00000000" w:rsidP="00000000" w:rsidRDefault="00000000" w:rsidRPr="00000000" w14:paraId="00000020">
      <w:pPr>
        <w:pStyle w:val="Heading2"/>
        <w:spacing w:after="200" w:line="360" w:lineRule="auto"/>
        <w:rPr/>
      </w:pPr>
      <w:bookmarkStart w:colFirst="0" w:colLast="0" w:name="_efjjjup7tkpa" w:id="6"/>
      <w:bookmarkEnd w:id="6"/>
      <w:r w:rsidDel="00000000" w:rsidR="00000000" w:rsidRPr="00000000">
        <w:rPr>
          <w:rtl w:val="0"/>
        </w:rPr>
        <w:t xml:space="preserve">The Role of Detoxification in Naturopathic Treatment</w:t>
      </w:r>
    </w:p>
    <w:p w:rsidR="00000000" w:rsidDel="00000000" w:rsidP="00000000" w:rsidRDefault="00000000" w:rsidRPr="00000000" w14:paraId="00000021">
      <w:pPr>
        <w:spacing w:after="200" w:line="360" w:lineRule="auto"/>
        <w:rPr/>
      </w:pPr>
      <w:r w:rsidDel="00000000" w:rsidR="00000000" w:rsidRPr="00000000">
        <w:rPr>
          <w:rtl w:val="0"/>
        </w:rPr>
        <w:t xml:space="preserve">In naturopathic medicine, supporting the body's detoxification processes is a key component of many treatment plans. By enhancing detoxification, naturopathic practitioners aim to:</w:t>
      </w:r>
    </w:p>
    <w:p w:rsidR="00000000" w:rsidDel="00000000" w:rsidP="00000000" w:rsidRDefault="00000000" w:rsidRPr="00000000" w14:paraId="00000022">
      <w:pPr>
        <w:numPr>
          <w:ilvl w:val="0"/>
          <w:numId w:val="17"/>
        </w:numPr>
        <w:spacing w:after="200" w:line="360" w:lineRule="auto"/>
        <w:ind w:left="720" w:hanging="360"/>
        <w:rPr>
          <w:u w:val="none"/>
        </w:rPr>
      </w:pPr>
      <w:r w:rsidDel="00000000" w:rsidR="00000000" w:rsidRPr="00000000">
        <w:rPr>
          <w:rtl w:val="0"/>
        </w:rPr>
        <w:t xml:space="preserve">Address the root causes of illness and disease, such as toxin accumulation or impaired detoxification capacity</w:t>
      </w:r>
    </w:p>
    <w:p w:rsidR="00000000" w:rsidDel="00000000" w:rsidP="00000000" w:rsidRDefault="00000000" w:rsidRPr="00000000" w14:paraId="00000023">
      <w:pPr>
        <w:numPr>
          <w:ilvl w:val="0"/>
          <w:numId w:val="17"/>
        </w:numPr>
        <w:spacing w:after="200" w:before="0" w:line="360" w:lineRule="auto"/>
        <w:ind w:left="720" w:hanging="360"/>
        <w:rPr>
          <w:u w:val="none"/>
        </w:rPr>
      </w:pPr>
      <w:r w:rsidDel="00000000" w:rsidR="00000000" w:rsidRPr="00000000">
        <w:rPr>
          <w:rtl w:val="0"/>
        </w:rPr>
        <w:t xml:space="preserve">Support the body's natural healing processes and improve overall vitality</w:t>
      </w:r>
    </w:p>
    <w:p w:rsidR="00000000" w:rsidDel="00000000" w:rsidP="00000000" w:rsidRDefault="00000000" w:rsidRPr="00000000" w14:paraId="00000024">
      <w:pPr>
        <w:numPr>
          <w:ilvl w:val="0"/>
          <w:numId w:val="17"/>
        </w:numPr>
        <w:spacing w:after="200" w:before="0" w:line="360" w:lineRule="auto"/>
        <w:ind w:left="720" w:hanging="360"/>
        <w:rPr>
          <w:u w:val="none"/>
        </w:rPr>
      </w:pPr>
      <w:r w:rsidDel="00000000" w:rsidR="00000000" w:rsidRPr="00000000">
        <w:rPr>
          <w:rtl w:val="0"/>
        </w:rPr>
        <w:t xml:space="preserve">Prevent future health issues by reducing the toxic burden on the body</w:t>
      </w:r>
    </w:p>
    <w:p w:rsidR="00000000" w:rsidDel="00000000" w:rsidP="00000000" w:rsidRDefault="00000000" w:rsidRPr="00000000" w14:paraId="00000025">
      <w:pPr>
        <w:numPr>
          <w:ilvl w:val="0"/>
          <w:numId w:val="17"/>
        </w:numPr>
        <w:spacing w:after="200" w:line="360" w:lineRule="auto"/>
        <w:ind w:left="720" w:hanging="360"/>
        <w:rPr>
          <w:u w:val="none"/>
        </w:rPr>
      </w:pPr>
      <w:r w:rsidDel="00000000" w:rsidR="00000000" w:rsidRPr="00000000">
        <w:rPr>
          <w:rtl w:val="0"/>
        </w:rPr>
        <w:t xml:space="preserve">Promote optimal health and well-being by maintaining a balanced internal environment</w:t>
      </w:r>
    </w:p>
    <w:p w:rsidR="00000000" w:rsidDel="00000000" w:rsidP="00000000" w:rsidRDefault="00000000" w:rsidRPr="00000000" w14:paraId="00000026">
      <w:pPr>
        <w:spacing w:after="200" w:line="360" w:lineRule="auto"/>
        <w:rPr/>
      </w:pPr>
      <w:r w:rsidDel="00000000" w:rsidR="00000000" w:rsidRPr="00000000">
        <w:rPr>
          <w:rtl w:val="0"/>
        </w:rPr>
        <w:t xml:space="preserve">One compelling example of the power of detoxification in naturopathic treatment is the story of Laura, a 39-year-old woman who had been suffering from unexplained joint pain and stiffness for several years. Despite numerous visits to traditional healthcare providers, she received no clear diagnosis or relief from her symptoms.</w:t>
      </w:r>
    </w:p>
    <w:p w:rsidR="00000000" w:rsidDel="00000000" w:rsidP="00000000" w:rsidRDefault="00000000" w:rsidRPr="00000000" w14:paraId="00000027">
      <w:pPr>
        <w:spacing w:after="200" w:line="360" w:lineRule="auto"/>
        <w:rPr/>
      </w:pPr>
      <w:r w:rsidDel="00000000" w:rsidR="00000000" w:rsidRPr="00000000">
        <w:rPr>
          <w:rtl w:val="0"/>
        </w:rPr>
        <w:t xml:space="preserve">Laura decided to consult a naturopathic practitioner, who took a detailed account of her lifestyle, including her occupation as an artist working with oil paints and solvents. The practitioner suspected that Laura's symptoms might be related to her chronic exposure to these toxic chemicals. After conducting a comprehensive analysis of her diet, exercise habits, and toxin exposure, the naturopathic practitioner recommended a targeted detoxification plan that included:</w:t>
      </w:r>
    </w:p>
    <w:p w:rsidR="00000000" w:rsidDel="00000000" w:rsidP="00000000" w:rsidRDefault="00000000" w:rsidRPr="00000000" w14:paraId="00000028">
      <w:pPr>
        <w:spacing w:after="200" w:line="360" w:lineRule="auto"/>
        <w:rPr/>
      </w:pPr>
      <w:r w:rsidDel="00000000" w:rsidR="00000000" w:rsidRPr="00000000">
        <w:rPr>
          <w:rtl w:val="0"/>
        </w:rPr>
        <w:t xml:space="preserve">Switching to less toxic art materials and using personal protective equipment while working</w:t>
      </w:r>
    </w:p>
    <w:p w:rsidR="00000000" w:rsidDel="00000000" w:rsidP="00000000" w:rsidRDefault="00000000" w:rsidRPr="00000000" w14:paraId="00000029">
      <w:pPr>
        <w:spacing w:after="200" w:line="360" w:lineRule="auto"/>
        <w:rPr/>
      </w:pPr>
      <w:r w:rsidDel="00000000" w:rsidR="00000000" w:rsidRPr="00000000">
        <w:rPr>
          <w:rtl w:val="0"/>
        </w:rPr>
        <w:t xml:space="preserve">Incorporating a diet rich in organic fruits, vegetables, and whole grains to support her liver and kidneys in processing and eliminating toxins</w:t>
      </w:r>
    </w:p>
    <w:p w:rsidR="00000000" w:rsidDel="00000000" w:rsidP="00000000" w:rsidRDefault="00000000" w:rsidRPr="00000000" w14:paraId="0000002A">
      <w:pPr>
        <w:spacing w:after="200" w:line="360" w:lineRule="auto"/>
        <w:rPr/>
      </w:pPr>
      <w:r w:rsidDel="00000000" w:rsidR="00000000" w:rsidRPr="00000000">
        <w:rPr>
          <w:rtl w:val="0"/>
        </w:rPr>
        <w:t xml:space="preserve">Engaging in regular exercise, particularly gentle yoga and swimming, to help improve circulation and lymphatic flow, which aids in toxin elimination</w:t>
      </w:r>
    </w:p>
    <w:p w:rsidR="00000000" w:rsidDel="00000000" w:rsidP="00000000" w:rsidRDefault="00000000" w:rsidRPr="00000000" w14:paraId="0000002B">
      <w:pPr>
        <w:spacing w:after="200" w:line="360" w:lineRule="auto"/>
        <w:rPr/>
      </w:pPr>
      <w:r w:rsidDel="00000000" w:rsidR="00000000" w:rsidRPr="00000000">
        <w:rPr>
          <w:rtl w:val="0"/>
        </w:rPr>
        <w:t xml:space="preserve">Taking specific supplements such as N-acetylcysteine, milk thistle, and dandelion root to support liver function and enhance detoxification pathways</w:t>
      </w:r>
    </w:p>
    <w:p w:rsidR="00000000" w:rsidDel="00000000" w:rsidP="00000000" w:rsidRDefault="00000000" w:rsidRPr="00000000" w14:paraId="0000002C">
      <w:pPr>
        <w:spacing w:after="200" w:line="360" w:lineRule="auto"/>
        <w:rPr/>
      </w:pPr>
      <w:r w:rsidDel="00000000" w:rsidR="00000000" w:rsidRPr="00000000">
        <w:rPr>
          <w:rtl w:val="0"/>
        </w:rPr>
        <w:t xml:space="preserve">Within six months of following this detoxification plan, Laura experienced a significant reduction in her joint pain and stiffness, and her overall well-being improved drastically. </w:t>
      </w:r>
    </w:p>
    <w:p w:rsidR="00000000" w:rsidDel="00000000" w:rsidP="00000000" w:rsidRDefault="00000000" w:rsidRPr="00000000" w14:paraId="0000002D">
      <w:pPr>
        <w:spacing w:after="200" w:line="360" w:lineRule="auto"/>
        <w:rPr/>
      </w:pPr>
      <w:r w:rsidDel="00000000" w:rsidR="00000000" w:rsidRPr="00000000">
        <w:rPr>
          <w:rtl w:val="0"/>
        </w:rPr>
        <w:t xml:space="preserve">In Laura's case, the naturopathic practitioner recognized that the oil paints and solvents she was using in her work contained a variety of toxic substances that could be contributing to her joint pain and stiffness. These toxins included:</w:t>
      </w:r>
    </w:p>
    <w:p w:rsidR="00000000" w:rsidDel="00000000" w:rsidP="00000000" w:rsidRDefault="00000000" w:rsidRPr="00000000" w14:paraId="0000002E">
      <w:pPr>
        <w:spacing w:after="200" w:line="360" w:lineRule="auto"/>
        <w:rPr/>
      </w:pPr>
      <w:r w:rsidDel="00000000" w:rsidR="00000000" w:rsidRPr="00000000">
        <w:rPr>
          <w:b w:val="1"/>
          <w:rtl w:val="0"/>
        </w:rPr>
        <w:t xml:space="preserve">Heavy metals:</w:t>
      </w:r>
      <w:r w:rsidDel="00000000" w:rsidR="00000000" w:rsidRPr="00000000">
        <w:rPr>
          <w:rtl w:val="0"/>
        </w:rPr>
        <w:t xml:space="preserve"> Many oil paints contain heavy metals such as lead, cadmium, and chromium, which are used as pigments. These heavy metals can accumulate in the body over time, leading to various health issues, including inflammation, oxidative stress, and impaired detoxification processes.</w:t>
      </w:r>
    </w:p>
    <w:p w:rsidR="00000000" w:rsidDel="00000000" w:rsidP="00000000" w:rsidRDefault="00000000" w:rsidRPr="00000000" w14:paraId="0000002F">
      <w:pPr>
        <w:spacing w:after="200" w:line="360" w:lineRule="auto"/>
        <w:rPr/>
      </w:pPr>
      <w:r w:rsidDel="00000000" w:rsidR="00000000" w:rsidRPr="00000000">
        <w:rPr>
          <w:b w:val="1"/>
          <w:rtl w:val="0"/>
        </w:rPr>
        <w:t xml:space="preserve">Organic solvents:</w:t>
      </w:r>
      <w:r w:rsidDel="00000000" w:rsidR="00000000" w:rsidRPr="00000000">
        <w:rPr>
          <w:rtl w:val="0"/>
        </w:rPr>
        <w:t xml:space="preserve"> Artists often use solvents like turpentine or mineral spirits to thin oil paints and clean brushes. These solvents contain volatile organic compounds (VOCs) that can be inhaled or absorbed through the skin. Prolonged exposure to these chemicals may lead to neurological symptoms, liver and kidney damage, and respiratory issues.</w:t>
      </w:r>
    </w:p>
    <w:p w:rsidR="00000000" w:rsidDel="00000000" w:rsidP="00000000" w:rsidRDefault="00000000" w:rsidRPr="00000000" w14:paraId="00000030">
      <w:pPr>
        <w:spacing w:after="200" w:line="360" w:lineRule="auto"/>
        <w:rPr/>
      </w:pPr>
      <w:r w:rsidDel="00000000" w:rsidR="00000000" w:rsidRPr="00000000">
        <w:rPr>
          <w:b w:val="1"/>
          <w:rtl w:val="0"/>
        </w:rPr>
        <w:t xml:space="preserve">Aromatic hydrocarbons:</w:t>
      </w:r>
      <w:r w:rsidDel="00000000" w:rsidR="00000000" w:rsidRPr="00000000">
        <w:rPr>
          <w:rtl w:val="0"/>
        </w:rPr>
        <w:t xml:space="preserve"> Certain solvents used in oil painting, such as toluene and xylene, contain aromatic hydrocarbons. These compounds can cause irritation to the skin, eyes, and respiratory system and may contribute to the development of chronic health problems when inhaled or absorbed through the skin over an extended period.</w:t>
      </w:r>
    </w:p>
    <w:p w:rsidR="00000000" w:rsidDel="00000000" w:rsidP="00000000" w:rsidRDefault="00000000" w:rsidRPr="00000000" w14:paraId="00000031">
      <w:pPr>
        <w:spacing w:after="200" w:line="360" w:lineRule="auto"/>
        <w:rPr/>
      </w:pPr>
      <w:r w:rsidDel="00000000" w:rsidR="00000000" w:rsidRPr="00000000">
        <w:rPr>
          <w:rtl w:val="0"/>
        </w:rPr>
        <w:t xml:space="preserve">Recognizing the potential impact of these toxins on Laura's health, the naturopathic practitioner devised a targeted detoxification plan that specifically addressed her exposure to these chemicals. By reducing her contact with toxic substances and supporting her body's natural detoxification processes, Laura was able to alleviate her joint pain and stiffness and improve her overall well-being.</w:t>
      </w:r>
    </w:p>
    <w:p w:rsidR="00000000" w:rsidDel="00000000" w:rsidP="00000000" w:rsidRDefault="00000000" w:rsidRPr="00000000" w14:paraId="00000032">
      <w:pPr>
        <w:spacing w:after="200" w:line="360" w:lineRule="auto"/>
        <w:rPr/>
      </w:pPr>
      <w:r w:rsidDel="00000000" w:rsidR="00000000" w:rsidRPr="00000000">
        <w:rPr>
          <w:rtl w:val="0"/>
        </w:rPr>
        <w:t xml:space="preserve">This real-life example highlights the importance of considering toxin exposure and detoxification in naturopathic treatment. Understanding the specific toxins that your clients may be exposed to allows you to develop tailored detoxification plans that effectively address the root causes of their health issues and promote optimal health and well-being.</w:t>
      </w:r>
    </w:p>
    <w:p w:rsidR="00000000" w:rsidDel="00000000" w:rsidP="00000000" w:rsidRDefault="00000000" w:rsidRPr="00000000" w14:paraId="00000033">
      <w:pPr>
        <w:spacing w:after="200" w:line="360" w:lineRule="auto"/>
        <w:rPr/>
      </w:pPr>
      <w:r w:rsidDel="00000000" w:rsidR="00000000" w:rsidRPr="00000000">
        <w:rPr>
          <w:rtl w:val="0"/>
        </w:rPr>
        <w:t xml:space="preserve">In conclusion, detoxification plays a crucial role in the naturopathic approach to health and disease. By understanding the importance of detoxification, the factors that influence the body's detoxification capacity, and the various ways to support detoxification, you will be better equipped to develop effective treatment plans for your clients, ultimately promoting their overall health and well-being.</w:t>
      </w:r>
    </w:p>
    <w:bookmarkStart w:colFirst="0" w:colLast="0" w:name="cx30gtl0y15a" w:id="7"/>
    <w:bookmarkEnd w:id="7"/>
    <w:p w:rsidR="00000000" w:rsidDel="00000000" w:rsidP="00000000" w:rsidRDefault="00000000" w:rsidRPr="00000000" w14:paraId="00000034">
      <w:pPr>
        <w:pStyle w:val="Heading2"/>
        <w:spacing w:after="200" w:line="360" w:lineRule="auto"/>
        <w:rPr/>
      </w:pPr>
      <w:bookmarkStart w:colFirst="0" w:colLast="0" w:name="_84k0r5bitgoo" w:id="8"/>
      <w:bookmarkEnd w:id="8"/>
      <w:r w:rsidDel="00000000" w:rsidR="00000000" w:rsidRPr="00000000">
        <w:rPr>
          <w:rtl w:val="0"/>
        </w:rPr>
        <w:t xml:space="preserve">Types of Toxins</w:t>
      </w:r>
    </w:p>
    <w:p w:rsidR="00000000" w:rsidDel="00000000" w:rsidP="00000000" w:rsidRDefault="00000000" w:rsidRPr="00000000" w14:paraId="00000035">
      <w:pPr>
        <w:spacing w:after="200" w:line="360" w:lineRule="auto"/>
        <w:rPr/>
      </w:pPr>
      <w:r w:rsidDel="00000000" w:rsidR="00000000" w:rsidRPr="00000000">
        <w:rPr>
          <w:rtl w:val="0"/>
        </w:rPr>
        <w:t xml:space="preserve">In our modern world, we are exposed to various types of toxins daily. These toxins can have a significant impact on our health and well-being, leading to a wide range of health problems. To effectively address these issues using naturopathic approaches, it is essential to understand the different types of toxins we encounter and the ways in which they can affect our bodies. In this lesson, we will discuss the various types of toxins, their sources, and the health risks associated with them.</w:t>
      </w:r>
    </w:p>
    <w:p w:rsidR="00000000" w:rsidDel="00000000" w:rsidP="00000000" w:rsidRDefault="00000000" w:rsidRPr="00000000" w14:paraId="00000036">
      <w:pPr>
        <w:pStyle w:val="Heading3"/>
        <w:spacing w:after="200" w:line="360" w:lineRule="auto"/>
        <w:rPr/>
      </w:pPr>
      <w:bookmarkStart w:colFirst="0" w:colLast="0" w:name="_yfj9d0r88uiv" w:id="9"/>
      <w:bookmarkEnd w:id="9"/>
      <w:r w:rsidDel="00000000" w:rsidR="00000000" w:rsidRPr="00000000">
        <w:rPr>
          <w:rtl w:val="0"/>
        </w:rPr>
        <w:t xml:space="preserve">Environmental Toxins</w:t>
      </w:r>
    </w:p>
    <w:p w:rsidR="00000000" w:rsidDel="00000000" w:rsidP="00000000" w:rsidRDefault="00000000" w:rsidRPr="00000000" w14:paraId="00000037">
      <w:pPr>
        <w:spacing w:after="200" w:line="360" w:lineRule="auto"/>
        <w:rPr/>
      </w:pPr>
      <w:r w:rsidDel="00000000" w:rsidR="00000000" w:rsidRPr="00000000">
        <w:rPr>
          <w:rtl w:val="0"/>
        </w:rPr>
        <w:t xml:space="preserve">Environmental toxins are harmful substances found in our surroundings, such as air, water, soil, and food. These toxins can enter our bodies through inhalation, ingestion, or skin contact. Some common environmental toxins include:</w:t>
      </w:r>
    </w:p>
    <w:p w:rsidR="00000000" w:rsidDel="00000000" w:rsidP="00000000" w:rsidRDefault="00000000" w:rsidRPr="00000000" w14:paraId="00000038">
      <w:pPr>
        <w:spacing w:after="200" w:line="360" w:lineRule="auto"/>
        <w:rPr/>
      </w:pPr>
      <w:r w:rsidDel="00000000" w:rsidR="00000000" w:rsidRPr="00000000">
        <w:rPr>
          <w:b w:val="1"/>
          <w:rtl w:val="0"/>
        </w:rPr>
        <w:t xml:space="preserve">Heavy metals:</w:t>
      </w:r>
      <w:r w:rsidDel="00000000" w:rsidR="00000000" w:rsidRPr="00000000">
        <w:rPr>
          <w:rtl w:val="0"/>
        </w:rPr>
        <w:t xml:space="preserve"> These include substances like lead, mercury, cadmium, and arsenic. Exposure to heavy metals can occur through contaminated water, food, or air. Heavy metals can accumulate in the body over time, leading to health issues such as neurological disorders, kidney damage, and cardiovascular diseases.</w:t>
      </w:r>
    </w:p>
    <w:p w:rsidR="00000000" w:rsidDel="00000000" w:rsidP="00000000" w:rsidRDefault="00000000" w:rsidRPr="00000000" w14:paraId="00000039">
      <w:pPr>
        <w:spacing w:after="200" w:line="360" w:lineRule="auto"/>
        <w:rPr/>
      </w:pPr>
      <w:r w:rsidDel="00000000" w:rsidR="00000000" w:rsidRPr="00000000">
        <w:rPr>
          <w:b w:val="1"/>
          <w:rtl w:val="0"/>
        </w:rPr>
        <w:t xml:space="preserve">Pesticides and herbicides:</w:t>
      </w:r>
      <w:r w:rsidDel="00000000" w:rsidR="00000000" w:rsidRPr="00000000">
        <w:rPr>
          <w:rtl w:val="0"/>
        </w:rPr>
        <w:t xml:space="preserve"> These chemicals are widely used in agriculture to control pests and weeds. Exposure to these toxins can occur through the consumption of contaminated food or water. Some pesticides and herbicides have been linked to various health issues, including cancer, hormonal imbalances, and reproductive problems.</w:t>
      </w:r>
    </w:p>
    <w:p w:rsidR="00000000" w:rsidDel="00000000" w:rsidP="00000000" w:rsidRDefault="00000000" w:rsidRPr="00000000" w14:paraId="0000003A">
      <w:pPr>
        <w:spacing w:after="200" w:line="360" w:lineRule="auto"/>
        <w:rPr/>
      </w:pPr>
      <w:r w:rsidDel="00000000" w:rsidR="00000000" w:rsidRPr="00000000">
        <w:rPr>
          <w:b w:val="1"/>
          <w:rtl w:val="0"/>
        </w:rPr>
        <w:t xml:space="preserve">Air pollutants:</w:t>
      </w:r>
      <w:r w:rsidDel="00000000" w:rsidR="00000000" w:rsidRPr="00000000">
        <w:rPr>
          <w:rtl w:val="0"/>
        </w:rPr>
        <w:t xml:space="preserve"> Air pollution can contain a wide range of toxic substances, such as particulate matter, sulfur dioxide, nitrogen oxides, and volatile organic compounds (VOCs). Prolonged exposure to air pollutants has been linked to respiratory diseases, cardiovascular issues, and increased cancer risk.</w:t>
      </w:r>
    </w:p>
    <w:p w:rsidR="00000000" w:rsidDel="00000000" w:rsidP="00000000" w:rsidRDefault="00000000" w:rsidRPr="00000000" w14:paraId="0000003B">
      <w:pPr>
        <w:spacing w:after="200" w:line="360" w:lineRule="auto"/>
        <w:rPr/>
      </w:pPr>
      <w:r w:rsidDel="00000000" w:rsidR="00000000" w:rsidRPr="00000000">
        <w:rPr>
          <w:i w:val="1"/>
          <w:rtl w:val="0"/>
        </w:rPr>
        <w:t xml:space="preserve">Table 1: Common Environmental Toxins</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200" w:line="360" w:lineRule="auto"/>
              <w:rPr>
                <w:sz w:val="20"/>
                <w:szCs w:val="20"/>
              </w:rPr>
            </w:pPr>
            <w:r w:rsidDel="00000000" w:rsidR="00000000" w:rsidRPr="00000000">
              <w:rPr>
                <w:b w:val="1"/>
                <w:sz w:val="20"/>
                <w:szCs w:val="20"/>
                <w:rtl w:val="0"/>
              </w:rPr>
              <w:t xml:space="preserve">Toxin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200" w:line="360" w:lineRule="auto"/>
              <w:rPr>
                <w:sz w:val="20"/>
                <w:szCs w:val="20"/>
              </w:rPr>
            </w:pPr>
            <w:r w:rsidDel="00000000" w:rsidR="00000000" w:rsidRPr="00000000">
              <w:rPr>
                <w:b w:val="1"/>
                <w:sz w:val="20"/>
                <w:szCs w:val="20"/>
                <w:rtl w:val="0"/>
              </w:rPr>
              <w:t xml:space="preserve">Sources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E">
            <w:pPr>
              <w:widowControl w:val="0"/>
              <w:spacing w:after="200" w:line="360" w:lineRule="auto"/>
              <w:rPr>
                <w:sz w:val="20"/>
                <w:szCs w:val="20"/>
              </w:rPr>
            </w:pPr>
            <w:r w:rsidDel="00000000" w:rsidR="00000000" w:rsidRPr="00000000">
              <w:rPr>
                <w:b w:val="1"/>
                <w:sz w:val="20"/>
                <w:szCs w:val="20"/>
                <w:rtl w:val="0"/>
              </w:rPr>
              <w:t xml:space="preserve">Health Risks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200" w:line="360" w:lineRule="auto"/>
              <w:rPr>
                <w:sz w:val="20"/>
                <w:szCs w:val="20"/>
              </w:rPr>
            </w:pPr>
            <w:r w:rsidDel="00000000" w:rsidR="00000000" w:rsidRPr="00000000">
              <w:rPr>
                <w:sz w:val="20"/>
                <w:szCs w:val="20"/>
                <w:rtl w:val="0"/>
              </w:rPr>
              <w:t xml:space="preserve">Heavy metals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200" w:line="360" w:lineRule="auto"/>
              <w:rPr>
                <w:sz w:val="20"/>
                <w:szCs w:val="20"/>
              </w:rPr>
            </w:pPr>
            <w:r w:rsidDel="00000000" w:rsidR="00000000" w:rsidRPr="00000000">
              <w:rPr>
                <w:sz w:val="20"/>
                <w:szCs w:val="20"/>
                <w:rtl w:val="0"/>
              </w:rPr>
              <w:t xml:space="preserve">Contaminated water, food, or air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200" w:line="360" w:lineRule="auto"/>
              <w:rPr>
                <w:sz w:val="20"/>
                <w:szCs w:val="20"/>
              </w:rPr>
            </w:pPr>
            <w:r w:rsidDel="00000000" w:rsidR="00000000" w:rsidRPr="00000000">
              <w:rPr>
                <w:sz w:val="20"/>
                <w:szCs w:val="20"/>
                <w:rtl w:val="0"/>
              </w:rPr>
              <w:t xml:space="preserve">Neurological disorders, kidney damage, cardiovascular diseases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200" w:line="360" w:lineRule="auto"/>
              <w:rPr>
                <w:sz w:val="20"/>
                <w:szCs w:val="20"/>
              </w:rPr>
            </w:pPr>
            <w:r w:rsidDel="00000000" w:rsidR="00000000" w:rsidRPr="00000000">
              <w:rPr>
                <w:sz w:val="20"/>
                <w:szCs w:val="20"/>
                <w:rtl w:val="0"/>
              </w:rPr>
              <w:t xml:space="preserve">Pesticides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200" w:line="360" w:lineRule="auto"/>
              <w:rPr>
                <w:sz w:val="20"/>
                <w:szCs w:val="20"/>
              </w:rPr>
            </w:pPr>
            <w:r w:rsidDel="00000000" w:rsidR="00000000" w:rsidRPr="00000000">
              <w:rPr>
                <w:sz w:val="20"/>
                <w:szCs w:val="20"/>
                <w:rtl w:val="0"/>
              </w:rPr>
              <w:t xml:space="preserve">Contaminated food, water, or air from agriculture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200" w:line="360" w:lineRule="auto"/>
              <w:rPr>
                <w:sz w:val="20"/>
                <w:szCs w:val="20"/>
              </w:rPr>
            </w:pPr>
            <w:r w:rsidDel="00000000" w:rsidR="00000000" w:rsidRPr="00000000">
              <w:rPr>
                <w:sz w:val="20"/>
                <w:szCs w:val="20"/>
                <w:rtl w:val="0"/>
              </w:rPr>
              <w:t xml:space="preserve">Cancer, hormonal imbalances, reproductive problems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200" w:line="360" w:lineRule="auto"/>
              <w:rPr>
                <w:sz w:val="20"/>
                <w:szCs w:val="20"/>
              </w:rPr>
            </w:pPr>
            <w:r w:rsidDel="00000000" w:rsidR="00000000" w:rsidRPr="00000000">
              <w:rPr>
                <w:sz w:val="20"/>
                <w:szCs w:val="20"/>
                <w:rtl w:val="0"/>
              </w:rPr>
              <w:t xml:space="preserve">Air pollutants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200" w:line="360" w:lineRule="auto"/>
              <w:rPr>
                <w:sz w:val="20"/>
                <w:szCs w:val="20"/>
              </w:rPr>
            </w:pPr>
            <w:r w:rsidDel="00000000" w:rsidR="00000000" w:rsidRPr="00000000">
              <w:rPr>
                <w:sz w:val="20"/>
                <w:szCs w:val="20"/>
                <w:rtl w:val="0"/>
              </w:rPr>
              <w:t xml:space="preserve">Vehicle emissions, industrial processes, burning of fossil fuels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200" w:line="360" w:lineRule="auto"/>
              <w:rPr>
                <w:sz w:val="20"/>
                <w:szCs w:val="20"/>
              </w:rPr>
            </w:pPr>
            <w:r w:rsidDel="00000000" w:rsidR="00000000" w:rsidRPr="00000000">
              <w:rPr>
                <w:sz w:val="20"/>
                <w:szCs w:val="20"/>
                <w:rtl w:val="0"/>
              </w:rPr>
              <w:t xml:space="preserve">Respiratory diseases, cardiovascular issues, cancer</w:t>
            </w:r>
          </w:p>
        </w:tc>
      </w:tr>
    </w:tbl>
    <w:p w:rsidR="00000000" w:rsidDel="00000000" w:rsidP="00000000" w:rsidRDefault="00000000" w:rsidRPr="00000000" w14:paraId="00000048">
      <w:pPr>
        <w:spacing w:after="200" w:line="360" w:lineRule="auto"/>
        <w:rPr/>
      </w:pPr>
      <w:r w:rsidDel="00000000" w:rsidR="00000000" w:rsidRPr="00000000">
        <w:rPr>
          <w:rtl w:val="0"/>
        </w:rPr>
      </w:r>
    </w:p>
    <w:p w:rsidR="00000000" w:rsidDel="00000000" w:rsidP="00000000" w:rsidRDefault="00000000" w:rsidRPr="00000000" w14:paraId="00000049">
      <w:pPr>
        <w:pStyle w:val="Heading3"/>
        <w:spacing w:after="200" w:line="360" w:lineRule="auto"/>
        <w:rPr/>
      </w:pPr>
      <w:bookmarkStart w:colFirst="0" w:colLast="0" w:name="_q4pdg54vitb2" w:id="10"/>
      <w:bookmarkEnd w:id="10"/>
      <w:r w:rsidDel="00000000" w:rsidR="00000000" w:rsidRPr="00000000">
        <w:rPr>
          <w:rtl w:val="0"/>
        </w:rPr>
        <w:t xml:space="preserve">Food Toxins</w:t>
      </w:r>
    </w:p>
    <w:p w:rsidR="00000000" w:rsidDel="00000000" w:rsidP="00000000" w:rsidRDefault="00000000" w:rsidRPr="00000000" w14:paraId="0000004A">
      <w:pPr>
        <w:spacing w:after="200" w:line="360" w:lineRule="auto"/>
        <w:rPr/>
      </w:pPr>
      <w:r w:rsidDel="00000000" w:rsidR="00000000" w:rsidRPr="00000000">
        <w:rPr>
          <w:rtl w:val="0"/>
        </w:rPr>
        <w:t xml:space="preserve">Food toxins are harmful substances found in the food we consume. These toxins can be naturally occurring or a result of human activities, such as processing or contamination. Common food toxins include:</w:t>
      </w:r>
    </w:p>
    <w:p w:rsidR="00000000" w:rsidDel="00000000" w:rsidP="00000000" w:rsidRDefault="00000000" w:rsidRPr="00000000" w14:paraId="0000004B">
      <w:pPr>
        <w:spacing w:after="200" w:line="360" w:lineRule="auto"/>
        <w:rPr/>
      </w:pPr>
      <w:r w:rsidDel="00000000" w:rsidR="00000000" w:rsidRPr="00000000">
        <w:rPr>
          <w:b w:val="1"/>
          <w:rtl w:val="0"/>
        </w:rPr>
        <w:t xml:space="preserve">Mycotoxins</w:t>
      </w:r>
      <w:r w:rsidDel="00000000" w:rsidR="00000000" w:rsidRPr="00000000">
        <w:rPr>
          <w:rtl w:val="0"/>
        </w:rPr>
        <w:t xml:space="preserve">: These are toxic compounds produced by fungi that can contaminate crops, such as grains, nuts, and fruits. Aflatoxin, a type of mycotoxin, is particularly harmful and has been linked to liver cancer and impaired immune function.</w:t>
      </w:r>
    </w:p>
    <w:p w:rsidR="00000000" w:rsidDel="00000000" w:rsidP="00000000" w:rsidRDefault="00000000" w:rsidRPr="00000000" w14:paraId="0000004C">
      <w:pPr>
        <w:spacing w:after="200" w:line="360" w:lineRule="auto"/>
        <w:rPr/>
      </w:pPr>
      <w:r w:rsidDel="00000000" w:rsidR="00000000" w:rsidRPr="00000000">
        <w:rPr>
          <w:b w:val="1"/>
          <w:rtl w:val="0"/>
        </w:rPr>
        <w:t xml:space="preserve">Bacterial toxins</w:t>
      </w:r>
      <w:r w:rsidDel="00000000" w:rsidR="00000000" w:rsidRPr="00000000">
        <w:rPr>
          <w:rtl w:val="0"/>
        </w:rPr>
        <w:t xml:space="preserve">: Foodborne bacteria, such as Salmonella, Escherichia coli, and Listeria, can produce toxins that cause food poisoning. Symptoms of foodborne illness can range from mild gastrointestinal discomfort to severe dehydration, kidney failure, and death.</w:t>
      </w:r>
    </w:p>
    <w:p w:rsidR="00000000" w:rsidDel="00000000" w:rsidP="00000000" w:rsidRDefault="00000000" w:rsidRPr="00000000" w14:paraId="0000004D">
      <w:pPr>
        <w:spacing w:after="200" w:line="360" w:lineRule="auto"/>
        <w:rPr/>
      </w:pPr>
      <w:r w:rsidDel="00000000" w:rsidR="00000000" w:rsidRPr="00000000">
        <w:rPr>
          <w:b w:val="1"/>
          <w:rtl w:val="0"/>
        </w:rPr>
        <w:t xml:space="preserve">Food additives</w:t>
      </w:r>
      <w:r w:rsidDel="00000000" w:rsidR="00000000" w:rsidRPr="00000000">
        <w:rPr>
          <w:rtl w:val="0"/>
        </w:rPr>
        <w:t xml:space="preserve">: Chemical additives, such as artificial colors, flavors, and preservatives, are used to enhance the taste, appearance, or shelf life of processed foods. Some additives have been linked to health problems, including allergic reactions, hyperactivity in children, and cancer.</w:t>
      </w:r>
    </w:p>
    <w:p w:rsidR="00000000" w:rsidDel="00000000" w:rsidP="00000000" w:rsidRDefault="00000000" w:rsidRPr="00000000" w14:paraId="0000004E">
      <w:pPr>
        <w:spacing w:after="200" w:line="360" w:lineRule="auto"/>
        <w:rPr/>
      </w:pPr>
      <w:r w:rsidDel="00000000" w:rsidR="00000000" w:rsidRPr="00000000">
        <w:rPr>
          <w:i w:val="1"/>
          <w:rtl w:val="0"/>
        </w:rPr>
        <w:t xml:space="preserve">Table 2: Common Food Toxins</w:t>
      </w: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F">
            <w:pPr>
              <w:widowControl w:val="0"/>
              <w:spacing w:after="200" w:line="360" w:lineRule="auto"/>
              <w:rPr>
                <w:sz w:val="20"/>
                <w:szCs w:val="20"/>
              </w:rPr>
            </w:pPr>
            <w:r w:rsidDel="00000000" w:rsidR="00000000" w:rsidRPr="00000000">
              <w:rPr>
                <w:b w:val="1"/>
                <w:sz w:val="20"/>
                <w:szCs w:val="20"/>
                <w:rtl w:val="0"/>
              </w:rPr>
              <w:t xml:space="preserve">Toxin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0">
            <w:pPr>
              <w:widowControl w:val="0"/>
              <w:spacing w:after="200" w:line="360" w:lineRule="auto"/>
              <w:rPr>
                <w:sz w:val="20"/>
                <w:szCs w:val="20"/>
              </w:rPr>
            </w:pPr>
            <w:r w:rsidDel="00000000" w:rsidR="00000000" w:rsidRPr="00000000">
              <w:rPr>
                <w:b w:val="1"/>
                <w:sz w:val="20"/>
                <w:szCs w:val="20"/>
                <w:rtl w:val="0"/>
              </w:rPr>
              <w:t xml:space="preserve">Sources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200" w:line="360" w:lineRule="auto"/>
              <w:rPr>
                <w:sz w:val="20"/>
                <w:szCs w:val="20"/>
              </w:rPr>
            </w:pPr>
            <w:r w:rsidDel="00000000" w:rsidR="00000000" w:rsidRPr="00000000">
              <w:rPr>
                <w:b w:val="1"/>
                <w:sz w:val="20"/>
                <w:szCs w:val="20"/>
                <w:rtl w:val="0"/>
              </w:rPr>
              <w:t xml:space="preserve">Health Risks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200" w:line="360" w:lineRule="auto"/>
              <w:rPr>
                <w:sz w:val="20"/>
                <w:szCs w:val="20"/>
              </w:rPr>
            </w:pPr>
            <w:r w:rsidDel="00000000" w:rsidR="00000000" w:rsidRPr="00000000">
              <w:rPr>
                <w:sz w:val="20"/>
                <w:szCs w:val="20"/>
                <w:rtl w:val="0"/>
              </w:rPr>
              <w:t xml:space="preserve">Mycotoxins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200" w:line="360" w:lineRule="auto"/>
              <w:rPr>
                <w:sz w:val="20"/>
                <w:szCs w:val="20"/>
              </w:rPr>
            </w:pPr>
            <w:r w:rsidDel="00000000" w:rsidR="00000000" w:rsidRPr="00000000">
              <w:rPr>
                <w:sz w:val="20"/>
                <w:szCs w:val="20"/>
                <w:rtl w:val="0"/>
              </w:rPr>
              <w:t xml:space="preserve">Contaminated crops, such as grains, nuts, and fruits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200" w:line="360" w:lineRule="auto"/>
              <w:rPr>
                <w:sz w:val="20"/>
                <w:szCs w:val="20"/>
              </w:rPr>
            </w:pPr>
            <w:r w:rsidDel="00000000" w:rsidR="00000000" w:rsidRPr="00000000">
              <w:rPr>
                <w:sz w:val="20"/>
                <w:szCs w:val="20"/>
                <w:rtl w:val="0"/>
              </w:rPr>
              <w:t xml:space="preserve">Liver cancer, impaired immune function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200" w:line="360" w:lineRule="auto"/>
              <w:rPr>
                <w:sz w:val="20"/>
                <w:szCs w:val="20"/>
              </w:rPr>
            </w:pPr>
            <w:r w:rsidDel="00000000" w:rsidR="00000000" w:rsidRPr="00000000">
              <w:rPr>
                <w:sz w:val="20"/>
                <w:szCs w:val="20"/>
                <w:rtl w:val="0"/>
              </w:rPr>
              <w:t xml:space="preserve">Bacterial toxins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200" w:line="360" w:lineRule="auto"/>
              <w:rPr>
                <w:sz w:val="20"/>
                <w:szCs w:val="20"/>
              </w:rPr>
            </w:pPr>
            <w:r w:rsidDel="00000000" w:rsidR="00000000" w:rsidRPr="00000000">
              <w:rPr>
                <w:sz w:val="20"/>
                <w:szCs w:val="20"/>
                <w:rtl w:val="0"/>
              </w:rPr>
              <w:t xml:space="preserve">Contaminated food, improper food handling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200" w:line="360" w:lineRule="auto"/>
              <w:rPr>
                <w:sz w:val="20"/>
                <w:szCs w:val="20"/>
              </w:rPr>
            </w:pPr>
            <w:r w:rsidDel="00000000" w:rsidR="00000000" w:rsidRPr="00000000">
              <w:rPr>
                <w:sz w:val="20"/>
                <w:szCs w:val="20"/>
                <w:rtl w:val="0"/>
              </w:rPr>
              <w:t xml:space="preserve">Food poisoning, dehydration, kidney failure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200" w:line="360" w:lineRule="auto"/>
              <w:rPr>
                <w:sz w:val="20"/>
                <w:szCs w:val="20"/>
              </w:rPr>
            </w:pPr>
            <w:r w:rsidDel="00000000" w:rsidR="00000000" w:rsidRPr="00000000">
              <w:rPr>
                <w:sz w:val="20"/>
                <w:szCs w:val="20"/>
                <w:rtl w:val="0"/>
              </w:rPr>
              <w:t xml:space="preserve">Food additives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200" w:line="360" w:lineRule="auto"/>
              <w:rPr>
                <w:sz w:val="20"/>
                <w:szCs w:val="20"/>
              </w:rPr>
            </w:pPr>
            <w:r w:rsidDel="00000000" w:rsidR="00000000" w:rsidRPr="00000000">
              <w:rPr>
                <w:sz w:val="20"/>
                <w:szCs w:val="20"/>
                <w:rtl w:val="0"/>
              </w:rPr>
              <w:t xml:space="preserve">Processed foods, artificial colors, flavors, and preservatives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200" w:line="360" w:lineRule="auto"/>
              <w:rPr>
                <w:sz w:val="20"/>
                <w:szCs w:val="20"/>
              </w:rPr>
            </w:pPr>
            <w:r w:rsidDel="00000000" w:rsidR="00000000" w:rsidRPr="00000000">
              <w:rPr>
                <w:sz w:val="20"/>
                <w:szCs w:val="20"/>
                <w:rtl w:val="0"/>
              </w:rPr>
              <w:t xml:space="preserve">Allergic reactions, hyperactivity in children, cancer |</w:t>
            </w:r>
          </w:p>
        </w:tc>
      </w:tr>
    </w:tbl>
    <w:p w:rsidR="00000000" w:rsidDel="00000000" w:rsidP="00000000" w:rsidRDefault="00000000" w:rsidRPr="00000000" w14:paraId="0000005B">
      <w:pPr>
        <w:spacing w:after="200" w:line="360" w:lineRule="auto"/>
        <w:rPr/>
      </w:pPr>
      <w:r w:rsidDel="00000000" w:rsidR="00000000" w:rsidRPr="00000000">
        <w:rPr>
          <w:rtl w:val="0"/>
        </w:rPr>
      </w:r>
    </w:p>
    <w:p w:rsidR="00000000" w:rsidDel="00000000" w:rsidP="00000000" w:rsidRDefault="00000000" w:rsidRPr="00000000" w14:paraId="0000005C">
      <w:pPr>
        <w:pStyle w:val="Heading3"/>
        <w:spacing w:after="200" w:line="360" w:lineRule="auto"/>
        <w:rPr/>
      </w:pPr>
      <w:bookmarkStart w:colFirst="0" w:colLast="0" w:name="_56mqnxkzvbgh" w:id="11"/>
      <w:bookmarkEnd w:id="11"/>
      <w:r w:rsidDel="00000000" w:rsidR="00000000" w:rsidRPr="00000000">
        <w:rPr>
          <w:rtl w:val="0"/>
        </w:rPr>
        <w:t xml:space="preserve">Endogenous Toxins</w:t>
      </w:r>
    </w:p>
    <w:p w:rsidR="00000000" w:rsidDel="00000000" w:rsidP="00000000" w:rsidRDefault="00000000" w:rsidRPr="00000000" w14:paraId="0000005D">
      <w:pPr>
        <w:spacing w:after="200" w:line="360" w:lineRule="auto"/>
        <w:rPr/>
      </w:pPr>
      <w:r w:rsidDel="00000000" w:rsidR="00000000" w:rsidRPr="00000000">
        <w:rPr>
          <w:rtl w:val="0"/>
        </w:rPr>
        <w:t xml:space="preserve">Endogenous toxins are substances produced within our bodies as a result of metabolic processes or imbalances. These toxins can accumulate and cause harm if not adequately eliminated. Some common endogenous toxins include:</w:t>
      </w:r>
    </w:p>
    <w:p w:rsidR="00000000" w:rsidDel="00000000" w:rsidP="00000000" w:rsidRDefault="00000000" w:rsidRPr="00000000" w14:paraId="0000005E">
      <w:pPr>
        <w:spacing w:after="200" w:line="360" w:lineRule="auto"/>
        <w:rPr/>
      </w:pPr>
      <w:r w:rsidDel="00000000" w:rsidR="00000000" w:rsidRPr="00000000">
        <w:rPr>
          <w:b w:val="1"/>
          <w:rtl w:val="0"/>
        </w:rPr>
        <w:t xml:space="preserve">Ammonia:</w:t>
      </w:r>
      <w:r w:rsidDel="00000000" w:rsidR="00000000" w:rsidRPr="00000000">
        <w:rPr>
          <w:rtl w:val="0"/>
        </w:rPr>
        <w:t xml:space="preserve"> Ammonia is a byproduct of protein metabolism and is converted to urea by the liver for excretion. In cases of liver dysfunction, ammonia can accumulate in the bloodstream, leading to a condition called hyperammonemia. Symptoms of hyperammonemia include confusion, fatigue, and, in severe cases, coma and death.</w:t>
      </w:r>
    </w:p>
    <w:p w:rsidR="00000000" w:rsidDel="00000000" w:rsidP="00000000" w:rsidRDefault="00000000" w:rsidRPr="00000000" w14:paraId="0000005F">
      <w:pPr>
        <w:spacing w:after="200" w:line="360" w:lineRule="auto"/>
        <w:rPr/>
      </w:pPr>
      <w:r w:rsidDel="00000000" w:rsidR="00000000" w:rsidRPr="00000000">
        <w:rPr>
          <w:b w:val="1"/>
          <w:rtl w:val="0"/>
        </w:rPr>
        <w:t xml:space="preserve">Uric acid:</w:t>
      </w:r>
      <w:r w:rsidDel="00000000" w:rsidR="00000000" w:rsidRPr="00000000">
        <w:rPr>
          <w:rtl w:val="0"/>
        </w:rPr>
        <w:t xml:space="preserve"> Uric acid is a waste product formed from the breakdown of purines, compounds found in certain foods and produced by the body. High levels of uric acid in the blood can lead to gout, a painful form of arthritis, and kidney stones.</w:t>
      </w:r>
    </w:p>
    <w:p w:rsidR="00000000" w:rsidDel="00000000" w:rsidP="00000000" w:rsidRDefault="00000000" w:rsidRPr="00000000" w14:paraId="00000060">
      <w:pPr>
        <w:spacing w:after="200" w:line="360" w:lineRule="auto"/>
        <w:rPr/>
      </w:pPr>
      <w:r w:rsidDel="00000000" w:rsidR="00000000" w:rsidRPr="00000000">
        <w:rPr>
          <w:b w:val="1"/>
          <w:rtl w:val="0"/>
        </w:rPr>
        <w:t xml:space="preserve">Reactive oxygen species (ROS):</w:t>
      </w:r>
      <w:r w:rsidDel="00000000" w:rsidR="00000000" w:rsidRPr="00000000">
        <w:rPr>
          <w:rtl w:val="0"/>
        </w:rPr>
        <w:t xml:space="preserve"> ROS are unstable molecules produced during cellular metabolism that can damage cells and DNA, contributing to aging, inflammation, and various diseases, including cancer, heart disease, and neurodegenerative disorders.</w:t>
      </w:r>
    </w:p>
    <w:p w:rsidR="00000000" w:rsidDel="00000000" w:rsidP="00000000" w:rsidRDefault="00000000" w:rsidRPr="00000000" w14:paraId="00000061">
      <w:pPr>
        <w:spacing w:after="200" w:line="360" w:lineRule="auto"/>
        <w:rPr/>
      </w:pPr>
      <w:r w:rsidDel="00000000" w:rsidR="00000000" w:rsidRPr="00000000">
        <w:rPr>
          <w:i w:val="1"/>
          <w:rtl w:val="0"/>
        </w:rPr>
        <w:t xml:space="preserve">Table 8.3: Common Endogenous Toxins</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200" w:line="360" w:lineRule="auto"/>
              <w:rPr>
                <w:sz w:val="20"/>
                <w:szCs w:val="20"/>
              </w:rPr>
            </w:pPr>
            <w:r w:rsidDel="00000000" w:rsidR="00000000" w:rsidRPr="00000000">
              <w:rPr>
                <w:b w:val="1"/>
                <w:sz w:val="20"/>
                <w:szCs w:val="20"/>
                <w:rtl w:val="0"/>
              </w:rPr>
              <w:t xml:space="preserve">Toxin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3">
            <w:pPr>
              <w:widowControl w:val="0"/>
              <w:spacing w:after="200" w:line="360" w:lineRule="auto"/>
              <w:rPr>
                <w:sz w:val="20"/>
                <w:szCs w:val="20"/>
              </w:rPr>
            </w:pPr>
            <w:r w:rsidDel="00000000" w:rsidR="00000000" w:rsidRPr="00000000">
              <w:rPr>
                <w:b w:val="1"/>
                <w:sz w:val="20"/>
                <w:szCs w:val="20"/>
                <w:rtl w:val="0"/>
              </w:rPr>
              <w:t xml:space="preserve">Sources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4">
            <w:pPr>
              <w:widowControl w:val="0"/>
              <w:spacing w:after="200" w:line="360" w:lineRule="auto"/>
              <w:rPr>
                <w:sz w:val="20"/>
                <w:szCs w:val="20"/>
              </w:rPr>
            </w:pPr>
            <w:r w:rsidDel="00000000" w:rsidR="00000000" w:rsidRPr="00000000">
              <w:rPr>
                <w:b w:val="1"/>
                <w:sz w:val="20"/>
                <w:szCs w:val="20"/>
                <w:rtl w:val="0"/>
              </w:rPr>
              <w:t xml:space="preserve">Health Risks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200" w:line="360" w:lineRule="auto"/>
              <w:rPr>
                <w:sz w:val="20"/>
                <w:szCs w:val="20"/>
              </w:rPr>
            </w:pPr>
            <w:r w:rsidDel="00000000" w:rsidR="00000000" w:rsidRPr="00000000">
              <w:rPr>
                <w:sz w:val="20"/>
                <w:szCs w:val="20"/>
                <w:rtl w:val="0"/>
              </w:rPr>
              <w:t xml:space="preserve">Ammonia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200" w:line="360" w:lineRule="auto"/>
              <w:rPr>
                <w:sz w:val="20"/>
                <w:szCs w:val="20"/>
              </w:rPr>
            </w:pPr>
            <w:r w:rsidDel="00000000" w:rsidR="00000000" w:rsidRPr="00000000">
              <w:rPr>
                <w:sz w:val="20"/>
                <w:szCs w:val="20"/>
                <w:rtl w:val="0"/>
              </w:rPr>
              <w:t xml:space="preserve">Protein metabolism, liver dysfunction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200" w:line="360" w:lineRule="auto"/>
              <w:rPr>
                <w:sz w:val="20"/>
                <w:szCs w:val="20"/>
              </w:rPr>
            </w:pPr>
            <w:r w:rsidDel="00000000" w:rsidR="00000000" w:rsidRPr="00000000">
              <w:rPr>
                <w:sz w:val="20"/>
                <w:szCs w:val="20"/>
                <w:rtl w:val="0"/>
              </w:rPr>
              <w:t xml:space="preserve">Hyperammonemia, confusion, coma, death</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200" w:line="360" w:lineRule="auto"/>
              <w:rPr>
                <w:sz w:val="20"/>
                <w:szCs w:val="20"/>
              </w:rPr>
            </w:pPr>
            <w:r w:rsidDel="00000000" w:rsidR="00000000" w:rsidRPr="00000000">
              <w:rPr>
                <w:sz w:val="20"/>
                <w:szCs w:val="20"/>
                <w:rtl w:val="0"/>
              </w:rPr>
              <w:t xml:space="preserve">Uric acid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200" w:line="360" w:lineRule="auto"/>
              <w:rPr>
                <w:sz w:val="20"/>
                <w:szCs w:val="20"/>
              </w:rPr>
            </w:pPr>
            <w:r w:rsidDel="00000000" w:rsidR="00000000" w:rsidRPr="00000000">
              <w:rPr>
                <w:sz w:val="20"/>
                <w:szCs w:val="20"/>
                <w:rtl w:val="0"/>
              </w:rPr>
              <w:t xml:space="preserve">Breakdown of purines, certain foods, and body production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200" w:line="360" w:lineRule="auto"/>
              <w:rPr>
                <w:sz w:val="20"/>
                <w:szCs w:val="20"/>
              </w:rPr>
            </w:pPr>
            <w:r w:rsidDel="00000000" w:rsidR="00000000" w:rsidRPr="00000000">
              <w:rPr>
                <w:sz w:val="20"/>
                <w:szCs w:val="20"/>
                <w:rtl w:val="0"/>
              </w:rPr>
              <w:t xml:space="preserve">Gout, kidney stones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200" w:line="360" w:lineRule="auto"/>
              <w:rPr>
                <w:sz w:val="20"/>
                <w:szCs w:val="20"/>
              </w:rPr>
            </w:pPr>
            <w:r w:rsidDel="00000000" w:rsidR="00000000" w:rsidRPr="00000000">
              <w:rPr>
                <w:sz w:val="20"/>
                <w:szCs w:val="20"/>
                <w:rtl w:val="0"/>
              </w:rPr>
              <w:t xml:space="preserve">Reactive oxygen species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200" w:line="360" w:lineRule="auto"/>
              <w:rPr>
                <w:sz w:val="20"/>
                <w:szCs w:val="20"/>
              </w:rPr>
            </w:pPr>
            <w:r w:rsidDel="00000000" w:rsidR="00000000" w:rsidRPr="00000000">
              <w:rPr>
                <w:sz w:val="20"/>
                <w:szCs w:val="20"/>
                <w:rtl w:val="0"/>
              </w:rPr>
              <w:t xml:space="preserve">Cellular metabolism</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200" w:line="360" w:lineRule="auto"/>
              <w:rPr>
                <w:sz w:val="20"/>
                <w:szCs w:val="20"/>
              </w:rPr>
            </w:pPr>
            <w:r w:rsidDel="00000000" w:rsidR="00000000" w:rsidRPr="00000000">
              <w:rPr>
                <w:sz w:val="20"/>
                <w:szCs w:val="20"/>
                <w:rtl w:val="0"/>
              </w:rPr>
              <w:t xml:space="preserve">Aging, inflammation, cancer, heart disease, neurodegenerative disorders</w:t>
            </w:r>
          </w:p>
        </w:tc>
      </w:tr>
    </w:tbl>
    <w:p w:rsidR="00000000" w:rsidDel="00000000" w:rsidP="00000000" w:rsidRDefault="00000000" w:rsidRPr="00000000" w14:paraId="0000006E">
      <w:pPr>
        <w:spacing w:after="200" w:line="360" w:lineRule="auto"/>
        <w:rPr/>
      </w:pPr>
      <w:r w:rsidDel="00000000" w:rsidR="00000000" w:rsidRPr="00000000">
        <w:rPr>
          <w:rtl w:val="0"/>
        </w:rPr>
      </w:r>
    </w:p>
    <w:p w:rsidR="00000000" w:rsidDel="00000000" w:rsidP="00000000" w:rsidRDefault="00000000" w:rsidRPr="00000000" w14:paraId="0000006F">
      <w:pPr>
        <w:pStyle w:val="Heading3"/>
        <w:spacing w:after="200" w:line="360" w:lineRule="auto"/>
        <w:rPr/>
      </w:pPr>
      <w:bookmarkStart w:colFirst="0" w:colLast="0" w:name="_h9vn1teyrldd" w:id="12"/>
      <w:bookmarkEnd w:id="12"/>
      <w:r w:rsidDel="00000000" w:rsidR="00000000" w:rsidRPr="00000000">
        <w:rPr>
          <w:rtl w:val="0"/>
        </w:rPr>
        <w:t xml:space="preserve">Personal Care and Household Toxins</w:t>
      </w:r>
    </w:p>
    <w:p w:rsidR="00000000" w:rsidDel="00000000" w:rsidP="00000000" w:rsidRDefault="00000000" w:rsidRPr="00000000" w14:paraId="00000070">
      <w:pPr>
        <w:spacing w:after="200" w:line="360" w:lineRule="auto"/>
        <w:rPr/>
      </w:pPr>
      <w:r w:rsidDel="00000000" w:rsidR="00000000" w:rsidRPr="00000000">
        <w:rPr>
          <w:rtl w:val="0"/>
        </w:rPr>
        <w:t xml:space="preserve">Many personal care and household products contain harmful chemicals that can be absorbed through the skin or inhaled. Some common toxins found in these products include:</w:t>
      </w:r>
    </w:p>
    <w:p w:rsidR="00000000" w:rsidDel="00000000" w:rsidP="00000000" w:rsidRDefault="00000000" w:rsidRPr="00000000" w14:paraId="00000071">
      <w:pPr>
        <w:spacing w:after="200" w:line="360" w:lineRule="auto"/>
        <w:rPr/>
      </w:pPr>
      <w:r w:rsidDel="00000000" w:rsidR="00000000" w:rsidRPr="00000000">
        <w:rPr>
          <w:b w:val="1"/>
          <w:rtl w:val="0"/>
        </w:rPr>
        <w:t xml:space="preserve">Phthalates</w:t>
      </w:r>
      <w:r w:rsidDel="00000000" w:rsidR="00000000" w:rsidRPr="00000000">
        <w:rPr>
          <w:rtl w:val="0"/>
        </w:rPr>
        <w:t xml:space="preserve">: Phthalates are chemicals used as plasticizers in a wide range of products, including cosmetics, fragrances, and plastics. They have been linked to hormonal disruptions, reproductive issues, and increased cancer risk.</w:t>
      </w:r>
    </w:p>
    <w:p w:rsidR="00000000" w:rsidDel="00000000" w:rsidP="00000000" w:rsidRDefault="00000000" w:rsidRPr="00000000" w14:paraId="00000072">
      <w:pPr>
        <w:spacing w:after="200" w:line="360" w:lineRule="auto"/>
        <w:rPr/>
      </w:pPr>
      <w:r w:rsidDel="00000000" w:rsidR="00000000" w:rsidRPr="00000000">
        <w:rPr>
          <w:b w:val="1"/>
          <w:rtl w:val="0"/>
        </w:rPr>
        <w:t xml:space="preserve">Parabens</w:t>
      </w:r>
      <w:r w:rsidDel="00000000" w:rsidR="00000000" w:rsidRPr="00000000">
        <w:rPr>
          <w:rtl w:val="0"/>
        </w:rPr>
        <w:t xml:space="preserve">: Parabens are a group of chemicals used as preservatives in cosmetics and personal care products. They can mimic estrogen in the body, potentially contributing to hormonal imbalances and an increased risk of breast cancer.</w:t>
      </w:r>
    </w:p>
    <w:p w:rsidR="00000000" w:rsidDel="00000000" w:rsidP="00000000" w:rsidRDefault="00000000" w:rsidRPr="00000000" w14:paraId="00000073">
      <w:pPr>
        <w:spacing w:after="200" w:line="360" w:lineRule="auto"/>
        <w:rPr/>
      </w:pPr>
      <w:r w:rsidDel="00000000" w:rsidR="00000000" w:rsidRPr="00000000">
        <w:rPr>
          <w:b w:val="1"/>
          <w:rtl w:val="0"/>
        </w:rPr>
        <w:t xml:space="preserve">Formaldehyde</w:t>
      </w:r>
      <w:r w:rsidDel="00000000" w:rsidR="00000000" w:rsidRPr="00000000">
        <w:rPr>
          <w:rtl w:val="0"/>
        </w:rPr>
        <w:t xml:space="preserve">: Formaldehyde is a potent irritant used in various household products, such as disinfectants, adhesives, and particleboard. Exposure to formaldehyde can cause respiratory issues, skin irritation, and has been linked to an increased risk of certain cancers.</w:t>
      </w:r>
    </w:p>
    <w:p w:rsidR="00000000" w:rsidDel="00000000" w:rsidP="00000000" w:rsidRDefault="00000000" w:rsidRPr="00000000" w14:paraId="00000074">
      <w:pPr>
        <w:spacing w:after="200" w:line="360" w:lineRule="auto"/>
        <w:rPr/>
      </w:pPr>
      <w:r w:rsidDel="00000000" w:rsidR="00000000" w:rsidRPr="00000000">
        <w:rPr>
          <w:i w:val="1"/>
          <w:rtl w:val="0"/>
        </w:rPr>
        <w:t xml:space="preserve">Table 4: Common Personal Care and Household Toxins</w:t>
      </w: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5">
            <w:pPr>
              <w:widowControl w:val="0"/>
              <w:spacing w:after="200" w:line="360" w:lineRule="auto"/>
              <w:rPr>
                <w:sz w:val="20"/>
                <w:szCs w:val="20"/>
              </w:rPr>
            </w:pPr>
            <w:r w:rsidDel="00000000" w:rsidR="00000000" w:rsidRPr="00000000">
              <w:rPr>
                <w:b w:val="1"/>
                <w:sz w:val="20"/>
                <w:szCs w:val="20"/>
                <w:rtl w:val="0"/>
              </w:rPr>
              <w:t xml:space="preserve">Toxin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6">
            <w:pPr>
              <w:widowControl w:val="0"/>
              <w:spacing w:after="200" w:line="360" w:lineRule="auto"/>
              <w:rPr>
                <w:sz w:val="20"/>
                <w:szCs w:val="20"/>
              </w:rPr>
            </w:pPr>
            <w:r w:rsidDel="00000000" w:rsidR="00000000" w:rsidRPr="00000000">
              <w:rPr>
                <w:b w:val="1"/>
                <w:sz w:val="20"/>
                <w:szCs w:val="20"/>
                <w:rtl w:val="0"/>
              </w:rPr>
              <w:t xml:space="preserve">Sources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7">
            <w:pPr>
              <w:widowControl w:val="0"/>
              <w:spacing w:after="200" w:line="360" w:lineRule="auto"/>
              <w:rPr>
                <w:sz w:val="20"/>
                <w:szCs w:val="20"/>
              </w:rPr>
            </w:pPr>
            <w:r w:rsidDel="00000000" w:rsidR="00000000" w:rsidRPr="00000000">
              <w:rPr>
                <w:b w:val="1"/>
                <w:sz w:val="20"/>
                <w:szCs w:val="20"/>
                <w:rtl w:val="0"/>
              </w:rPr>
              <w:t xml:space="preserve">Health Risks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200" w:line="360" w:lineRule="auto"/>
              <w:rPr>
                <w:sz w:val="20"/>
                <w:szCs w:val="20"/>
              </w:rPr>
            </w:pPr>
            <w:r w:rsidDel="00000000" w:rsidR="00000000" w:rsidRPr="00000000">
              <w:rPr>
                <w:sz w:val="20"/>
                <w:szCs w:val="20"/>
                <w:rtl w:val="0"/>
              </w:rPr>
              <w:t xml:space="preserve">Phthalates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200" w:line="360" w:lineRule="auto"/>
              <w:rPr>
                <w:sz w:val="20"/>
                <w:szCs w:val="20"/>
              </w:rPr>
            </w:pPr>
            <w:r w:rsidDel="00000000" w:rsidR="00000000" w:rsidRPr="00000000">
              <w:rPr>
                <w:sz w:val="20"/>
                <w:szCs w:val="20"/>
                <w:rtl w:val="0"/>
              </w:rPr>
              <w:t xml:space="preserve">Cosmetics, fragrances, plastics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200" w:line="360" w:lineRule="auto"/>
              <w:rPr>
                <w:sz w:val="20"/>
                <w:szCs w:val="20"/>
              </w:rPr>
            </w:pPr>
            <w:r w:rsidDel="00000000" w:rsidR="00000000" w:rsidRPr="00000000">
              <w:rPr>
                <w:sz w:val="20"/>
                <w:szCs w:val="20"/>
                <w:rtl w:val="0"/>
              </w:rPr>
              <w:t xml:space="preserve">Hormonal disruptions, reproductive issues, cancer</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200" w:line="360" w:lineRule="auto"/>
              <w:rPr>
                <w:sz w:val="20"/>
                <w:szCs w:val="20"/>
              </w:rPr>
            </w:pPr>
            <w:r w:rsidDel="00000000" w:rsidR="00000000" w:rsidRPr="00000000">
              <w:rPr>
                <w:sz w:val="20"/>
                <w:szCs w:val="20"/>
                <w:rtl w:val="0"/>
              </w:rPr>
              <w:t xml:space="preserve">Parabens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200" w:line="360" w:lineRule="auto"/>
              <w:rPr>
                <w:sz w:val="20"/>
                <w:szCs w:val="20"/>
              </w:rPr>
            </w:pPr>
            <w:r w:rsidDel="00000000" w:rsidR="00000000" w:rsidRPr="00000000">
              <w:rPr>
                <w:sz w:val="20"/>
                <w:szCs w:val="20"/>
                <w:rtl w:val="0"/>
              </w:rPr>
              <w:t xml:space="preserve">Personal care products, cosmetics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200" w:line="360" w:lineRule="auto"/>
              <w:rPr>
                <w:sz w:val="20"/>
                <w:szCs w:val="20"/>
              </w:rPr>
            </w:pPr>
            <w:r w:rsidDel="00000000" w:rsidR="00000000" w:rsidRPr="00000000">
              <w:rPr>
                <w:sz w:val="20"/>
                <w:szCs w:val="20"/>
                <w:rtl w:val="0"/>
              </w:rPr>
              <w:t xml:space="preserve">Hormonal imbalances, breast cancer</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200" w:line="360" w:lineRule="auto"/>
              <w:rPr>
                <w:sz w:val="20"/>
                <w:szCs w:val="20"/>
              </w:rPr>
            </w:pPr>
            <w:r w:rsidDel="00000000" w:rsidR="00000000" w:rsidRPr="00000000">
              <w:rPr>
                <w:sz w:val="20"/>
                <w:szCs w:val="20"/>
                <w:rtl w:val="0"/>
              </w:rPr>
              <w:t xml:space="preserve">Formaldehyde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200" w:line="360" w:lineRule="auto"/>
              <w:rPr>
                <w:sz w:val="20"/>
                <w:szCs w:val="20"/>
              </w:rPr>
            </w:pPr>
            <w:r w:rsidDel="00000000" w:rsidR="00000000" w:rsidRPr="00000000">
              <w:rPr>
                <w:sz w:val="20"/>
                <w:szCs w:val="20"/>
                <w:rtl w:val="0"/>
              </w:rPr>
              <w:t xml:space="preserve">Disinfectants, adhesives, particleboard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200" w:line="360" w:lineRule="auto"/>
              <w:rPr>
                <w:sz w:val="20"/>
                <w:szCs w:val="20"/>
              </w:rPr>
            </w:pPr>
            <w:r w:rsidDel="00000000" w:rsidR="00000000" w:rsidRPr="00000000">
              <w:rPr>
                <w:sz w:val="20"/>
                <w:szCs w:val="20"/>
                <w:rtl w:val="0"/>
              </w:rPr>
              <w:t xml:space="preserve">Respiratory issues, skin irritation, cancer</w:t>
            </w:r>
          </w:p>
        </w:tc>
      </w:tr>
    </w:tbl>
    <w:p w:rsidR="00000000" w:rsidDel="00000000" w:rsidP="00000000" w:rsidRDefault="00000000" w:rsidRPr="00000000" w14:paraId="00000081">
      <w:pPr>
        <w:spacing w:after="200" w:line="360" w:lineRule="auto"/>
        <w:rPr/>
      </w:pPr>
      <w:r w:rsidDel="00000000" w:rsidR="00000000" w:rsidRPr="00000000">
        <w:rPr>
          <w:rtl w:val="0"/>
        </w:rPr>
      </w:r>
    </w:p>
    <w:p w:rsidR="00000000" w:rsidDel="00000000" w:rsidP="00000000" w:rsidRDefault="00000000" w:rsidRPr="00000000" w14:paraId="00000082">
      <w:pPr>
        <w:spacing w:after="200" w:line="360" w:lineRule="auto"/>
        <w:rPr/>
      </w:pPr>
      <w:r w:rsidDel="00000000" w:rsidR="00000000" w:rsidRPr="00000000">
        <w:rPr>
          <w:rtl w:val="0"/>
        </w:rPr>
        <w:t xml:space="preserve">Understanding the different types of toxins and their potential health risks is crucial for naturopathic practitioners. By identifying the sources of toxins in our environment, food, and daily lives, we can better address the underlying causes of health issues and develop effective strategies for detoxification and disease prevention. In the next lesson, we will discuss detoxification pathways and how the body eliminates toxins naturally.</w:t>
      </w:r>
    </w:p>
    <w:p w:rsidR="00000000" w:rsidDel="00000000" w:rsidP="00000000" w:rsidRDefault="00000000" w:rsidRPr="00000000" w14:paraId="00000083">
      <w:pPr>
        <w:pStyle w:val="Heading2"/>
        <w:spacing w:after="200" w:line="360" w:lineRule="auto"/>
        <w:rPr/>
      </w:pPr>
      <w:bookmarkStart w:colFirst="0" w:colLast="0" w:name="_ifpm0xo8pr8e" w:id="13"/>
      <w:bookmarkEnd w:id="13"/>
      <w:r w:rsidDel="00000000" w:rsidR="00000000" w:rsidRPr="00000000">
        <w:rPr>
          <w:rtl w:val="0"/>
        </w:rPr>
        <w:t xml:space="preserve">Detoxification Pathways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00" w:line="360" w:lineRule="auto"/>
        <w:rPr/>
      </w:pPr>
      <w:r w:rsidDel="00000000" w:rsidR="00000000" w:rsidRPr="00000000">
        <w:rPr>
          <w:rtl w:val="0"/>
        </w:rPr>
        <w:t xml:space="preserve">In this lesson, we will delve into the various detoxification pathways in the body. These pathways play a vital role in eliminating toxins and maintaining optimal health. By understanding how the body processes and removes harmful substances, naturopathic practitioners can develop targeted interventions to support detoxification and promote overall well-being.</w:t>
      </w:r>
    </w:p>
    <w:p w:rsidR="00000000" w:rsidDel="00000000" w:rsidP="00000000" w:rsidRDefault="00000000" w:rsidRPr="00000000" w14:paraId="00000086">
      <w:pPr>
        <w:pStyle w:val="Heading3"/>
        <w:spacing w:after="200" w:line="360" w:lineRule="auto"/>
        <w:rPr/>
      </w:pPr>
      <w:bookmarkStart w:colFirst="0" w:colLast="0" w:name="_e7hitwvqjmj2" w:id="14"/>
      <w:bookmarkEnd w:id="14"/>
      <w:r w:rsidDel="00000000" w:rsidR="00000000" w:rsidRPr="00000000">
        <w:rPr>
          <w:rtl w:val="0"/>
        </w:rPr>
        <w:t xml:space="preserve">Liver Detoxification</w:t>
      </w:r>
    </w:p>
    <w:p w:rsidR="00000000" w:rsidDel="00000000" w:rsidP="00000000" w:rsidRDefault="00000000" w:rsidRPr="00000000" w14:paraId="00000087">
      <w:pPr>
        <w:spacing w:after="200" w:line="360" w:lineRule="auto"/>
        <w:rPr/>
      </w:pPr>
      <w:r w:rsidDel="00000000" w:rsidR="00000000" w:rsidRPr="00000000">
        <w:rPr>
          <w:rtl w:val="0"/>
        </w:rPr>
        <w:t xml:space="preserve">The liver is the primary organ responsible for detoxifying harmful substances. It accomplishes this through two main phases, Phase I and Phase II, which involve a series of biochemical reactions that transform toxins into water-soluble compounds that can be excreted from the body.</w:t>
      </w:r>
    </w:p>
    <w:p w:rsidR="00000000" w:rsidDel="00000000" w:rsidP="00000000" w:rsidRDefault="00000000" w:rsidRPr="00000000" w14:paraId="00000088">
      <w:pPr>
        <w:spacing w:after="200" w:line="360" w:lineRule="auto"/>
        <w:rPr>
          <w:b w:val="1"/>
        </w:rPr>
      </w:pPr>
      <w:r w:rsidDel="00000000" w:rsidR="00000000" w:rsidRPr="00000000">
        <w:rPr>
          <w:b w:val="1"/>
          <w:rtl w:val="0"/>
        </w:rPr>
        <w:t xml:space="preserve">Phase I: Functionalization</w:t>
      </w:r>
    </w:p>
    <w:p w:rsidR="00000000" w:rsidDel="00000000" w:rsidP="00000000" w:rsidRDefault="00000000" w:rsidRPr="00000000" w14:paraId="00000089">
      <w:pPr>
        <w:spacing w:after="200" w:line="360" w:lineRule="auto"/>
        <w:rPr/>
      </w:pPr>
      <w:r w:rsidDel="00000000" w:rsidR="00000000" w:rsidRPr="00000000">
        <w:rPr>
          <w:rtl w:val="0"/>
        </w:rPr>
        <w:t xml:space="preserve">During Phase I, the liver uses a group of enzymes called cytochrome P450 enzymes to break down toxins into more reactive and water-soluble metabolites. This process typically involves oxidation, reduction, or hydrolysis reactions. Although the goal is to make the toxin more water-soluble, sometimes these reactive metabolites can be more harmful than the original substance. Therefore, it is essential that they are quickly processed by Phase II detoxification to reduce the risk of cellular damage.</w:t>
      </w:r>
    </w:p>
    <w:p w:rsidR="00000000" w:rsidDel="00000000" w:rsidP="00000000" w:rsidRDefault="00000000" w:rsidRPr="00000000" w14:paraId="0000008A">
      <w:pPr>
        <w:spacing w:after="200" w:line="360" w:lineRule="auto"/>
        <w:rPr/>
      </w:pPr>
      <w:r w:rsidDel="00000000" w:rsidR="00000000" w:rsidRPr="00000000">
        <w:rPr>
          <w:b w:val="1"/>
          <w:rtl w:val="0"/>
        </w:rPr>
        <w:t xml:space="preserve">Phase II: Conjugation</w:t>
      </w:r>
      <w:r w:rsidDel="00000000" w:rsidR="00000000" w:rsidRPr="00000000">
        <w:rPr>
          <w:rtl w:val="0"/>
        </w:rPr>
      </w:r>
    </w:p>
    <w:p w:rsidR="00000000" w:rsidDel="00000000" w:rsidP="00000000" w:rsidRDefault="00000000" w:rsidRPr="00000000" w14:paraId="0000008B">
      <w:pPr>
        <w:spacing w:after="200" w:line="360" w:lineRule="auto"/>
        <w:rPr/>
      </w:pPr>
      <w:r w:rsidDel="00000000" w:rsidR="00000000" w:rsidRPr="00000000">
        <w:rPr>
          <w:rtl w:val="0"/>
        </w:rPr>
        <w:t xml:space="preserve">During Phase II, the liver adds a water-soluble molecule to the reactive metabolites produced during Phase I through a process called conjugation. This reaction neutralizes the harmful compounds and makes them more easily excreted by the body. There are several types of conjugation reactions, including:</w:t>
      </w:r>
    </w:p>
    <w:p w:rsidR="00000000" w:rsidDel="00000000" w:rsidP="00000000" w:rsidRDefault="00000000" w:rsidRPr="00000000" w14:paraId="0000008C">
      <w:pPr>
        <w:numPr>
          <w:ilvl w:val="0"/>
          <w:numId w:val="4"/>
        </w:numPr>
        <w:spacing w:after="200" w:line="360" w:lineRule="auto"/>
        <w:ind w:left="720" w:hanging="360"/>
        <w:rPr>
          <w:u w:val="none"/>
        </w:rPr>
      </w:pPr>
      <w:r w:rsidDel="00000000" w:rsidR="00000000" w:rsidRPr="00000000">
        <w:rPr>
          <w:rtl w:val="0"/>
        </w:rPr>
        <w:t xml:space="preserve">Glutathione conjugation</w:t>
      </w:r>
    </w:p>
    <w:p w:rsidR="00000000" w:rsidDel="00000000" w:rsidP="00000000" w:rsidRDefault="00000000" w:rsidRPr="00000000" w14:paraId="0000008D">
      <w:pPr>
        <w:numPr>
          <w:ilvl w:val="0"/>
          <w:numId w:val="4"/>
        </w:numPr>
        <w:spacing w:after="200" w:before="0" w:line="360" w:lineRule="auto"/>
        <w:ind w:left="720" w:hanging="360"/>
        <w:rPr>
          <w:u w:val="none"/>
        </w:rPr>
      </w:pPr>
      <w:r w:rsidDel="00000000" w:rsidR="00000000" w:rsidRPr="00000000">
        <w:rPr>
          <w:rtl w:val="0"/>
        </w:rPr>
        <w:t xml:space="preserve">Amino acid conjugation</w:t>
      </w:r>
    </w:p>
    <w:p w:rsidR="00000000" w:rsidDel="00000000" w:rsidP="00000000" w:rsidRDefault="00000000" w:rsidRPr="00000000" w14:paraId="0000008E">
      <w:pPr>
        <w:numPr>
          <w:ilvl w:val="0"/>
          <w:numId w:val="4"/>
        </w:numPr>
        <w:spacing w:after="200" w:before="0" w:line="360" w:lineRule="auto"/>
        <w:ind w:left="720" w:hanging="360"/>
        <w:rPr>
          <w:u w:val="none"/>
        </w:rPr>
      </w:pPr>
      <w:r w:rsidDel="00000000" w:rsidR="00000000" w:rsidRPr="00000000">
        <w:rPr>
          <w:rtl w:val="0"/>
        </w:rPr>
        <w:t xml:space="preserve">Sulfation</w:t>
      </w:r>
    </w:p>
    <w:p w:rsidR="00000000" w:rsidDel="00000000" w:rsidP="00000000" w:rsidRDefault="00000000" w:rsidRPr="00000000" w14:paraId="0000008F">
      <w:pPr>
        <w:numPr>
          <w:ilvl w:val="0"/>
          <w:numId w:val="4"/>
        </w:numPr>
        <w:spacing w:after="200" w:before="0" w:line="360" w:lineRule="auto"/>
        <w:ind w:left="720" w:hanging="360"/>
        <w:rPr>
          <w:u w:val="none"/>
        </w:rPr>
      </w:pPr>
      <w:r w:rsidDel="00000000" w:rsidR="00000000" w:rsidRPr="00000000">
        <w:rPr>
          <w:rtl w:val="0"/>
        </w:rPr>
        <w:t xml:space="preserve">Glucuronidation</w:t>
      </w:r>
    </w:p>
    <w:p w:rsidR="00000000" w:rsidDel="00000000" w:rsidP="00000000" w:rsidRDefault="00000000" w:rsidRPr="00000000" w14:paraId="00000090">
      <w:pPr>
        <w:numPr>
          <w:ilvl w:val="0"/>
          <w:numId w:val="4"/>
        </w:numPr>
        <w:spacing w:after="200" w:before="0" w:line="360" w:lineRule="auto"/>
        <w:ind w:left="720" w:hanging="360"/>
        <w:rPr>
          <w:u w:val="none"/>
        </w:rPr>
      </w:pPr>
      <w:r w:rsidDel="00000000" w:rsidR="00000000" w:rsidRPr="00000000">
        <w:rPr>
          <w:rtl w:val="0"/>
        </w:rPr>
        <w:t xml:space="preserve">Methylation</w:t>
      </w:r>
    </w:p>
    <w:p w:rsidR="00000000" w:rsidDel="00000000" w:rsidP="00000000" w:rsidRDefault="00000000" w:rsidRPr="00000000" w14:paraId="00000091">
      <w:pPr>
        <w:numPr>
          <w:ilvl w:val="0"/>
          <w:numId w:val="4"/>
        </w:numPr>
        <w:spacing w:after="200" w:line="360" w:lineRule="auto"/>
        <w:ind w:left="720" w:hanging="360"/>
        <w:rPr>
          <w:u w:val="none"/>
        </w:rPr>
      </w:pPr>
      <w:r w:rsidDel="00000000" w:rsidR="00000000" w:rsidRPr="00000000">
        <w:rPr>
          <w:rtl w:val="0"/>
        </w:rPr>
        <w:t xml:space="preserve">Acetylation</w:t>
      </w:r>
    </w:p>
    <w:p w:rsidR="00000000" w:rsidDel="00000000" w:rsidP="00000000" w:rsidRDefault="00000000" w:rsidRPr="00000000" w14:paraId="00000092">
      <w:pPr>
        <w:spacing w:after="200" w:line="360" w:lineRule="auto"/>
        <w:rPr>
          <w:i w:val="1"/>
        </w:rPr>
      </w:pPr>
      <w:r w:rsidDel="00000000" w:rsidR="00000000" w:rsidRPr="00000000">
        <w:rPr>
          <w:i w:val="1"/>
          <w:rtl w:val="0"/>
        </w:rPr>
        <w:t xml:space="preserve">Table 1: Liver Detoxification Pathways</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200" w:line="360" w:lineRule="auto"/>
              <w:rPr>
                <w:sz w:val="20"/>
                <w:szCs w:val="20"/>
              </w:rPr>
            </w:pPr>
            <w:r w:rsidDel="00000000" w:rsidR="00000000" w:rsidRPr="00000000">
              <w:rPr>
                <w:b w:val="1"/>
                <w:sz w:val="20"/>
                <w:szCs w:val="20"/>
                <w:rtl w:val="0"/>
              </w:rPr>
              <w:t xml:space="preserve">Phase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200" w:line="360" w:lineRule="auto"/>
              <w:rPr>
                <w:sz w:val="20"/>
                <w:szCs w:val="20"/>
              </w:rPr>
            </w:pPr>
            <w:r w:rsidDel="00000000" w:rsidR="00000000" w:rsidRPr="00000000">
              <w:rPr>
                <w:b w:val="1"/>
                <w:sz w:val="20"/>
                <w:szCs w:val="20"/>
                <w:rtl w:val="0"/>
              </w:rPr>
              <w:t xml:space="preserve">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200" w:line="36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200" w:line="360" w:lineRule="auto"/>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200" w:line="360" w:lineRule="auto"/>
              <w:rPr>
                <w:sz w:val="20"/>
                <w:szCs w:val="20"/>
              </w:rPr>
            </w:pPr>
            <w:r w:rsidDel="00000000" w:rsidR="00000000" w:rsidRPr="00000000">
              <w:rPr>
                <w:sz w:val="20"/>
                <w:szCs w:val="20"/>
                <w:rtl w:val="0"/>
              </w:rPr>
              <w:t xml:space="preserve">Functionalization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200" w:line="360" w:lineRule="auto"/>
              <w:rPr>
                <w:sz w:val="20"/>
                <w:szCs w:val="20"/>
              </w:rPr>
            </w:pPr>
            <w:r w:rsidDel="00000000" w:rsidR="00000000" w:rsidRPr="00000000">
              <w:rPr>
                <w:sz w:val="20"/>
                <w:szCs w:val="20"/>
                <w:rtl w:val="0"/>
              </w:rPr>
              <w:t xml:space="preserve">Uses cytochrome P450 enzymes to break down toxins into reactive, water-soluble metabolites through oxidation, reduction, or hydrolysis reactions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200" w:line="360" w:lineRule="auto"/>
              <w:rPr>
                <w:sz w:val="20"/>
                <w:szCs w:val="20"/>
              </w:rPr>
            </w:pPr>
            <w:r w:rsidDel="00000000" w:rsidR="00000000" w:rsidRPr="00000000">
              <w:rPr>
                <w:sz w:val="20"/>
                <w:szCs w:val="20"/>
                <w:rtl w:val="0"/>
              </w:rPr>
              <w:t xml:space="preserve">II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200" w:line="360" w:lineRule="auto"/>
              <w:rPr>
                <w:sz w:val="20"/>
                <w:szCs w:val="20"/>
              </w:rPr>
            </w:pPr>
            <w:r w:rsidDel="00000000" w:rsidR="00000000" w:rsidRPr="00000000">
              <w:rPr>
                <w:sz w:val="20"/>
                <w:szCs w:val="20"/>
                <w:rtl w:val="0"/>
              </w:rPr>
              <w:t xml:space="preserve">Conjugation</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200" w:line="360" w:lineRule="auto"/>
              <w:rPr>
                <w:sz w:val="20"/>
                <w:szCs w:val="20"/>
              </w:rPr>
            </w:pPr>
            <w:r w:rsidDel="00000000" w:rsidR="00000000" w:rsidRPr="00000000">
              <w:rPr>
                <w:sz w:val="20"/>
                <w:szCs w:val="20"/>
                <w:rtl w:val="0"/>
              </w:rPr>
              <w:t xml:space="preserve">Adds water-soluble molecules to reactive metabolites to neutralize them and facilitate excretion</w:t>
            </w:r>
          </w:p>
        </w:tc>
      </w:tr>
    </w:tbl>
    <w:p w:rsidR="00000000" w:rsidDel="00000000" w:rsidP="00000000" w:rsidRDefault="00000000" w:rsidRPr="00000000" w14:paraId="0000009C">
      <w:pPr>
        <w:pStyle w:val="Heading3"/>
        <w:spacing w:after="200" w:line="360" w:lineRule="auto"/>
        <w:rPr/>
      </w:pPr>
      <w:bookmarkStart w:colFirst="0" w:colLast="0" w:name="_uocdkhwjb8bv" w:id="15"/>
      <w:bookmarkEnd w:id="15"/>
      <w:r w:rsidDel="00000000" w:rsidR="00000000" w:rsidRPr="00000000">
        <w:rPr>
          <w:rtl w:val="0"/>
        </w:rPr>
        <w:t xml:space="preserve">Kidney Detoxification</w:t>
      </w:r>
    </w:p>
    <w:p w:rsidR="00000000" w:rsidDel="00000000" w:rsidP="00000000" w:rsidRDefault="00000000" w:rsidRPr="00000000" w14:paraId="0000009D">
      <w:pPr>
        <w:spacing w:after="200" w:line="360" w:lineRule="auto"/>
        <w:rPr/>
      </w:pPr>
      <w:r w:rsidDel="00000000" w:rsidR="00000000" w:rsidRPr="00000000">
        <w:rPr>
          <w:rtl w:val="0"/>
        </w:rPr>
        <w:t xml:space="preserve">The kidneys play a crucial role in eliminating toxins from the body by filtering the blood and producing urine. The primary detoxification pathways in the kidneys are:</w:t>
      </w:r>
    </w:p>
    <w:p w:rsidR="00000000" w:rsidDel="00000000" w:rsidP="00000000" w:rsidRDefault="00000000" w:rsidRPr="00000000" w14:paraId="0000009E">
      <w:pPr>
        <w:spacing w:after="200" w:line="360" w:lineRule="auto"/>
        <w:rPr/>
      </w:pPr>
      <w:r w:rsidDel="00000000" w:rsidR="00000000" w:rsidRPr="00000000">
        <w:rPr>
          <w:b w:val="1"/>
          <w:rtl w:val="0"/>
        </w:rPr>
        <w:t xml:space="preserve">Glomerular filtration:</w:t>
      </w:r>
      <w:r w:rsidDel="00000000" w:rsidR="00000000" w:rsidRPr="00000000">
        <w:rPr>
          <w:rtl w:val="0"/>
        </w:rPr>
        <w:t xml:space="preserve"> Blood is filtered through the glomerulus, a network of tiny blood vessels in the kidneys, to remove waste products and toxins. The filtered substances, along with water and electrolytes, form the initial urine.</w:t>
      </w:r>
    </w:p>
    <w:p w:rsidR="00000000" w:rsidDel="00000000" w:rsidP="00000000" w:rsidRDefault="00000000" w:rsidRPr="00000000" w14:paraId="0000009F">
      <w:pPr>
        <w:spacing w:after="200" w:line="360" w:lineRule="auto"/>
        <w:rPr/>
      </w:pPr>
      <w:r w:rsidDel="00000000" w:rsidR="00000000" w:rsidRPr="00000000">
        <w:rPr>
          <w:b w:val="1"/>
          <w:rtl w:val="0"/>
        </w:rPr>
        <w:t xml:space="preserve">Tubular secretion:</w:t>
      </w:r>
      <w:r w:rsidDel="00000000" w:rsidR="00000000" w:rsidRPr="00000000">
        <w:rPr>
          <w:rtl w:val="0"/>
        </w:rPr>
        <w:t xml:space="preserve"> As the initial urine flows through the renal tubules, additional toxins and waste products are secreted into the urine, while essential substances are reabsorbed back into the blood.</w:t>
      </w:r>
    </w:p>
    <w:p w:rsidR="00000000" w:rsidDel="00000000" w:rsidP="00000000" w:rsidRDefault="00000000" w:rsidRPr="00000000" w14:paraId="000000A0">
      <w:pPr>
        <w:spacing w:after="200" w:line="360" w:lineRule="auto"/>
        <w:rPr/>
      </w:pPr>
      <w:r w:rsidDel="00000000" w:rsidR="00000000" w:rsidRPr="00000000">
        <w:rPr>
          <w:b w:val="1"/>
          <w:rtl w:val="0"/>
        </w:rPr>
        <w:t xml:space="preserve">Urine concentration:</w:t>
      </w:r>
      <w:r w:rsidDel="00000000" w:rsidR="00000000" w:rsidRPr="00000000">
        <w:rPr>
          <w:rtl w:val="0"/>
        </w:rPr>
        <w:t xml:space="preserve"> The final step in kidney detoxification is the concentration of urine, which allows the body to excrete toxins while conserving water and maintaining electrolyte balance.</w:t>
      </w:r>
    </w:p>
    <w:p w:rsidR="00000000" w:rsidDel="00000000" w:rsidP="00000000" w:rsidRDefault="00000000" w:rsidRPr="00000000" w14:paraId="000000A1">
      <w:pPr>
        <w:spacing w:after="200" w:line="360" w:lineRule="auto"/>
        <w:rPr/>
      </w:pPr>
      <w:r w:rsidDel="00000000" w:rsidR="00000000" w:rsidRPr="00000000">
        <w:rPr>
          <w:i w:val="1"/>
          <w:rtl w:val="0"/>
        </w:rPr>
        <w:t xml:space="preserve">Table 2: Kidney Detoxification Pathways</w:t>
      </w:r>
      <w:r w:rsidDel="00000000" w:rsidR="00000000" w:rsidRPr="00000000">
        <w:rPr>
          <w:rtl w:val="0"/>
        </w:rPr>
      </w:r>
    </w:p>
    <w:tbl>
      <w:tblPr>
        <w:tblStyle w:val="Table6"/>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210"/>
        <w:tblGridChange w:id="0">
          <w:tblGrid>
            <w:gridCol w:w="2910"/>
            <w:gridCol w:w="621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200" w:line="360" w:lineRule="auto"/>
              <w:rPr>
                <w:sz w:val="20"/>
                <w:szCs w:val="20"/>
              </w:rPr>
            </w:pPr>
            <w:r w:rsidDel="00000000" w:rsidR="00000000" w:rsidRPr="00000000">
              <w:rPr>
                <w:b w:val="1"/>
                <w:sz w:val="20"/>
                <w:szCs w:val="20"/>
                <w:rtl w:val="0"/>
              </w:rPr>
              <w:t xml:space="preserve">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200" w:line="36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200" w:line="360" w:lineRule="auto"/>
              <w:rPr>
                <w:sz w:val="20"/>
                <w:szCs w:val="20"/>
              </w:rPr>
            </w:pPr>
            <w:r w:rsidDel="00000000" w:rsidR="00000000" w:rsidRPr="00000000">
              <w:rPr>
                <w:sz w:val="20"/>
                <w:szCs w:val="20"/>
                <w:rtl w:val="0"/>
              </w:rPr>
              <w:t xml:space="preserve">Glomerular filtration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200" w:line="360" w:lineRule="auto"/>
              <w:rPr>
                <w:sz w:val="20"/>
                <w:szCs w:val="20"/>
              </w:rPr>
            </w:pPr>
            <w:r w:rsidDel="00000000" w:rsidR="00000000" w:rsidRPr="00000000">
              <w:rPr>
                <w:sz w:val="20"/>
                <w:szCs w:val="20"/>
                <w:rtl w:val="0"/>
              </w:rPr>
              <w:t xml:space="preserve">Filters blood through the glomerulus to remove waste products and toxins; forms the initial urine</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200" w:line="360" w:lineRule="auto"/>
              <w:rPr>
                <w:sz w:val="20"/>
                <w:szCs w:val="20"/>
              </w:rPr>
            </w:pPr>
            <w:r w:rsidDel="00000000" w:rsidR="00000000" w:rsidRPr="00000000">
              <w:rPr>
                <w:sz w:val="20"/>
                <w:szCs w:val="20"/>
                <w:rtl w:val="0"/>
              </w:rPr>
              <w:t xml:space="preserve">Tubular secretion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200" w:line="360" w:lineRule="auto"/>
              <w:rPr>
                <w:sz w:val="20"/>
                <w:szCs w:val="20"/>
              </w:rPr>
            </w:pPr>
            <w:r w:rsidDel="00000000" w:rsidR="00000000" w:rsidRPr="00000000">
              <w:rPr>
                <w:sz w:val="20"/>
                <w:szCs w:val="20"/>
                <w:rtl w:val="0"/>
              </w:rPr>
              <w:t xml:space="preserve">Removes additional toxins and waste products from the blood as the initial urine flows through the renal tubules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200" w:line="360" w:lineRule="auto"/>
              <w:rPr>
                <w:sz w:val="20"/>
                <w:szCs w:val="20"/>
              </w:rPr>
            </w:pPr>
            <w:r w:rsidDel="00000000" w:rsidR="00000000" w:rsidRPr="00000000">
              <w:rPr>
                <w:sz w:val="20"/>
                <w:szCs w:val="20"/>
                <w:rtl w:val="0"/>
              </w:rPr>
              <w:t xml:space="preserve">Urine concentration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200" w:line="360" w:lineRule="auto"/>
              <w:rPr>
                <w:sz w:val="20"/>
                <w:szCs w:val="20"/>
              </w:rPr>
            </w:pPr>
            <w:r w:rsidDel="00000000" w:rsidR="00000000" w:rsidRPr="00000000">
              <w:rPr>
                <w:sz w:val="20"/>
                <w:szCs w:val="20"/>
                <w:rtl w:val="0"/>
              </w:rPr>
              <w:t xml:space="preserve">Concentrates urine to excrete toxins while conserving water and maintaining electrolyte balance</w:t>
            </w:r>
          </w:p>
        </w:tc>
      </w:tr>
    </w:tbl>
    <w:p w:rsidR="00000000" w:rsidDel="00000000" w:rsidP="00000000" w:rsidRDefault="00000000" w:rsidRPr="00000000" w14:paraId="000000AA">
      <w:pPr>
        <w:spacing w:after="200" w:line="360" w:lineRule="auto"/>
        <w:rPr/>
      </w:pPr>
      <w:r w:rsidDel="00000000" w:rsidR="00000000" w:rsidRPr="00000000">
        <w:rPr>
          <w:rtl w:val="0"/>
        </w:rPr>
      </w:r>
    </w:p>
    <w:p w:rsidR="00000000" w:rsidDel="00000000" w:rsidP="00000000" w:rsidRDefault="00000000" w:rsidRPr="00000000" w14:paraId="000000AB">
      <w:pPr>
        <w:pStyle w:val="Heading3"/>
        <w:spacing w:after="200" w:line="360" w:lineRule="auto"/>
        <w:rPr/>
      </w:pPr>
      <w:bookmarkStart w:colFirst="0" w:colLast="0" w:name="_2xyuldjrhxwo" w:id="16"/>
      <w:bookmarkEnd w:id="16"/>
      <w:r w:rsidDel="00000000" w:rsidR="00000000" w:rsidRPr="00000000">
        <w:rPr>
          <w:rtl w:val="0"/>
        </w:rPr>
        <w:t xml:space="preserve">Intestinal Detoxification</w:t>
      </w:r>
    </w:p>
    <w:p w:rsidR="00000000" w:rsidDel="00000000" w:rsidP="00000000" w:rsidRDefault="00000000" w:rsidRPr="00000000" w14:paraId="000000AC">
      <w:pPr>
        <w:spacing w:after="200" w:line="360" w:lineRule="auto"/>
        <w:rPr/>
      </w:pPr>
      <w:r w:rsidDel="00000000" w:rsidR="00000000" w:rsidRPr="00000000">
        <w:rPr>
          <w:rtl w:val="0"/>
        </w:rPr>
        <w:t xml:space="preserve">The intestines are responsible for eliminating toxins and waste products through the process of digestion and excretion. The primary detoxification pathways in the intestines include:</w:t>
      </w:r>
    </w:p>
    <w:p w:rsidR="00000000" w:rsidDel="00000000" w:rsidP="00000000" w:rsidRDefault="00000000" w:rsidRPr="00000000" w14:paraId="000000AD">
      <w:pPr>
        <w:spacing w:after="200" w:line="360" w:lineRule="auto"/>
        <w:rPr/>
      </w:pPr>
      <w:r w:rsidDel="00000000" w:rsidR="00000000" w:rsidRPr="00000000">
        <w:rPr>
          <w:b w:val="1"/>
          <w:rtl w:val="0"/>
        </w:rPr>
        <w:t xml:space="preserve">Bile excretion</w:t>
      </w:r>
      <w:r w:rsidDel="00000000" w:rsidR="00000000" w:rsidRPr="00000000">
        <w:rPr>
          <w:rtl w:val="0"/>
        </w:rPr>
        <w:t xml:space="preserve">: The liver produces bile, which contains waste products and toxins. Bile is stored in the gallbladder and released into the small intestine during digestion. It helps break down fats and promotes the absorption of fat-soluble vitamins. Bile also aids in the elimination of toxins and waste products by binding to them and facilitating their excretion through feces.</w:t>
      </w:r>
    </w:p>
    <w:p w:rsidR="00000000" w:rsidDel="00000000" w:rsidP="00000000" w:rsidRDefault="00000000" w:rsidRPr="00000000" w14:paraId="000000AE">
      <w:pPr>
        <w:spacing w:after="200" w:line="360" w:lineRule="auto"/>
        <w:rPr/>
      </w:pPr>
      <w:r w:rsidDel="00000000" w:rsidR="00000000" w:rsidRPr="00000000">
        <w:rPr>
          <w:b w:val="1"/>
          <w:rtl w:val="0"/>
        </w:rPr>
        <w:t xml:space="preserve">Mucosal barrier</w:t>
      </w:r>
      <w:r w:rsidDel="00000000" w:rsidR="00000000" w:rsidRPr="00000000">
        <w:rPr>
          <w:rtl w:val="0"/>
        </w:rPr>
        <w:t xml:space="preserve">: The intestinal mucosa acts as a barrier against harmful substances, preventing them from entering the bloodstream. This barrier is maintained by tight junctions between intestinal cells and a layer of mucus that traps toxins and pathogens. The immune system also plays a crucial role in protecting the mucosal barrier by neutralizing harmful substances and eliminating them from the body.</w:t>
      </w:r>
    </w:p>
    <w:p w:rsidR="00000000" w:rsidDel="00000000" w:rsidP="00000000" w:rsidRDefault="00000000" w:rsidRPr="00000000" w14:paraId="000000AF">
      <w:pPr>
        <w:spacing w:after="200" w:line="360" w:lineRule="auto"/>
        <w:rPr/>
      </w:pPr>
      <w:r w:rsidDel="00000000" w:rsidR="00000000" w:rsidRPr="00000000">
        <w:rPr>
          <w:b w:val="1"/>
          <w:rtl w:val="0"/>
        </w:rPr>
        <w:t xml:space="preserve">Microbial detoxification</w:t>
      </w:r>
      <w:r w:rsidDel="00000000" w:rsidR="00000000" w:rsidRPr="00000000">
        <w:rPr>
          <w:rtl w:val="0"/>
        </w:rPr>
        <w:t xml:space="preserve">: The gut microbiota, the community of microorganisms residing in the gastrointestinal tract, contributes to detoxification by breaking down toxins and waste products. Some gut bacteria produce enzymes that help metabolize toxins, while others bind to harmful substances and prevent their absorption. A healthy gut microbiota is essential for maintaining proper detoxification and overall health.</w:t>
      </w:r>
    </w:p>
    <w:p w:rsidR="00000000" w:rsidDel="00000000" w:rsidP="00000000" w:rsidRDefault="00000000" w:rsidRPr="00000000" w14:paraId="000000B0">
      <w:pPr>
        <w:spacing w:after="200" w:line="360" w:lineRule="auto"/>
        <w:rPr/>
      </w:pPr>
      <w:r w:rsidDel="00000000" w:rsidR="00000000" w:rsidRPr="00000000">
        <w:rPr>
          <w:i w:val="1"/>
          <w:rtl w:val="0"/>
        </w:rPr>
        <w:t xml:space="preserve">Table 8.3: Intestinal Detoxification Pathways</w:t>
      </w:r>
      <w:r w:rsidDel="00000000" w:rsidR="00000000" w:rsidRPr="00000000">
        <w:rPr>
          <w:rtl w:val="0"/>
        </w:rPr>
      </w:r>
    </w:p>
    <w:tbl>
      <w:tblPr>
        <w:tblStyle w:val="Table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120"/>
        <w:tblGridChange w:id="0">
          <w:tblGrid>
            <w:gridCol w:w="2910"/>
            <w:gridCol w:w="61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200" w:line="360" w:lineRule="auto"/>
              <w:rPr>
                <w:sz w:val="20"/>
                <w:szCs w:val="20"/>
              </w:rPr>
            </w:pPr>
            <w:r w:rsidDel="00000000" w:rsidR="00000000" w:rsidRPr="00000000">
              <w:rPr>
                <w:b w:val="1"/>
                <w:sz w:val="20"/>
                <w:szCs w:val="20"/>
                <w:rtl w:val="0"/>
              </w:rPr>
              <w:t xml:space="preserve">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200" w:line="36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200" w:line="360" w:lineRule="auto"/>
              <w:rPr>
                <w:sz w:val="20"/>
                <w:szCs w:val="20"/>
              </w:rPr>
            </w:pPr>
            <w:r w:rsidDel="00000000" w:rsidR="00000000" w:rsidRPr="00000000">
              <w:rPr>
                <w:sz w:val="20"/>
                <w:szCs w:val="20"/>
                <w:rtl w:val="0"/>
              </w:rPr>
              <w:t xml:space="preserve">Bile excretion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200" w:line="360" w:lineRule="auto"/>
              <w:rPr>
                <w:sz w:val="20"/>
                <w:szCs w:val="20"/>
              </w:rPr>
            </w:pPr>
            <w:r w:rsidDel="00000000" w:rsidR="00000000" w:rsidRPr="00000000">
              <w:rPr>
                <w:sz w:val="20"/>
                <w:szCs w:val="20"/>
                <w:rtl w:val="0"/>
              </w:rPr>
              <w:t xml:space="preserve">Eliminates toxins and waste products by binding to them and facilitating their excretion through feces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200" w:line="360" w:lineRule="auto"/>
              <w:rPr>
                <w:sz w:val="20"/>
                <w:szCs w:val="20"/>
              </w:rPr>
            </w:pPr>
            <w:r w:rsidDel="00000000" w:rsidR="00000000" w:rsidRPr="00000000">
              <w:rPr>
                <w:sz w:val="20"/>
                <w:szCs w:val="20"/>
                <w:rtl w:val="0"/>
              </w:rPr>
              <w:t xml:space="preserve">Mucosal barrier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200" w:line="360" w:lineRule="auto"/>
              <w:rPr>
                <w:sz w:val="20"/>
                <w:szCs w:val="20"/>
              </w:rPr>
            </w:pPr>
            <w:r w:rsidDel="00000000" w:rsidR="00000000" w:rsidRPr="00000000">
              <w:rPr>
                <w:sz w:val="20"/>
                <w:szCs w:val="20"/>
                <w:rtl w:val="0"/>
              </w:rPr>
              <w:t xml:space="preserve">Acts as a barrier against harmful substances, preventing them from entering the bloodstream</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200" w:line="360" w:lineRule="auto"/>
              <w:rPr>
                <w:sz w:val="20"/>
                <w:szCs w:val="20"/>
              </w:rPr>
            </w:pPr>
            <w:r w:rsidDel="00000000" w:rsidR="00000000" w:rsidRPr="00000000">
              <w:rPr>
                <w:sz w:val="20"/>
                <w:szCs w:val="20"/>
                <w:rtl w:val="0"/>
              </w:rPr>
              <w:t xml:space="preserve">Microbial detoxification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200" w:line="360" w:lineRule="auto"/>
              <w:rPr>
                <w:sz w:val="20"/>
                <w:szCs w:val="20"/>
              </w:rPr>
            </w:pPr>
            <w:r w:rsidDel="00000000" w:rsidR="00000000" w:rsidRPr="00000000">
              <w:rPr>
                <w:sz w:val="20"/>
                <w:szCs w:val="20"/>
                <w:rtl w:val="0"/>
              </w:rPr>
              <w:t xml:space="preserve">Contributes to detoxification by breaking down toxins and waste products; promotes a healthy gut microbiota</w:t>
            </w:r>
          </w:p>
        </w:tc>
      </w:tr>
    </w:tbl>
    <w:p w:rsidR="00000000" w:rsidDel="00000000" w:rsidP="00000000" w:rsidRDefault="00000000" w:rsidRPr="00000000" w14:paraId="000000B9">
      <w:pPr>
        <w:spacing w:after="200" w:line="360" w:lineRule="auto"/>
        <w:rPr/>
      </w:pPr>
      <w:r w:rsidDel="00000000" w:rsidR="00000000" w:rsidRPr="00000000">
        <w:rPr>
          <w:rtl w:val="0"/>
        </w:rPr>
      </w:r>
    </w:p>
    <w:p w:rsidR="00000000" w:rsidDel="00000000" w:rsidP="00000000" w:rsidRDefault="00000000" w:rsidRPr="00000000" w14:paraId="000000BA">
      <w:pPr>
        <w:pStyle w:val="Heading3"/>
        <w:spacing w:after="200" w:line="360" w:lineRule="auto"/>
        <w:rPr/>
      </w:pPr>
      <w:bookmarkStart w:colFirst="0" w:colLast="0" w:name="_55twyw3fh0uh" w:id="17"/>
      <w:bookmarkEnd w:id="17"/>
      <w:r w:rsidDel="00000000" w:rsidR="00000000" w:rsidRPr="00000000">
        <w:rPr>
          <w:rtl w:val="0"/>
        </w:rPr>
        <w:t xml:space="preserve">Respiratory Detoxification</w:t>
      </w:r>
    </w:p>
    <w:p w:rsidR="00000000" w:rsidDel="00000000" w:rsidP="00000000" w:rsidRDefault="00000000" w:rsidRPr="00000000" w14:paraId="000000BB">
      <w:pPr>
        <w:spacing w:after="200" w:line="360" w:lineRule="auto"/>
        <w:rPr/>
      </w:pPr>
      <w:r w:rsidDel="00000000" w:rsidR="00000000" w:rsidRPr="00000000">
        <w:rPr>
          <w:rtl w:val="0"/>
        </w:rPr>
        <w:t xml:space="preserve">The respiratory system plays a vital role in detoxifying the body by eliminating gaseous waste products such as carbon dioxide. The primary detoxification pathways in the respiratory system include:</w:t>
      </w:r>
    </w:p>
    <w:p w:rsidR="00000000" w:rsidDel="00000000" w:rsidP="00000000" w:rsidRDefault="00000000" w:rsidRPr="00000000" w14:paraId="000000BC">
      <w:pPr>
        <w:spacing w:after="200" w:line="360" w:lineRule="auto"/>
        <w:rPr/>
      </w:pPr>
      <w:r w:rsidDel="00000000" w:rsidR="00000000" w:rsidRPr="00000000">
        <w:rPr>
          <w:b w:val="1"/>
          <w:rtl w:val="0"/>
        </w:rPr>
        <w:t xml:space="preserve">Gas exchange:</w:t>
      </w:r>
      <w:r w:rsidDel="00000000" w:rsidR="00000000" w:rsidRPr="00000000">
        <w:rPr>
          <w:rtl w:val="0"/>
        </w:rPr>
        <w:t xml:space="preserve"> In the lungs, oxygen from the air is exchanged for carbon dioxide, a waste product of cellular respiration, through the process of diffusion. Oxygenated blood is then transported back to the heart and distributed throughout the body, while carbon dioxide is expelled from the lungs during exhalation.</w:t>
      </w:r>
    </w:p>
    <w:p w:rsidR="00000000" w:rsidDel="00000000" w:rsidP="00000000" w:rsidRDefault="00000000" w:rsidRPr="00000000" w14:paraId="000000BD">
      <w:pPr>
        <w:spacing w:after="200" w:line="360" w:lineRule="auto"/>
        <w:rPr/>
      </w:pPr>
      <w:r w:rsidDel="00000000" w:rsidR="00000000" w:rsidRPr="00000000">
        <w:rPr>
          <w:b w:val="1"/>
          <w:rtl w:val="0"/>
        </w:rPr>
        <w:t xml:space="preserve">Mucus clearance</w:t>
      </w:r>
      <w:r w:rsidDel="00000000" w:rsidR="00000000" w:rsidRPr="00000000">
        <w:rPr>
          <w:rtl w:val="0"/>
        </w:rPr>
        <w:t xml:space="preserve">: The respiratory system produces mucus that traps airborne particles, pathogens, and toxins. Cilia, tiny hair-like structures lining the respiratory tract, move in coordinated waves to propel the mucus and its trapped contents upward and out of the lungs. This process, known as mucociliary clearance, helps protect the lungs from damage and infection.</w:t>
      </w:r>
    </w:p>
    <w:p w:rsidR="00000000" w:rsidDel="00000000" w:rsidP="00000000" w:rsidRDefault="00000000" w:rsidRPr="00000000" w14:paraId="000000BE">
      <w:pPr>
        <w:spacing w:after="200" w:line="360" w:lineRule="auto"/>
        <w:rPr/>
      </w:pPr>
      <w:r w:rsidDel="00000000" w:rsidR="00000000" w:rsidRPr="00000000">
        <w:rPr>
          <w:i w:val="1"/>
          <w:rtl w:val="0"/>
        </w:rPr>
        <w:t xml:space="preserve">Table 4: Respiratory Detoxification Pathways</w:t>
      </w:r>
      <w:r w:rsidDel="00000000" w:rsidR="00000000" w:rsidRPr="00000000">
        <w:rPr>
          <w:rtl w:val="0"/>
        </w:rPr>
      </w:r>
    </w:p>
    <w:tbl>
      <w:tblPr>
        <w:tblStyle w:val="Table8"/>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90"/>
        <w:tblGridChange w:id="0">
          <w:tblGrid>
            <w:gridCol w:w="2910"/>
            <w:gridCol w:w="609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200" w:line="360" w:lineRule="auto"/>
              <w:rPr>
                <w:sz w:val="20"/>
                <w:szCs w:val="20"/>
              </w:rPr>
            </w:pPr>
            <w:r w:rsidDel="00000000" w:rsidR="00000000" w:rsidRPr="00000000">
              <w:rPr>
                <w:b w:val="1"/>
                <w:sz w:val="20"/>
                <w:szCs w:val="20"/>
                <w:rtl w:val="0"/>
              </w:rPr>
              <w:t xml:space="preserve">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200" w:line="36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200" w:line="360" w:lineRule="auto"/>
              <w:rPr>
                <w:sz w:val="20"/>
                <w:szCs w:val="20"/>
              </w:rPr>
            </w:pPr>
            <w:r w:rsidDel="00000000" w:rsidR="00000000" w:rsidRPr="00000000">
              <w:rPr>
                <w:sz w:val="20"/>
                <w:szCs w:val="20"/>
                <w:rtl w:val="0"/>
              </w:rPr>
              <w:t xml:space="preserve">Gas exchange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200" w:line="360" w:lineRule="auto"/>
              <w:rPr>
                <w:sz w:val="20"/>
                <w:szCs w:val="20"/>
              </w:rPr>
            </w:pPr>
            <w:r w:rsidDel="00000000" w:rsidR="00000000" w:rsidRPr="00000000">
              <w:rPr>
                <w:sz w:val="20"/>
                <w:szCs w:val="20"/>
                <w:rtl w:val="0"/>
              </w:rPr>
              <w:t xml:space="preserve">Exchanges oxygen and carbon dioxide in the lungs through diffusion; expels carbon dioxide during exhalation</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200" w:line="360" w:lineRule="auto"/>
              <w:rPr>
                <w:sz w:val="20"/>
                <w:szCs w:val="20"/>
              </w:rPr>
            </w:pPr>
            <w:r w:rsidDel="00000000" w:rsidR="00000000" w:rsidRPr="00000000">
              <w:rPr>
                <w:sz w:val="20"/>
                <w:szCs w:val="20"/>
                <w:rtl w:val="0"/>
              </w:rPr>
              <w:t xml:space="preserve">Mucus clearance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200" w:line="360" w:lineRule="auto"/>
              <w:rPr>
                <w:sz w:val="20"/>
                <w:szCs w:val="20"/>
              </w:rPr>
            </w:pPr>
            <w:r w:rsidDel="00000000" w:rsidR="00000000" w:rsidRPr="00000000">
              <w:rPr>
                <w:sz w:val="20"/>
                <w:szCs w:val="20"/>
                <w:rtl w:val="0"/>
              </w:rPr>
              <w:t xml:space="preserve">Traps airborne particles, pathogens, and toxins in mucus; removes them from the lungs through mucociliary clearance</w:t>
            </w:r>
          </w:p>
        </w:tc>
      </w:tr>
    </w:tbl>
    <w:p w:rsidR="00000000" w:rsidDel="00000000" w:rsidP="00000000" w:rsidRDefault="00000000" w:rsidRPr="00000000" w14:paraId="000000C5">
      <w:pPr>
        <w:spacing w:after="200" w:line="360" w:lineRule="auto"/>
        <w:rPr/>
      </w:pPr>
      <w:r w:rsidDel="00000000" w:rsidR="00000000" w:rsidRPr="00000000">
        <w:rPr>
          <w:rtl w:val="0"/>
        </w:rPr>
      </w:r>
    </w:p>
    <w:p w:rsidR="00000000" w:rsidDel="00000000" w:rsidP="00000000" w:rsidRDefault="00000000" w:rsidRPr="00000000" w14:paraId="000000C6">
      <w:pPr>
        <w:spacing w:after="200" w:line="360" w:lineRule="auto"/>
        <w:rPr/>
      </w:pPr>
      <w:r w:rsidDel="00000000" w:rsidR="00000000" w:rsidRPr="00000000">
        <w:rPr>
          <w:rtl w:val="0"/>
        </w:rPr>
        <w:t xml:space="preserve">In conclusion, understanding the various detoxification pathways in the body is essential for naturopathic practitioners to develop targeted interventions that support detoxification and promote overall health. By learning how the liver, kidneys, intestines, and respiratory system work together to eliminate toxins and waste products, practitioners can better address the needs of their patients and help them achieve optimal well-being.</w:t>
      </w:r>
    </w:p>
    <w:p w:rsidR="00000000" w:rsidDel="00000000" w:rsidP="00000000" w:rsidRDefault="00000000" w:rsidRPr="00000000" w14:paraId="000000C7">
      <w:pPr>
        <w:pStyle w:val="Heading3"/>
        <w:spacing w:after="200" w:line="360" w:lineRule="auto"/>
        <w:rPr/>
      </w:pPr>
      <w:bookmarkStart w:colFirst="0" w:colLast="0" w:name="_tra3eb7y6bcm" w:id="18"/>
      <w:bookmarkEnd w:id="18"/>
      <w:r w:rsidDel="00000000" w:rsidR="00000000" w:rsidRPr="00000000">
        <w:rPr>
          <w:rtl w:val="0"/>
        </w:rPr>
        <w:t xml:space="preserve">Indications and contraindications</w:t>
      </w:r>
      <w:r w:rsidDel="00000000" w:rsidR="00000000" w:rsidRPr="00000000">
        <w:rPr>
          <w:rtl w:val="0"/>
        </w:rPr>
      </w:r>
    </w:p>
    <w:p w:rsidR="00000000" w:rsidDel="00000000" w:rsidP="00000000" w:rsidRDefault="00000000" w:rsidRPr="00000000" w14:paraId="000000C8">
      <w:pPr>
        <w:spacing w:after="200" w:line="360" w:lineRule="auto"/>
        <w:rPr/>
      </w:pPr>
      <w:r w:rsidDel="00000000" w:rsidR="00000000" w:rsidRPr="00000000">
        <w:rPr>
          <w:rtl w:val="0"/>
        </w:rPr>
        <w:t xml:space="preserve">In the context of naturopathic health and detoxification practices, understanding indications and contraindications is crucial to ensure the safe and effective application of therapies. This knowledge will help practitioners determine when a specific therapy is appropriate for a client and when it might be harmful or ineffective. In this section, we will discuss the meaning of indications and contraindications and how they apply to naturopathic health and detoxification practices.</w:t>
      </w:r>
    </w:p>
    <w:p w:rsidR="00000000" w:rsidDel="00000000" w:rsidP="00000000" w:rsidRDefault="00000000" w:rsidRPr="00000000" w14:paraId="000000C9">
      <w:pPr>
        <w:spacing w:after="200" w:line="360" w:lineRule="auto"/>
        <w:rPr/>
      </w:pPr>
      <w:r w:rsidDel="00000000" w:rsidR="00000000" w:rsidRPr="00000000">
        <w:rPr>
          <w:b w:val="1"/>
          <w:rtl w:val="0"/>
        </w:rPr>
        <w:t xml:space="preserve">Indications:</w:t>
      </w:r>
      <w:r w:rsidDel="00000000" w:rsidR="00000000" w:rsidRPr="00000000">
        <w:rPr>
          <w:rtl w:val="0"/>
        </w:rPr>
        <w:t xml:space="preserve"> Indications are the specific reasons or conditions for which a particular therapy, treatment, or intervention is recommended. In naturopathic health and detoxification practices, indications help practitioners identify which clients can benefit from specific therapies. Indications may include a client's symptoms, medical history, or diagnosis.</w:t>
      </w:r>
    </w:p>
    <w:p w:rsidR="00000000" w:rsidDel="00000000" w:rsidP="00000000" w:rsidRDefault="00000000" w:rsidRPr="00000000" w14:paraId="000000CA">
      <w:pPr>
        <w:spacing w:after="200" w:line="360" w:lineRule="auto"/>
        <w:rPr/>
      </w:pPr>
      <w:r w:rsidDel="00000000" w:rsidR="00000000" w:rsidRPr="00000000">
        <w:rPr>
          <w:rtl w:val="0"/>
        </w:rPr>
        <w:t xml:space="preserve">For example, indications for detoxification therapies may include:</w:t>
      </w:r>
    </w:p>
    <w:p w:rsidR="00000000" w:rsidDel="00000000" w:rsidP="00000000" w:rsidRDefault="00000000" w:rsidRPr="00000000" w14:paraId="000000CB">
      <w:pPr>
        <w:numPr>
          <w:ilvl w:val="0"/>
          <w:numId w:val="16"/>
        </w:numPr>
        <w:spacing w:after="200" w:line="360" w:lineRule="auto"/>
        <w:ind w:left="720" w:hanging="360"/>
        <w:rPr>
          <w:u w:val="none"/>
        </w:rPr>
      </w:pPr>
      <w:r w:rsidDel="00000000" w:rsidR="00000000" w:rsidRPr="00000000">
        <w:rPr>
          <w:rtl w:val="0"/>
        </w:rPr>
        <w:t xml:space="preserve">Exposure to environmental toxins (e.g., heavy metals, pesticides)</w:t>
      </w:r>
    </w:p>
    <w:p w:rsidR="00000000" w:rsidDel="00000000" w:rsidP="00000000" w:rsidRDefault="00000000" w:rsidRPr="00000000" w14:paraId="000000CC">
      <w:pPr>
        <w:numPr>
          <w:ilvl w:val="0"/>
          <w:numId w:val="16"/>
        </w:numPr>
        <w:spacing w:after="200" w:before="0" w:line="360" w:lineRule="auto"/>
        <w:ind w:left="720" w:hanging="360"/>
        <w:rPr>
          <w:u w:val="none"/>
        </w:rPr>
      </w:pPr>
      <w:r w:rsidDel="00000000" w:rsidR="00000000" w:rsidRPr="00000000">
        <w:rPr>
          <w:rtl w:val="0"/>
        </w:rPr>
        <w:t xml:space="preserve">Symptoms of toxic overload (e.g., fatigue, brain fog, digestive issues)</w:t>
      </w:r>
    </w:p>
    <w:p w:rsidR="00000000" w:rsidDel="00000000" w:rsidP="00000000" w:rsidRDefault="00000000" w:rsidRPr="00000000" w14:paraId="000000CD">
      <w:pPr>
        <w:numPr>
          <w:ilvl w:val="0"/>
          <w:numId w:val="16"/>
        </w:numPr>
        <w:spacing w:after="200" w:before="0" w:line="360" w:lineRule="auto"/>
        <w:ind w:left="720" w:hanging="360"/>
        <w:rPr>
          <w:u w:val="none"/>
        </w:rPr>
      </w:pPr>
      <w:r w:rsidDel="00000000" w:rsidR="00000000" w:rsidRPr="00000000">
        <w:rPr>
          <w:rtl w:val="0"/>
        </w:rPr>
        <w:t xml:space="preserve">Chronic health conditions that may be related to toxicity (e.g., fibromyalgia, autoimmune disorders)</w:t>
      </w:r>
    </w:p>
    <w:p w:rsidR="00000000" w:rsidDel="00000000" w:rsidP="00000000" w:rsidRDefault="00000000" w:rsidRPr="00000000" w14:paraId="000000CE">
      <w:pPr>
        <w:numPr>
          <w:ilvl w:val="0"/>
          <w:numId w:val="16"/>
        </w:numPr>
        <w:spacing w:after="200" w:line="360" w:lineRule="auto"/>
        <w:ind w:left="720" w:hanging="360"/>
        <w:rPr>
          <w:u w:val="none"/>
        </w:rPr>
      </w:pPr>
      <w:r w:rsidDel="00000000" w:rsidR="00000000" w:rsidRPr="00000000">
        <w:rPr>
          <w:rtl w:val="0"/>
        </w:rPr>
        <w:t xml:space="preserve">Understanding the indications for various detoxification therapies allows naturopathic practitioners to tailor treatment plans to each client's unique needs and goals.</w:t>
      </w:r>
    </w:p>
    <w:p w:rsidR="00000000" w:rsidDel="00000000" w:rsidP="00000000" w:rsidRDefault="00000000" w:rsidRPr="00000000" w14:paraId="000000CF">
      <w:pPr>
        <w:spacing w:after="200" w:line="360" w:lineRule="auto"/>
        <w:rPr/>
      </w:pPr>
      <w:r w:rsidDel="00000000" w:rsidR="00000000" w:rsidRPr="00000000">
        <w:rPr>
          <w:b w:val="1"/>
          <w:rtl w:val="0"/>
        </w:rPr>
        <w:t xml:space="preserve">Contraindications:</w:t>
      </w:r>
      <w:r w:rsidDel="00000000" w:rsidR="00000000" w:rsidRPr="00000000">
        <w:rPr>
          <w:rtl w:val="0"/>
        </w:rPr>
        <w:t xml:space="preserve"> Contraindications are the specific reasons or conditions for which a particular therapy, treatment, or intervention should not be used. They may be absolute, meaning that the therapy should never be used under any circumstances, or relative, meaning that the therapy may be used with caution in certain situations.</w:t>
      </w:r>
    </w:p>
    <w:p w:rsidR="00000000" w:rsidDel="00000000" w:rsidP="00000000" w:rsidRDefault="00000000" w:rsidRPr="00000000" w14:paraId="000000D0">
      <w:pPr>
        <w:spacing w:after="200" w:line="360" w:lineRule="auto"/>
        <w:rPr/>
      </w:pPr>
      <w:r w:rsidDel="00000000" w:rsidR="00000000" w:rsidRPr="00000000">
        <w:rPr>
          <w:rtl w:val="0"/>
        </w:rPr>
        <w:t xml:space="preserve">In naturopathic health and detoxification practices, contraindications help practitioners identify when a therapy might be harmful or ineffective for a client. Contraindications may include a client's medical history, existing health conditions, or medications they are taking.</w:t>
      </w:r>
    </w:p>
    <w:p w:rsidR="00000000" w:rsidDel="00000000" w:rsidP="00000000" w:rsidRDefault="00000000" w:rsidRPr="00000000" w14:paraId="000000D1">
      <w:pPr>
        <w:spacing w:after="200" w:line="360" w:lineRule="auto"/>
        <w:rPr/>
      </w:pPr>
      <w:r w:rsidDel="00000000" w:rsidR="00000000" w:rsidRPr="00000000">
        <w:rPr>
          <w:rtl w:val="0"/>
        </w:rPr>
        <w:t xml:space="preserve">For example, contraindications for detoxification therapies may include:</w:t>
      </w:r>
    </w:p>
    <w:p w:rsidR="00000000" w:rsidDel="00000000" w:rsidP="00000000" w:rsidRDefault="00000000" w:rsidRPr="00000000" w14:paraId="000000D2">
      <w:pPr>
        <w:numPr>
          <w:ilvl w:val="0"/>
          <w:numId w:val="43"/>
        </w:numPr>
        <w:spacing w:after="200" w:line="360" w:lineRule="auto"/>
        <w:ind w:left="720" w:hanging="360"/>
        <w:rPr>
          <w:u w:val="none"/>
        </w:rPr>
      </w:pPr>
      <w:r w:rsidDel="00000000" w:rsidR="00000000" w:rsidRPr="00000000">
        <w:rPr>
          <w:rtl w:val="0"/>
        </w:rPr>
        <w:t xml:space="preserve">Severe kidney or liver disease: Clients with these conditions may not be able to handle the increased demands placed on their detoxification organs during the detox process.</w:t>
      </w:r>
    </w:p>
    <w:p w:rsidR="00000000" w:rsidDel="00000000" w:rsidP="00000000" w:rsidRDefault="00000000" w:rsidRPr="00000000" w14:paraId="000000D3">
      <w:pPr>
        <w:numPr>
          <w:ilvl w:val="0"/>
          <w:numId w:val="43"/>
        </w:numPr>
        <w:spacing w:after="200" w:before="0" w:line="360" w:lineRule="auto"/>
        <w:ind w:left="720" w:hanging="360"/>
        <w:rPr>
          <w:u w:val="none"/>
        </w:rPr>
      </w:pPr>
      <w:r w:rsidDel="00000000" w:rsidR="00000000" w:rsidRPr="00000000">
        <w:rPr>
          <w:rtl w:val="0"/>
        </w:rPr>
        <w:t xml:space="preserve">Pregnancy or breastfeeding: Detoxification therapies may mobilize toxins that could potentially harm a developing fetus or be passed through breast milk to an infant.</w:t>
      </w:r>
    </w:p>
    <w:p w:rsidR="00000000" w:rsidDel="00000000" w:rsidP="00000000" w:rsidRDefault="00000000" w:rsidRPr="00000000" w14:paraId="000000D4">
      <w:pPr>
        <w:numPr>
          <w:ilvl w:val="0"/>
          <w:numId w:val="43"/>
        </w:numPr>
        <w:spacing w:after="200" w:line="360" w:lineRule="auto"/>
        <w:ind w:left="720" w:hanging="360"/>
        <w:rPr>
          <w:u w:val="none"/>
        </w:rPr>
      </w:pPr>
      <w:r w:rsidDel="00000000" w:rsidR="00000000" w:rsidRPr="00000000">
        <w:rPr>
          <w:rtl w:val="0"/>
        </w:rPr>
        <w:t xml:space="preserve">Certain medications: Some detoxification therapies may interact with medications, reducing their effectiveness or causing adverse side effects.</w:t>
      </w:r>
    </w:p>
    <w:p w:rsidR="00000000" w:rsidDel="00000000" w:rsidP="00000000" w:rsidRDefault="00000000" w:rsidRPr="00000000" w14:paraId="000000D5">
      <w:pPr>
        <w:spacing w:after="200" w:line="360" w:lineRule="auto"/>
        <w:rPr/>
      </w:pPr>
      <w:r w:rsidDel="00000000" w:rsidR="00000000" w:rsidRPr="00000000">
        <w:rPr>
          <w:rtl w:val="0"/>
        </w:rPr>
        <w:t xml:space="preserve">Understanding contraindications allows naturopathic practitioners to recognize when a specific therapy should be avoided or used with caution, ensuring the safety of their clients.</w:t>
      </w:r>
    </w:p>
    <w:p w:rsidR="00000000" w:rsidDel="00000000" w:rsidP="00000000" w:rsidRDefault="00000000" w:rsidRPr="00000000" w14:paraId="000000D6">
      <w:pPr>
        <w:spacing w:after="200" w:line="360" w:lineRule="auto"/>
        <w:rPr/>
      </w:pPr>
      <w:r w:rsidDel="00000000" w:rsidR="00000000" w:rsidRPr="00000000">
        <w:rPr>
          <w:rtl w:val="0"/>
        </w:rPr>
        <w:t xml:space="preserve">In summary, knowledge of indications and contraindications is vital for naturopathic practitioners to safely and effectively apply detoxification therapies in their practice. By carefully considering each client's unique circumstances and applying appropriate therapies, practitioners can help clients achieve their health goals while minimizing potential risks.</w:t>
      </w:r>
    </w:p>
    <w:p w:rsidR="00000000" w:rsidDel="00000000" w:rsidP="00000000" w:rsidRDefault="00000000" w:rsidRPr="00000000" w14:paraId="000000D7">
      <w:pPr>
        <w:pStyle w:val="Heading2"/>
        <w:spacing w:after="200" w:line="360" w:lineRule="auto"/>
        <w:rPr/>
      </w:pPr>
      <w:bookmarkStart w:colFirst="0" w:colLast="0" w:name="_jkm9nuzgsax0" w:id="19"/>
      <w:bookmarkEnd w:id="19"/>
      <w:r w:rsidDel="00000000" w:rsidR="00000000" w:rsidRPr="00000000">
        <w:rPr>
          <w:rtl w:val="0"/>
        </w:rPr>
        <w:t xml:space="preserve">Summary of Key Points</w:t>
      </w:r>
    </w:p>
    <w:p w:rsidR="00000000" w:rsidDel="00000000" w:rsidP="00000000" w:rsidRDefault="00000000" w:rsidRPr="00000000" w14:paraId="000000D8">
      <w:pPr>
        <w:numPr>
          <w:ilvl w:val="0"/>
          <w:numId w:val="27"/>
        </w:numPr>
        <w:spacing w:after="200" w:line="360" w:lineRule="auto"/>
        <w:ind w:left="720" w:hanging="360"/>
        <w:rPr>
          <w:u w:val="none"/>
        </w:rPr>
      </w:pPr>
      <w:r w:rsidDel="00000000" w:rsidR="00000000" w:rsidRPr="00000000">
        <w:rPr>
          <w:rtl w:val="0"/>
        </w:rPr>
        <w:t xml:space="preserve">Detoxification is a crucial process that helps the body eliminate toxins and waste products.</w:t>
      </w:r>
    </w:p>
    <w:p w:rsidR="00000000" w:rsidDel="00000000" w:rsidP="00000000" w:rsidRDefault="00000000" w:rsidRPr="00000000" w14:paraId="000000D9">
      <w:pPr>
        <w:numPr>
          <w:ilvl w:val="0"/>
          <w:numId w:val="27"/>
        </w:numPr>
        <w:spacing w:after="200" w:before="0" w:line="360" w:lineRule="auto"/>
        <w:ind w:left="720" w:hanging="360"/>
        <w:rPr>
          <w:u w:val="none"/>
        </w:rPr>
      </w:pPr>
      <w:r w:rsidDel="00000000" w:rsidR="00000000" w:rsidRPr="00000000">
        <w:rPr>
          <w:rtl w:val="0"/>
        </w:rPr>
        <w:t xml:space="preserve">Naturopathic practitioners focus on supporting the body's natural detoxification processes.</w:t>
      </w:r>
    </w:p>
    <w:p w:rsidR="00000000" w:rsidDel="00000000" w:rsidP="00000000" w:rsidRDefault="00000000" w:rsidRPr="00000000" w14:paraId="000000DA">
      <w:pPr>
        <w:numPr>
          <w:ilvl w:val="0"/>
          <w:numId w:val="27"/>
        </w:numPr>
        <w:spacing w:after="200" w:before="0" w:line="360" w:lineRule="auto"/>
        <w:ind w:left="720" w:hanging="360"/>
        <w:rPr>
          <w:u w:val="none"/>
        </w:rPr>
      </w:pPr>
      <w:r w:rsidDel="00000000" w:rsidR="00000000" w:rsidRPr="00000000">
        <w:rPr>
          <w:rtl w:val="0"/>
        </w:rPr>
        <w:t xml:space="preserve">There are four main detoxification systems: liver, kidneys, intestines, and respiratory system.</w:t>
      </w:r>
    </w:p>
    <w:p w:rsidR="00000000" w:rsidDel="00000000" w:rsidP="00000000" w:rsidRDefault="00000000" w:rsidRPr="00000000" w14:paraId="000000DB">
      <w:pPr>
        <w:numPr>
          <w:ilvl w:val="0"/>
          <w:numId w:val="27"/>
        </w:numPr>
        <w:spacing w:after="200" w:before="0" w:line="360" w:lineRule="auto"/>
        <w:ind w:left="720" w:hanging="360"/>
        <w:rPr>
          <w:u w:val="none"/>
        </w:rPr>
      </w:pPr>
      <w:r w:rsidDel="00000000" w:rsidR="00000000" w:rsidRPr="00000000">
        <w:rPr>
          <w:rtl w:val="0"/>
        </w:rPr>
        <w:t xml:space="preserve">The liver plays a central role in detoxification by metabolizing toxins and producing bile.</w:t>
      </w:r>
    </w:p>
    <w:p w:rsidR="00000000" w:rsidDel="00000000" w:rsidP="00000000" w:rsidRDefault="00000000" w:rsidRPr="00000000" w14:paraId="000000DC">
      <w:pPr>
        <w:numPr>
          <w:ilvl w:val="0"/>
          <w:numId w:val="27"/>
        </w:numPr>
        <w:spacing w:after="200" w:before="0" w:line="360" w:lineRule="auto"/>
        <w:ind w:left="720" w:hanging="360"/>
        <w:rPr>
          <w:u w:val="none"/>
        </w:rPr>
      </w:pPr>
      <w:r w:rsidDel="00000000" w:rsidR="00000000" w:rsidRPr="00000000">
        <w:rPr>
          <w:rtl w:val="0"/>
        </w:rPr>
        <w:t xml:space="preserve">Phase I and Phase II reactions in the liver transform toxins into water-soluble compounds.</w:t>
      </w:r>
    </w:p>
    <w:p w:rsidR="00000000" w:rsidDel="00000000" w:rsidP="00000000" w:rsidRDefault="00000000" w:rsidRPr="00000000" w14:paraId="000000DD">
      <w:pPr>
        <w:numPr>
          <w:ilvl w:val="0"/>
          <w:numId w:val="27"/>
        </w:numPr>
        <w:spacing w:after="200" w:before="0" w:line="360" w:lineRule="auto"/>
        <w:ind w:left="720" w:hanging="360"/>
        <w:rPr>
          <w:u w:val="none"/>
        </w:rPr>
      </w:pPr>
      <w:r w:rsidDel="00000000" w:rsidR="00000000" w:rsidRPr="00000000">
        <w:rPr>
          <w:rtl w:val="0"/>
        </w:rPr>
        <w:t xml:space="preserve">Glutathione, an antioxidant produced by the liver, neutralizes free radicals and supports detoxification.</w:t>
      </w:r>
    </w:p>
    <w:p w:rsidR="00000000" w:rsidDel="00000000" w:rsidP="00000000" w:rsidRDefault="00000000" w:rsidRPr="00000000" w14:paraId="000000DE">
      <w:pPr>
        <w:numPr>
          <w:ilvl w:val="0"/>
          <w:numId w:val="27"/>
        </w:numPr>
        <w:spacing w:after="200" w:before="0" w:line="360" w:lineRule="auto"/>
        <w:ind w:left="720" w:hanging="360"/>
        <w:rPr>
          <w:u w:val="none"/>
        </w:rPr>
      </w:pPr>
      <w:r w:rsidDel="00000000" w:rsidR="00000000" w:rsidRPr="00000000">
        <w:rPr>
          <w:rtl w:val="0"/>
        </w:rPr>
        <w:t xml:space="preserve">The kidneys filter waste products and toxins from the bloodstream and excrete them through urine.</w:t>
      </w:r>
    </w:p>
    <w:p w:rsidR="00000000" w:rsidDel="00000000" w:rsidP="00000000" w:rsidRDefault="00000000" w:rsidRPr="00000000" w14:paraId="000000DF">
      <w:pPr>
        <w:numPr>
          <w:ilvl w:val="0"/>
          <w:numId w:val="27"/>
        </w:numPr>
        <w:spacing w:after="200" w:before="0" w:line="360" w:lineRule="auto"/>
        <w:ind w:left="720" w:hanging="360"/>
        <w:rPr>
          <w:u w:val="none"/>
        </w:rPr>
      </w:pPr>
      <w:r w:rsidDel="00000000" w:rsidR="00000000" w:rsidRPr="00000000">
        <w:rPr>
          <w:rtl w:val="0"/>
        </w:rPr>
        <w:t xml:space="preserve">The kidneys maintain the body's electrolyte balance and regulate blood pressure.</w:t>
      </w:r>
    </w:p>
    <w:p w:rsidR="00000000" w:rsidDel="00000000" w:rsidP="00000000" w:rsidRDefault="00000000" w:rsidRPr="00000000" w14:paraId="000000E0">
      <w:pPr>
        <w:numPr>
          <w:ilvl w:val="0"/>
          <w:numId w:val="27"/>
        </w:numPr>
        <w:spacing w:after="200" w:before="0" w:line="360" w:lineRule="auto"/>
        <w:ind w:left="720" w:hanging="360"/>
        <w:rPr>
          <w:u w:val="none"/>
        </w:rPr>
      </w:pPr>
      <w:r w:rsidDel="00000000" w:rsidR="00000000" w:rsidRPr="00000000">
        <w:rPr>
          <w:rtl w:val="0"/>
        </w:rPr>
        <w:t xml:space="preserve">The nephron is the functional unit of the kidney, responsible for filtering and reabsorbing essential substances.</w:t>
      </w:r>
    </w:p>
    <w:p w:rsidR="00000000" w:rsidDel="00000000" w:rsidP="00000000" w:rsidRDefault="00000000" w:rsidRPr="00000000" w14:paraId="000000E1">
      <w:pPr>
        <w:numPr>
          <w:ilvl w:val="0"/>
          <w:numId w:val="27"/>
        </w:numPr>
        <w:spacing w:after="200" w:before="0" w:line="360" w:lineRule="auto"/>
        <w:ind w:left="720" w:hanging="360"/>
        <w:rPr>
          <w:u w:val="none"/>
        </w:rPr>
      </w:pPr>
      <w:r w:rsidDel="00000000" w:rsidR="00000000" w:rsidRPr="00000000">
        <w:rPr>
          <w:rtl w:val="0"/>
        </w:rPr>
        <w:t xml:space="preserve">The intestines play a role in detoxification through bile excretion, mucosal barrier protection, and microbial detoxification.</w:t>
      </w:r>
    </w:p>
    <w:p w:rsidR="00000000" w:rsidDel="00000000" w:rsidP="00000000" w:rsidRDefault="00000000" w:rsidRPr="00000000" w14:paraId="000000E2">
      <w:pPr>
        <w:numPr>
          <w:ilvl w:val="0"/>
          <w:numId w:val="27"/>
        </w:numPr>
        <w:spacing w:after="200" w:before="0" w:line="360" w:lineRule="auto"/>
        <w:ind w:left="720" w:hanging="360"/>
        <w:rPr>
          <w:u w:val="none"/>
        </w:rPr>
      </w:pPr>
      <w:r w:rsidDel="00000000" w:rsidR="00000000" w:rsidRPr="00000000">
        <w:rPr>
          <w:rtl w:val="0"/>
        </w:rPr>
        <w:t xml:space="preserve">Bile binds to toxins and facilitates their excretion through feces.</w:t>
      </w:r>
    </w:p>
    <w:p w:rsidR="00000000" w:rsidDel="00000000" w:rsidP="00000000" w:rsidRDefault="00000000" w:rsidRPr="00000000" w14:paraId="000000E3">
      <w:pPr>
        <w:numPr>
          <w:ilvl w:val="0"/>
          <w:numId w:val="27"/>
        </w:numPr>
        <w:spacing w:after="200" w:before="0" w:line="360" w:lineRule="auto"/>
        <w:ind w:left="720" w:hanging="360"/>
        <w:rPr>
          <w:u w:val="none"/>
        </w:rPr>
      </w:pPr>
      <w:r w:rsidDel="00000000" w:rsidR="00000000" w:rsidRPr="00000000">
        <w:rPr>
          <w:rtl w:val="0"/>
        </w:rPr>
        <w:t xml:space="preserve">The intestinal mucosa acts as a barrier against harmful substances, preventing them from entering the bloodstream.</w:t>
      </w:r>
    </w:p>
    <w:p w:rsidR="00000000" w:rsidDel="00000000" w:rsidP="00000000" w:rsidRDefault="00000000" w:rsidRPr="00000000" w14:paraId="000000E4">
      <w:pPr>
        <w:numPr>
          <w:ilvl w:val="0"/>
          <w:numId w:val="27"/>
        </w:numPr>
        <w:spacing w:after="200" w:before="0" w:line="360" w:lineRule="auto"/>
        <w:ind w:left="720" w:hanging="360"/>
        <w:rPr>
          <w:u w:val="none"/>
        </w:rPr>
      </w:pPr>
      <w:r w:rsidDel="00000000" w:rsidR="00000000" w:rsidRPr="00000000">
        <w:rPr>
          <w:rtl w:val="0"/>
        </w:rPr>
        <w:t xml:space="preserve">The gut microbiota contributes to detoxification by breaking down toxins and waste products.</w:t>
      </w:r>
    </w:p>
    <w:p w:rsidR="00000000" w:rsidDel="00000000" w:rsidP="00000000" w:rsidRDefault="00000000" w:rsidRPr="00000000" w14:paraId="000000E5">
      <w:pPr>
        <w:numPr>
          <w:ilvl w:val="0"/>
          <w:numId w:val="27"/>
        </w:numPr>
        <w:spacing w:after="200" w:before="0" w:line="360" w:lineRule="auto"/>
        <w:ind w:left="720" w:hanging="360"/>
        <w:rPr>
          <w:u w:val="none"/>
        </w:rPr>
      </w:pPr>
      <w:r w:rsidDel="00000000" w:rsidR="00000000" w:rsidRPr="00000000">
        <w:rPr>
          <w:rtl w:val="0"/>
        </w:rPr>
        <w:t xml:space="preserve">The respiratory system eliminates gaseous waste products, such as carbon dioxide.</w:t>
      </w:r>
    </w:p>
    <w:p w:rsidR="00000000" w:rsidDel="00000000" w:rsidP="00000000" w:rsidRDefault="00000000" w:rsidRPr="00000000" w14:paraId="000000E6">
      <w:pPr>
        <w:numPr>
          <w:ilvl w:val="0"/>
          <w:numId w:val="27"/>
        </w:numPr>
        <w:spacing w:after="200" w:before="0" w:line="360" w:lineRule="auto"/>
        <w:ind w:left="720" w:hanging="360"/>
        <w:rPr>
          <w:u w:val="none"/>
        </w:rPr>
      </w:pPr>
      <w:r w:rsidDel="00000000" w:rsidR="00000000" w:rsidRPr="00000000">
        <w:rPr>
          <w:rtl w:val="0"/>
        </w:rPr>
        <w:t xml:space="preserve">Gas exchange in the lungs removes carbon dioxide and provides the body with oxygen.</w:t>
      </w:r>
    </w:p>
    <w:p w:rsidR="00000000" w:rsidDel="00000000" w:rsidP="00000000" w:rsidRDefault="00000000" w:rsidRPr="00000000" w14:paraId="000000E7">
      <w:pPr>
        <w:numPr>
          <w:ilvl w:val="0"/>
          <w:numId w:val="27"/>
        </w:numPr>
        <w:spacing w:after="200" w:before="0" w:line="360" w:lineRule="auto"/>
        <w:ind w:left="720" w:hanging="360"/>
        <w:rPr>
          <w:u w:val="none"/>
        </w:rPr>
      </w:pPr>
      <w:r w:rsidDel="00000000" w:rsidR="00000000" w:rsidRPr="00000000">
        <w:rPr>
          <w:rtl w:val="0"/>
        </w:rPr>
        <w:t xml:space="preserve">Mucus clearance in the respiratory system traps airborne particles and toxins, removing them from the lungs.</w:t>
      </w:r>
    </w:p>
    <w:p w:rsidR="00000000" w:rsidDel="00000000" w:rsidP="00000000" w:rsidRDefault="00000000" w:rsidRPr="00000000" w14:paraId="000000E8">
      <w:pPr>
        <w:numPr>
          <w:ilvl w:val="0"/>
          <w:numId w:val="27"/>
        </w:numPr>
        <w:spacing w:after="200" w:before="0" w:line="360" w:lineRule="auto"/>
        <w:ind w:left="720" w:hanging="360"/>
        <w:rPr>
          <w:u w:val="none"/>
        </w:rPr>
      </w:pPr>
      <w:r w:rsidDel="00000000" w:rsidR="00000000" w:rsidRPr="00000000">
        <w:rPr>
          <w:rtl w:val="0"/>
        </w:rPr>
        <w:t xml:space="preserve">A healthy lifestyle and diet can support the body's detoxification processes.</w:t>
      </w:r>
    </w:p>
    <w:p w:rsidR="00000000" w:rsidDel="00000000" w:rsidP="00000000" w:rsidRDefault="00000000" w:rsidRPr="00000000" w14:paraId="000000E9">
      <w:pPr>
        <w:numPr>
          <w:ilvl w:val="0"/>
          <w:numId w:val="27"/>
        </w:numPr>
        <w:spacing w:after="200" w:before="0" w:line="360" w:lineRule="auto"/>
        <w:ind w:left="720" w:hanging="360"/>
        <w:rPr>
          <w:u w:val="none"/>
        </w:rPr>
      </w:pPr>
      <w:del w:author="Justin Delli Colli" w:id="0" w:date="2023-07-13T16:33:33Z">
        <w:commentRangeStart w:id="0"/>
        <w:commentRangeStart w:id="1"/>
        <w:commentRangeStart w:id="2"/>
        <w:commentRangeStart w:id="3"/>
        <w:r w:rsidDel="00000000" w:rsidR="00000000" w:rsidRPr="00000000">
          <w:rPr>
            <w:rtl w:val="0"/>
          </w:rPr>
          <w:delText xml:space="preserve">Certain supplements and herbs may also support detoxification, but caution should be exercised.</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A">
      <w:pPr>
        <w:numPr>
          <w:ilvl w:val="0"/>
          <w:numId w:val="27"/>
        </w:numPr>
        <w:spacing w:after="200" w:before="0" w:line="360" w:lineRule="auto"/>
        <w:ind w:left="720" w:hanging="360"/>
        <w:rPr>
          <w:u w:val="none"/>
        </w:rPr>
      </w:pPr>
      <w:r w:rsidDel="00000000" w:rsidR="00000000" w:rsidRPr="00000000">
        <w:rPr>
          <w:rtl w:val="0"/>
        </w:rPr>
        <w:t xml:space="preserve">Understanding detoxification pathways is essential for naturopathic practitioners to develop targeted interventions.</w:t>
      </w:r>
    </w:p>
    <w:p w:rsidR="00000000" w:rsidDel="00000000" w:rsidP="00000000" w:rsidRDefault="00000000" w:rsidRPr="00000000" w14:paraId="000000EB">
      <w:pPr>
        <w:numPr>
          <w:ilvl w:val="0"/>
          <w:numId w:val="27"/>
        </w:numPr>
        <w:spacing w:after="200" w:before="0" w:line="360" w:lineRule="auto"/>
        <w:ind w:left="720" w:hanging="360"/>
        <w:rPr>
          <w:u w:val="none"/>
        </w:rPr>
      </w:pPr>
      <w:r w:rsidDel="00000000" w:rsidR="00000000" w:rsidRPr="00000000">
        <w:rPr>
          <w:rtl w:val="0"/>
        </w:rPr>
        <w:t xml:space="preserve">Supporting the body's natural detoxification processes can promote overall health and well-being.</w:t>
      </w:r>
    </w:p>
    <w:p w:rsidR="00000000" w:rsidDel="00000000" w:rsidP="00000000" w:rsidRDefault="00000000" w:rsidRPr="00000000" w14:paraId="000000EC">
      <w:pPr>
        <w:numPr>
          <w:ilvl w:val="0"/>
          <w:numId w:val="27"/>
        </w:numPr>
        <w:spacing w:after="200" w:before="0" w:line="360" w:lineRule="auto"/>
        <w:ind w:left="720" w:hanging="360"/>
        <w:rPr>
          <w:u w:val="none"/>
        </w:rPr>
      </w:pPr>
      <w:r w:rsidDel="00000000" w:rsidR="00000000" w:rsidRPr="00000000">
        <w:rPr>
          <w:rtl w:val="0"/>
        </w:rPr>
        <w:t xml:space="preserve">Environmental factors, such as exposure to pollutants, can increase the body's toxic load.</w:t>
      </w:r>
    </w:p>
    <w:p w:rsidR="00000000" w:rsidDel="00000000" w:rsidP="00000000" w:rsidRDefault="00000000" w:rsidRPr="00000000" w14:paraId="000000ED">
      <w:pPr>
        <w:numPr>
          <w:ilvl w:val="0"/>
          <w:numId w:val="27"/>
        </w:numPr>
        <w:spacing w:after="200" w:before="0" w:line="360" w:lineRule="auto"/>
        <w:ind w:left="720" w:hanging="360"/>
        <w:rPr>
          <w:del w:author="Justin Delli Colli" w:id="1" w:date="2023-07-13T16:33:31Z"/>
          <w:u w:val="none"/>
        </w:rPr>
      </w:pPr>
      <w:del w:author="Justin Delli Colli" w:id="1" w:date="2023-07-13T16:33:31Z">
        <w:commentRangeStart w:id="4"/>
        <w:commentRangeStart w:id="5"/>
        <w:commentRangeStart w:id="6"/>
        <w:commentRangeStart w:id="7"/>
        <w:commentRangeStart w:id="8"/>
        <w:r w:rsidDel="00000000" w:rsidR="00000000" w:rsidRPr="00000000">
          <w:rPr>
            <w:rtl w:val="0"/>
          </w:rPr>
          <w:delText xml:space="preserve">Adequate hydration is essential for supporting detoxification, particularly in the kidneys.</w:delText>
        </w:r>
        <w:commentRangeEnd w:id="4"/>
        <w:r w:rsidDel="00000000" w:rsidR="00000000" w:rsidRPr="00000000">
          <w:commentReference w:id="4"/>
        </w:r>
        <w:r w:rsidDel="00000000" w:rsidR="00000000" w:rsidRPr="00000000">
          <w:rPr>
            <w:rtl w:val="0"/>
          </w:rPr>
        </w:r>
      </w:del>
    </w:p>
    <w:p w:rsidR="00000000" w:rsidDel="00000000" w:rsidP="00000000" w:rsidRDefault="00000000" w:rsidRPr="00000000" w14:paraId="000000EE">
      <w:pPr>
        <w:numPr>
          <w:ilvl w:val="0"/>
          <w:numId w:val="27"/>
        </w:numPr>
        <w:spacing w:after="200" w:before="0" w:line="360" w:lineRule="auto"/>
        <w:ind w:left="720" w:hanging="360"/>
        <w:rPr>
          <w:del w:author="Justin Delli Colli" w:id="1" w:date="2023-07-13T16:33:31Z"/>
          <w:u w:val="none"/>
        </w:rPr>
      </w:pPr>
      <w:del w:author="Justin Delli Colli" w:id="1" w:date="2023-07-13T16:33:31Z">
        <w:commentRangeStart w:id="9"/>
        <w:commentRangeStart w:id="10"/>
        <w:commentRangeStart w:id="11"/>
        <w:commentRangeStart w:id="12"/>
        <w:r w:rsidDel="00000000" w:rsidR="00000000" w:rsidRPr="00000000">
          <w:rPr>
            <w:rtl w:val="0"/>
          </w:rPr>
          <w:delText xml:space="preserve">Regular exercise can enhance circulation and support toxin elimination through sweat.</w:delText>
        </w:r>
      </w:del>
    </w:p>
    <w:p w:rsidR="00000000" w:rsidDel="00000000" w:rsidP="00000000" w:rsidRDefault="00000000" w:rsidRPr="00000000" w14:paraId="000000EF">
      <w:pPr>
        <w:numPr>
          <w:ilvl w:val="0"/>
          <w:numId w:val="27"/>
        </w:numPr>
        <w:spacing w:after="200" w:before="0" w:line="360" w:lineRule="auto"/>
        <w:ind w:left="720" w:hanging="360"/>
        <w:rPr>
          <w:u w:val="none"/>
        </w:rPr>
      </w:pPr>
      <w:del w:author="Justin Delli Colli" w:id="1" w:date="2023-07-13T16:33:31Z">
        <w:r w:rsidDel="00000000" w:rsidR="00000000" w:rsidRPr="00000000">
          <w:rPr>
            <w:rtl w:val="0"/>
          </w:rPr>
          <w:delText xml:space="preserve">Stress management techniques, such as meditation and deep breathing, can help maintain a healthy detoxification system.</w:delText>
        </w:r>
      </w:del>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F0">
      <w:pPr>
        <w:numPr>
          <w:ilvl w:val="0"/>
          <w:numId w:val="27"/>
        </w:numPr>
        <w:spacing w:after="200" w:line="360" w:lineRule="auto"/>
        <w:ind w:left="720" w:hanging="360"/>
        <w:rPr>
          <w:u w:val="none"/>
        </w:rPr>
      </w:pPr>
      <w:r w:rsidDel="00000000" w:rsidR="00000000" w:rsidRPr="00000000">
        <w:rPr>
          <w:rtl w:val="0"/>
        </w:rPr>
        <w:t xml:space="preserve">Naturopathic practitioners should consider an individual's unique needs when recommending detoxification strategies and interventions.</w:t>
      </w:r>
    </w:p>
    <w:p w:rsidR="00000000" w:rsidDel="00000000" w:rsidP="00000000" w:rsidRDefault="00000000" w:rsidRPr="00000000" w14:paraId="000000F1">
      <w:pPr>
        <w:numPr>
          <w:ilvl w:val="0"/>
          <w:numId w:val="27"/>
        </w:numPr>
        <w:spacing w:after="200" w:line="360" w:lineRule="auto"/>
        <w:ind w:left="720" w:hanging="360"/>
      </w:pPr>
      <w:r w:rsidDel="00000000" w:rsidR="00000000" w:rsidRPr="00000000">
        <w:rPr>
          <w:rtl w:val="0"/>
        </w:rPr>
        <w:t xml:space="preserve">Indications are specific reasons or conditions for which a therapy is recommended, helping practitioners identify clients who can benefit from particular detoxification therapies.</w:t>
      </w:r>
    </w:p>
    <w:p w:rsidR="00000000" w:rsidDel="00000000" w:rsidP="00000000" w:rsidRDefault="00000000" w:rsidRPr="00000000" w14:paraId="000000F2">
      <w:pPr>
        <w:numPr>
          <w:ilvl w:val="0"/>
          <w:numId w:val="27"/>
        </w:numPr>
        <w:spacing w:after="200" w:line="360" w:lineRule="auto"/>
        <w:ind w:left="720" w:hanging="360"/>
      </w:pPr>
      <w:r w:rsidDel="00000000" w:rsidR="00000000" w:rsidRPr="00000000">
        <w:rPr>
          <w:rtl w:val="0"/>
        </w:rPr>
        <w:t xml:space="preserve">Contraindications are specific reasons or conditions for which a therapy should not be used, ensuring practitioners avoid potentially harmful or ineffective detoxification therapies for certain clients.</w:t>
      </w:r>
    </w:p>
    <w:p w:rsidR="00000000" w:rsidDel="00000000" w:rsidP="00000000" w:rsidRDefault="00000000" w:rsidRPr="00000000" w14:paraId="000000F3">
      <w:pPr>
        <w:pStyle w:val="Heading2"/>
        <w:spacing w:after="200" w:line="360" w:lineRule="auto"/>
        <w:rPr/>
      </w:pPr>
      <w:bookmarkStart w:colFirst="0" w:colLast="0" w:name="_rk7lfi9m9mlw" w:id="20"/>
      <w:bookmarkEnd w:id="20"/>
      <w:r w:rsidDel="00000000" w:rsidR="00000000" w:rsidRPr="00000000">
        <w:rPr>
          <w:sz w:val="32"/>
          <w:szCs w:val="32"/>
          <w:rtl w:val="0"/>
        </w:rPr>
        <w:t xml:space="preserve">Exercise: </w:t>
      </w:r>
      <w:r w:rsidDel="00000000" w:rsidR="00000000" w:rsidRPr="00000000">
        <w:rPr>
          <w:rtl w:val="0"/>
        </w:rPr>
        <w:t xml:space="preserve">Assessing Environmental Toxin Exposure</w:t>
      </w:r>
    </w:p>
    <w:p w:rsidR="00000000" w:rsidDel="00000000" w:rsidP="00000000" w:rsidRDefault="00000000" w:rsidRPr="00000000" w14:paraId="000000F4">
      <w:pPr>
        <w:spacing w:after="200" w:line="360" w:lineRule="auto"/>
        <w:rPr/>
      </w:pPr>
      <w:r w:rsidDel="00000000" w:rsidR="00000000" w:rsidRPr="00000000">
        <w:rPr>
          <w:rtl w:val="0"/>
        </w:rPr>
        <w:t xml:space="preserve">In this exercise, you will assess the potential environmental toxin exposure of an individual. This will help you understand the various factors that contribute to an individual's toxic load and how to address them from a naturopathic perspective.</w:t>
      </w:r>
    </w:p>
    <w:p w:rsidR="00000000" w:rsidDel="00000000" w:rsidP="00000000" w:rsidRDefault="00000000" w:rsidRPr="00000000" w14:paraId="000000F5">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0F6">
      <w:pPr>
        <w:numPr>
          <w:ilvl w:val="0"/>
          <w:numId w:val="42"/>
        </w:numPr>
        <w:spacing w:after="200" w:line="360" w:lineRule="auto"/>
        <w:ind w:left="720" w:hanging="360"/>
        <w:rPr>
          <w:u w:val="none"/>
        </w:rPr>
      </w:pPr>
      <w:r w:rsidDel="00000000" w:rsidR="00000000" w:rsidRPr="00000000">
        <w:rPr>
          <w:rtl w:val="0"/>
        </w:rPr>
        <w:t xml:space="preserve">Pen and paper or a digital note-taking device</w:t>
      </w:r>
    </w:p>
    <w:p w:rsidR="00000000" w:rsidDel="00000000" w:rsidP="00000000" w:rsidRDefault="00000000" w:rsidRPr="00000000" w14:paraId="000000F7">
      <w:pPr>
        <w:numPr>
          <w:ilvl w:val="0"/>
          <w:numId w:val="42"/>
        </w:numPr>
        <w:spacing w:after="200" w:line="360" w:lineRule="auto"/>
        <w:ind w:left="720" w:hanging="360"/>
        <w:rPr>
          <w:u w:val="none"/>
        </w:rPr>
      </w:pPr>
      <w:r w:rsidDel="00000000" w:rsidR="00000000" w:rsidRPr="00000000">
        <w:rPr>
          <w:rtl w:val="0"/>
        </w:rPr>
        <w:t xml:space="preserve">A volunteer (friend, family member, or client)</w:t>
      </w:r>
    </w:p>
    <w:p w:rsidR="00000000" w:rsidDel="00000000" w:rsidP="00000000" w:rsidRDefault="00000000" w:rsidRPr="00000000" w14:paraId="000000F8">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0F9">
      <w:pPr>
        <w:numPr>
          <w:ilvl w:val="0"/>
          <w:numId w:val="33"/>
        </w:numPr>
        <w:spacing w:after="200" w:line="360" w:lineRule="auto"/>
        <w:ind w:left="720" w:hanging="360"/>
        <w:rPr>
          <w:u w:val="none"/>
        </w:rPr>
      </w:pPr>
      <w:r w:rsidDel="00000000" w:rsidR="00000000" w:rsidRPr="00000000">
        <w:rPr>
          <w:rtl w:val="0"/>
        </w:rPr>
        <w:t xml:space="preserve">Choose a volunteer and explain the purpose of the exercise.</w:t>
      </w:r>
    </w:p>
    <w:p w:rsidR="00000000" w:rsidDel="00000000" w:rsidP="00000000" w:rsidRDefault="00000000" w:rsidRPr="00000000" w14:paraId="000000FA">
      <w:pPr>
        <w:numPr>
          <w:ilvl w:val="0"/>
          <w:numId w:val="33"/>
        </w:numPr>
        <w:spacing w:after="200" w:before="0" w:line="360" w:lineRule="auto"/>
        <w:ind w:left="720" w:hanging="360"/>
        <w:rPr>
          <w:u w:val="none"/>
        </w:rPr>
      </w:pPr>
      <w:r w:rsidDel="00000000" w:rsidR="00000000" w:rsidRPr="00000000">
        <w:rPr>
          <w:rtl w:val="0"/>
        </w:rPr>
        <w:t xml:space="preserve">Interview the volunteer to gather information on their potential exposure to environmental toxins. Consider factors such as their living environment, occupation, diet, and lifestyle habits.</w:t>
      </w:r>
    </w:p>
    <w:p w:rsidR="00000000" w:rsidDel="00000000" w:rsidP="00000000" w:rsidRDefault="00000000" w:rsidRPr="00000000" w14:paraId="000000FB">
      <w:pPr>
        <w:numPr>
          <w:ilvl w:val="0"/>
          <w:numId w:val="33"/>
        </w:numPr>
        <w:spacing w:after="200" w:before="0" w:line="360" w:lineRule="auto"/>
        <w:ind w:left="720" w:hanging="360"/>
        <w:rPr>
          <w:u w:val="none"/>
        </w:rPr>
      </w:pPr>
      <w:r w:rsidDel="00000000" w:rsidR="00000000" w:rsidRPr="00000000">
        <w:rPr>
          <w:rtl w:val="0"/>
        </w:rPr>
        <w:t xml:space="preserve">Make a list of potential sources of toxin exposure for the volunteer.</w:t>
      </w:r>
    </w:p>
    <w:p w:rsidR="00000000" w:rsidDel="00000000" w:rsidP="00000000" w:rsidRDefault="00000000" w:rsidRPr="00000000" w14:paraId="000000FC">
      <w:pPr>
        <w:numPr>
          <w:ilvl w:val="0"/>
          <w:numId w:val="33"/>
        </w:numPr>
        <w:spacing w:after="200" w:before="0" w:line="360" w:lineRule="auto"/>
        <w:ind w:left="720" w:hanging="360"/>
        <w:rPr>
          <w:u w:val="none"/>
        </w:rPr>
      </w:pPr>
      <w:r w:rsidDel="00000000" w:rsidR="00000000" w:rsidRPr="00000000">
        <w:rPr>
          <w:rtl w:val="0"/>
        </w:rPr>
        <w:t xml:space="preserve">Research each potential source to identify the specific toxins involved and their possible effects on health.</w:t>
      </w:r>
    </w:p>
    <w:p w:rsidR="00000000" w:rsidDel="00000000" w:rsidP="00000000" w:rsidRDefault="00000000" w:rsidRPr="00000000" w14:paraId="000000FD">
      <w:pPr>
        <w:numPr>
          <w:ilvl w:val="0"/>
          <w:numId w:val="33"/>
        </w:numPr>
        <w:spacing w:after="200" w:before="0" w:line="360" w:lineRule="auto"/>
        <w:ind w:left="720" w:hanging="360"/>
        <w:rPr>
          <w:u w:val="none"/>
        </w:rPr>
      </w:pPr>
      <w:r w:rsidDel="00000000" w:rsidR="00000000" w:rsidRPr="00000000">
        <w:rPr>
          <w:rtl w:val="0"/>
        </w:rPr>
        <w:t xml:space="preserve">Develop a naturopathic plan to reduce the volunteer's exposure to environmental toxins and support their detoxification processes.</w:t>
      </w:r>
    </w:p>
    <w:p w:rsidR="00000000" w:rsidDel="00000000" w:rsidP="00000000" w:rsidRDefault="00000000" w:rsidRPr="00000000" w14:paraId="000000FE">
      <w:pPr>
        <w:numPr>
          <w:ilvl w:val="0"/>
          <w:numId w:val="33"/>
        </w:numPr>
        <w:spacing w:after="200" w:line="360" w:lineRule="auto"/>
        <w:ind w:left="720" w:hanging="360"/>
        <w:rPr>
          <w:u w:val="none"/>
        </w:rPr>
      </w:pPr>
      <w:r w:rsidDel="00000000" w:rsidR="00000000" w:rsidRPr="00000000">
        <w:rPr>
          <w:rtl w:val="0"/>
        </w:rPr>
        <w:t xml:space="preserve">Share your findings and recommendations with the volunteer, discussing the importance of detoxification and ways to support it through a naturopathic approach.</w:t>
      </w:r>
    </w:p>
    <w:p w:rsidR="00000000" w:rsidDel="00000000" w:rsidP="00000000" w:rsidRDefault="00000000" w:rsidRPr="00000000" w14:paraId="000000FF">
      <w:pPr>
        <w:pStyle w:val="Heading2"/>
        <w:spacing w:after="200" w:line="360" w:lineRule="auto"/>
        <w:rPr/>
      </w:pPr>
      <w:bookmarkStart w:colFirst="0" w:colLast="0" w:name="_gxckafdse2e1" w:id="21"/>
      <w:bookmarkEnd w:id="21"/>
      <w:r w:rsidDel="00000000" w:rsidR="00000000" w:rsidRPr="00000000">
        <w:rPr>
          <w:rtl w:val="0"/>
        </w:rPr>
        <w:t xml:space="preserve">Exercise: Toxin Research and Categorization</w:t>
      </w:r>
    </w:p>
    <w:p w:rsidR="00000000" w:rsidDel="00000000" w:rsidP="00000000" w:rsidRDefault="00000000" w:rsidRPr="00000000" w14:paraId="00000100">
      <w:pPr>
        <w:spacing w:after="200" w:line="360" w:lineRule="auto"/>
        <w:rPr/>
      </w:pPr>
      <w:r w:rsidDel="00000000" w:rsidR="00000000" w:rsidRPr="00000000">
        <w:rPr>
          <w:rtl w:val="0"/>
        </w:rPr>
        <w:t xml:space="preserve">This exercise will help you gain a deeper understanding of different types of toxins and their sources by researching and categorizing them. By doing this, you will develop a comprehensive knowledge base for recognizing and addressing various toxins in a naturopathic practice.</w:t>
      </w:r>
    </w:p>
    <w:p w:rsidR="00000000" w:rsidDel="00000000" w:rsidP="00000000" w:rsidRDefault="00000000" w:rsidRPr="00000000" w14:paraId="00000101">
      <w:pPr>
        <w:spacing w:after="200" w:line="360" w:lineRule="auto"/>
        <w:rPr/>
      </w:pPr>
      <w:r w:rsidDel="00000000" w:rsidR="00000000" w:rsidRPr="00000000">
        <w:rPr>
          <w:b w:val="1"/>
          <w:rtl w:val="0"/>
        </w:rPr>
        <w:t xml:space="preserve">Materials</w:t>
      </w:r>
      <w:r w:rsidDel="00000000" w:rsidR="00000000" w:rsidRPr="00000000">
        <w:rPr>
          <w:rtl w:val="0"/>
        </w:rPr>
        <w:t xml:space="preserve">:</w:t>
      </w:r>
    </w:p>
    <w:p w:rsidR="00000000" w:rsidDel="00000000" w:rsidP="00000000" w:rsidRDefault="00000000" w:rsidRPr="00000000" w14:paraId="00000102">
      <w:pPr>
        <w:numPr>
          <w:ilvl w:val="0"/>
          <w:numId w:val="32"/>
        </w:numPr>
        <w:spacing w:after="200" w:line="360" w:lineRule="auto"/>
        <w:ind w:left="720" w:hanging="360"/>
        <w:rPr>
          <w:u w:val="none"/>
        </w:rPr>
      </w:pPr>
      <w:r w:rsidDel="00000000" w:rsidR="00000000" w:rsidRPr="00000000">
        <w:rPr>
          <w:rtl w:val="0"/>
        </w:rPr>
        <w:t xml:space="preserve">Internet access or access to a library</w:t>
      </w:r>
    </w:p>
    <w:p w:rsidR="00000000" w:rsidDel="00000000" w:rsidP="00000000" w:rsidRDefault="00000000" w:rsidRPr="00000000" w14:paraId="00000103">
      <w:pPr>
        <w:numPr>
          <w:ilvl w:val="0"/>
          <w:numId w:val="32"/>
        </w:numPr>
        <w:spacing w:after="200" w:line="360" w:lineRule="auto"/>
        <w:ind w:left="720" w:hanging="360"/>
        <w:rPr>
          <w:u w:val="none"/>
        </w:rPr>
      </w:pPr>
      <w:r w:rsidDel="00000000" w:rsidR="00000000" w:rsidRPr="00000000">
        <w:rPr>
          <w:rtl w:val="0"/>
        </w:rPr>
        <w:t xml:space="preserve">Pen and paper or a digital note-taking device</w:t>
      </w:r>
    </w:p>
    <w:p w:rsidR="00000000" w:rsidDel="00000000" w:rsidP="00000000" w:rsidRDefault="00000000" w:rsidRPr="00000000" w14:paraId="00000104">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105">
      <w:pPr>
        <w:numPr>
          <w:ilvl w:val="0"/>
          <w:numId w:val="40"/>
        </w:numPr>
        <w:spacing w:after="200" w:line="360" w:lineRule="auto"/>
        <w:ind w:left="720" w:hanging="360"/>
        <w:rPr>
          <w:u w:val="none"/>
        </w:rPr>
      </w:pPr>
      <w:r w:rsidDel="00000000" w:rsidR="00000000" w:rsidRPr="00000000">
        <w:rPr>
          <w:rtl w:val="0"/>
        </w:rPr>
        <w:t xml:space="preserve">Choose five different types of toxins (e.g., heavy metals, endocrine disruptors, pesticides, air pollutants, food additives).</w:t>
      </w:r>
    </w:p>
    <w:p w:rsidR="00000000" w:rsidDel="00000000" w:rsidP="00000000" w:rsidRDefault="00000000" w:rsidRPr="00000000" w14:paraId="00000106">
      <w:pPr>
        <w:numPr>
          <w:ilvl w:val="0"/>
          <w:numId w:val="40"/>
        </w:numPr>
        <w:spacing w:after="200" w:before="0" w:line="360" w:lineRule="auto"/>
        <w:ind w:left="720" w:hanging="360"/>
        <w:rPr>
          <w:u w:val="none"/>
        </w:rPr>
      </w:pPr>
      <w:r w:rsidDel="00000000" w:rsidR="00000000" w:rsidRPr="00000000">
        <w:rPr>
          <w:rtl w:val="0"/>
        </w:rPr>
        <w:t xml:space="preserve">For each type of toxin, research its sources, effects on the human body, and possible health implications.</w:t>
      </w:r>
    </w:p>
    <w:p w:rsidR="00000000" w:rsidDel="00000000" w:rsidP="00000000" w:rsidRDefault="00000000" w:rsidRPr="00000000" w14:paraId="00000107">
      <w:pPr>
        <w:numPr>
          <w:ilvl w:val="0"/>
          <w:numId w:val="40"/>
        </w:numPr>
        <w:spacing w:after="200" w:before="0" w:line="360" w:lineRule="auto"/>
        <w:ind w:left="720" w:hanging="360"/>
        <w:rPr>
          <w:u w:val="none"/>
        </w:rPr>
      </w:pPr>
      <w:r w:rsidDel="00000000" w:rsidR="00000000" w:rsidRPr="00000000">
        <w:rPr>
          <w:rtl w:val="0"/>
        </w:rPr>
        <w:t xml:space="preserve">Create a table or spreadsheet to categorize and organize the information gathered for each toxin type. Include columns for the toxin type, sources, health effects, and any additional notes.</w:t>
      </w:r>
    </w:p>
    <w:p w:rsidR="00000000" w:rsidDel="00000000" w:rsidP="00000000" w:rsidRDefault="00000000" w:rsidRPr="00000000" w14:paraId="00000108">
      <w:pPr>
        <w:numPr>
          <w:ilvl w:val="0"/>
          <w:numId w:val="40"/>
        </w:numPr>
        <w:spacing w:after="200" w:before="0" w:line="360" w:lineRule="auto"/>
        <w:ind w:left="720" w:hanging="360"/>
        <w:rPr>
          <w:u w:val="none"/>
        </w:rPr>
      </w:pPr>
      <w:r w:rsidDel="00000000" w:rsidR="00000000" w:rsidRPr="00000000">
        <w:rPr>
          <w:rtl w:val="0"/>
        </w:rPr>
        <w:t xml:space="preserve">Review your table or spreadsheet and identify any patterns or commonalities among the different types of toxins.</w:t>
      </w:r>
    </w:p>
    <w:p w:rsidR="00000000" w:rsidDel="00000000" w:rsidP="00000000" w:rsidRDefault="00000000" w:rsidRPr="00000000" w14:paraId="00000109">
      <w:pPr>
        <w:numPr>
          <w:ilvl w:val="0"/>
          <w:numId w:val="40"/>
        </w:numPr>
        <w:spacing w:after="200" w:line="360" w:lineRule="auto"/>
        <w:ind w:left="720" w:hanging="360"/>
        <w:rPr>
          <w:u w:val="none"/>
        </w:rPr>
      </w:pPr>
      <w:r w:rsidDel="00000000" w:rsidR="00000000" w:rsidRPr="00000000">
        <w:rPr>
          <w:rtl w:val="0"/>
        </w:rPr>
        <w:t xml:space="preserve">Reflect on how this information can be applied to your naturopathic practice to better support detoxification and overall health.</w:t>
      </w:r>
    </w:p>
    <w:p w:rsidR="00000000" w:rsidDel="00000000" w:rsidP="00000000" w:rsidRDefault="00000000" w:rsidRPr="00000000" w14:paraId="0000010A">
      <w:pPr>
        <w:pStyle w:val="Heading2"/>
        <w:spacing w:after="200" w:line="360" w:lineRule="auto"/>
        <w:rPr/>
      </w:pPr>
      <w:bookmarkStart w:colFirst="0" w:colLast="0" w:name="_17ck33e9cenq" w:id="22"/>
      <w:bookmarkEnd w:id="22"/>
      <w:r w:rsidDel="00000000" w:rsidR="00000000" w:rsidRPr="00000000">
        <w:rPr>
          <w:rtl w:val="0"/>
        </w:rPr>
        <w:t xml:space="preserve">Exercise: Mapping Detoxification Pathways</w:t>
      </w:r>
    </w:p>
    <w:p w:rsidR="00000000" w:rsidDel="00000000" w:rsidP="00000000" w:rsidRDefault="00000000" w:rsidRPr="00000000" w14:paraId="0000010B">
      <w:pPr>
        <w:spacing w:after="200" w:line="360" w:lineRule="auto"/>
        <w:rPr/>
      </w:pPr>
      <w:r w:rsidDel="00000000" w:rsidR="00000000" w:rsidRPr="00000000">
        <w:rPr>
          <w:rtl w:val="0"/>
        </w:rPr>
        <w:t xml:space="preserve">This exercise will help you better understand the detoxification pathways in the human body by creating a visual map. By doing this, you will develop a deeper understanding of how toxins are processed and eliminated, which is essential for effective naturopathic practice.</w:t>
      </w:r>
    </w:p>
    <w:p w:rsidR="00000000" w:rsidDel="00000000" w:rsidP="00000000" w:rsidRDefault="00000000" w:rsidRPr="00000000" w14:paraId="0000010C">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10D">
      <w:pPr>
        <w:numPr>
          <w:ilvl w:val="0"/>
          <w:numId w:val="36"/>
        </w:numPr>
        <w:spacing w:after="200" w:line="360" w:lineRule="auto"/>
        <w:ind w:left="720" w:hanging="360"/>
        <w:rPr>
          <w:u w:val="none"/>
        </w:rPr>
      </w:pPr>
      <w:r w:rsidDel="00000000" w:rsidR="00000000" w:rsidRPr="00000000">
        <w:rPr>
          <w:rtl w:val="0"/>
        </w:rPr>
        <w:t xml:space="preserve">Large sheet of paper or a digital drawing tool</w:t>
      </w:r>
    </w:p>
    <w:p w:rsidR="00000000" w:rsidDel="00000000" w:rsidP="00000000" w:rsidRDefault="00000000" w:rsidRPr="00000000" w14:paraId="0000010E">
      <w:pPr>
        <w:numPr>
          <w:ilvl w:val="0"/>
          <w:numId w:val="36"/>
        </w:numPr>
        <w:spacing w:after="200" w:line="360" w:lineRule="auto"/>
        <w:ind w:left="720" w:hanging="360"/>
        <w:rPr>
          <w:u w:val="none"/>
        </w:rPr>
      </w:pPr>
      <w:r w:rsidDel="00000000" w:rsidR="00000000" w:rsidRPr="00000000">
        <w:rPr>
          <w:rtl w:val="0"/>
        </w:rPr>
        <w:t xml:space="preserve">Colored pens or markers (if using paper) or a digital drawing program</w:t>
      </w:r>
    </w:p>
    <w:p w:rsidR="00000000" w:rsidDel="00000000" w:rsidP="00000000" w:rsidRDefault="00000000" w:rsidRPr="00000000" w14:paraId="0000010F">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110">
      <w:pPr>
        <w:numPr>
          <w:ilvl w:val="0"/>
          <w:numId w:val="13"/>
        </w:numPr>
        <w:spacing w:after="200" w:line="360" w:lineRule="auto"/>
        <w:ind w:left="720" w:hanging="360"/>
        <w:rPr>
          <w:u w:val="none"/>
        </w:rPr>
      </w:pPr>
      <w:r w:rsidDel="00000000" w:rsidR="00000000" w:rsidRPr="00000000">
        <w:rPr>
          <w:rtl w:val="0"/>
        </w:rPr>
        <w:t xml:space="preserve">Begin by drawing the four main detoxification systems: liver, kidneys, intestines, and respiratory system.</w:t>
      </w:r>
    </w:p>
    <w:p w:rsidR="00000000" w:rsidDel="00000000" w:rsidP="00000000" w:rsidRDefault="00000000" w:rsidRPr="00000000" w14:paraId="00000111">
      <w:pPr>
        <w:numPr>
          <w:ilvl w:val="0"/>
          <w:numId w:val="13"/>
        </w:numPr>
        <w:spacing w:after="200" w:before="0" w:line="360" w:lineRule="auto"/>
        <w:ind w:left="720" w:hanging="360"/>
        <w:rPr>
          <w:u w:val="none"/>
        </w:rPr>
      </w:pPr>
      <w:r w:rsidDel="00000000" w:rsidR="00000000" w:rsidRPr="00000000">
        <w:rPr>
          <w:rtl w:val="0"/>
        </w:rPr>
        <w:t xml:space="preserve">For each system, label the key organs and structures involved in detoxification (e.g., liver cells, nephrons, intestinal mucosa, lungs).</w:t>
      </w:r>
    </w:p>
    <w:p w:rsidR="00000000" w:rsidDel="00000000" w:rsidP="00000000" w:rsidRDefault="00000000" w:rsidRPr="00000000" w14:paraId="00000112">
      <w:pPr>
        <w:numPr>
          <w:ilvl w:val="0"/>
          <w:numId w:val="13"/>
        </w:numPr>
        <w:spacing w:after="200" w:before="0" w:line="360" w:lineRule="auto"/>
        <w:ind w:left="720" w:hanging="360"/>
        <w:rPr>
          <w:u w:val="none"/>
        </w:rPr>
      </w:pPr>
      <w:r w:rsidDel="00000000" w:rsidR="00000000" w:rsidRPr="00000000">
        <w:rPr>
          <w:rFonts w:ascii="Arial Unicode MS" w:cs="Arial Unicode MS" w:eastAsia="Arial Unicode MS" w:hAnsi="Arial Unicode MS"/>
          <w:rtl w:val="0"/>
        </w:rPr>
        <w:t xml:space="preserve">Draw arrows or lines to indicate the flow of toxins through each detoxification system, starting from the point of entry to the point of elimination (e.g., liver → bile → intestines → feces).</w:t>
      </w:r>
    </w:p>
    <w:p w:rsidR="00000000" w:rsidDel="00000000" w:rsidP="00000000" w:rsidRDefault="00000000" w:rsidRPr="00000000" w14:paraId="00000113">
      <w:pPr>
        <w:numPr>
          <w:ilvl w:val="0"/>
          <w:numId w:val="13"/>
        </w:numPr>
        <w:spacing w:after="200" w:before="0" w:line="360" w:lineRule="auto"/>
        <w:ind w:left="720" w:hanging="360"/>
        <w:rPr>
          <w:u w:val="none"/>
        </w:rPr>
      </w:pPr>
      <w:r w:rsidDel="00000000" w:rsidR="00000000" w:rsidRPr="00000000">
        <w:rPr>
          <w:rtl w:val="0"/>
        </w:rPr>
        <w:t xml:space="preserve">Add labels or notes to describe the key processes involved in each detoxification pathway (e.g., Phase I and Phase II reactions in the liver).</w:t>
      </w:r>
    </w:p>
    <w:p w:rsidR="00000000" w:rsidDel="00000000" w:rsidP="00000000" w:rsidRDefault="00000000" w:rsidRPr="00000000" w14:paraId="00000114">
      <w:pPr>
        <w:numPr>
          <w:ilvl w:val="0"/>
          <w:numId w:val="13"/>
        </w:numPr>
        <w:spacing w:after="200" w:line="360" w:lineRule="auto"/>
        <w:ind w:left="720" w:hanging="360"/>
        <w:rPr>
          <w:u w:val="none"/>
        </w:rPr>
      </w:pPr>
      <w:r w:rsidDel="00000000" w:rsidR="00000000" w:rsidRPr="00000000">
        <w:rPr>
          <w:rtl w:val="0"/>
        </w:rPr>
        <w:t xml:space="preserve">Reflect on your completed map and consider how it can help you better understand and address detoxification challenges in your naturopathic practice.</w:t>
      </w:r>
    </w:p>
    <w:p w:rsidR="00000000" w:rsidDel="00000000" w:rsidP="00000000" w:rsidRDefault="00000000" w:rsidRPr="00000000" w14:paraId="00000115">
      <w:pPr>
        <w:pStyle w:val="Heading1"/>
        <w:spacing w:after="200" w:line="360" w:lineRule="auto"/>
        <w:rPr/>
      </w:pPr>
      <w:bookmarkStart w:colFirst="0" w:colLast="0" w:name="_3fuim1hc11ns" w:id="23"/>
      <w:bookmarkEnd w:id="23"/>
      <w:r w:rsidDel="00000000" w:rsidR="00000000" w:rsidRPr="00000000">
        <w:rPr>
          <w:rtl w:val="0"/>
        </w:rPr>
        <w:t xml:space="preserve">Simple Detoxification Techniques</w:t>
      </w:r>
      <w:r w:rsidDel="00000000" w:rsidR="00000000" w:rsidRPr="00000000">
        <w:rPr>
          <w:rtl w:val="0"/>
        </w:rPr>
      </w:r>
    </w:p>
    <w:p w:rsidR="00000000" w:rsidDel="00000000" w:rsidP="00000000" w:rsidRDefault="00000000" w:rsidRPr="00000000" w14:paraId="00000116">
      <w:pPr>
        <w:spacing w:after="200" w:line="360" w:lineRule="auto"/>
        <w:rPr/>
      </w:pPr>
      <w:r w:rsidDel="00000000" w:rsidR="00000000" w:rsidRPr="00000000">
        <w:rPr>
          <w:rtl w:val="0"/>
        </w:rPr>
        <w:t xml:space="preserve">In this lesson, we will discuss various simple detoxification techniques that naturopathic practitioners can employ to support their clients in eliminating toxins from their bodies. It is essential to understand the different types of detoxification techniques and their underlying principles to select the most appropriate approach for each individual client. We will examine several detoxification techniques, including dietary changes, fasting, hydrotherapy, chelation therapy, and others. Let's dive in!</w:t>
      </w:r>
    </w:p>
    <w:p w:rsidR="00000000" w:rsidDel="00000000" w:rsidP="00000000" w:rsidRDefault="00000000" w:rsidRPr="00000000" w14:paraId="00000117">
      <w:pPr>
        <w:pStyle w:val="Heading2"/>
        <w:spacing w:after="200" w:line="360" w:lineRule="auto"/>
        <w:rPr/>
      </w:pPr>
      <w:bookmarkStart w:colFirst="0" w:colLast="0" w:name="_edro4hq7tmn4" w:id="24"/>
      <w:bookmarkEnd w:id="24"/>
      <w:r w:rsidDel="00000000" w:rsidR="00000000" w:rsidRPr="00000000">
        <w:rPr>
          <w:rtl w:val="0"/>
        </w:rPr>
        <w:t xml:space="preserve">Dietary Changes</w:t>
      </w:r>
      <w:r w:rsidDel="00000000" w:rsidR="00000000" w:rsidRPr="00000000">
        <w:rPr>
          <w:rtl w:val="0"/>
        </w:rPr>
      </w:r>
    </w:p>
    <w:p w:rsidR="00000000" w:rsidDel="00000000" w:rsidP="00000000" w:rsidRDefault="00000000" w:rsidRPr="00000000" w14:paraId="00000118">
      <w:pPr>
        <w:spacing w:after="200" w:line="360" w:lineRule="auto"/>
        <w:rPr/>
      </w:pPr>
      <w:r w:rsidDel="00000000" w:rsidR="00000000" w:rsidRPr="00000000">
        <w:rPr>
          <w:rtl w:val="0"/>
        </w:rPr>
        <w:t xml:space="preserve">One of the most fundamental ways to support detoxification is by making dietary changes. A clean, nutrient-dense diet can provide the body with the essential nutrients it needs to function optimally, including supporting detoxification processes. Some key dietary changes to support detoxification include:</w:t>
      </w:r>
    </w:p>
    <w:p w:rsidR="00000000" w:rsidDel="00000000" w:rsidP="00000000" w:rsidRDefault="00000000" w:rsidRPr="00000000" w14:paraId="00000119">
      <w:pPr>
        <w:spacing w:after="200" w:line="360" w:lineRule="auto"/>
        <w:rPr/>
      </w:pPr>
      <w:r w:rsidDel="00000000" w:rsidR="00000000" w:rsidRPr="00000000">
        <w:rPr>
          <w:b w:val="1"/>
          <w:rtl w:val="0"/>
        </w:rPr>
        <w:t xml:space="preserve">Increasing consumption of organic fruits and vegetables:</w:t>
      </w:r>
      <w:r w:rsidDel="00000000" w:rsidR="00000000" w:rsidRPr="00000000">
        <w:rPr>
          <w:rtl w:val="0"/>
        </w:rPr>
        <w:t xml:space="preserve"> These foods are rich in vitamins, minerals, and antioxidants that support detoxification processes and can help reduce exposure to pesticides and other chemicals.</w:t>
      </w:r>
    </w:p>
    <w:p w:rsidR="00000000" w:rsidDel="00000000" w:rsidP="00000000" w:rsidRDefault="00000000" w:rsidRPr="00000000" w14:paraId="0000011A">
      <w:pPr>
        <w:spacing w:after="200" w:line="360" w:lineRule="auto"/>
        <w:rPr/>
      </w:pPr>
      <w:r w:rsidDel="00000000" w:rsidR="00000000" w:rsidRPr="00000000">
        <w:rPr>
          <w:b w:val="1"/>
          <w:rtl w:val="0"/>
        </w:rPr>
        <w:t xml:space="preserve">Consuming adequate fiber:</w:t>
      </w:r>
      <w:r w:rsidDel="00000000" w:rsidR="00000000" w:rsidRPr="00000000">
        <w:rPr>
          <w:rtl w:val="0"/>
        </w:rPr>
        <w:t xml:space="preserve"> Fiber plays a crucial role in binding and eliminating toxins through the digestive system. Good sources of fiber include whole grains, legumes, fruits, and vegetables.</w:t>
      </w:r>
    </w:p>
    <w:p w:rsidR="00000000" w:rsidDel="00000000" w:rsidP="00000000" w:rsidRDefault="00000000" w:rsidRPr="00000000" w14:paraId="0000011B">
      <w:pPr>
        <w:spacing w:after="200" w:line="360" w:lineRule="auto"/>
        <w:rPr/>
      </w:pPr>
      <w:r w:rsidDel="00000000" w:rsidR="00000000" w:rsidRPr="00000000">
        <w:rPr>
          <w:b w:val="1"/>
          <w:rtl w:val="0"/>
        </w:rPr>
        <w:t xml:space="preserve">Drinking sufficient water:</w:t>
      </w:r>
      <w:r w:rsidDel="00000000" w:rsidR="00000000" w:rsidRPr="00000000">
        <w:rPr>
          <w:rtl w:val="0"/>
        </w:rPr>
        <w:t xml:space="preserve"> Water is essential for flushing toxins from the body and supporting kidney function.</w:t>
      </w:r>
    </w:p>
    <w:p w:rsidR="00000000" w:rsidDel="00000000" w:rsidP="00000000" w:rsidRDefault="00000000" w:rsidRPr="00000000" w14:paraId="0000011C">
      <w:pPr>
        <w:spacing w:after="200" w:line="360" w:lineRule="auto"/>
        <w:rPr/>
      </w:pPr>
      <w:r w:rsidDel="00000000" w:rsidR="00000000" w:rsidRPr="00000000">
        <w:rPr>
          <w:b w:val="1"/>
          <w:rtl w:val="0"/>
        </w:rPr>
        <w:t xml:space="preserve">Reducing processed foods and sugar intake:</w:t>
      </w:r>
      <w:r w:rsidDel="00000000" w:rsidR="00000000" w:rsidRPr="00000000">
        <w:rPr>
          <w:rtl w:val="0"/>
        </w:rPr>
        <w:t xml:space="preserve"> Processed foods and sugar can contribute to inflammation and impair detoxification processes.</w:t>
      </w:r>
    </w:p>
    <w:p w:rsidR="00000000" w:rsidDel="00000000" w:rsidP="00000000" w:rsidRDefault="00000000" w:rsidRPr="00000000" w14:paraId="0000011D">
      <w:pPr>
        <w:spacing w:after="200" w:line="360" w:lineRule="auto"/>
        <w:rPr/>
      </w:pPr>
      <w:r w:rsidDel="00000000" w:rsidR="00000000" w:rsidRPr="00000000">
        <w:rPr>
          <w:b w:val="1"/>
          <w:rtl w:val="0"/>
        </w:rPr>
        <w:t xml:space="preserve">Incorporating detoxifying foods:</w:t>
      </w:r>
      <w:r w:rsidDel="00000000" w:rsidR="00000000" w:rsidRPr="00000000">
        <w:rPr>
          <w:rtl w:val="0"/>
        </w:rPr>
        <w:t xml:space="preserve"> Some foods have specific detoxifying properties, such as cruciferous vegetables (e.g., broccoli, cauliflower, kale), which contain compounds that support liver detoxification.</w:t>
      </w:r>
    </w:p>
    <w:p w:rsidR="00000000" w:rsidDel="00000000" w:rsidP="00000000" w:rsidRDefault="00000000" w:rsidRPr="00000000" w14:paraId="0000011E">
      <w:pPr>
        <w:spacing w:after="200" w:line="360" w:lineRule="auto"/>
        <w:rPr/>
      </w:pPr>
      <w:r w:rsidDel="00000000" w:rsidR="00000000" w:rsidRPr="00000000">
        <w:rPr>
          <w:i w:val="1"/>
          <w:rtl w:val="0"/>
        </w:rPr>
        <w:t xml:space="preserve">Table 1: Detoxifying Foods and Their Benefits</w:t>
      </w:r>
      <w:r w:rsidDel="00000000" w:rsidR="00000000" w:rsidRPr="00000000">
        <w:rPr>
          <w:rtl w:val="0"/>
        </w:rPr>
      </w:r>
    </w:p>
    <w:tbl>
      <w:tblPr>
        <w:tblStyle w:val="Table9"/>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135"/>
        <w:tblGridChange w:id="0">
          <w:tblGrid>
            <w:gridCol w:w="2910"/>
            <w:gridCol w:w="61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200" w:line="360" w:lineRule="auto"/>
              <w:rPr>
                <w:sz w:val="20"/>
                <w:szCs w:val="20"/>
              </w:rPr>
            </w:pPr>
            <w:r w:rsidDel="00000000" w:rsidR="00000000" w:rsidRPr="00000000">
              <w:rPr>
                <w:b w:val="1"/>
                <w:sz w:val="20"/>
                <w:szCs w:val="20"/>
                <w:rtl w:val="0"/>
              </w:rPr>
              <w:t xml:space="preserve">Food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200" w:line="360" w:lineRule="auto"/>
              <w:rPr>
                <w:sz w:val="20"/>
                <w:szCs w:val="20"/>
              </w:rPr>
            </w:pPr>
            <w:r w:rsidDel="00000000" w:rsidR="00000000" w:rsidRPr="00000000">
              <w:rPr>
                <w:b w:val="1"/>
                <w:sz w:val="20"/>
                <w:szCs w:val="20"/>
                <w:rtl w:val="0"/>
              </w:rPr>
              <w:t xml:space="preserve">Benefits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200" w:line="360" w:lineRule="auto"/>
              <w:rPr>
                <w:sz w:val="20"/>
                <w:szCs w:val="20"/>
              </w:rPr>
            </w:pPr>
            <w:r w:rsidDel="00000000" w:rsidR="00000000" w:rsidRPr="00000000">
              <w:rPr>
                <w:sz w:val="20"/>
                <w:szCs w:val="20"/>
                <w:rtl w:val="0"/>
              </w:rPr>
              <w:t xml:space="preserve">Almonds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200" w:line="360" w:lineRule="auto"/>
              <w:rPr>
                <w:sz w:val="20"/>
                <w:szCs w:val="20"/>
              </w:rPr>
            </w:pPr>
            <w:r w:rsidDel="00000000" w:rsidR="00000000" w:rsidRPr="00000000">
              <w:rPr>
                <w:sz w:val="20"/>
                <w:szCs w:val="20"/>
                <w:rtl w:val="0"/>
              </w:rPr>
              <w:t xml:space="preserve">Supports liver detoxification; high in fiber, protein, and healthy fats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200" w:line="360" w:lineRule="auto"/>
              <w:rPr>
                <w:sz w:val="20"/>
                <w:szCs w:val="20"/>
              </w:rPr>
            </w:pPr>
            <w:r w:rsidDel="00000000" w:rsidR="00000000" w:rsidRPr="00000000">
              <w:rPr>
                <w:sz w:val="20"/>
                <w:szCs w:val="20"/>
                <w:rtl w:val="0"/>
              </w:rPr>
              <w:t xml:space="preserve">Apples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200" w:line="360" w:lineRule="auto"/>
              <w:rPr>
                <w:sz w:val="20"/>
                <w:szCs w:val="20"/>
              </w:rPr>
            </w:pPr>
            <w:r w:rsidDel="00000000" w:rsidR="00000000" w:rsidRPr="00000000">
              <w:rPr>
                <w:sz w:val="20"/>
                <w:szCs w:val="20"/>
                <w:rtl w:val="0"/>
              </w:rPr>
              <w:t xml:space="preserve">High in fiber, which binds to toxins and supports their elimination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200" w:line="360" w:lineRule="auto"/>
              <w:rPr>
                <w:sz w:val="20"/>
                <w:szCs w:val="20"/>
              </w:rPr>
            </w:pPr>
            <w:r w:rsidDel="00000000" w:rsidR="00000000" w:rsidRPr="00000000">
              <w:rPr>
                <w:sz w:val="20"/>
                <w:szCs w:val="20"/>
                <w:rtl w:val="0"/>
              </w:rPr>
              <w:t xml:space="preserve">Artichokes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200" w:line="360" w:lineRule="auto"/>
              <w:rPr>
                <w:sz w:val="20"/>
                <w:szCs w:val="20"/>
              </w:rPr>
            </w:pPr>
            <w:r w:rsidDel="00000000" w:rsidR="00000000" w:rsidRPr="00000000">
              <w:rPr>
                <w:sz w:val="20"/>
                <w:szCs w:val="20"/>
                <w:rtl w:val="0"/>
              </w:rPr>
              <w:t xml:space="preserve">Supports liver and gallbladder function; promotes bile production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200" w:line="360" w:lineRule="auto"/>
              <w:rPr>
                <w:sz w:val="20"/>
                <w:szCs w:val="20"/>
              </w:rPr>
            </w:pPr>
            <w:r w:rsidDel="00000000" w:rsidR="00000000" w:rsidRPr="00000000">
              <w:rPr>
                <w:sz w:val="20"/>
                <w:szCs w:val="20"/>
                <w:rtl w:val="0"/>
              </w:rPr>
              <w:t xml:space="preserve">Avocado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200" w:line="360" w:lineRule="auto"/>
              <w:rPr>
                <w:sz w:val="20"/>
                <w:szCs w:val="20"/>
              </w:rPr>
            </w:pPr>
            <w:r w:rsidDel="00000000" w:rsidR="00000000" w:rsidRPr="00000000">
              <w:rPr>
                <w:sz w:val="20"/>
                <w:szCs w:val="20"/>
                <w:rtl w:val="0"/>
              </w:rPr>
              <w:t xml:space="preserve">High in healthy fats; supports liver detoxification</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200" w:line="360" w:lineRule="auto"/>
              <w:rPr>
                <w:sz w:val="20"/>
                <w:szCs w:val="20"/>
              </w:rPr>
            </w:pPr>
            <w:r w:rsidDel="00000000" w:rsidR="00000000" w:rsidRPr="00000000">
              <w:rPr>
                <w:sz w:val="20"/>
                <w:szCs w:val="20"/>
                <w:rtl w:val="0"/>
              </w:rPr>
              <w:t xml:space="preserve">Beets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200" w:line="360" w:lineRule="auto"/>
              <w:rPr>
                <w:sz w:val="20"/>
                <w:szCs w:val="20"/>
              </w:rPr>
            </w:pPr>
            <w:r w:rsidDel="00000000" w:rsidR="00000000" w:rsidRPr="00000000">
              <w:rPr>
                <w:sz w:val="20"/>
                <w:szCs w:val="20"/>
                <w:rtl w:val="0"/>
              </w:rPr>
              <w:t xml:space="preserve">Supports liver detoxification; rich in betalains, which have antioxidant and anti-inflammatory effects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200" w:line="360" w:lineRule="auto"/>
              <w:rPr>
                <w:sz w:val="20"/>
                <w:szCs w:val="20"/>
              </w:rPr>
            </w:pPr>
            <w:r w:rsidDel="00000000" w:rsidR="00000000" w:rsidRPr="00000000">
              <w:rPr>
                <w:sz w:val="20"/>
                <w:szCs w:val="20"/>
                <w:rtl w:val="0"/>
              </w:rPr>
              <w:t xml:space="preserve">Blueberries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200" w:line="360" w:lineRule="auto"/>
              <w:rPr>
                <w:sz w:val="20"/>
                <w:szCs w:val="20"/>
              </w:rPr>
            </w:pPr>
            <w:r w:rsidDel="00000000" w:rsidR="00000000" w:rsidRPr="00000000">
              <w:rPr>
                <w:sz w:val="20"/>
                <w:szCs w:val="20"/>
                <w:rtl w:val="0"/>
              </w:rPr>
              <w:t xml:space="preserve">High in antioxidants; supports liver detoxification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200" w:line="360" w:lineRule="auto"/>
              <w:rPr>
                <w:sz w:val="20"/>
                <w:szCs w:val="20"/>
              </w:rPr>
            </w:pPr>
            <w:r w:rsidDel="00000000" w:rsidR="00000000" w:rsidRPr="00000000">
              <w:rPr>
                <w:sz w:val="20"/>
                <w:szCs w:val="20"/>
                <w:rtl w:val="0"/>
              </w:rPr>
              <w:t xml:space="preserve">Broccoli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200" w:line="360" w:lineRule="auto"/>
              <w:rPr>
                <w:sz w:val="20"/>
                <w:szCs w:val="20"/>
              </w:rPr>
            </w:pPr>
            <w:r w:rsidDel="00000000" w:rsidR="00000000" w:rsidRPr="00000000">
              <w:rPr>
                <w:sz w:val="20"/>
                <w:szCs w:val="20"/>
                <w:rtl w:val="0"/>
              </w:rPr>
              <w:t xml:space="preserve">Supports liver detoxification; rich in antioxidants and fiber</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200" w:line="360" w:lineRule="auto"/>
              <w:rPr>
                <w:sz w:val="20"/>
                <w:szCs w:val="20"/>
              </w:rPr>
            </w:pPr>
            <w:r w:rsidDel="00000000" w:rsidR="00000000" w:rsidRPr="00000000">
              <w:rPr>
                <w:sz w:val="20"/>
                <w:szCs w:val="20"/>
                <w:rtl w:val="0"/>
              </w:rPr>
              <w:t xml:space="preserve">Cabbage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200" w:line="360" w:lineRule="auto"/>
              <w:rPr>
                <w:sz w:val="20"/>
                <w:szCs w:val="20"/>
              </w:rPr>
            </w:pPr>
            <w:r w:rsidDel="00000000" w:rsidR="00000000" w:rsidRPr="00000000">
              <w:rPr>
                <w:sz w:val="20"/>
                <w:szCs w:val="20"/>
                <w:rtl w:val="0"/>
              </w:rPr>
              <w:t xml:space="preserve">Contains sulfur compounds that support liver detoxification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200" w:line="360" w:lineRule="auto"/>
              <w:rPr>
                <w:sz w:val="20"/>
                <w:szCs w:val="20"/>
              </w:rPr>
            </w:pPr>
            <w:r w:rsidDel="00000000" w:rsidR="00000000" w:rsidRPr="00000000">
              <w:rPr>
                <w:sz w:val="20"/>
                <w:szCs w:val="20"/>
                <w:rtl w:val="0"/>
              </w:rPr>
              <w:t xml:space="preserve">Chia Seeds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200" w:line="360" w:lineRule="auto"/>
              <w:rPr>
                <w:sz w:val="20"/>
                <w:szCs w:val="20"/>
              </w:rPr>
            </w:pPr>
            <w:r w:rsidDel="00000000" w:rsidR="00000000" w:rsidRPr="00000000">
              <w:rPr>
                <w:sz w:val="20"/>
                <w:szCs w:val="20"/>
                <w:rtl w:val="0"/>
              </w:rPr>
              <w:t xml:space="preserve">High in fiber and omega-3 fatty acids; supports toxin elimination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200" w:line="360" w:lineRule="auto"/>
              <w:rPr>
                <w:sz w:val="20"/>
                <w:szCs w:val="20"/>
              </w:rPr>
            </w:pPr>
            <w:r w:rsidDel="00000000" w:rsidR="00000000" w:rsidRPr="00000000">
              <w:rPr>
                <w:sz w:val="20"/>
                <w:szCs w:val="20"/>
                <w:rtl w:val="0"/>
              </w:rPr>
              <w:t xml:space="preserve">Cilantro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200" w:line="360" w:lineRule="auto"/>
              <w:rPr>
                <w:sz w:val="20"/>
                <w:szCs w:val="20"/>
              </w:rPr>
            </w:pPr>
            <w:r w:rsidDel="00000000" w:rsidR="00000000" w:rsidRPr="00000000">
              <w:rPr>
                <w:sz w:val="20"/>
                <w:szCs w:val="20"/>
                <w:rtl w:val="0"/>
              </w:rPr>
              <w:t xml:space="preserve">Helps to bind and remove heavy metals from the body</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200" w:line="360" w:lineRule="auto"/>
              <w:rPr>
                <w:sz w:val="20"/>
                <w:szCs w:val="20"/>
              </w:rPr>
            </w:pPr>
            <w:r w:rsidDel="00000000" w:rsidR="00000000" w:rsidRPr="00000000">
              <w:rPr>
                <w:sz w:val="20"/>
                <w:szCs w:val="20"/>
                <w:rtl w:val="0"/>
              </w:rPr>
              <w:t xml:space="preserve">Dandelion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200" w:line="360" w:lineRule="auto"/>
              <w:rPr>
                <w:sz w:val="20"/>
                <w:szCs w:val="20"/>
              </w:rPr>
            </w:pPr>
            <w:r w:rsidDel="00000000" w:rsidR="00000000" w:rsidRPr="00000000">
              <w:rPr>
                <w:sz w:val="20"/>
                <w:szCs w:val="20"/>
                <w:rtl w:val="0"/>
              </w:rPr>
              <w:t xml:space="preserve">Supports liver detoxification; promotes bile production and toxin elimination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200" w:line="360" w:lineRule="auto"/>
              <w:rPr>
                <w:sz w:val="20"/>
                <w:szCs w:val="20"/>
              </w:rPr>
            </w:pPr>
            <w:r w:rsidDel="00000000" w:rsidR="00000000" w:rsidRPr="00000000">
              <w:rPr>
                <w:sz w:val="20"/>
                <w:szCs w:val="20"/>
                <w:rtl w:val="0"/>
              </w:rPr>
              <w:t xml:space="preserve">Flaxseeds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200" w:line="360" w:lineRule="auto"/>
              <w:rPr>
                <w:sz w:val="20"/>
                <w:szCs w:val="20"/>
              </w:rPr>
            </w:pPr>
            <w:r w:rsidDel="00000000" w:rsidR="00000000" w:rsidRPr="00000000">
              <w:rPr>
                <w:sz w:val="20"/>
                <w:szCs w:val="20"/>
                <w:rtl w:val="0"/>
              </w:rPr>
              <w:t xml:space="preserve">High in fiber and omega-3 fatty acids; supports toxin elimination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200" w:line="360" w:lineRule="auto"/>
              <w:rPr>
                <w:sz w:val="20"/>
                <w:szCs w:val="20"/>
              </w:rPr>
            </w:pPr>
            <w:r w:rsidDel="00000000" w:rsidR="00000000" w:rsidRPr="00000000">
              <w:rPr>
                <w:sz w:val="20"/>
                <w:szCs w:val="20"/>
                <w:rtl w:val="0"/>
              </w:rPr>
              <w:t xml:space="preserve">Garlic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200" w:line="360" w:lineRule="auto"/>
              <w:rPr>
                <w:sz w:val="20"/>
                <w:szCs w:val="20"/>
              </w:rPr>
            </w:pPr>
            <w:r w:rsidDel="00000000" w:rsidR="00000000" w:rsidRPr="00000000">
              <w:rPr>
                <w:sz w:val="20"/>
                <w:szCs w:val="20"/>
                <w:rtl w:val="0"/>
              </w:rPr>
              <w:t xml:space="preserve">Contains sulfur compounds that help the liver eliminate toxins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200" w:line="360" w:lineRule="auto"/>
              <w:rPr>
                <w:sz w:val="20"/>
                <w:szCs w:val="20"/>
              </w:rPr>
            </w:pPr>
            <w:r w:rsidDel="00000000" w:rsidR="00000000" w:rsidRPr="00000000">
              <w:rPr>
                <w:sz w:val="20"/>
                <w:szCs w:val="20"/>
                <w:rtl w:val="0"/>
              </w:rPr>
              <w:t xml:space="preserve">Ginger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200" w:line="360" w:lineRule="auto"/>
              <w:rPr>
                <w:sz w:val="20"/>
                <w:szCs w:val="20"/>
              </w:rPr>
            </w:pPr>
            <w:r w:rsidDel="00000000" w:rsidR="00000000" w:rsidRPr="00000000">
              <w:rPr>
                <w:sz w:val="20"/>
                <w:szCs w:val="20"/>
                <w:rtl w:val="0"/>
              </w:rPr>
              <w:t xml:space="preserve">Supports digestion and reduces inflammation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200" w:line="360" w:lineRule="auto"/>
              <w:rPr>
                <w:sz w:val="20"/>
                <w:szCs w:val="20"/>
              </w:rPr>
            </w:pPr>
            <w:r w:rsidDel="00000000" w:rsidR="00000000" w:rsidRPr="00000000">
              <w:rPr>
                <w:sz w:val="20"/>
                <w:szCs w:val="20"/>
                <w:rtl w:val="0"/>
              </w:rPr>
              <w:t xml:space="preserve">Grapefruit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200" w:line="360" w:lineRule="auto"/>
              <w:rPr>
                <w:sz w:val="20"/>
                <w:szCs w:val="20"/>
              </w:rPr>
            </w:pPr>
            <w:r w:rsidDel="00000000" w:rsidR="00000000" w:rsidRPr="00000000">
              <w:rPr>
                <w:sz w:val="20"/>
                <w:szCs w:val="20"/>
                <w:rtl w:val="0"/>
              </w:rPr>
              <w:t xml:space="preserve">Contains naringenin, which aids in liver detoxification</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200" w:line="360" w:lineRule="auto"/>
              <w:rPr>
                <w:sz w:val="20"/>
                <w:szCs w:val="20"/>
              </w:rPr>
            </w:pPr>
            <w:r w:rsidDel="00000000" w:rsidR="00000000" w:rsidRPr="00000000">
              <w:rPr>
                <w:sz w:val="20"/>
                <w:szCs w:val="20"/>
                <w:rtl w:val="0"/>
              </w:rPr>
              <w:t xml:space="preserve">Green Tea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200" w:line="360" w:lineRule="auto"/>
              <w:rPr>
                <w:sz w:val="20"/>
                <w:szCs w:val="20"/>
              </w:rPr>
            </w:pPr>
            <w:r w:rsidDel="00000000" w:rsidR="00000000" w:rsidRPr="00000000">
              <w:rPr>
                <w:sz w:val="20"/>
                <w:szCs w:val="20"/>
                <w:rtl w:val="0"/>
              </w:rPr>
              <w:t xml:space="preserve">High in antioxidants called catechins, which support liver detoxification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200" w:line="360" w:lineRule="auto"/>
              <w:rPr>
                <w:sz w:val="20"/>
                <w:szCs w:val="20"/>
              </w:rPr>
            </w:pPr>
            <w:r w:rsidDel="00000000" w:rsidR="00000000" w:rsidRPr="00000000">
              <w:rPr>
                <w:sz w:val="20"/>
                <w:szCs w:val="20"/>
                <w:rtl w:val="0"/>
              </w:rPr>
              <w:t xml:space="preserve">Kale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200" w:line="360" w:lineRule="auto"/>
              <w:rPr>
                <w:sz w:val="20"/>
                <w:szCs w:val="20"/>
              </w:rPr>
            </w:pPr>
            <w:r w:rsidDel="00000000" w:rsidR="00000000" w:rsidRPr="00000000">
              <w:rPr>
                <w:sz w:val="20"/>
                <w:szCs w:val="20"/>
                <w:rtl w:val="0"/>
              </w:rPr>
              <w:t xml:space="preserve">Supports liver detoxification; high in antioxidants and fiber</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200" w:line="360" w:lineRule="auto"/>
              <w:rPr>
                <w:sz w:val="20"/>
                <w:szCs w:val="20"/>
              </w:rPr>
            </w:pPr>
            <w:r w:rsidDel="00000000" w:rsidR="00000000" w:rsidRPr="00000000">
              <w:rPr>
                <w:sz w:val="20"/>
                <w:szCs w:val="20"/>
                <w:rtl w:val="0"/>
              </w:rPr>
              <w:t xml:space="preserve">Lemons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200" w:line="360" w:lineRule="auto"/>
              <w:rPr>
                <w:sz w:val="20"/>
                <w:szCs w:val="20"/>
              </w:rPr>
            </w:pPr>
            <w:r w:rsidDel="00000000" w:rsidR="00000000" w:rsidRPr="00000000">
              <w:rPr>
                <w:sz w:val="20"/>
                <w:szCs w:val="20"/>
                <w:rtl w:val="0"/>
              </w:rPr>
              <w:t xml:space="preserve">High in vitamin C; supports liver detoxification and digestion</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200" w:line="360" w:lineRule="auto"/>
              <w:rPr>
                <w:sz w:val="20"/>
                <w:szCs w:val="20"/>
              </w:rPr>
            </w:pPr>
            <w:r w:rsidDel="00000000" w:rsidR="00000000" w:rsidRPr="00000000">
              <w:rPr>
                <w:sz w:val="20"/>
                <w:szCs w:val="20"/>
                <w:rtl w:val="0"/>
              </w:rPr>
              <w:t xml:space="preserve">Pineapple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200" w:line="360" w:lineRule="auto"/>
              <w:rPr>
                <w:sz w:val="20"/>
                <w:szCs w:val="20"/>
              </w:rPr>
            </w:pPr>
            <w:r w:rsidDel="00000000" w:rsidR="00000000" w:rsidRPr="00000000">
              <w:rPr>
                <w:sz w:val="20"/>
                <w:szCs w:val="20"/>
                <w:rtl w:val="0"/>
              </w:rPr>
              <w:t xml:space="preserve">Contains bromelain, an enzyme that supports digestion and reduces inflammation</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200" w:line="360" w:lineRule="auto"/>
              <w:rPr>
                <w:sz w:val="20"/>
                <w:szCs w:val="20"/>
              </w:rPr>
            </w:pPr>
            <w:r w:rsidDel="00000000" w:rsidR="00000000" w:rsidRPr="00000000">
              <w:rPr>
                <w:sz w:val="20"/>
                <w:szCs w:val="20"/>
                <w:rtl w:val="0"/>
              </w:rPr>
              <w:t xml:space="preserve">Seaweed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200" w:line="360" w:lineRule="auto"/>
              <w:rPr>
                <w:sz w:val="20"/>
                <w:szCs w:val="20"/>
              </w:rPr>
            </w:pPr>
            <w:r w:rsidDel="00000000" w:rsidR="00000000" w:rsidRPr="00000000">
              <w:rPr>
                <w:sz w:val="20"/>
                <w:szCs w:val="20"/>
                <w:rtl w:val="0"/>
              </w:rPr>
              <w:t xml:space="preserve">Rich in minerals; helps to bind and remove heavy metals from the body</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200" w:line="360" w:lineRule="auto"/>
              <w:rPr>
                <w:sz w:val="20"/>
                <w:szCs w:val="20"/>
              </w:rPr>
            </w:pPr>
            <w:r w:rsidDel="00000000" w:rsidR="00000000" w:rsidRPr="00000000">
              <w:rPr>
                <w:sz w:val="20"/>
                <w:szCs w:val="20"/>
                <w:rtl w:val="0"/>
              </w:rPr>
              <w:t xml:space="preserve">Spinach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200" w:line="360" w:lineRule="auto"/>
              <w:rPr>
                <w:sz w:val="20"/>
                <w:szCs w:val="20"/>
              </w:rPr>
            </w:pPr>
            <w:r w:rsidDel="00000000" w:rsidR="00000000" w:rsidRPr="00000000">
              <w:rPr>
                <w:sz w:val="20"/>
                <w:szCs w:val="20"/>
                <w:rtl w:val="0"/>
              </w:rPr>
              <w:t xml:space="preserve">High in antioxidants and fiber; supports liver detoxification</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200" w:line="360" w:lineRule="auto"/>
              <w:rPr>
                <w:sz w:val="20"/>
                <w:szCs w:val="20"/>
              </w:rPr>
            </w:pPr>
            <w:r w:rsidDel="00000000" w:rsidR="00000000" w:rsidRPr="00000000">
              <w:rPr>
                <w:sz w:val="20"/>
                <w:szCs w:val="20"/>
                <w:rtl w:val="0"/>
              </w:rPr>
              <w:t xml:space="preserve">Turmeric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200" w:line="360" w:lineRule="auto"/>
              <w:rPr>
                <w:sz w:val="20"/>
                <w:szCs w:val="20"/>
              </w:rPr>
            </w:pPr>
            <w:r w:rsidDel="00000000" w:rsidR="00000000" w:rsidRPr="00000000">
              <w:rPr>
                <w:sz w:val="20"/>
                <w:szCs w:val="20"/>
                <w:rtl w:val="0"/>
              </w:rPr>
              <w:t xml:space="preserve">Contains curcumin, which has anti-inflammatory and antioxidant properties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200" w:line="360" w:lineRule="auto"/>
              <w:rPr>
                <w:sz w:val="20"/>
                <w:szCs w:val="20"/>
              </w:rPr>
            </w:pPr>
            <w:r w:rsidDel="00000000" w:rsidR="00000000" w:rsidRPr="00000000">
              <w:rPr>
                <w:sz w:val="20"/>
                <w:szCs w:val="20"/>
                <w:rtl w:val="0"/>
              </w:rPr>
              <w:t xml:space="preserve">Walnuts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200" w:line="360" w:lineRule="auto"/>
              <w:rPr>
                <w:sz w:val="20"/>
                <w:szCs w:val="20"/>
              </w:rPr>
            </w:pPr>
            <w:r w:rsidDel="00000000" w:rsidR="00000000" w:rsidRPr="00000000">
              <w:rPr>
                <w:sz w:val="20"/>
                <w:szCs w:val="20"/>
                <w:rtl w:val="0"/>
              </w:rPr>
              <w:t xml:space="preserve">High in omega-3 fatty acids and glutathione; supports liver detoxification</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200" w:line="360" w:lineRule="auto"/>
              <w:rPr>
                <w:sz w:val="20"/>
                <w:szCs w:val="20"/>
              </w:rPr>
            </w:pPr>
            <w:r w:rsidDel="00000000" w:rsidR="00000000" w:rsidRPr="00000000">
              <w:rPr>
                <w:sz w:val="20"/>
                <w:szCs w:val="20"/>
                <w:rtl w:val="0"/>
              </w:rPr>
              <w:t xml:space="preserve">Watercress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200" w:line="360" w:lineRule="auto"/>
              <w:rPr>
                <w:sz w:val="20"/>
                <w:szCs w:val="20"/>
              </w:rPr>
            </w:pPr>
            <w:r w:rsidDel="00000000" w:rsidR="00000000" w:rsidRPr="00000000">
              <w:rPr>
                <w:sz w:val="20"/>
                <w:szCs w:val="20"/>
                <w:rtl w:val="0"/>
              </w:rPr>
              <w:t xml:space="preserve">Supports liver detoxification; contains glucosinolates, which have antioxidant and anti-inflammatory effects</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200" w:line="360" w:lineRule="auto"/>
              <w:rPr>
                <w:sz w:val="20"/>
                <w:szCs w:val="20"/>
              </w:rPr>
            </w:pPr>
            <w:r w:rsidDel="00000000" w:rsidR="00000000" w:rsidRPr="00000000">
              <w:rPr>
                <w:sz w:val="20"/>
                <w:szCs w:val="20"/>
                <w:rtl w:val="0"/>
              </w:rPr>
              <w:t xml:space="preserve">Wheatgrass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200" w:line="360" w:lineRule="auto"/>
              <w:rPr>
                <w:sz w:val="20"/>
                <w:szCs w:val="20"/>
              </w:rPr>
            </w:pPr>
            <w:r w:rsidDel="00000000" w:rsidR="00000000" w:rsidRPr="00000000">
              <w:rPr>
                <w:sz w:val="20"/>
                <w:szCs w:val="20"/>
                <w:rtl w:val="0"/>
              </w:rPr>
              <w:t xml:space="preserve">High in chlorophyll; helps to remove toxins and heavy metals from the body</w:t>
            </w:r>
          </w:p>
        </w:tc>
      </w:tr>
    </w:tbl>
    <w:p w:rsidR="00000000" w:rsidDel="00000000" w:rsidP="00000000" w:rsidRDefault="00000000" w:rsidRPr="00000000" w14:paraId="00000153">
      <w:pPr>
        <w:spacing w:after="200" w:line="360" w:lineRule="auto"/>
        <w:rPr/>
      </w:pPr>
      <w:r w:rsidDel="00000000" w:rsidR="00000000" w:rsidRPr="00000000">
        <w:rPr>
          <w:rtl w:val="0"/>
        </w:rPr>
      </w:r>
    </w:p>
    <w:p w:rsidR="00000000" w:rsidDel="00000000" w:rsidP="00000000" w:rsidRDefault="00000000" w:rsidRPr="00000000" w14:paraId="00000154">
      <w:pPr>
        <w:pStyle w:val="Heading2"/>
        <w:spacing w:after="200" w:line="360" w:lineRule="auto"/>
        <w:rPr/>
      </w:pPr>
      <w:bookmarkStart w:colFirst="0" w:colLast="0" w:name="_v8wcvxq1iyvj" w:id="25"/>
      <w:bookmarkEnd w:id="25"/>
      <w:r w:rsidDel="00000000" w:rsidR="00000000" w:rsidRPr="00000000">
        <w:rPr>
          <w:rtl w:val="0"/>
        </w:rPr>
        <w:t xml:space="preserve">Fasting and Cleanses</w:t>
      </w:r>
      <w:r w:rsidDel="00000000" w:rsidR="00000000" w:rsidRPr="00000000">
        <w:rPr>
          <w:rtl w:val="0"/>
        </w:rPr>
      </w:r>
    </w:p>
    <w:p w:rsidR="00000000" w:rsidDel="00000000" w:rsidP="00000000" w:rsidRDefault="00000000" w:rsidRPr="00000000" w14:paraId="00000155">
      <w:pPr>
        <w:spacing w:after="200" w:line="360" w:lineRule="auto"/>
        <w:rPr/>
      </w:pPr>
      <w:r w:rsidDel="00000000" w:rsidR="00000000" w:rsidRPr="00000000">
        <w:rPr>
          <w:rtl w:val="0"/>
        </w:rPr>
        <w:t xml:space="preserve">Fasting and cleanses are another approach to support detoxification by giving the body a break from digesting food and allowing it to focus on eliminating toxins. There are various types of fasting and cleanses, including:</w:t>
      </w:r>
    </w:p>
    <w:p w:rsidR="00000000" w:rsidDel="00000000" w:rsidP="00000000" w:rsidRDefault="00000000" w:rsidRPr="00000000" w14:paraId="00000156">
      <w:pPr>
        <w:pStyle w:val="Heading3"/>
        <w:spacing w:after="200" w:line="360" w:lineRule="auto"/>
        <w:rPr/>
      </w:pPr>
      <w:bookmarkStart w:colFirst="0" w:colLast="0" w:name="_jm0vuiq5eh58" w:id="26"/>
      <w:bookmarkEnd w:id="26"/>
      <w:r w:rsidDel="00000000" w:rsidR="00000000" w:rsidRPr="00000000">
        <w:rPr>
          <w:rtl w:val="0"/>
        </w:rPr>
        <w:t xml:space="preserve">Intermittent Fasting</w:t>
      </w:r>
    </w:p>
    <w:p w:rsidR="00000000" w:rsidDel="00000000" w:rsidP="00000000" w:rsidRDefault="00000000" w:rsidRPr="00000000" w14:paraId="00000157">
      <w:pPr>
        <w:spacing w:after="200" w:line="360" w:lineRule="auto"/>
        <w:rPr/>
      </w:pPr>
      <w:r w:rsidDel="00000000" w:rsidR="00000000" w:rsidRPr="00000000">
        <w:rPr>
          <w:rtl w:val="0"/>
        </w:rPr>
        <w:t xml:space="preserve">Intermittent fasting is a dietary pattern that alternates periods of eating with periods of fasting. One popular method is the 16:8 approach, where individuals fast for 16 hours a day and eat during an 8-hour window. This method is known to improve insulin sensitivity, boost human growth hormone production, reduce inflammation and oxidative stress, enhance cellular repair processes, and potentially improve mental clarity and cognitive function. Other methods include the 5:2 approach, where individuals consume only 500-600 calories on two non-consecutive days and eat normally on the other five days.</w:t>
      </w:r>
    </w:p>
    <w:p w:rsidR="00000000" w:rsidDel="00000000" w:rsidP="00000000" w:rsidRDefault="00000000" w:rsidRPr="00000000" w14:paraId="00000158">
      <w:pPr>
        <w:numPr>
          <w:ilvl w:val="0"/>
          <w:numId w:val="39"/>
        </w:numPr>
        <w:spacing w:after="200" w:line="360" w:lineRule="auto"/>
        <w:ind w:left="720" w:hanging="360"/>
        <w:rPr/>
      </w:pPr>
      <w:r w:rsidDel="00000000" w:rsidR="00000000" w:rsidRPr="00000000">
        <w:rPr>
          <w:rtl w:val="0"/>
        </w:rPr>
        <w:t xml:space="preserve">Choose an intermittent fasting method that fits your lifestyle, such as the 16:8, 5:2, or alternate-day fasting approaches.</w:t>
      </w:r>
    </w:p>
    <w:p w:rsidR="00000000" w:rsidDel="00000000" w:rsidP="00000000" w:rsidRDefault="00000000" w:rsidRPr="00000000" w14:paraId="00000159">
      <w:pPr>
        <w:numPr>
          <w:ilvl w:val="0"/>
          <w:numId w:val="39"/>
        </w:numPr>
        <w:spacing w:after="200" w:before="0" w:line="360" w:lineRule="auto"/>
        <w:ind w:left="720" w:hanging="360"/>
        <w:rPr/>
      </w:pPr>
      <w:r w:rsidDel="00000000" w:rsidR="00000000" w:rsidRPr="00000000">
        <w:rPr>
          <w:rtl w:val="0"/>
        </w:rPr>
        <w:t xml:space="preserve">During the eating window, consume balanced meals that include lean proteins, healthy fats, and complex carbohydrates.</w:t>
      </w:r>
    </w:p>
    <w:p w:rsidR="00000000" w:rsidDel="00000000" w:rsidP="00000000" w:rsidRDefault="00000000" w:rsidRPr="00000000" w14:paraId="0000015A">
      <w:pPr>
        <w:numPr>
          <w:ilvl w:val="0"/>
          <w:numId w:val="39"/>
        </w:numPr>
        <w:spacing w:after="200" w:before="0" w:line="360" w:lineRule="auto"/>
        <w:ind w:left="720" w:hanging="360"/>
        <w:rPr/>
      </w:pPr>
      <w:r w:rsidDel="00000000" w:rsidR="00000000" w:rsidRPr="00000000">
        <w:rPr>
          <w:rtl w:val="0"/>
        </w:rPr>
        <w:t xml:space="preserve">Stay hydrated by drinking water, herbal tea, or black coffee during fasting periods.</w:t>
      </w:r>
    </w:p>
    <w:p w:rsidR="00000000" w:rsidDel="00000000" w:rsidP="00000000" w:rsidRDefault="00000000" w:rsidRPr="00000000" w14:paraId="0000015B">
      <w:pPr>
        <w:numPr>
          <w:ilvl w:val="0"/>
          <w:numId w:val="39"/>
        </w:numPr>
        <w:spacing w:after="200" w:line="360" w:lineRule="auto"/>
        <w:ind w:left="720" w:hanging="360"/>
        <w:rPr/>
      </w:pPr>
      <w:r w:rsidDel="00000000" w:rsidR="00000000" w:rsidRPr="00000000">
        <w:rPr>
          <w:rtl w:val="0"/>
        </w:rPr>
        <w:t xml:space="preserve">Listen to your body and adjust the fasting schedule as needed. Consult a healthcare professional before starting intermittent fasting, especially if you have a pre-existing medical condition.</w:t>
      </w:r>
    </w:p>
    <w:p w:rsidR="00000000" w:rsidDel="00000000" w:rsidP="00000000" w:rsidRDefault="00000000" w:rsidRPr="00000000" w14:paraId="0000015C">
      <w:pPr>
        <w:pStyle w:val="Heading3"/>
        <w:spacing w:after="200" w:line="360" w:lineRule="auto"/>
        <w:rPr/>
      </w:pPr>
      <w:bookmarkStart w:colFirst="0" w:colLast="0" w:name="_y0ey8j79gb2z" w:id="27"/>
      <w:bookmarkEnd w:id="27"/>
      <w:r w:rsidDel="00000000" w:rsidR="00000000" w:rsidRPr="00000000">
        <w:rPr>
          <w:rtl w:val="0"/>
        </w:rPr>
        <w:t xml:space="preserve">Juice Fasting</w:t>
      </w:r>
    </w:p>
    <w:p w:rsidR="00000000" w:rsidDel="00000000" w:rsidP="00000000" w:rsidRDefault="00000000" w:rsidRPr="00000000" w14:paraId="0000015D">
      <w:pPr>
        <w:spacing w:after="200" w:line="360" w:lineRule="auto"/>
        <w:rPr/>
      </w:pPr>
      <w:r w:rsidDel="00000000" w:rsidR="00000000" w:rsidRPr="00000000">
        <w:rPr>
          <w:rtl w:val="0"/>
        </w:rPr>
        <w:t xml:space="preserve">Juice fasting, also known as juice cleansing, involves consuming only fruit and vegetable juices for a specified period, typically ranging from one to several days. This method aims to provide the body with essential nutrients while promoting detoxification and weight loss. The benefits of juice fasting include a high intake of vitamins, minerals, and antioxidants from fruits and vegetables, support for detoxification by giving the digestive system a break from solid foods, potential promotion of weight loss due to the reduced caloric intake, and encouragement of hydration and improved skin health.</w:t>
      </w:r>
    </w:p>
    <w:p w:rsidR="00000000" w:rsidDel="00000000" w:rsidP="00000000" w:rsidRDefault="00000000" w:rsidRPr="00000000" w14:paraId="0000015E">
      <w:pPr>
        <w:numPr>
          <w:ilvl w:val="0"/>
          <w:numId w:val="29"/>
        </w:numPr>
        <w:spacing w:after="200" w:line="360" w:lineRule="auto"/>
        <w:ind w:left="720" w:hanging="360"/>
        <w:rPr>
          <w:u w:val="none"/>
        </w:rPr>
      </w:pPr>
      <w:r w:rsidDel="00000000" w:rsidR="00000000" w:rsidRPr="00000000">
        <w:rPr>
          <w:rtl w:val="0"/>
        </w:rPr>
        <w:t xml:space="preserve">Choose a duration for the juice fast, typically between 1-7 days.</w:t>
      </w:r>
    </w:p>
    <w:p w:rsidR="00000000" w:rsidDel="00000000" w:rsidP="00000000" w:rsidRDefault="00000000" w:rsidRPr="00000000" w14:paraId="0000015F">
      <w:pPr>
        <w:numPr>
          <w:ilvl w:val="0"/>
          <w:numId w:val="29"/>
        </w:numPr>
        <w:spacing w:after="200" w:before="0" w:line="360" w:lineRule="auto"/>
        <w:ind w:left="720" w:hanging="360"/>
        <w:rPr>
          <w:u w:val="none"/>
        </w:rPr>
      </w:pPr>
      <w:r w:rsidDel="00000000" w:rsidR="00000000" w:rsidRPr="00000000">
        <w:rPr>
          <w:rtl w:val="0"/>
        </w:rPr>
        <w:t xml:space="preserve">Prepare fresh fruit and vegetable juices or purchase high-quality, cold-pressed juices without added sugars or preservatives.</w:t>
      </w:r>
    </w:p>
    <w:p w:rsidR="00000000" w:rsidDel="00000000" w:rsidP="00000000" w:rsidRDefault="00000000" w:rsidRPr="00000000" w14:paraId="00000160">
      <w:pPr>
        <w:numPr>
          <w:ilvl w:val="0"/>
          <w:numId w:val="29"/>
        </w:numPr>
        <w:spacing w:after="200" w:before="0" w:line="360" w:lineRule="auto"/>
        <w:ind w:left="720" w:hanging="360"/>
        <w:rPr>
          <w:u w:val="none"/>
        </w:rPr>
      </w:pPr>
      <w:r w:rsidDel="00000000" w:rsidR="00000000" w:rsidRPr="00000000">
        <w:rPr>
          <w:rtl w:val="0"/>
        </w:rPr>
        <w:t xml:space="preserve">Consume 4-6 servings of juice per day, along with plenty of water to stay hydrated.</w:t>
      </w:r>
    </w:p>
    <w:p w:rsidR="00000000" w:rsidDel="00000000" w:rsidP="00000000" w:rsidRDefault="00000000" w:rsidRPr="00000000" w14:paraId="00000161">
      <w:pPr>
        <w:numPr>
          <w:ilvl w:val="0"/>
          <w:numId w:val="29"/>
        </w:numPr>
        <w:spacing w:after="200" w:before="0" w:line="360" w:lineRule="auto"/>
        <w:ind w:left="720" w:hanging="360"/>
        <w:rPr>
          <w:u w:val="none"/>
        </w:rPr>
      </w:pPr>
      <w:r w:rsidDel="00000000" w:rsidR="00000000" w:rsidRPr="00000000">
        <w:rPr>
          <w:rtl w:val="0"/>
        </w:rPr>
        <w:t xml:space="preserve">After the fast, gradually reintroduce solid foods, starting with easily digestible options like smoothies, soups, and salads.</w:t>
      </w:r>
    </w:p>
    <w:p w:rsidR="00000000" w:rsidDel="00000000" w:rsidP="00000000" w:rsidRDefault="00000000" w:rsidRPr="00000000" w14:paraId="00000162">
      <w:pPr>
        <w:numPr>
          <w:ilvl w:val="0"/>
          <w:numId w:val="29"/>
        </w:numPr>
        <w:spacing w:after="200" w:line="360" w:lineRule="auto"/>
        <w:ind w:left="720" w:hanging="360"/>
        <w:rPr>
          <w:u w:val="none"/>
        </w:rPr>
      </w:pPr>
      <w:r w:rsidDel="00000000" w:rsidR="00000000" w:rsidRPr="00000000">
        <w:rPr>
          <w:rtl w:val="0"/>
        </w:rPr>
        <w:t xml:space="preserve">Consult a healthcare professional before starting a juice fast, especially if you have a pre-existing medical condition or are taking medications.</w:t>
      </w:r>
    </w:p>
    <w:p w:rsidR="00000000" w:rsidDel="00000000" w:rsidP="00000000" w:rsidRDefault="00000000" w:rsidRPr="00000000" w14:paraId="00000163">
      <w:pPr>
        <w:pStyle w:val="Heading3"/>
        <w:spacing w:after="200" w:line="360" w:lineRule="auto"/>
        <w:rPr/>
      </w:pPr>
      <w:bookmarkStart w:colFirst="0" w:colLast="0" w:name="_vogqsj8l8ou0" w:id="28"/>
      <w:bookmarkEnd w:id="28"/>
      <w:r w:rsidDel="00000000" w:rsidR="00000000" w:rsidRPr="00000000">
        <w:rPr>
          <w:rtl w:val="0"/>
        </w:rPr>
        <w:t xml:space="preserve">Water Fasting</w:t>
      </w:r>
    </w:p>
    <w:p w:rsidR="00000000" w:rsidDel="00000000" w:rsidP="00000000" w:rsidRDefault="00000000" w:rsidRPr="00000000" w14:paraId="00000164">
      <w:pPr>
        <w:spacing w:after="200" w:line="360" w:lineRule="auto"/>
        <w:rPr/>
      </w:pPr>
      <w:r w:rsidDel="00000000" w:rsidR="00000000" w:rsidRPr="00000000">
        <w:rPr>
          <w:rtl w:val="0"/>
        </w:rPr>
        <w:t xml:space="preserve">Water fasting involves consuming only water for a specified period, which can range from 24 hours to several days. This method is considered an extreme form of fasting and should be approached with caution. The benefits of water fasting include promoting autophagy, which helps remove cellular waste and may have anti-aging effects, potential rapid weight loss (although some of the initial loss may be water weight), and improved insulin sensitivity and reduced inflammation.</w:t>
      </w:r>
    </w:p>
    <w:p w:rsidR="00000000" w:rsidDel="00000000" w:rsidP="00000000" w:rsidRDefault="00000000" w:rsidRPr="00000000" w14:paraId="00000165">
      <w:pPr>
        <w:numPr>
          <w:ilvl w:val="0"/>
          <w:numId w:val="23"/>
        </w:numPr>
        <w:spacing w:after="200" w:line="360" w:lineRule="auto"/>
        <w:ind w:left="720" w:hanging="360"/>
        <w:rPr>
          <w:u w:val="none"/>
        </w:rPr>
      </w:pPr>
      <w:r w:rsidDel="00000000" w:rsidR="00000000" w:rsidRPr="00000000">
        <w:rPr>
          <w:rtl w:val="0"/>
        </w:rPr>
        <w:t xml:space="preserve">Choose a duration for the water fast, usually between 24-72 hours. Longer fasts should be undertaken only under medical supervision.</w:t>
      </w:r>
    </w:p>
    <w:p w:rsidR="00000000" w:rsidDel="00000000" w:rsidP="00000000" w:rsidRDefault="00000000" w:rsidRPr="00000000" w14:paraId="00000166">
      <w:pPr>
        <w:numPr>
          <w:ilvl w:val="0"/>
          <w:numId w:val="23"/>
        </w:numPr>
        <w:spacing w:after="200" w:before="0" w:line="360" w:lineRule="auto"/>
        <w:ind w:left="720" w:hanging="360"/>
        <w:rPr>
          <w:u w:val="none"/>
        </w:rPr>
      </w:pPr>
      <w:r w:rsidDel="00000000" w:rsidR="00000000" w:rsidRPr="00000000">
        <w:rPr>
          <w:rtl w:val="0"/>
        </w:rPr>
        <w:t xml:space="preserve">Consume only water during the fasting period, ensuring adequate hydration.</w:t>
      </w:r>
    </w:p>
    <w:p w:rsidR="00000000" w:rsidDel="00000000" w:rsidP="00000000" w:rsidRDefault="00000000" w:rsidRPr="00000000" w14:paraId="00000167">
      <w:pPr>
        <w:numPr>
          <w:ilvl w:val="0"/>
          <w:numId w:val="23"/>
        </w:numPr>
        <w:spacing w:after="200" w:before="0" w:line="360" w:lineRule="auto"/>
        <w:ind w:left="720" w:hanging="360"/>
        <w:rPr>
          <w:u w:val="none"/>
        </w:rPr>
      </w:pPr>
      <w:r w:rsidDel="00000000" w:rsidR="00000000" w:rsidRPr="00000000">
        <w:rPr>
          <w:rtl w:val="0"/>
        </w:rPr>
        <w:t xml:space="preserve">After the fast, gradually reintroduce food, starting with easily digestible options like soups, smoothies, and salads.</w:t>
      </w:r>
    </w:p>
    <w:p w:rsidR="00000000" w:rsidDel="00000000" w:rsidP="00000000" w:rsidRDefault="00000000" w:rsidRPr="00000000" w14:paraId="00000168">
      <w:pPr>
        <w:numPr>
          <w:ilvl w:val="0"/>
          <w:numId w:val="23"/>
        </w:numPr>
        <w:spacing w:after="200" w:line="360" w:lineRule="auto"/>
        <w:ind w:left="720" w:hanging="360"/>
        <w:rPr>
          <w:u w:val="none"/>
        </w:rPr>
      </w:pPr>
      <w:r w:rsidDel="00000000" w:rsidR="00000000" w:rsidRPr="00000000">
        <w:rPr>
          <w:rtl w:val="0"/>
        </w:rPr>
        <w:t xml:space="preserve">Consult a healthcare professional before starting a water fast, especially if you have a pre-existing medical condition, are pregnant, or are nursing.</w:t>
      </w:r>
    </w:p>
    <w:p w:rsidR="00000000" w:rsidDel="00000000" w:rsidP="00000000" w:rsidRDefault="00000000" w:rsidRPr="00000000" w14:paraId="00000169">
      <w:pPr>
        <w:pStyle w:val="Heading3"/>
        <w:spacing w:after="200" w:line="360" w:lineRule="auto"/>
        <w:rPr/>
      </w:pPr>
      <w:bookmarkStart w:colFirst="0" w:colLast="0" w:name="_ea7d1ltm0esq" w:id="29"/>
      <w:bookmarkEnd w:id="29"/>
      <w:r w:rsidDel="00000000" w:rsidR="00000000" w:rsidRPr="00000000">
        <w:rPr>
          <w:rtl w:val="0"/>
        </w:rPr>
        <w:t xml:space="preserve">Master Cleanse</w:t>
      </w:r>
    </w:p>
    <w:p w:rsidR="00000000" w:rsidDel="00000000" w:rsidP="00000000" w:rsidRDefault="00000000" w:rsidRPr="00000000" w14:paraId="0000016A">
      <w:pPr>
        <w:spacing w:after="200" w:line="360" w:lineRule="auto"/>
        <w:rPr/>
      </w:pPr>
      <w:r w:rsidDel="00000000" w:rsidR="00000000" w:rsidRPr="00000000">
        <w:rPr>
          <w:rtl w:val="0"/>
        </w:rPr>
        <w:t xml:space="preserve">The Master Cleanse is a specific detox program that involves consuming a mixture of water, lemon juice, maple syrup, and cayenne pepper for 10 days or more. This cleanse aims to promote detoxification, weight loss, and overall health improvement. The benefits of the Master Cleanse include elimination of toxins from the body, potential weight loss, increased energy levels, and improved digestion. However, it is worth noting that the Master Cleanse may not be suitable for everyone, and potential side effects or nutrient deficiencies should be carefully considered before embarking on this cleanse.</w:t>
      </w:r>
    </w:p>
    <w:p w:rsidR="00000000" w:rsidDel="00000000" w:rsidP="00000000" w:rsidRDefault="00000000" w:rsidRPr="00000000" w14:paraId="0000016B">
      <w:pPr>
        <w:numPr>
          <w:ilvl w:val="0"/>
          <w:numId w:val="25"/>
        </w:numPr>
        <w:spacing w:after="200" w:line="360" w:lineRule="auto"/>
        <w:ind w:left="720" w:hanging="360"/>
        <w:rPr>
          <w:u w:val="none"/>
        </w:rPr>
      </w:pPr>
      <w:r w:rsidDel="00000000" w:rsidR="00000000" w:rsidRPr="00000000">
        <w:rPr>
          <w:rtl w:val="0"/>
        </w:rPr>
        <w:t xml:space="preserve">Prepare the Master Cleanse mixture by combining 2 tablespoons of freshly squeezed lemon juice, 2 tablespoons of pure maple syrup (grade B or C), 1/10 teaspoon of cayenne pepper, and 10 ounces of purified water.</w:t>
      </w:r>
    </w:p>
    <w:p w:rsidR="00000000" w:rsidDel="00000000" w:rsidP="00000000" w:rsidRDefault="00000000" w:rsidRPr="00000000" w14:paraId="0000016C">
      <w:pPr>
        <w:numPr>
          <w:ilvl w:val="0"/>
          <w:numId w:val="25"/>
        </w:numPr>
        <w:spacing w:after="200" w:before="0" w:line="360" w:lineRule="auto"/>
        <w:ind w:left="720" w:hanging="360"/>
        <w:rPr>
          <w:u w:val="none"/>
        </w:rPr>
      </w:pPr>
      <w:r w:rsidDel="00000000" w:rsidR="00000000" w:rsidRPr="00000000">
        <w:rPr>
          <w:rtl w:val="0"/>
        </w:rPr>
        <w:t xml:space="preserve">Consume the Master Cleanse mixture 6-12 times per day for a minimum of 10 days. Drink additional water to stay hydrated.</w:t>
      </w:r>
    </w:p>
    <w:p w:rsidR="00000000" w:rsidDel="00000000" w:rsidP="00000000" w:rsidRDefault="00000000" w:rsidRPr="00000000" w14:paraId="0000016D">
      <w:pPr>
        <w:numPr>
          <w:ilvl w:val="0"/>
          <w:numId w:val="25"/>
        </w:numPr>
        <w:spacing w:after="200" w:before="0" w:line="360" w:lineRule="auto"/>
        <w:ind w:left="720" w:hanging="360"/>
        <w:rPr>
          <w:u w:val="none"/>
        </w:rPr>
      </w:pPr>
      <w:r w:rsidDel="00000000" w:rsidR="00000000" w:rsidRPr="00000000">
        <w:rPr>
          <w:rtl w:val="0"/>
        </w:rPr>
        <w:t xml:space="preserve">To ease into the cleanse, consume only fruits and vegetables for one day before starting. Similarly, ease out of the cleanse by gradually reintroducing solid foods, starting with soups, smoothies, and salads.</w:t>
      </w:r>
    </w:p>
    <w:p w:rsidR="00000000" w:rsidDel="00000000" w:rsidP="00000000" w:rsidRDefault="00000000" w:rsidRPr="00000000" w14:paraId="0000016E">
      <w:pPr>
        <w:numPr>
          <w:ilvl w:val="0"/>
          <w:numId w:val="25"/>
        </w:numPr>
        <w:spacing w:after="200" w:before="0" w:line="360" w:lineRule="auto"/>
        <w:ind w:left="720" w:hanging="360"/>
        <w:rPr>
          <w:u w:val="none"/>
        </w:rPr>
      </w:pPr>
      <w:r w:rsidDel="00000000" w:rsidR="00000000" w:rsidRPr="00000000">
        <w:rPr>
          <w:rtl w:val="0"/>
        </w:rPr>
        <w:t xml:space="preserve">A laxative tea or saltwater flush may be used during the cleanse to promote bowel movements and further detoxification. Consult a healthcare professional before using these additional methods.</w:t>
      </w:r>
    </w:p>
    <w:p w:rsidR="00000000" w:rsidDel="00000000" w:rsidP="00000000" w:rsidRDefault="00000000" w:rsidRPr="00000000" w14:paraId="0000016F">
      <w:pPr>
        <w:numPr>
          <w:ilvl w:val="0"/>
          <w:numId w:val="25"/>
        </w:numPr>
        <w:spacing w:after="200" w:line="360" w:lineRule="auto"/>
        <w:ind w:left="720" w:hanging="360"/>
        <w:rPr>
          <w:u w:val="none"/>
        </w:rPr>
      </w:pPr>
      <w:r w:rsidDel="00000000" w:rsidR="00000000" w:rsidRPr="00000000">
        <w:rPr>
          <w:rtl w:val="0"/>
        </w:rPr>
        <w:t xml:space="preserve">Consult a healthcare professional before starting the Master Cleanse, especially if you have a pre-existing medical condition or are taking medications.</w:t>
      </w:r>
    </w:p>
    <w:p w:rsidR="00000000" w:rsidDel="00000000" w:rsidP="00000000" w:rsidRDefault="00000000" w:rsidRPr="00000000" w14:paraId="00000170">
      <w:pPr>
        <w:spacing w:after="200" w:line="360" w:lineRule="auto"/>
        <w:rPr>
          <w:i w:val="1"/>
        </w:rPr>
      </w:pPr>
      <w:r w:rsidDel="00000000" w:rsidR="00000000" w:rsidRPr="00000000">
        <w:rPr>
          <w:i w:val="1"/>
          <w:rtl w:val="0"/>
        </w:rPr>
        <w:t xml:space="preserve">Table: Indications, Contraindications, and Potential Side Effects of Fasting and Cleansing</w:t>
      </w:r>
    </w:p>
    <w:tbl>
      <w:tblPr>
        <w:tblStyle w:val="Table1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670"/>
        <w:gridCol w:w="3855"/>
        <w:tblGridChange w:id="0">
          <w:tblGrid>
            <w:gridCol w:w="2490"/>
            <w:gridCol w:w="2670"/>
            <w:gridCol w:w="3855"/>
          </w:tblGrid>
        </w:tblGridChange>
      </w:tblGrid>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200" w:line="360" w:lineRule="auto"/>
              <w:rPr>
                <w:sz w:val="20"/>
                <w:szCs w:val="20"/>
              </w:rPr>
            </w:pPr>
            <w:r w:rsidDel="00000000" w:rsidR="00000000" w:rsidRPr="00000000">
              <w:rPr>
                <w:b w:val="1"/>
                <w:sz w:val="20"/>
                <w:szCs w:val="20"/>
                <w:rtl w:val="0"/>
              </w:rPr>
              <w:t xml:space="preserve">Indications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200" w:line="360" w:lineRule="auto"/>
              <w:rPr>
                <w:sz w:val="20"/>
                <w:szCs w:val="20"/>
              </w:rPr>
            </w:pPr>
            <w:r w:rsidDel="00000000" w:rsidR="00000000" w:rsidRPr="00000000">
              <w:rPr>
                <w:b w:val="1"/>
                <w:sz w:val="20"/>
                <w:szCs w:val="20"/>
                <w:rtl w:val="0"/>
              </w:rPr>
              <w:t xml:space="preserve">Contraindications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200" w:line="360" w:lineRule="auto"/>
              <w:rPr>
                <w:sz w:val="20"/>
                <w:szCs w:val="20"/>
              </w:rPr>
            </w:pPr>
            <w:r w:rsidDel="00000000" w:rsidR="00000000" w:rsidRPr="00000000">
              <w:rPr>
                <w:b w:val="1"/>
                <w:sz w:val="20"/>
                <w:szCs w:val="20"/>
                <w:rtl w:val="0"/>
              </w:rPr>
              <w:t xml:space="preserve">Potential Side Effects</w:t>
            </w:r>
            <w:r w:rsidDel="00000000" w:rsidR="00000000" w:rsidRPr="00000000">
              <w:rPr>
                <w:rtl w:val="0"/>
              </w:rPr>
            </w:r>
          </w:p>
        </w:tc>
      </w:tr>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200" w:line="360" w:lineRule="auto"/>
              <w:rPr>
                <w:sz w:val="20"/>
                <w:szCs w:val="20"/>
              </w:rPr>
            </w:pPr>
            <w:r w:rsidDel="00000000" w:rsidR="00000000" w:rsidRPr="00000000">
              <w:rPr>
                <w:sz w:val="20"/>
                <w:szCs w:val="20"/>
                <w:rtl w:val="0"/>
              </w:rPr>
              <w:t xml:space="preserve">Weight loss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200" w:line="360" w:lineRule="auto"/>
              <w:rPr>
                <w:sz w:val="20"/>
                <w:szCs w:val="20"/>
              </w:rPr>
            </w:pPr>
            <w:r w:rsidDel="00000000" w:rsidR="00000000" w:rsidRPr="00000000">
              <w:rPr>
                <w:sz w:val="20"/>
                <w:szCs w:val="20"/>
                <w:rtl w:val="0"/>
              </w:rPr>
              <w:t xml:space="preserve">Pregnancy or breastfeeding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200" w:line="360" w:lineRule="auto"/>
              <w:rPr>
                <w:sz w:val="20"/>
                <w:szCs w:val="20"/>
              </w:rPr>
            </w:pPr>
            <w:r w:rsidDel="00000000" w:rsidR="00000000" w:rsidRPr="00000000">
              <w:rPr>
                <w:sz w:val="20"/>
                <w:szCs w:val="20"/>
                <w:rtl w:val="0"/>
              </w:rPr>
              <w:t xml:space="preserve">Fatigue</w:t>
            </w:r>
          </w:p>
        </w:tc>
      </w:tr>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200" w:line="360" w:lineRule="auto"/>
              <w:rPr>
                <w:sz w:val="20"/>
                <w:szCs w:val="20"/>
              </w:rPr>
            </w:pPr>
            <w:r w:rsidDel="00000000" w:rsidR="00000000" w:rsidRPr="00000000">
              <w:rPr>
                <w:sz w:val="20"/>
                <w:szCs w:val="20"/>
                <w:rtl w:val="0"/>
              </w:rPr>
              <w:t xml:space="preserve">Improving digestive health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200" w:line="360" w:lineRule="auto"/>
              <w:rPr>
                <w:sz w:val="20"/>
                <w:szCs w:val="20"/>
              </w:rPr>
            </w:pPr>
            <w:r w:rsidDel="00000000" w:rsidR="00000000" w:rsidRPr="00000000">
              <w:rPr>
                <w:sz w:val="20"/>
                <w:szCs w:val="20"/>
                <w:rtl w:val="0"/>
              </w:rPr>
              <w:t xml:space="preserve">Type 1 diabetes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200" w:line="360" w:lineRule="auto"/>
              <w:rPr>
                <w:sz w:val="20"/>
                <w:szCs w:val="20"/>
              </w:rPr>
            </w:pPr>
            <w:r w:rsidDel="00000000" w:rsidR="00000000" w:rsidRPr="00000000">
              <w:rPr>
                <w:sz w:val="20"/>
                <w:szCs w:val="20"/>
                <w:rtl w:val="0"/>
              </w:rPr>
              <w:t xml:space="preserve">Dizziness</w:t>
            </w:r>
          </w:p>
        </w:tc>
      </w:tr>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200" w:line="360" w:lineRule="auto"/>
              <w:rPr>
                <w:sz w:val="20"/>
                <w:szCs w:val="20"/>
              </w:rPr>
            </w:pPr>
            <w:r w:rsidDel="00000000" w:rsidR="00000000" w:rsidRPr="00000000">
              <w:rPr>
                <w:sz w:val="20"/>
                <w:szCs w:val="20"/>
                <w:rtl w:val="0"/>
              </w:rPr>
              <w:t xml:space="preserve">Boosting immune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200" w:line="360" w:lineRule="auto"/>
              <w:rPr>
                <w:sz w:val="20"/>
                <w:szCs w:val="20"/>
              </w:rPr>
            </w:pPr>
            <w:r w:rsidDel="00000000" w:rsidR="00000000" w:rsidRPr="00000000">
              <w:rPr>
                <w:sz w:val="20"/>
                <w:szCs w:val="20"/>
                <w:rtl w:val="0"/>
              </w:rPr>
              <w:t xml:space="preserve">Eating disorders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200" w:line="360" w:lineRule="auto"/>
              <w:rPr>
                <w:sz w:val="20"/>
                <w:szCs w:val="20"/>
              </w:rPr>
            </w:pPr>
            <w:r w:rsidDel="00000000" w:rsidR="00000000" w:rsidRPr="00000000">
              <w:rPr>
                <w:sz w:val="20"/>
                <w:szCs w:val="20"/>
                <w:rtl w:val="0"/>
              </w:rPr>
              <w:t xml:space="preserve">Headaches</w:t>
            </w:r>
          </w:p>
        </w:tc>
      </w:tr>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200" w:line="360" w:lineRule="auto"/>
              <w:rPr>
                <w:sz w:val="20"/>
                <w:szCs w:val="20"/>
              </w:rPr>
            </w:pPr>
            <w:r w:rsidDel="00000000" w:rsidR="00000000" w:rsidRPr="00000000">
              <w:rPr>
                <w:sz w:val="20"/>
                <w:szCs w:val="20"/>
                <w:rtl w:val="0"/>
              </w:rPr>
              <w:t xml:space="preserve">Increased mental clarity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200" w:line="360" w:lineRule="auto"/>
              <w:rPr>
                <w:sz w:val="20"/>
                <w:szCs w:val="20"/>
              </w:rPr>
            </w:pPr>
            <w:r w:rsidDel="00000000" w:rsidR="00000000" w:rsidRPr="00000000">
              <w:rPr>
                <w:sz w:val="20"/>
                <w:szCs w:val="20"/>
                <w:rtl w:val="0"/>
              </w:rPr>
              <w:t xml:space="preserve">Underweight or malnourished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200" w:line="360" w:lineRule="auto"/>
              <w:rPr>
                <w:sz w:val="20"/>
                <w:szCs w:val="20"/>
              </w:rPr>
            </w:pPr>
            <w:r w:rsidDel="00000000" w:rsidR="00000000" w:rsidRPr="00000000">
              <w:rPr>
                <w:sz w:val="20"/>
                <w:szCs w:val="20"/>
                <w:rtl w:val="0"/>
              </w:rPr>
              <w:t xml:space="preserve">Hunger</w:t>
            </w:r>
          </w:p>
        </w:tc>
      </w:tr>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200" w:line="360" w:lineRule="auto"/>
              <w:rPr>
                <w:sz w:val="20"/>
                <w:szCs w:val="20"/>
              </w:rPr>
            </w:pPr>
            <w:r w:rsidDel="00000000" w:rsidR="00000000" w:rsidRPr="00000000">
              <w:rPr>
                <w:sz w:val="20"/>
                <w:szCs w:val="20"/>
                <w:rtl w:val="0"/>
              </w:rPr>
              <w:t xml:space="preserve">Detoxification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200" w:line="360" w:lineRule="auto"/>
              <w:rPr>
                <w:sz w:val="20"/>
                <w:szCs w:val="20"/>
              </w:rPr>
            </w:pPr>
            <w:r w:rsidDel="00000000" w:rsidR="00000000" w:rsidRPr="00000000">
              <w:rPr>
                <w:sz w:val="20"/>
                <w:szCs w:val="20"/>
                <w:rtl w:val="0"/>
              </w:rPr>
              <w:t xml:space="preserve">Severe kidney or liver disease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200" w:line="360" w:lineRule="auto"/>
              <w:rPr>
                <w:sz w:val="20"/>
                <w:szCs w:val="20"/>
              </w:rPr>
            </w:pPr>
            <w:r w:rsidDel="00000000" w:rsidR="00000000" w:rsidRPr="00000000">
              <w:rPr>
                <w:sz w:val="20"/>
                <w:szCs w:val="20"/>
                <w:rtl w:val="0"/>
              </w:rPr>
              <w:t xml:space="preserve">Constipation or diarrhea</w:t>
            </w:r>
          </w:p>
        </w:tc>
      </w:tr>
      <w:tr>
        <w:trPr>
          <w:cantSplit w:val="0"/>
          <w:trHeight w:val="540"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200" w:line="360" w:lineRule="auto"/>
              <w:rPr>
                <w:sz w:val="20"/>
                <w:szCs w:val="20"/>
              </w:rPr>
            </w:pPr>
            <w:r w:rsidDel="00000000" w:rsidR="00000000" w:rsidRPr="00000000">
              <w:rPr>
                <w:sz w:val="20"/>
                <w:szCs w:val="20"/>
                <w:rtl w:val="0"/>
              </w:rPr>
              <w:t xml:space="preserve">Enhancing overall health and well-being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200" w:line="360" w:lineRule="auto"/>
              <w:rPr>
                <w:sz w:val="20"/>
                <w:szCs w:val="20"/>
              </w:rPr>
            </w:pPr>
            <w:r w:rsidDel="00000000" w:rsidR="00000000" w:rsidRPr="00000000">
              <w:rPr>
                <w:sz w:val="20"/>
                <w:szCs w:val="20"/>
                <w:rtl w:val="0"/>
              </w:rPr>
              <w:t xml:space="preserve">Hypoglycemia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200" w:line="360" w:lineRule="auto"/>
              <w:rPr>
                <w:sz w:val="20"/>
                <w:szCs w:val="20"/>
              </w:rPr>
            </w:pPr>
            <w:r w:rsidDel="00000000" w:rsidR="00000000" w:rsidRPr="00000000">
              <w:rPr>
                <w:sz w:val="20"/>
                <w:szCs w:val="20"/>
                <w:rtl w:val="0"/>
              </w:rPr>
              <w:t xml:space="preserve">Nausea</w:t>
            </w:r>
          </w:p>
        </w:tc>
      </w:tr>
      <w:tr>
        <w:trPr>
          <w:cantSplit w:val="0"/>
          <w:trHeight w:val="315"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200" w:line="360" w:lineRule="auto"/>
              <w:rPr>
                <w:sz w:val="20"/>
                <w:szCs w:val="20"/>
              </w:rPr>
            </w:pPr>
            <w:r w:rsidDel="00000000" w:rsidR="00000000" w:rsidRPr="00000000">
              <w:rPr>
                <w:sz w:val="20"/>
                <w:szCs w:val="20"/>
                <w:rtl w:val="0"/>
              </w:rPr>
              <w:t xml:space="preserve">Reducing inflammation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200" w:line="360" w:lineRule="auto"/>
              <w:rPr>
                <w:sz w:val="20"/>
                <w:szCs w:val="20"/>
              </w:rPr>
            </w:pPr>
            <w:r w:rsidDel="00000000" w:rsidR="00000000" w:rsidRPr="00000000">
              <w:rPr>
                <w:sz w:val="20"/>
                <w:szCs w:val="20"/>
                <w:rtl w:val="0"/>
              </w:rPr>
              <w:t xml:space="preserve">Advanced age or frailty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200" w:line="360" w:lineRule="auto"/>
              <w:rPr>
                <w:sz w:val="20"/>
                <w:szCs w:val="20"/>
              </w:rPr>
            </w:pPr>
            <w:r w:rsidDel="00000000" w:rsidR="00000000" w:rsidRPr="00000000">
              <w:rPr>
                <w:sz w:val="20"/>
                <w:szCs w:val="20"/>
                <w:rtl w:val="0"/>
              </w:rPr>
              <w:t xml:space="preserve">Sleep disturbances</w:t>
            </w:r>
          </w:p>
        </w:tc>
      </w:tr>
      <w:tr>
        <w:trPr>
          <w:cantSplit w:val="0"/>
          <w:trHeight w:val="540"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200"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200" w:line="360" w:lineRule="auto"/>
              <w:rPr>
                <w:sz w:val="20"/>
                <w:szCs w:val="20"/>
              </w:rPr>
            </w:pPr>
            <w:r w:rsidDel="00000000" w:rsidR="00000000" w:rsidRPr="00000000">
              <w:rPr>
                <w:sz w:val="20"/>
                <w:szCs w:val="20"/>
                <w:rtl w:val="0"/>
              </w:rPr>
              <w:t xml:space="preserve">Certain medications (e.g., blood thinners)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200" w:line="360" w:lineRule="auto"/>
              <w:rPr>
                <w:sz w:val="20"/>
                <w:szCs w:val="20"/>
              </w:rPr>
            </w:pPr>
            <w:r w:rsidDel="00000000" w:rsidR="00000000" w:rsidRPr="00000000">
              <w:rPr>
                <w:sz w:val="20"/>
                <w:szCs w:val="20"/>
                <w:rtl w:val="0"/>
              </w:rPr>
              <w:t xml:space="preserve">Emotional or mood changes</w:t>
            </w:r>
          </w:p>
        </w:tc>
      </w:tr>
      <w:tr>
        <w:trPr>
          <w:cantSplit w:val="0"/>
          <w:trHeight w:val="540" w:hRule="atLeast"/>
          <w:tblHeader w:val="1"/>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200"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200" w:line="360" w:lineRule="auto"/>
              <w:rPr>
                <w:sz w:val="20"/>
                <w:szCs w:val="20"/>
              </w:rPr>
            </w:pPr>
            <w:r w:rsidDel="00000000" w:rsidR="00000000" w:rsidRPr="00000000">
              <w:rPr>
                <w:sz w:val="20"/>
                <w:szCs w:val="20"/>
                <w:rtl w:val="0"/>
              </w:rPr>
              <w:t xml:space="preserve">Medical conditions requiring regular food intake</w:t>
            </w:r>
          </w:p>
        </w:tc>
        <w:tc>
          <w:tcPr>
            <w:tcBorders>
              <w:top w:color="cccccc" w:space="0" w:sz="6" w:val="single"/>
              <w:left w:color="cccccc" w:space="0" w:sz="6" w:val="single"/>
              <w:bottom w:color="cccccc" w:space="0" w:sz="6" w:val="single"/>
              <w:right w:color="d1d5db"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200" w:line="360" w:lineRule="auto"/>
              <w:rPr>
                <w:sz w:val="20"/>
                <w:szCs w:val="20"/>
              </w:rPr>
            </w:pPr>
            <w:r w:rsidDel="00000000" w:rsidR="00000000" w:rsidRPr="00000000">
              <w:rPr>
                <w:sz w:val="20"/>
                <w:szCs w:val="20"/>
                <w:rtl w:val="0"/>
              </w:rPr>
              <w:t xml:space="preserve">Dehydration (if not hydrating properly)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200" w:line="360"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200" w:line="360" w:lineRule="auto"/>
              <w:rPr>
                <w:sz w:val="20"/>
                <w:szCs w:val="20"/>
              </w:rPr>
            </w:pPr>
            <w:r w:rsidDel="00000000" w:rsidR="00000000" w:rsidRPr="00000000">
              <w:rPr>
                <w:sz w:val="20"/>
                <w:szCs w:val="20"/>
                <w:rtl w:val="0"/>
              </w:rPr>
              <w:t xml:space="preserve">Recent surgery or illness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200" w:line="360" w:lineRule="auto"/>
              <w:rPr>
                <w:sz w:val="20"/>
                <w:szCs w:val="20"/>
              </w:rPr>
            </w:pPr>
            <w:r w:rsidDel="00000000" w:rsidR="00000000" w:rsidRPr="00000000">
              <w:rPr>
                <w:sz w:val="20"/>
                <w:szCs w:val="20"/>
                <w:rtl w:val="0"/>
              </w:rPr>
              <w:t xml:space="preserve">Electrolyte imbalances</w:t>
            </w:r>
          </w:p>
        </w:tc>
      </w:tr>
    </w:tbl>
    <w:p w:rsidR="00000000" w:rsidDel="00000000" w:rsidP="00000000" w:rsidRDefault="00000000" w:rsidRPr="00000000" w14:paraId="00000192">
      <w:pPr>
        <w:spacing w:after="200" w:line="360" w:lineRule="auto"/>
        <w:rPr/>
      </w:pPr>
      <w:r w:rsidDel="00000000" w:rsidR="00000000" w:rsidRPr="00000000">
        <w:rPr>
          <w:rtl w:val="0"/>
        </w:rPr>
      </w:r>
    </w:p>
    <w:p w:rsidR="00000000" w:rsidDel="00000000" w:rsidP="00000000" w:rsidRDefault="00000000" w:rsidRPr="00000000" w14:paraId="00000193">
      <w:pPr>
        <w:spacing w:after="200" w:line="360" w:lineRule="auto"/>
        <w:rPr/>
      </w:pPr>
      <w:r w:rsidDel="00000000" w:rsidR="00000000" w:rsidRPr="00000000">
        <w:rPr>
          <w:rtl w:val="0"/>
        </w:rPr>
        <w:t xml:space="preserve">It is important to note that fasting and cleanses may not be appropriate for everyone and should be approached with caution. Always consult with a healthcare professional before beginning any fasting or cleanse program.</w:t>
      </w:r>
    </w:p>
    <w:p w:rsidR="00000000" w:rsidDel="00000000" w:rsidP="00000000" w:rsidRDefault="00000000" w:rsidRPr="00000000" w14:paraId="00000194">
      <w:pPr>
        <w:pStyle w:val="Heading2"/>
        <w:spacing w:after="200" w:line="360" w:lineRule="auto"/>
        <w:rPr/>
      </w:pPr>
      <w:bookmarkStart w:colFirst="0" w:colLast="0" w:name="_8ofs18ydtdr6" w:id="30"/>
      <w:bookmarkEnd w:id="30"/>
      <w:r w:rsidDel="00000000" w:rsidR="00000000" w:rsidRPr="00000000">
        <w:rPr>
          <w:rtl w:val="0"/>
        </w:rPr>
        <w:t xml:space="preserve">Lymphatic Drainage</w:t>
      </w:r>
    </w:p>
    <w:p w:rsidR="00000000" w:rsidDel="00000000" w:rsidP="00000000" w:rsidRDefault="00000000" w:rsidRPr="00000000" w14:paraId="00000195">
      <w:pPr>
        <w:spacing w:after="200" w:line="360" w:lineRule="auto"/>
        <w:rPr/>
      </w:pPr>
      <w:r w:rsidDel="00000000" w:rsidR="00000000" w:rsidRPr="00000000">
        <w:rPr>
          <w:rtl w:val="0"/>
        </w:rPr>
        <w:t xml:space="preserve">The lymphatic system plays a critical role in the body's detoxification processes, as it helps remove waste products and toxins from tissues. Techniques to support lymphatic drainage include the following:</w:t>
      </w:r>
    </w:p>
    <w:p w:rsidR="00000000" w:rsidDel="00000000" w:rsidP="00000000" w:rsidRDefault="00000000" w:rsidRPr="00000000" w14:paraId="00000196">
      <w:pPr>
        <w:pStyle w:val="Heading3"/>
        <w:spacing w:after="200" w:line="360" w:lineRule="auto"/>
        <w:rPr/>
      </w:pPr>
      <w:bookmarkStart w:colFirst="0" w:colLast="0" w:name="_whtiy7z6wwri" w:id="31"/>
      <w:bookmarkEnd w:id="31"/>
      <w:r w:rsidDel="00000000" w:rsidR="00000000" w:rsidRPr="00000000">
        <w:rPr>
          <w:rtl w:val="0"/>
        </w:rPr>
        <w:t xml:space="preserve">Dry brushing</w:t>
      </w:r>
    </w:p>
    <w:p w:rsidR="00000000" w:rsidDel="00000000" w:rsidP="00000000" w:rsidRDefault="00000000" w:rsidRPr="00000000" w14:paraId="00000197">
      <w:pPr>
        <w:spacing w:after="200" w:line="360" w:lineRule="auto"/>
        <w:rPr/>
      </w:pPr>
      <w:r w:rsidDel="00000000" w:rsidR="00000000" w:rsidRPr="00000000">
        <w:rPr>
          <w:rtl w:val="0"/>
        </w:rPr>
        <w:t xml:space="preserve">Dry brushing is</w:t>
      </w:r>
      <w:r w:rsidDel="00000000" w:rsidR="00000000" w:rsidRPr="00000000">
        <w:rPr>
          <w:rtl w:val="0"/>
        </w:rPr>
        <w:t xml:space="preserve"> a simple technique that involves using a natural-bristle brush to gently exfoliate the skin, promoting lymphatic flow and aiding in the removal of toxins. This practice can also help to stimulate circulation, improve skin health, and reduce the appearance of cellulite.</w:t>
      </w:r>
    </w:p>
    <w:p w:rsidR="00000000" w:rsidDel="00000000" w:rsidP="00000000" w:rsidRDefault="00000000" w:rsidRPr="00000000" w14:paraId="00000198">
      <w:pPr>
        <w:numPr>
          <w:ilvl w:val="0"/>
          <w:numId w:val="19"/>
        </w:numPr>
        <w:spacing w:after="200" w:line="360" w:lineRule="auto"/>
        <w:ind w:left="720" w:hanging="360"/>
        <w:rPr>
          <w:u w:val="none"/>
        </w:rPr>
      </w:pPr>
      <w:r w:rsidDel="00000000" w:rsidR="00000000" w:rsidRPr="00000000">
        <w:rPr>
          <w:rtl w:val="0"/>
        </w:rPr>
        <w:t xml:space="preserve">Choose a high-quality, natural-bristle brush with a long handle for easy reach.</w:t>
      </w:r>
    </w:p>
    <w:p w:rsidR="00000000" w:rsidDel="00000000" w:rsidP="00000000" w:rsidRDefault="00000000" w:rsidRPr="00000000" w14:paraId="00000199">
      <w:pPr>
        <w:numPr>
          <w:ilvl w:val="0"/>
          <w:numId w:val="19"/>
        </w:numPr>
        <w:spacing w:after="200" w:before="0" w:line="360" w:lineRule="auto"/>
        <w:ind w:left="720" w:hanging="360"/>
        <w:rPr>
          <w:u w:val="none"/>
        </w:rPr>
      </w:pPr>
      <w:r w:rsidDel="00000000" w:rsidR="00000000" w:rsidRPr="00000000">
        <w:rPr>
          <w:rtl w:val="0"/>
        </w:rPr>
        <w:t xml:space="preserve">Before showering, start at your feet and brush your skin using gentle, upward strokes towards your heart.</w:t>
      </w:r>
    </w:p>
    <w:p w:rsidR="00000000" w:rsidDel="00000000" w:rsidP="00000000" w:rsidRDefault="00000000" w:rsidRPr="00000000" w14:paraId="0000019A">
      <w:pPr>
        <w:numPr>
          <w:ilvl w:val="0"/>
          <w:numId w:val="19"/>
        </w:numPr>
        <w:spacing w:after="200" w:before="0" w:line="360" w:lineRule="auto"/>
        <w:ind w:left="720" w:hanging="360"/>
        <w:rPr>
          <w:u w:val="none"/>
        </w:rPr>
      </w:pPr>
      <w:r w:rsidDel="00000000" w:rsidR="00000000" w:rsidRPr="00000000">
        <w:rPr>
          <w:rtl w:val="0"/>
        </w:rPr>
        <w:t xml:space="preserve">Move up your legs, brushing each area several times before moving on to the next section.</w:t>
      </w:r>
    </w:p>
    <w:p w:rsidR="00000000" w:rsidDel="00000000" w:rsidP="00000000" w:rsidRDefault="00000000" w:rsidRPr="00000000" w14:paraId="0000019B">
      <w:pPr>
        <w:numPr>
          <w:ilvl w:val="0"/>
          <w:numId w:val="19"/>
        </w:numPr>
        <w:spacing w:after="200" w:before="0" w:line="360" w:lineRule="auto"/>
        <w:ind w:left="720" w:hanging="360"/>
        <w:rPr>
          <w:u w:val="none"/>
        </w:rPr>
      </w:pPr>
      <w:r w:rsidDel="00000000" w:rsidR="00000000" w:rsidRPr="00000000">
        <w:rPr>
          <w:rtl w:val="0"/>
        </w:rPr>
        <w:t xml:space="preserve">Continue brushing your abdomen, arms, and back, always brushing towards the heart.</w:t>
      </w:r>
    </w:p>
    <w:p w:rsidR="00000000" w:rsidDel="00000000" w:rsidP="00000000" w:rsidRDefault="00000000" w:rsidRPr="00000000" w14:paraId="0000019C">
      <w:pPr>
        <w:numPr>
          <w:ilvl w:val="0"/>
          <w:numId w:val="19"/>
        </w:numPr>
        <w:spacing w:after="200" w:before="0" w:line="360" w:lineRule="auto"/>
        <w:ind w:left="720" w:hanging="360"/>
        <w:rPr>
          <w:u w:val="none"/>
        </w:rPr>
      </w:pPr>
      <w:r w:rsidDel="00000000" w:rsidR="00000000" w:rsidRPr="00000000">
        <w:rPr>
          <w:rtl w:val="0"/>
        </w:rPr>
        <w:t xml:space="preserve">Avoid sensitive areas and any broken or irritated skin.</w:t>
      </w:r>
    </w:p>
    <w:p w:rsidR="00000000" w:rsidDel="00000000" w:rsidP="00000000" w:rsidRDefault="00000000" w:rsidRPr="00000000" w14:paraId="0000019D">
      <w:pPr>
        <w:numPr>
          <w:ilvl w:val="0"/>
          <w:numId w:val="19"/>
        </w:numPr>
        <w:spacing w:after="200" w:line="360" w:lineRule="auto"/>
        <w:ind w:left="720" w:hanging="360"/>
        <w:rPr>
          <w:u w:val="none"/>
        </w:rPr>
      </w:pPr>
      <w:r w:rsidDel="00000000" w:rsidR="00000000" w:rsidRPr="00000000">
        <w:rPr>
          <w:rtl w:val="0"/>
        </w:rPr>
        <w:t xml:space="preserve">Shower after brushing to wash away the dead skin cells and impurities.</w:t>
      </w:r>
    </w:p>
    <w:p w:rsidR="00000000" w:rsidDel="00000000" w:rsidP="00000000" w:rsidRDefault="00000000" w:rsidRPr="00000000" w14:paraId="0000019E">
      <w:pPr>
        <w:spacing w:after="200" w:line="360" w:lineRule="auto"/>
        <w:rPr/>
      </w:pPr>
      <w:r w:rsidDel="00000000" w:rsidR="00000000" w:rsidRPr="00000000">
        <w:rPr>
          <w:rtl w:val="0"/>
        </w:rPr>
        <w:t xml:space="preserve">You can teach your clients about the benefits of dry skin brushing and guide them on how to incorporate this practice into their daily routines. You can also recommend appropriate brushes and provide guidance on proper brushing techniques.</w:t>
      </w:r>
    </w:p>
    <w:p w:rsidR="00000000" w:rsidDel="00000000" w:rsidP="00000000" w:rsidRDefault="00000000" w:rsidRPr="00000000" w14:paraId="0000019F">
      <w:pPr>
        <w:pStyle w:val="Heading3"/>
        <w:spacing w:after="200" w:line="360" w:lineRule="auto"/>
        <w:rPr/>
      </w:pPr>
      <w:bookmarkStart w:colFirst="0" w:colLast="0" w:name="_wsn8dmt0tyrp" w:id="32"/>
      <w:bookmarkEnd w:id="32"/>
      <w:r w:rsidDel="00000000" w:rsidR="00000000" w:rsidRPr="00000000">
        <w:rPr>
          <w:rtl w:val="0"/>
        </w:rPr>
        <w:t xml:space="preserve">Lymphatic Drainage Massage </w:t>
      </w:r>
    </w:p>
    <w:p w:rsidR="00000000" w:rsidDel="00000000" w:rsidP="00000000" w:rsidRDefault="00000000" w:rsidRPr="00000000" w14:paraId="000001A0">
      <w:pPr>
        <w:spacing w:after="200" w:line="360" w:lineRule="auto"/>
        <w:rPr/>
      </w:pPr>
      <w:r w:rsidDel="00000000" w:rsidR="00000000" w:rsidRPr="00000000">
        <w:rPr>
          <w:rtl w:val="0"/>
        </w:rPr>
        <w:t xml:space="preserve">Lymphatic drainage massage is a gentle, rhythmic massage technique that helps stimulate the flow of lymph fluid throughout the body, promoting the removal of toxins and waste products. This method can be particularly beneficial for those experiencing lymphedema, swelling, or poor circulation. Though you can also perform this technique on your client, it is best to teach them how to perform it on themselves, so that they can benefit from it without relying on someone else to administer it. </w:t>
      </w:r>
    </w:p>
    <w:p w:rsidR="00000000" w:rsidDel="00000000" w:rsidP="00000000" w:rsidRDefault="00000000" w:rsidRPr="00000000" w14:paraId="000001A1">
      <w:pPr>
        <w:spacing w:after="200" w:line="360" w:lineRule="auto"/>
        <w:rPr/>
      </w:pPr>
      <w:r w:rsidDel="00000000" w:rsidR="00000000" w:rsidRPr="00000000">
        <w:rPr>
          <w:rtl w:val="0"/>
        </w:rPr>
        <w:t xml:space="preserve">Self-massage can help with lymphedema by gently moving excess fluid from swollen areas into areas where lymph nodes are functioning properly. This is achieved by stimulating contractions of lymphatic vessels.</w:t>
      </w:r>
    </w:p>
    <w:p w:rsidR="00000000" w:rsidDel="00000000" w:rsidP="00000000" w:rsidRDefault="00000000" w:rsidRPr="00000000" w14:paraId="000001A2">
      <w:pPr>
        <w:spacing w:after="200" w:line="360" w:lineRule="auto"/>
        <w:rPr/>
      </w:pPr>
      <w:r w:rsidDel="00000000" w:rsidR="00000000" w:rsidRPr="00000000">
        <w:rPr>
          <w:rtl w:val="0"/>
        </w:rPr>
        <w:t xml:space="preserve">To perform self-massage, use light pressure and keep your hands relaxed. Make sure to massage towards untreated areas of your body and maintain a comfortable position. Aim to perform self-massage daily.</w:t>
      </w:r>
    </w:p>
    <w:p w:rsidR="00000000" w:rsidDel="00000000" w:rsidP="00000000" w:rsidRDefault="00000000" w:rsidRPr="00000000" w14:paraId="000001A3">
      <w:pPr>
        <w:spacing w:after="200" w:line="360" w:lineRule="auto"/>
        <w:rPr/>
      </w:pPr>
      <w:r w:rsidDel="00000000" w:rsidR="00000000" w:rsidRPr="00000000">
        <w:rPr>
          <w:rtl w:val="0"/>
        </w:rPr>
        <w:t xml:space="preserve">Be cautious not to strain your shoulders, neck, arm, or hand, and avoid self-massage if it causes pain or if there is an infection in the area.</w:t>
      </w:r>
    </w:p>
    <w:p w:rsidR="00000000" w:rsidDel="00000000" w:rsidP="00000000" w:rsidRDefault="00000000" w:rsidRPr="00000000" w14:paraId="000001A4">
      <w:pPr>
        <w:spacing w:after="200" w:line="360" w:lineRule="auto"/>
        <w:rPr/>
      </w:pPr>
      <w:r w:rsidDel="00000000" w:rsidR="00000000" w:rsidRPr="00000000">
        <w:rPr>
          <w:rtl w:val="0"/>
        </w:rPr>
        <w:t xml:space="preserve">The following steps outline the lymphatic self-massage process:</w:t>
      </w:r>
    </w:p>
    <w:p w:rsidR="00000000" w:rsidDel="00000000" w:rsidP="00000000" w:rsidRDefault="00000000" w:rsidRPr="00000000" w14:paraId="000001A5">
      <w:pPr>
        <w:numPr>
          <w:ilvl w:val="0"/>
          <w:numId w:val="44"/>
        </w:numPr>
        <w:spacing w:after="200" w:line="360" w:lineRule="auto"/>
        <w:ind w:left="720" w:hanging="360"/>
      </w:pPr>
      <w:r w:rsidDel="00000000" w:rsidR="00000000" w:rsidRPr="00000000">
        <w:rPr>
          <w:rtl w:val="0"/>
        </w:rPr>
        <w:t xml:space="preserve">Become familiar with the lymphatic system's anatomy and the specific techniques used in lymphatic drainage massage.</w:t>
      </w:r>
    </w:p>
    <w:p w:rsidR="00000000" w:rsidDel="00000000" w:rsidP="00000000" w:rsidRDefault="00000000" w:rsidRPr="00000000" w14:paraId="000001A6">
      <w:pPr>
        <w:numPr>
          <w:ilvl w:val="0"/>
          <w:numId w:val="44"/>
        </w:numPr>
        <w:spacing w:after="200" w:before="0" w:line="360" w:lineRule="auto"/>
        <w:ind w:left="720" w:hanging="360"/>
        <w:rPr>
          <w:u w:val="none"/>
        </w:rPr>
      </w:pPr>
      <w:r w:rsidDel="00000000" w:rsidR="00000000" w:rsidRPr="00000000">
        <w:rPr>
          <w:rtl w:val="0"/>
        </w:rPr>
        <w:t xml:space="preserve">Deep breathing: Engage in deep breathing exercises to stimulate your lymphatic system. Place your hands on your stomach, breathe in deeply through your nose, and exhale slowly through pursed lips. Repeat five times.</w:t>
      </w:r>
    </w:p>
    <w:p w:rsidR="00000000" w:rsidDel="00000000" w:rsidP="00000000" w:rsidRDefault="00000000" w:rsidRPr="00000000" w14:paraId="000001A7">
      <w:pPr>
        <w:numPr>
          <w:ilvl w:val="0"/>
          <w:numId w:val="44"/>
        </w:numPr>
        <w:spacing w:after="200" w:before="0" w:line="360" w:lineRule="auto"/>
        <w:ind w:left="720" w:hanging="360"/>
        <w:rPr>
          <w:u w:val="none"/>
        </w:rPr>
      </w:pPr>
      <w:r w:rsidDel="00000000" w:rsidR="00000000" w:rsidRPr="00000000">
        <w:rPr>
          <w:rtl w:val="0"/>
        </w:rPr>
        <w:t xml:space="preserve">Neck massage: Gently stretch and release the skin at the front, sides, and back of your neck.</w:t>
      </w:r>
    </w:p>
    <w:p w:rsidR="00000000" w:rsidDel="00000000" w:rsidP="00000000" w:rsidRDefault="00000000" w:rsidRPr="00000000" w14:paraId="000001A8">
      <w:pPr>
        <w:numPr>
          <w:ilvl w:val="0"/>
          <w:numId w:val="44"/>
        </w:numPr>
        <w:spacing w:after="200" w:before="0" w:line="360" w:lineRule="auto"/>
        <w:ind w:left="720" w:hanging="360"/>
        <w:rPr>
          <w:u w:val="none"/>
        </w:rPr>
      </w:pPr>
      <w:r w:rsidDel="00000000" w:rsidR="00000000" w:rsidRPr="00000000">
        <w:rPr>
          <w:rtl w:val="0"/>
        </w:rPr>
        <w:t xml:space="preserve">Chest and underarm preparation: Prepare lymph nodes in your chest and underarm area to accept fluid from the affected abdomen and upper leg.</w:t>
      </w:r>
    </w:p>
    <w:p w:rsidR="00000000" w:rsidDel="00000000" w:rsidP="00000000" w:rsidRDefault="00000000" w:rsidRPr="00000000" w14:paraId="000001A9">
      <w:pPr>
        <w:numPr>
          <w:ilvl w:val="0"/>
          <w:numId w:val="44"/>
        </w:numPr>
        <w:spacing w:after="200" w:before="0" w:line="360" w:lineRule="auto"/>
        <w:ind w:left="720" w:hanging="360"/>
        <w:rPr>
          <w:u w:val="none"/>
        </w:rPr>
      </w:pPr>
      <w:r w:rsidDel="00000000" w:rsidR="00000000" w:rsidRPr="00000000">
        <w:rPr>
          <w:rtl w:val="0"/>
        </w:rPr>
        <w:t xml:space="preserve">Hip to underarm massage: Gently massage the skin from your hip to your underarm on the side of your body affected by lymphedema.</w:t>
      </w:r>
    </w:p>
    <w:p w:rsidR="00000000" w:rsidDel="00000000" w:rsidP="00000000" w:rsidRDefault="00000000" w:rsidRPr="00000000" w14:paraId="000001AA">
      <w:pPr>
        <w:numPr>
          <w:ilvl w:val="0"/>
          <w:numId w:val="44"/>
        </w:numPr>
        <w:spacing w:after="200" w:before="0" w:line="360" w:lineRule="auto"/>
        <w:ind w:left="720" w:hanging="360"/>
        <w:rPr>
          <w:u w:val="none"/>
        </w:rPr>
      </w:pPr>
      <w:r w:rsidDel="00000000" w:rsidR="00000000" w:rsidRPr="00000000">
        <w:rPr>
          <w:rtl w:val="0"/>
        </w:rPr>
        <w:t xml:space="preserve">Leg massage: Stretch and release the skin on the inside of your leg, moving fluid from the inside of your leg to the side and up towards your hip.</w:t>
      </w:r>
    </w:p>
    <w:p w:rsidR="00000000" w:rsidDel="00000000" w:rsidP="00000000" w:rsidRDefault="00000000" w:rsidRPr="00000000" w14:paraId="000001AB">
      <w:pPr>
        <w:numPr>
          <w:ilvl w:val="0"/>
          <w:numId w:val="44"/>
        </w:numPr>
        <w:spacing w:after="200" w:before="0" w:line="360" w:lineRule="auto"/>
        <w:ind w:left="720" w:hanging="360"/>
        <w:rPr>
          <w:u w:val="none"/>
        </w:rPr>
      </w:pPr>
      <w:r w:rsidDel="00000000" w:rsidR="00000000" w:rsidRPr="00000000">
        <w:rPr>
          <w:rtl w:val="0"/>
        </w:rPr>
        <w:t xml:space="preserve">Knee preparation: Prepare the lymph nodes at the back of your knee by gently massaging in a rolling, upward motion.</w:t>
      </w:r>
    </w:p>
    <w:p w:rsidR="00000000" w:rsidDel="00000000" w:rsidP="00000000" w:rsidRDefault="00000000" w:rsidRPr="00000000" w14:paraId="000001AC">
      <w:pPr>
        <w:numPr>
          <w:ilvl w:val="0"/>
          <w:numId w:val="44"/>
        </w:numPr>
        <w:spacing w:after="200" w:before="0" w:line="360" w:lineRule="auto"/>
        <w:ind w:left="720" w:hanging="360"/>
        <w:rPr>
          <w:u w:val="none"/>
        </w:rPr>
      </w:pPr>
      <w:r w:rsidDel="00000000" w:rsidR="00000000" w:rsidRPr="00000000">
        <w:rPr>
          <w:rtl w:val="0"/>
        </w:rPr>
        <w:t xml:space="preserve">Lower leg massage: Gently stretch and release the skin on your lower leg, moving upwards towards your knee.</w:t>
      </w:r>
    </w:p>
    <w:p w:rsidR="00000000" w:rsidDel="00000000" w:rsidP="00000000" w:rsidRDefault="00000000" w:rsidRPr="00000000" w14:paraId="000001AD">
      <w:pPr>
        <w:numPr>
          <w:ilvl w:val="0"/>
          <w:numId w:val="44"/>
        </w:numPr>
        <w:spacing w:after="200" w:before="0" w:line="360" w:lineRule="auto"/>
        <w:ind w:left="720" w:hanging="360"/>
        <w:rPr>
          <w:u w:val="none"/>
        </w:rPr>
      </w:pPr>
      <w:r w:rsidDel="00000000" w:rsidR="00000000" w:rsidRPr="00000000">
        <w:rPr>
          <w:rtl w:val="0"/>
        </w:rPr>
        <w:t xml:space="preserve">Ankle and foot massage: Continue the upward massage on your ankle and foot.</w:t>
      </w:r>
    </w:p>
    <w:p w:rsidR="00000000" w:rsidDel="00000000" w:rsidP="00000000" w:rsidRDefault="00000000" w:rsidRPr="00000000" w14:paraId="000001AE">
      <w:pPr>
        <w:numPr>
          <w:ilvl w:val="0"/>
          <w:numId w:val="44"/>
        </w:numPr>
        <w:spacing w:after="200" w:line="360" w:lineRule="auto"/>
        <w:ind w:left="720" w:hanging="360"/>
        <w:rPr>
          <w:u w:val="none"/>
        </w:rPr>
      </w:pPr>
      <w:r w:rsidDel="00000000" w:rsidR="00000000" w:rsidRPr="00000000">
        <w:rPr>
          <w:rtl w:val="0"/>
        </w:rPr>
        <w:t xml:space="preserve">Toe massage: If your toes are swollen, gently push fluid towards your foot.</w:t>
      </w:r>
    </w:p>
    <w:p w:rsidR="00000000" w:rsidDel="00000000" w:rsidP="00000000" w:rsidRDefault="00000000" w:rsidRPr="00000000" w14:paraId="000001AF">
      <w:pPr>
        <w:spacing w:after="200" w:line="360" w:lineRule="auto"/>
        <w:rPr/>
      </w:pPr>
      <w:r w:rsidDel="00000000" w:rsidR="00000000" w:rsidRPr="00000000">
        <w:rPr>
          <w:rtl w:val="0"/>
        </w:rPr>
        <w:t xml:space="preserve">You can refer clients to another qualified practitioner for lymphatic drainage massage and collaborate with the practitioner to ensure the best possible outcomes. If you choose to pursue training in lymphatic drainage massage, you can offer this service directly to your clients, creating a more comprehensive and personalized detoxification plan.</w:t>
      </w:r>
      <w:r w:rsidDel="00000000" w:rsidR="00000000" w:rsidRPr="00000000">
        <w:rPr>
          <w:rtl w:val="0"/>
        </w:rPr>
      </w:r>
    </w:p>
    <w:p w:rsidR="00000000" w:rsidDel="00000000" w:rsidP="00000000" w:rsidRDefault="00000000" w:rsidRPr="00000000" w14:paraId="000001B0">
      <w:pPr>
        <w:spacing w:after="200" w:line="360" w:lineRule="auto"/>
        <w:rPr/>
      </w:pPr>
      <w:r w:rsidDel="00000000" w:rsidR="00000000" w:rsidRPr="00000000">
        <w:rPr>
          <w:b w:val="1"/>
          <w:rtl w:val="0"/>
        </w:rPr>
        <w:t xml:space="preserve">Castor oil packs:</w:t>
      </w:r>
      <w:r w:rsidDel="00000000" w:rsidR="00000000" w:rsidRPr="00000000">
        <w:rPr>
          <w:rtl w:val="0"/>
        </w:rPr>
        <w:t xml:space="preserve"> are a traditional detoxification technique that involves applying castor oil-soaked cloth to the skin. This practice is thought to improve circulation, support lymphatic drainage, and promote the healing of various organs, particularly the liver.</w:t>
      </w:r>
    </w:p>
    <w:p w:rsidR="00000000" w:rsidDel="00000000" w:rsidP="00000000" w:rsidRDefault="00000000" w:rsidRPr="00000000" w14:paraId="000001B1">
      <w:pPr>
        <w:numPr>
          <w:ilvl w:val="0"/>
          <w:numId w:val="7"/>
        </w:numPr>
        <w:spacing w:after="200" w:line="360" w:lineRule="auto"/>
        <w:ind w:left="720" w:hanging="360"/>
        <w:rPr>
          <w:u w:val="none"/>
        </w:rPr>
      </w:pPr>
      <w:r w:rsidDel="00000000" w:rsidR="00000000" w:rsidRPr="00000000">
        <w:rPr>
          <w:rtl w:val="0"/>
        </w:rPr>
        <w:t xml:space="preserve">Select a high-quality, cold-pressed castor oil.</w:t>
      </w:r>
    </w:p>
    <w:p w:rsidR="00000000" w:rsidDel="00000000" w:rsidP="00000000" w:rsidRDefault="00000000" w:rsidRPr="00000000" w14:paraId="000001B2">
      <w:pPr>
        <w:numPr>
          <w:ilvl w:val="0"/>
          <w:numId w:val="7"/>
        </w:numPr>
        <w:spacing w:after="200" w:before="0" w:line="360" w:lineRule="auto"/>
        <w:ind w:left="720" w:hanging="360"/>
        <w:rPr>
          <w:u w:val="none"/>
        </w:rPr>
      </w:pPr>
      <w:r w:rsidDel="00000000" w:rsidR="00000000" w:rsidRPr="00000000">
        <w:rPr>
          <w:rtl w:val="0"/>
        </w:rPr>
        <w:t xml:space="preserve">Soak a piece of flannel or cotton cloth in the oil, ensuring it's saturated but not dripping.</w:t>
      </w:r>
    </w:p>
    <w:p w:rsidR="00000000" w:rsidDel="00000000" w:rsidP="00000000" w:rsidRDefault="00000000" w:rsidRPr="00000000" w14:paraId="000001B3">
      <w:pPr>
        <w:numPr>
          <w:ilvl w:val="0"/>
          <w:numId w:val="7"/>
        </w:numPr>
        <w:spacing w:after="200" w:before="0" w:line="360" w:lineRule="auto"/>
        <w:ind w:left="720" w:hanging="360"/>
        <w:rPr>
          <w:u w:val="none"/>
        </w:rPr>
      </w:pPr>
      <w:r w:rsidDel="00000000" w:rsidR="00000000" w:rsidRPr="00000000">
        <w:rPr>
          <w:rtl w:val="0"/>
        </w:rPr>
        <w:t xml:space="preserve">Place the cloth on the target area, such as the abdomen or liver.</w:t>
      </w:r>
    </w:p>
    <w:p w:rsidR="00000000" w:rsidDel="00000000" w:rsidP="00000000" w:rsidRDefault="00000000" w:rsidRPr="00000000" w14:paraId="000001B4">
      <w:pPr>
        <w:numPr>
          <w:ilvl w:val="0"/>
          <w:numId w:val="7"/>
        </w:numPr>
        <w:spacing w:after="200" w:before="0" w:line="360" w:lineRule="auto"/>
        <w:ind w:left="720" w:hanging="360"/>
        <w:rPr>
          <w:u w:val="none"/>
        </w:rPr>
      </w:pPr>
      <w:r w:rsidDel="00000000" w:rsidR="00000000" w:rsidRPr="00000000">
        <w:rPr>
          <w:rtl w:val="0"/>
        </w:rPr>
        <w:t xml:space="preserve">Cover the cloth with plastic wrap to prevent oil from staining clothing or bedding.</w:t>
      </w:r>
    </w:p>
    <w:p w:rsidR="00000000" w:rsidDel="00000000" w:rsidP="00000000" w:rsidRDefault="00000000" w:rsidRPr="00000000" w14:paraId="000001B5">
      <w:pPr>
        <w:numPr>
          <w:ilvl w:val="0"/>
          <w:numId w:val="7"/>
        </w:numPr>
        <w:spacing w:after="200" w:before="0" w:line="360" w:lineRule="auto"/>
        <w:ind w:left="720" w:hanging="360"/>
        <w:rPr>
          <w:u w:val="none"/>
        </w:rPr>
      </w:pPr>
      <w:r w:rsidDel="00000000" w:rsidR="00000000" w:rsidRPr="00000000">
        <w:rPr>
          <w:rtl w:val="0"/>
        </w:rPr>
        <w:t xml:space="preserve">Place a heating pad or hot water bottle on top of the plastic wrap for added warmth.</w:t>
      </w:r>
    </w:p>
    <w:p w:rsidR="00000000" w:rsidDel="00000000" w:rsidP="00000000" w:rsidRDefault="00000000" w:rsidRPr="00000000" w14:paraId="000001B6">
      <w:pPr>
        <w:numPr>
          <w:ilvl w:val="0"/>
          <w:numId w:val="7"/>
        </w:numPr>
        <w:spacing w:after="200" w:before="0" w:line="360" w:lineRule="auto"/>
        <w:ind w:left="720" w:hanging="360"/>
        <w:rPr>
          <w:u w:val="none"/>
        </w:rPr>
      </w:pPr>
      <w:r w:rsidDel="00000000" w:rsidR="00000000" w:rsidRPr="00000000">
        <w:rPr>
          <w:rtl w:val="0"/>
        </w:rPr>
        <w:t xml:space="preserve">Relax with the castor oil pack in place for 30-60 minutes, then remove and gently cleanse the area with warm water and mild soap.</w:t>
      </w:r>
    </w:p>
    <w:p w:rsidR="00000000" w:rsidDel="00000000" w:rsidP="00000000" w:rsidRDefault="00000000" w:rsidRPr="00000000" w14:paraId="000001B7">
      <w:pPr>
        <w:numPr>
          <w:ilvl w:val="0"/>
          <w:numId w:val="7"/>
        </w:numPr>
        <w:spacing w:after="200" w:line="360" w:lineRule="auto"/>
        <w:ind w:left="720" w:hanging="360"/>
        <w:rPr>
          <w:u w:val="none"/>
        </w:rPr>
      </w:pPr>
      <w:r w:rsidDel="00000000" w:rsidR="00000000" w:rsidRPr="00000000">
        <w:rPr>
          <w:rtl w:val="0"/>
        </w:rPr>
        <w:t xml:space="preserve">Repeat this process 2-3 times per week, as needed.</w:t>
      </w:r>
    </w:p>
    <w:p w:rsidR="00000000" w:rsidDel="00000000" w:rsidP="00000000" w:rsidRDefault="00000000" w:rsidRPr="00000000" w14:paraId="000001B8">
      <w:pPr>
        <w:spacing w:after="200" w:line="360" w:lineRule="auto"/>
        <w:rPr/>
      </w:pPr>
      <w:r w:rsidDel="00000000" w:rsidR="00000000" w:rsidRPr="00000000">
        <w:rPr>
          <w:rtl w:val="0"/>
        </w:rPr>
        <w:t xml:space="preserve">Educate your clients on the benefits of castor oil packs and guide them through the process of creating and using them at home. You can also provide recommendations on the appropriate frequency and duration of use based on individual needs and health conditions.</w:t>
      </w:r>
    </w:p>
    <w:p w:rsidR="00000000" w:rsidDel="00000000" w:rsidP="00000000" w:rsidRDefault="00000000" w:rsidRPr="00000000" w14:paraId="000001B9">
      <w:pPr>
        <w:spacing w:after="200" w:line="360" w:lineRule="auto"/>
        <w:rPr/>
      </w:pPr>
      <w:r w:rsidDel="00000000" w:rsidR="00000000" w:rsidRPr="00000000">
        <w:rPr>
          <w:b w:val="1"/>
          <w:rtl w:val="0"/>
        </w:rPr>
        <w:t xml:space="preserve">Exercise:</w:t>
      </w:r>
      <w:r w:rsidDel="00000000" w:rsidR="00000000" w:rsidRPr="00000000">
        <w:rPr>
          <w:rtl w:val="0"/>
        </w:rPr>
        <w:t xml:space="preserve"> regular exercise and movement are essential for overall health and can support the body's natural detoxification processes. Physical activity helps stimulate circulation, promotes lymphatic flow, and encourages the elimination of toxins through sweat.</w:t>
      </w:r>
    </w:p>
    <w:p w:rsidR="00000000" w:rsidDel="00000000" w:rsidP="00000000" w:rsidRDefault="00000000" w:rsidRPr="00000000" w14:paraId="000001BA">
      <w:pPr>
        <w:numPr>
          <w:ilvl w:val="0"/>
          <w:numId w:val="6"/>
        </w:numPr>
        <w:spacing w:after="200" w:line="360" w:lineRule="auto"/>
        <w:ind w:left="720" w:hanging="360"/>
        <w:rPr>
          <w:u w:val="none"/>
        </w:rPr>
      </w:pPr>
      <w:r w:rsidDel="00000000" w:rsidR="00000000" w:rsidRPr="00000000">
        <w:rPr>
          <w:rtl w:val="0"/>
        </w:rPr>
        <w:t xml:space="preserve">Encourage clients to engage in regular physical activity, such as walking, jogging, swimming, or yoga.</w:t>
      </w:r>
    </w:p>
    <w:p w:rsidR="00000000" w:rsidDel="00000000" w:rsidP="00000000" w:rsidRDefault="00000000" w:rsidRPr="00000000" w14:paraId="000001BB">
      <w:pPr>
        <w:numPr>
          <w:ilvl w:val="0"/>
          <w:numId w:val="6"/>
        </w:numPr>
        <w:spacing w:after="200" w:before="0" w:line="360" w:lineRule="auto"/>
        <w:ind w:left="720" w:hanging="360"/>
        <w:rPr>
          <w:u w:val="none"/>
        </w:rPr>
      </w:pPr>
      <w:r w:rsidDel="00000000" w:rsidR="00000000" w:rsidRPr="00000000">
        <w:rPr>
          <w:rtl w:val="0"/>
        </w:rPr>
        <w:t xml:space="preserve">Recommend specific exercises or movements based on your client's fitness level, health conditions, and preferences.</w:t>
      </w:r>
    </w:p>
    <w:p w:rsidR="00000000" w:rsidDel="00000000" w:rsidP="00000000" w:rsidRDefault="00000000" w:rsidRPr="00000000" w14:paraId="000001BC">
      <w:pPr>
        <w:numPr>
          <w:ilvl w:val="0"/>
          <w:numId w:val="6"/>
        </w:numPr>
        <w:spacing w:after="200" w:line="360" w:lineRule="auto"/>
        <w:ind w:left="720" w:hanging="360"/>
        <w:rPr>
          <w:u w:val="none"/>
        </w:rPr>
      </w:pPr>
      <w:r w:rsidDel="00000000" w:rsidR="00000000" w:rsidRPr="00000000">
        <w:rPr>
          <w:rtl w:val="0"/>
        </w:rPr>
        <w:t xml:space="preserve">Emphasize the importance of incorporating both cardiovascular and strength training exercises into a well-rounded fitness routine.</w:t>
      </w:r>
    </w:p>
    <w:p w:rsidR="00000000" w:rsidDel="00000000" w:rsidP="00000000" w:rsidRDefault="00000000" w:rsidRPr="00000000" w14:paraId="000001BD">
      <w:pPr>
        <w:spacing w:after="200" w:line="360" w:lineRule="auto"/>
        <w:rPr/>
      </w:pPr>
      <w:r w:rsidDel="00000000" w:rsidR="00000000" w:rsidRPr="00000000">
        <w:rPr>
          <w:i w:val="1"/>
          <w:rtl w:val="0"/>
        </w:rPr>
        <w:t xml:space="preserve">Table: Indications, Contraindications, and Potential Side Effects of Lymphatic Drainage</w:t>
      </w: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200" w:line="360" w:lineRule="auto"/>
              <w:rPr>
                <w:sz w:val="20"/>
                <w:szCs w:val="20"/>
              </w:rPr>
            </w:pPr>
            <w:r w:rsidDel="00000000" w:rsidR="00000000" w:rsidRPr="00000000">
              <w:rPr>
                <w:b w:val="1"/>
                <w:sz w:val="20"/>
                <w:szCs w:val="20"/>
                <w:rtl w:val="0"/>
              </w:rPr>
              <w:t xml:space="preserve">Indications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200" w:line="360" w:lineRule="auto"/>
              <w:rPr>
                <w:sz w:val="20"/>
                <w:szCs w:val="20"/>
              </w:rPr>
            </w:pPr>
            <w:r w:rsidDel="00000000" w:rsidR="00000000" w:rsidRPr="00000000">
              <w:rPr>
                <w:b w:val="1"/>
                <w:sz w:val="20"/>
                <w:szCs w:val="20"/>
                <w:rtl w:val="0"/>
              </w:rPr>
              <w:t xml:space="preserve">Contraindications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200" w:line="360" w:lineRule="auto"/>
              <w:rPr>
                <w:sz w:val="20"/>
                <w:szCs w:val="20"/>
              </w:rPr>
            </w:pPr>
            <w:r w:rsidDel="00000000" w:rsidR="00000000" w:rsidRPr="00000000">
              <w:rPr>
                <w:b w:val="1"/>
                <w:sz w:val="20"/>
                <w:szCs w:val="20"/>
                <w:rtl w:val="0"/>
              </w:rPr>
              <w:t xml:space="preserve">Potential Side Effects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200" w:line="360" w:lineRule="auto"/>
              <w:rPr>
                <w:sz w:val="20"/>
                <w:szCs w:val="20"/>
              </w:rPr>
            </w:pPr>
            <w:r w:rsidDel="00000000" w:rsidR="00000000" w:rsidRPr="00000000">
              <w:rPr>
                <w:sz w:val="20"/>
                <w:szCs w:val="20"/>
                <w:rtl w:val="0"/>
              </w:rPr>
              <w:t xml:space="preserve">Lymphedema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200" w:line="360" w:lineRule="auto"/>
              <w:rPr>
                <w:sz w:val="20"/>
                <w:szCs w:val="20"/>
              </w:rPr>
            </w:pPr>
            <w:r w:rsidDel="00000000" w:rsidR="00000000" w:rsidRPr="00000000">
              <w:rPr>
                <w:sz w:val="20"/>
                <w:szCs w:val="20"/>
                <w:rtl w:val="0"/>
              </w:rPr>
              <w:t xml:space="preserve">Acute infection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200" w:line="360" w:lineRule="auto"/>
              <w:rPr>
                <w:sz w:val="20"/>
                <w:szCs w:val="20"/>
              </w:rPr>
            </w:pPr>
            <w:r w:rsidDel="00000000" w:rsidR="00000000" w:rsidRPr="00000000">
              <w:rPr>
                <w:sz w:val="20"/>
                <w:szCs w:val="20"/>
                <w:rtl w:val="0"/>
              </w:rPr>
              <w:t xml:space="preserve">Fatigue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200" w:line="360" w:lineRule="auto"/>
              <w:rPr>
                <w:sz w:val="20"/>
                <w:szCs w:val="20"/>
              </w:rPr>
            </w:pPr>
            <w:r w:rsidDel="00000000" w:rsidR="00000000" w:rsidRPr="00000000">
              <w:rPr>
                <w:sz w:val="20"/>
                <w:szCs w:val="20"/>
                <w:rtl w:val="0"/>
              </w:rPr>
              <w:t xml:space="preserve">Post-surgical swelling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200" w:line="360" w:lineRule="auto"/>
              <w:rPr>
                <w:sz w:val="20"/>
                <w:szCs w:val="20"/>
              </w:rPr>
            </w:pPr>
            <w:r w:rsidDel="00000000" w:rsidR="00000000" w:rsidRPr="00000000">
              <w:rPr>
                <w:sz w:val="20"/>
                <w:szCs w:val="20"/>
                <w:rtl w:val="0"/>
              </w:rPr>
              <w:t xml:space="preserve">Congestive heart failure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200" w:line="360" w:lineRule="auto"/>
              <w:rPr>
                <w:sz w:val="20"/>
                <w:szCs w:val="20"/>
              </w:rPr>
            </w:pPr>
            <w:r w:rsidDel="00000000" w:rsidR="00000000" w:rsidRPr="00000000">
              <w:rPr>
                <w:sz w:val="20"/>
                <w:szCs w:val="20"/>
                <w:rtl w:val="0"/>
              </w:rPr>
              <w:t xml:space="preserve">Dizziness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200" w:line="360" w:lineRule="auto"/>
              <w:rPr>
                <w:sz w:val="20"/>
                <w:szCs w:val="20"/>
              </w:rPr>
            </w:pPr>
            <w:r w:rsidDel="00000000" w:rsidR="00000000" w:rsidRPr="00000000">
              <w:rPr>
                <w:sz w:val="20"/>
                <w:szCs w:val="20"/>
                <w:rtl w:val="0"/>
              </w:rPr>
              <w:t xml:space="preserve">Chronic venous insufficiency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200" w:line="360" w:lineRule="auto"/>
              <w:rPr>
                <w:sz w:val="20"/>
                <w:szCs w:val="20"/>
              </w:rPr>
            </w:pPr>
            <w:r w:rsidDel="00000000" w:rsidR="00000000" w:rsidRPr="00000000">
              <w:rPr>
                <w:sz w:val="20"/>
                <w:szCs w:val="20"/>
                <w:rtl w:val="0"/>
              </w:rPr>
              <w:t xml:space="preserve">Deep vein thrombosis (DVT)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200" w:line="360" w:lineRule="auto"/>
              <w:rPr>
                <w:sz w:val="20"/>
                <w:szCs w:val="20"/>
              </w:rPr>
            </w:pPr>
            <w:r w:rsidDel="00000000" w:rsidR="00000000" w:rsidRPr="00000000">
              <w:rPr>
                <w:sz w:val="20"/>
                <w:szCs w:val="20"/>
                <w:rtl w:val="0"/>
              </w:rPr>
              <w:t xml:space="preserve">Nausea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after="200" w:line="360" w:lineRule="auto"/>
              <w:rPr>
                <w:sz w:val="20"/>
                <w:szCs w:val="20"/>
              </w:rPr>
            </w:pPr>
            <w:r w:rsidDel="00000000" w:rsidR="00000000" w:rsidRPr="00000000">
              <w:rPr>
                <w:sz w:val="20"/>
                <w:szCs w:val="20"/>
                <w:rtl w:val="0"/>
              </w:rPr>
              <w:t xml:space="preserve">Fibromyalgia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200" w:line="360" w:lineRule="auto"/>
              <w:rPr>
                <w:sz w:val="20"/>
                <w:szCs w:val="20"/>
              </w:rPr>
            </w:pPr>
            <w:r w:rsidDel="00000000" w:rsidR="00000000" w:rsidRPr="00000000">
              <w:rPr>
                <w:sz w:val="20"/>
                <w:szCs w:val="20"/>
                <w:rtl w:val="0"/>
              </w:rPr>
              <w:t xml:space="preserve">Undiagnosed swelling or edema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200" w:line="360" w:lineRule="auto"/>
              <w:rPr>
                <w:sz w:val="20"/>
                <w:szCs w:val="20"/>
              </w:rPr>
            </w:pPr>
            <w:r w:rsidDel="00000000" w:rsidR="00000000" w:rsidRPr="00000000">
              <w:rPr>
                <w:sz w:val="20"/>
                <w:szCs w:val="20"/>
                <w:rtl w:val="0"/>
              </w:rPr>
              <w:t xml:space="preserve">Increased urination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200" w:line="360" w:lineRule="auto"/>
              <w:rPr>
                <w:sz w:val="20"/>
                <w:szCs w:val="20"/>
              </w:rPr>
            </w:pPr>
            <w:r w:rsidDel="00000000" w:rsidR="00000000" w:rsidRPr="00000000">
              <w:rPr>
                <w:sz w:val="20"/>
                <w:szCs w:val="20"/>
                <w:rtl w:val="0"/>
              </w:rPr>
              <w:t xml:space="preserve">Detoxification support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200" w:line="360" w:lineRule="auto"/>
              <w:rPr>
                <w:sz w:val="20"/>
                <w:szCs w:val="20"/>
              </w:rPr>
            </w:pPr>
            <w:r w:rsidDel="00000000" w:rsidR="00000000" w:rsidRPr="00000000">
              <w:rPr>
                <w:sz w:val="20"/>
                <w:szCs w:val="20"/>
                <w:rtl w:val="0"/>
              </w:rPr>
              <w:t xml:space="preserve">Active cancer (unless approved by oncologist)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200" w:line="360" w:lineRule="auto"/>
              <w:rPr>
                <w:sz w:val="20"/>
                <w:szCs w:val="20"/>
              </w:rPr>
            </w:pPr>
            <w:r w:rsidDel="00000000" w:rsidR="00000000" w:rsidRPr="00000000">
              <w:rPr>
                <w:sz w:val="20"/>
                <w:szCs w:val="20"/>
                <w:rtl w:val="0"/>
              </w:rPr>
              <w:t xml:space="preserve">Skin irritation (rare)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200" w:line="360" w:lineRule="auto"/>
              <w:rPr>
                <w:sz w:val="20"/>
                <w:szCs w:val="20"/>
              </w:rPr>
            </w:pPr>
            <w:r w:rsidDel="00000000" w:rsidR="00000000" w:rsidRPr="00000000">
              <w:rPr>
                <w:sz w:val="20"/>
                <w:szCs w:val="20"/>
                <w:rtl w:val="0"/>
              </w:rPr>
              <w:t xml:space="preserve">Sinus congestion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200" w:line="360" w:lineRule="auto"/>
              <w:rPr>
                <w:sz w:val="20"/>
                <w:szCs w:val="20"/>
              </w:rPr>
            </w:pPr>
            <w:r w:rsidDel="00000000" w:rsidR="00000000" w:rsidRPr="00000000">
              <w:rPr>
                <w:sz w:val="20"/>
                <w:szCs w:val="20"/>
                <w:rtl w:val="0"/>
              </w:rPr>
              <w:t xml:space="preserve">Fever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200" w:line="360"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200" w:line="360" w:lineRule="auto"/>
              <w:rPr>
                <w:sz w:val="20"/>
                <w:szCs w:val="20"/>
              </w:rPr>
            </w:pPr>
            <w:r w:rsidDel="00000000" w:rsidR="00000000" w:rsidRPr="00000000">
              <w:rPr>
                <w:sz w:val="20"/>
                <w:szCs w:val="20"/>
                <w:rtl w:val="0"/>
              </w:rPr>
              <w:t xml:space="preserve">Sports injury recovery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200" w:line="360" w:lineRule="auto"/>
              <w:rPr>
                <w:sz w:val="20"/>
                <w:szCs w:val="20"/>
              </w:rPr>
            </w:pPr>
            <w:r w:rsidDel="00000000" w:rsidR="00000000" w:rsidRPr="00000000">
              <w:rPr>
                <w:sz w:val="20"/>
                <w:szCs w:val="20"/>
                <w:rtl w:val="0"/>
              </w:rPr>
              <w:t xml:space="preserve">Acute kidney disease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200" w:line="360" w:lineRule="auto"/>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200" w:line="360" w:lineRule="auto"/>
              <w:rPr>
                <w:sz w:val="20"/>
                <w:szCs w:val="20"/>
              </w:rPr>
            </w:pPr>
            <w:r w:rsidDel="00000000" w:rsidR="00000000" w:rsidRPr="00000000">
              <w:rPr>
                <w:sz w:val="20"/>
                <w:szCs w:val="20"/>
                <w:rtl w:val="0"/>
              </w:rPr>
              <w:t xml:space="preserve">General stress and tension relief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200" w:line="360" w:lineRule="auto"/>
              <w:rPr>
                <w:sz w:val="20"/>
                <w:szCs w:val="20"/>
              </w:rPr>
            </w:pPr>
            <w:r w:rsidDel="00000000" w:rsidR="00000000" w:rsidRPr="00000000">
              <w:rPr>
                <w:sz w:val="20"/>
                <w:szCs w:val="20"/>
                <w:rtl w:val="0"/>
              </w:rPr>
              <w:t xml:space="preserve">Tuberculosis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200" w:line="360" w:lineRule="auto"/>
              <w:rPr>
                <w:sz w:val="20"/>
                <w:szCs w:val="20"/>
              </w:rPr>
            </w:pPr>
            <w:r w:rsidDel="00000000" w:rsidR="00000000" w:rsidRPr="00000000">
              <w:rPr>
                <w:rtl w:val="0"/>
              </w:rPr>
            </w:r>
          </w:p>
        </w:tc>
      </w:tr>
    </w:tbl>
    <w:p w:rsidR="00000000" w:rsidDel="00000000" w:rsidP="00000000" w:rsidRDefault="00000000" w:rsidRPr="00000000" w14:paraId="000001D9">
      <w:pPr>
        <w:spacing w:after="200" w:line="360" w:lineRule="auto"/>
        <w:rPr/>
      </w:pPr>
      <w:r w:rsidDel="00000000" w:rsidR="00000000" w:rsidRPr="00000000">
        <w:rPr>
          <w:rtl w:val="0"/>
        </w:rPr>
      </w:r>
    </w:p>
    <w:p w:rsidR="00000000" w:rsidDel="00000000" w:rsidP="00000000" w:rsidRDefault="00000000" w:rsidRPr="00000000" w14:paraId="000001DA">
      <w:pPr>
        <w:spacing w:after="200" w:line="360" w:lineRule="auto"/>
        <w:rPr/>
      </w:pPr>
      <w:r w:rsidDel="00000000" w:rsidR="00000000" w:rsidRPr="00000000">
        <w:rPr>
          <w:rtl w:val="0"/>
        </w:rPr>
        <w:t xml:space="preserve">You can provide guidance and recommendations to clients on incorporating exercise and movement into their daily routines. You can also help clients develop personalized fitness plans and provide ongoing support and encouragement to help them achieve their health and wellness goals.</w:t>
      </w:r>
    </w:p>
    <w:p w:rsidR="00000000" w:rsidDel="00000000" w:rsidP="00000000" w:rsidRDefault="00000000" w:rsidRPr="00000000" w14:paraId="000001DB">
      <w:pPr>
        <w:pStyle w:val="Heading2"/>
        <w:spacing w:after="200" w:line="360" w:lineRule="auto"/>
        <w:rPr/>
      </w:pPr>
      <w:bookmarkStart w:colFirst="0" w:colLast="0" w:name="_us3hl4437rv" w:id="33"/>
      <w:bookmarkEnd w:id="33"/>
      <w:r w:rsidDel="00000000" w:rsidR="00000000" w:rsidRPr="00000000">
        <w:rPr>
          <w:rtl w:val="0"/>
        </w:rPr>
        <w:t xml:space="preserve">Chelation Therapy</w:t>
      </w:r>
    </w:p>
    <w:p w:rsidR="00000000" w:rsidDel="00000000" w:rsidP="00000000" w:rsidRDefault="00000000" w:rsidRPr="00000000" w14:paraId="000001DC">
      <w:pPr>
        <w:spacing w:after="200" w:line="360" w:lineRule="auto"/>
        <w:rPr/>
      </w:pPr>
      <w:r w:rsidDel="00000000" w:rsidR="00000000" w:rsidRPr="00000000">
        <w:rPr>
          <w:rtl w:val="0"/>
        </w:rPr>
        <w:t xml:space="preserve">Chelation therapy is a medical procedure used to remove toxic heavy metals and minerals from the body. Naturopathic practitioners often utilize chelation therapy as part of detoxification protocols to improve overall health and well-being. This comprehensive lesson provides an overview of chelation therapy, its mechanism of action, and guidelines for administering it in a naturopathic practice.</w:t>
      </w:r>
    </w:p>
    <w:p w:rsidR="00000000" w:rsidDel="00000000" w:rsidP="00000000" w:rsidRDefault="00000000" w:rsidRPr="00000000" w14:paraId="000001DD">
      <w:pPr>
        <w:spacing w:after="200" w:line="360" w:lineRule="auto"/>
        <w:rPr/>
      </w:pPr>
      <w:r w:rsidDel="00000000" w:rsidR="00000000" w:rsidRPr="00000000">
        <w:rPr>
          <w:rtl w:val="0"/>
        </w:rPr>
        <w:t xml:space="preserve">Chelation therapy involves administering chelating agents, which are substances that bind to heavy metals and minerals in the bloodstream, forming complexes that can be excreted through the kidneys. The primary goal of chelation therapy is to reduce the toxic burden on the body and to promote detoxification.</w:t>
      </w:r>
    </w:p>
    <w:p w:rsidR="00000000" w:rsidDel="00000000" w:rsidP="00000000" w:rsidRDefault="00000000" w:rsidRPr="00000000" w14:paraId="000001DE">
      <w:pPr>
        <w:spacing w:after="200" w:line="360" w:lineRule="auto"/>
        <w:rPr/>
      </w:pPr>
      <w:r w:rsidDel="00000000" w:rsidR="00000000" w:rsidRPr="00000000">
        <w:rPr>
          <w:rtl w:val="0"/>
        </w:rPr>
        <w:t xml:space="preserve">Chelating agents have a strong affinity for heavy metals, such as lead, mercury, cadmium, and arsenic. They form stable complexes with these metals, which can then be eliminated from the body through the urinary system. By removing these toxic metals, chelation therapy can help to alleviate the negative health effects associated with heavy metal toxicity.</w:t>
      </w:r>
    </w:p>
    <w:p w:rsidR="00000000" w:rsidDel="00000000" w:rsidP="00000000" w:rsidRDefault="00000000" w:rsidRPr="00000000" w14:paraId="000001DF">
      <w:pPr>
        <w:pStyle w:val="Heading3"/>
        <w:spacing w:after="200" w:line="360" w:lineRule="auto"/>
        <w:rPr/>
      </w:pPr>
      <w:bookmarkStart w:colFirst="0" w:colLast="0" w:name="_bhfbhoy6dhoh" w:id="34"/>
      <w:bookmarkEnd w:id="34"/>
      <w:r w:rsidDel="00000000" w:rsidR="00000000" w:rsidRPr="00000000">
        <w:rPr>
          <w:rtl w:val="0"/>
        </w:rPr>
        <w:t xml:space="preserve">Chelating Agents</w:t>
      </w:r>
    </w:p>
    <w:p w:rsidR="00000000" w:rsidDel="00000000" w:rsidP="00000000" w:rsidRDefault="00000000" w:rsidRPr="00000000" w14:paraId="000001E0">
      <w:pPr>
        <w:spacing w:after="200" w:line="360" w:lineRule="auto"/>
        <w:rPr/>
      </w:pPr>
      <w:r w:rsidDel="00000000" w:rsidR="00000000" w:rsidRPr="00000000">
        <w:rPr>
          <w:rtl w:val="0"/>
        </w:rPr>
        <w:t xml:space="preserve">Several chelating agents are used in chelation therapy, including:</w:t>
      </w:r>
    </w:p>
    <w:p w:rsidR="00000000" w:rsidDel="00000000" w:rsidP="00000000" w:rsidRDefault="00000000" w:rsidRPr="00000000" w14:paraId="000001E1">
      <w:pPr>
        <w:spacing w:after="200" w:line="360" w:lineRule="auto"/>
        <w:rPr/>
      </w:pPr>
      <w:r w:rsidDel="00000000" w:rsidR="00000000" w:rsidRPr="00000000">
        <w:rPr>
          <w:b w:val="1"/>
          <w:rtl w:val="0"/>
        </w:rPr>
        <w:t xml:space="preserve">EDTA (ethylene diamine tetraacetic acid):</w:t>
      </w:r>
      <w:r w:rsidDel="00000000" w:rsidR="00000000" w:rsidRPr="00000000">
        <w:rPr>
          <w:rtl w:val="0"/>
        </w:rPr>
        <w:t xml:space="preserve"> A synthetic amino acid that is often used to treat lead poisoning and has been shown to improve blood flow in individuals with peripheral artery disease.</w:t>
      </w:r>
    </w:p>
    <w:p w:rsidR="00000000" w:rsidDel="00000000" w:rsidP="00000000" w:rsidRDefault="00000000" w:rsidRPr="00000000" w14:paraId="000001E2">
      <w:pPr>
        <w:spacing w:after="200" w:line="360" w:lineRule="auto"/>
        <w:rPr/>
      </w:pPr>
      <w:r w:rsidDel="00000000" w:rsidR="00000000" w:rsidRPr="00000000">
        <w:rPr>
          <w:b w:val="1"/>
          <w:rtl w:val="0"/>
        </w:rPr>
        <w:t xml:space="preserve">DMPS (2,3-dimercapto-1-propanesulfonic acid)</w:t>
      </w:r>
      <w:r w:rsidDel="00000000" w:rsidR="00000000" w:rsidRPr="00000000">
        <w:rPr>
          <w:rtl w:val="0"/>
        </w:rPr>
        <w:t xml:space="preserve">: A water-soluble chelating agent that is effective in treating mercury and arsenic poisoning.</w:t>
      </w:r>
    </w:p>
    <w:p w:rsidR="00000000" w:rsidDel="00000000" w:rsidP="00000000" w:rsidRDefault="00000000" w:rsidRPr="00000000" w14:paraId="000001E3">
      <w:pPr>
        <w:spacing w:after="200" w:line="360" w:lineRule="auto"/>
        <w:rPr/>
      </w:pPr>
      <w:r w:rsidDel="00000000" w:rsidR="00000000" w:rsidRPr="00000000">
        <w:rPr>
          <w:b w:val="1"/>
          <w:rtl w:val="0"/>
        </w:rPr>
        <w:t xml:space="preserve">DMSA (dimercaptosuccinic acid)</w:t>
      </w:r>
      <w:r w:rsidDel="00000000" w:rsidR="00000000" w:rsidRPr="00000000">
        <w:rPr>
          <w:rtl w:val="0"/>
        </w:rPr>
        <w:t xml:space="preserve">: A chelating agent that is used primarily for the treatment of lead poisoning but can also help with mercury and arsenic detoxification.</w:t>
      </w:r>
    </w:p>
    <w:p w:rsidR="00000000" w:rsidDel="00000000" w:rsidP="00000000" w:rsidRDefault="00000000" w:rsidRPr="00000000" w14:paraId="000001E4">
      <w:pPr>
        <w:spacing w:after="200" w:line="360" w:lineRule="auto"/>
        <w:rPr/>
      </w:pPr>
      <w:r w:rsidDel="00000000" w:rsidR="00000000" w:rsidRPr="00000000">
        <w:rPr>
          <w:b w:val="1"/>
          <w:rtl w:val="0"/>
        </w:rPr>
        <w:t xml:space="preserve">Alpha-lipoic acid</w:t>
      </w:r>
      <w:r w:rsidDel="00000000" w:rsidR="00000000" w:rsidRPr="00000000">
        <w:rPr>
          <w:rtl w:val="0"/>
        </w:rPr>
        <w:t xml:space="preserve">: A naturally occurring antioxidant that can bind to heavy metals and help remove them from the body.</w:t>
      </w:r>
    </w:p>
    <w:p w:rsidR="00000000" w:rsidDel="00000000" w:rsidP="00000000" w:rsidRDefault="00000000" w:rsidRPr="00000000" w14:paraId="000001E5">
      <w:pPr>
        <w:pStyle w:val="Heading3"/>
        <w:spacing w:after="200" w:line="360" w:lineRule="auto"/>
        <w:rPr/>
      </w:pPr>
      <w:bookmarkStart w:colFirst="0" w:colLast="0" w:name="_7ur0vtk3252e" w:id="35"/>
      <w:bookmarkEnd w:id="35"/>
      <w:r w:rsidDel="00000000" w:rsidR="00000000" w:rsidRPr="00000000">
        <w:rPr>
          <w:rtl w:val="0"/>
        </w:rPr>
        <w:t xml:space="preserve">Administration of Chelation Therapy</w:t>
      </w:r>
    </w:p>
    <w:p w:rsidR="00000000" w:rsidDel="00000000" w:rsidP="00000000" w:rsidRDefault="00000000" w:rsidRPr="00000000" w14:paraId="000001E6">
      <w:pPr>
        <w:spacing w:after="200" w:line="360" w:lineRule="auto"/>
        <w:rPr/>
      </w:pPr>
      <w:r w:rsidDel="00000000" w:rsidR="00000000" w:rsidRPr="00000000">
        <w:rPr>
          <w:rtl w:val="0"/>
        </w:rPr>
        <w:t xml:space="preserve">Chelation therapy can be administered intravenously, orally, or through suppositories, depending on the specific chelating agent and the individual's needs. Here are some general guidelines for administering chelation therapy in a naturopathic practice:</w:t>
      </w:r>
    </w:p>
    <w:p w:rsidR="00000000" w:rsidDel="00000000" w:rsidP="00000000" w:rsidRDefault="00000000" w:rsidRPr="00000000" w14:paraId="000001E7">
      <w:pPr>
        <w:spacing w:after="200" w:line="360" w:lineRule="auto"/>
        <w:rPr/>
      </w:pPr>
      <w:r w:rsidDel="00000000" w:rsidR="00000000" w:rsidRPr="00000000">
        <w:rPr>
          <w:b w:val="1"/>
          <w:rtl w:val="0"/>
        </w:rPr>
        <w:t xml:space="preserve">Intravenous (IV) therapy</w:t>
      </w:r>
      <w:r w:rsidDel="00000000" w:rsidR="00000000" w:rsidRPr="00000000">
        <w:rPr>
          <w:rtl w:val="0"/>
        </w:rPr>
        <w:t xml:space="preserve">: IV chelation therapy involves administering the chelating agent directly into the bloodstream. This is the most common method of administration, especially for EDTA. Treatment sessions typically last 1-3 hours and may be repeated once or twice a week for several weeks, depending on the patient's condition and response to therapy.</w:t>
      </w:r>
    </w:p>
    <w:p w:rsidR="00000000" w:rsidDel="00000000" w:rsidP="00000000" w:rsidRDefault="00000000" w:rsidRPr="00000000" w14:paraId="000001E8">
      <w:pPr>
        <w:spacing w:after="200" w:line="360" w:lineRule="auto"/>
        <w:rPr/>
      </w:pPr>
      <w:r w:rsidDel="00000000" w:rsidR="00000000" w:rsidRPr="00000000">
        <w:rPr>
          <w:b w:val="1"/>
          <w:rtl w:val="0"/>
        </w:rPr>
        <w:t xml:space="preserve">Oral therapy:</w:t>
      </w:r>
      <w:r w:rsidDel="00000000" w:rsidR="00000000" w:rsidRPr="00000000">
        <w:rPr>
          <w:rtl w:val="0"/>
        </w:rPr>
        <w:t xml:space="preserve"> Oral chelation therapy involves taking chelating agents in pill or capsule form. This method is less invasive than IV therapy and may be more suitable for long-term detoxification. DMSA and DMPS are commonly administered orally.</w:t>
      </w:r>
    </w:p>
    <w:p w:rsidR="00000000" w:rsidDel="00000000" w:rsidP="00000000" w:rsidRDefault="00000000" w:rsidRPr="00000000" w14:paraId="000001E9">
      <w:pPr>
        <w:spacing w:after="200" w:line="360" w:lineRule="auto"/>
        <w:rPr/>
      </w:pPr>
      <w:r w:rsidDel="00000000" w:rsidR="00000000" w:rsidRPr="00000000">
        <w:rPr>
          <w:b w:val="1"/>
          <w:rtl w:val="0"/>
        </w:rPr>
        <w:t xml:space="preserve">Suppositories:</w:t>
      </w:r>
      <w:r w:rsidDel="00000000" w:rsidR="00000000" w:rsidRPr="00000000">
        <w:rPr>
          <w:rtl w:val="0"/>
        </w:rPr>
        <w:t xml:space="preserve"> Some chelating agents can be administered as rectal suppositories, which may be more convenient for some patients. Alpha-lipoic acid is one such agent that can be used in this form.</w:t>
      </w:r>
    </w:p>
    <w:p w:rsidR="00000000" w:rsidDel="00000000" w:rsidP="00000000" w:rsidRDefault="00000000" w:rsidRPr="00000000" w14:paraId="000001EA">
      <w:pPr>
        <w:pStyle w:val="Heading3"/>
        <w:spacing w:after="200" w:line="360" w:lineRule="auto"/>
        <w:rPr/>
      </w:pPr>
      <w:bookmarkStart w:colFirst="0" w:colLast="0" w:name="_tjjwt5vxnzyy" w:id="36"/>
      <w:bookmarkEnd w:id="36"/>
      <w:r w:rsidDel="00000000" w:rsidR="00000000" w:rsidRPr="00000000">
        <w:rPr>
          <w:rtl w:val="0"/>
        </w:rPr>
        <w:t xml:space="preserve">Monitoring and Safety</w:t>
      </w:r>
    </w:p>
    <w:p w:rsidR="00000000" w:rsidDel="00000000" w:rsidP="00000000" w:rsidRDefault="00000000" w:rsidRPr="00000000" w14:paraId="000001EB">
      <w:pPr>
        <w:spacing w:after="200" w:line="360" w:lineRule="auto"/>
        <w:rPr/>
      </w:pPr>
      <w:r w:rsidDel="00000000" w:rsidR="00000000" w:rsidRPr="00000000">
        <w:rPr>
          <w:rtl w:val="0"/>
        </w:rPr>
        <w:t xml:space="preserve">It is essential to monitor the patient's progress and adjust the treatment protocol as needed. Regular laboratory testing should be performed</w:t>
      </w:r>
    </w:p>
    <w:p w:rsidR="00000000" w:rsidDel="00000000" w:rsidP="00000000" w:rsidRDefault="00000000" w:rsidRPr="00000000" w14:paraId="000001EC">
      <w:pPr>
        <w:spacing w:after="200" w:line="360" w:lineRule="auto"/>
        <w:rPr/>
      </w:pPr>
      <w:r w:rsidDel="00000000" w:rsidR="00000000" w:rsidRPr="00000000">
        <w:rPr>
          <w:rtl w:val="0"/>
        </w:rPr>
        <w:t xml:space="preserve">to ensure that heavy metal levels are decreasing and to assess kidney function, as chelation therapy may cause strain on the kidneys. Additionally, it is crucial to monitor electrolyte levels, as chelation therapy can sometimes lead to imbalances.</w:t>
      </w:r>
    </w:p>
    <w:p w:rsidR="00000000" w:rsidDel="00000000" w:rsidP="00000000" w:rsidRDefault="00000000" w:rsidRPr="00000000" w14:paraId="000001ED">
      <w:pPr>
        <w:spacing w:after="200" w:line="360" w:lineRule="auto"/>
        <w:rPr/>
      </w:pPr>
      <w:r w:rsidDel="00000000" w:rsidR="00000000" w:rsidRPr="00000000">
        <w:rPr>
          <w:rtl w:val="0"/>
        </w:rPr>
        <w:t xml:space="preserve">To minimize the risk of side effects and complications, follow these safety guidelines:</w:t>
      </w:r>
    </w:p>
    <w:p w:rsidR="00000000" w:rsidDel="00000000" w:rsidP="00000000" w:rsidRDefault="00000000" w:rsidRPr="00000000" w14:paraId="000001EE">
      <w:pPr>
        <w:numPr>
          <w:ilvl w:val="0"/>
          <w:numId w:val="18"/>
        </w:numPr>
        <w:spacing w:after="200" w:line="360" w:lineRule="auto"/>
        <w:ind w:left="720" w:hanging="360"/>
      </w:pPr>
      <w:r w:rsidDel="00000000" w:rsidR="00000000" w:rsidRPr="00000000">
        <w:rPr>
          <w:rtl w:val="0"/>
        </w:rPr>
        <w:t xml:space="preserve">Ensure that the patient is adequately hydrated before, during, and after chelation therapy sessions.</w:t>
      </w:r>
    </w:p>
    <w:p w:rsidR="00000000" w:rsidDel="00000000" w:rsidP="00000000" w:rsidRDefault="00000000" w:rsidRPr="00000000" w14:paraId="000001EF">
      <w:pPr>
        <w:numPr>
          <w:ilvl w:val="0"/>
          <w:numId w:val="18"/>
        </w:numPr>
        <w:spacing w:after="200" w:line="360" w:lineRule="auto"/>
        <w:ind w:left="720" w:hanging="360"/>
      </w:pPr>
      <w:r w:rsidDel="00000000" w:rsidR="00000000" w:rsidRPr="00000000">
        <w:rPr>
          <w:rtl w:val="0"/>
        </w:rPr>
        <w:t xml:space="preserve">Administer appropriate mineral and electrolyte supplements to prevent imbalances.</w:t>
      </w:r>
    </w:p>
    <w:p w:rsidR="00000000" w:rsidDel="00000000" w:rsidP="00000000" w:rsidRDefault="00000000" w:rsidRPr="00000000" w14:paraId="000001F0">
      <w:pPr>
        <w:numPr>
          <w:ilvl w:val="0"/>
          <w:numId w:val="18"/>
        </w:numPr>
        <w:spacing w:after="200" w:line="360" w:lineRule="auto"/>
        <w:ind w:left="720" w:hanging="360"/>
      </w:pPr>
      <w:r w:rsidDel="00000000" w:rsidR="00000000" w:rsidRPr="00000000">
        <w:rPr>
          <w:rtl w:val="0"/>
        </w:rPr>
        <w:t xml:space="preserve">Monitor kidney function regularly to detect any signs of strain or damage.</w:t>
      </w:r>
    </w:p>
    <w:p w:rsidR="00000000" w:rsidDel="00000000" w:rsidP="00000000" w:rsidRDefault="00000000" w:rsidRPr="00000000" w14:paraId="000001F1">
      <w:pPr>
        <w:numPr>
          <w:ilvl w:val="0"/>
          <w:numId w:val="18"/>
        </w:numPr>
        <w:spacing w:after="200" w:line="360" w:lineRule="auto"/>
        <w:ind w:left="720" w:hanging="360"/>
      </w:pPr>
      <w:r w:rsidDel="00000000" w:rsidR="00000000" w:rsidRPr="00000000">
        <w:rPr>
          <w:rtl w:val="0"/>
        </w:rPr>
        <w:t xml:space="preserve">Use the lowest effective dose of chelating agents to minimize the risk of side effects.</w:t>
      </w:r>
    </w:p>
    <w:p w:rsidR="00000000" w:rsidDel="00000000" w:rsidP="00000000" w:rsidRDefault="00000000" w:rsidRPr="00000000" w14:paraId="000001F2">
      <w:pPr>
        <w:numPr>
          <w:ilvl w:val="0"/>
          <w:numId w:val="18"/>
        </w:numPr>
        <w:spacing w:after="200" w:line="360" w:lineRule="auto"/>
        <w:ind w:left="720" w:hanging="360"/>
      </w:pPr>
      <w:r w:rsidDel="00000000" w:rsidR="00000000" w:rsidRPr="00000000">
        <w:rPr>
          <w:rtl w:val="0"/>
        </w:rPr>
        <w:t xml:space="preserve">Adjust the treatment protocol as needed based on the patient's response and laboratory results</w:t>
      </w:r>
    </w:p>
    <w:p w:rsidR="00000000" w:rsidDel="00000000" w:rsidP="00000000" w:rsidRDefault="00000000" w:rsidRPr="00000000" w14:paraId="000001F3">
      <w:pPr>
        <w:pStyle w:val="Heading3"/>
        <w:spacing w:after="200" w:line="360" w:lineRule="auto"/>
        <w:rPr/>
      </w:pPr>
      <w:bookmarkStart w:colFirst="0" w:colLast="0" w:name="_8h3xyilsv51a" w:id="37"/>
      <w:bookmarkEnd w:id="37"/>
      <w:r w:rsidDel="00000000" w:rsidR="00000000" w:rsidRPr="00000000">
        <w:rPr>
          <w:rtl w:val="0"/>
        </w:rPr>
        <w:t xml:space="preserve">Post-Treatment Care and Maintenance:</w:t>
      </w:r>
    </w:p>
    <w:p w:rsidR="00000000" w:rsidDel="00000000" w:rsidP="00000000" w:rsidRDefault="00000000" w:rsidRPr="00000000" w14:paraId="000001F4">
      <w:pPr>
        <w:spacing w:after="200" w:line="360" w:lineRule="auto"/>
        <w:rPr/>
      </w:pPr>
      <w:r w:rsidDel="00000000" w:rsidR="00000000" w:rsidRPr="00000000">
        <w:rPr>
          <w:rtl w:val="0"/>
        </w:rPr>
        <w:t xml:space="preserve">After completing a course of chelation therapy, it is essential to provide ongoing support to maintain the patient's health and prevent re-exposure to heavy metals. This can be achieved through the following strategies:</w:t>
      </w:r>
    </w:p>
    <w:p w:rsidR="00000000" w:rsidDel="00000000" w:rsidP="00000000" w:rsidRDefault="00000000" w:rsidRPr="00000000" w14:paraId="000001F5">
      <w:pPr>
        <w:numPr>
          <w:ilvl w:val="0"/>
          <w:numId w:val="2"/>
        </w:numPr>
        <w:spacing w:after="200" w:line="360" w:lineRule="auto"/>
        <w:ind w:left="720" w:hanging="360"/>
      </w:pPr>
      <w:r w:rsidDel="00000000" w:rsidR="00000000" w:rsidRPr="00000000">
        <w:rPr>
          <w:rtl w:val="0"/>
        </w:rPr>
        <w:t xml:space="preserve">Provide dietary and lifestyle recommendations to minimize exposure to heavy metals and promote overall health.</w:t>
      </w:r>
    </w:p>
    <w:p w:rsidR="00000000" w:rsidDel="00000000" w:rsidP="00000000" w:rsidRDefault="00000000" w:rsidRPr="00000000" w14:paraId="000001F6">
      <w:pPr>
        <w:numPr>
          <w:ilvl w:val="0"/>
          <w:numId w:val="2"/>
        </w:numPr>
        <w:spacing w:after="200" w:line="360" w:lineRule="auto"/>
        <w:ind w:left="720" w:hanging="360"/>
      </w:pPr>
      <w:r w:rsidDel="00000000" w:rsidR="00000000" w:rsidRPr="00000000">
        <w:rPr>
          <w:rtl w:val="0"/>
        </w:rPr>
        <w:t xml:space="preserve">Encourage regular follow-up appointments to monitor heavy metal levels and overall health.</w:t>
      </w:r>
    </w:p>
    <w:p w:rsidR="00000000" w:rsidDel="00000000" w:rsidP="00000000" w:rsidRDefault="00000000" w:rsidRPr="00000000" w14:paraId="000001F7">
      <w:pPr>
        <w:numPr>
          <w:ilvl w:val="0"/>
          <w:numId w:val="2"/>
        </w:numPr>
        <w:spacing w:after="200" w:line="360" w:lineRule="auto"/>
        <w:ind w:left="720" w:hanging="360"/>
      </w:pPr>
      <w:r w:rsidDel="00000000" w:rsidR="00000000" w:rsidRPr="00000000">
        <w:rPr>
          <w:rtl w:val="0"/>
        </w:rPr>
        <w:t xml:space="preserve">Offer ongoing support for stress management, as stress can contribute to the body's toxic burden.</w:t>
      </w:r>
    </w:p>
    <w:p w:rsidR="00000000" w:rsidDel="00000000" w:rsidP="00000000" w:rsidRDefault="00000000" w:rsidRPr="00000000" w14:paraId="000001F8">
      <w:pPr>
        <w:numPr>
          <w:ilvl w:val="0"/>
          <w:numId w:val="2"/>
        </w:numPr>
        <w:spacing w:after="200" w:line="360" w:lineRule="auto"/>
        <w:ind w:left="720" w:hanging="360"/>
      </w:pPr>
      <w:r w:rsidDel="00000000" w:rsidR="00000000" w:rsidRPr="00000000">
        <w:rPr>
          <w:rtl w:val="0"/>
        </w:rPr>
        <w:t xml:space="preserve">Consider recommending adjunctive therapies, such as sauna therapy, exercise, and massage, to support detoxification and overall well-being.</w:t>
      </w:r>
    </w:p>
    <w:p w:rsidR="00000000" w:rsidDel="00000000" w:rsidP="00000000" w:rsidRDefault="00000000" w:rsidRPr="00000000" w14:paraId="000001F9">
      <w:pPr>
        <w:pStyle w:val="Heading3"/>
        <w:spacing w:after="200" w:line="360" w:lineRule="auto"/>
        <w:rPr/>
      </w:pPr>
      <w:bookmarkStart w:colFirst="0" w:colLast="0" w:name="_xyco3567rvb1" w:id="38"/>
      <w:bookmarkEnd w:id="38"/>
      <w:commentRangeStart w:id="13"/>
      <w:commentRangeStart w:id="14"/>
      <w:r w:rsidDel="00000000" w:rsidR="00000000" w:rsidRPr="00000000">
        <w:rPr>
          <w:rtl w:val="0"/>
        </w:rPr>
        <w:t xml:space="preserve">Potential Side Effects, Indications and Contraindications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FA">
      <w:pPr>
        <w:spacing w:after="200" w:line="360" w:lineRule="auto"/>
        <w:rPr/>
      </w:pPr>
      <w:r w:rsidDel="00000000" w:rsidR="00000000" w:rsidRPr="00000000">
        <w:rPr>
          <w:rtl w:val="0"/>
        </w:rPr>
        <w:t xml:space="preserve">Knowing when it is appropriate to administer chelation therapy is crucial to it’s safe and effective use.  Although chelation therapy is generally considered safe when administered correctly, it can cause side effects in some cases. </w:t>
      </w:r>
    </w:p>
    <w:p w:rsidR="00000000" w:rsidDel="00000000" w:rsidP="00000000" w:rsidRDefault="00000000" w:rsidRPr="00000000" w14:paraId="000001FB">
      <w:pPr>
        <w:spacing w:after="200" w:line="360" w:lineRule="auto"/>
        <w:rPr/>
      </w:pPr>
      <w:r w:rsidDel="00000000" w:rsidR="00000000" w:rsidRPr="00000000">
        <w:rPr>
          <w:i w:val="1"/>
          <w:rtl w:val="0"/>
        </w:rPr>
        <w:t xml:space="preserve">Table: Indications, Contraindications, and Potential Side Effects for Chelation Therapy</w:t>
      </w: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7.143879742305"/>
        <w:gridCol w:w="2692.26914817466"/>
        <w:gridCol w:w="3846.0987831066577"/>
        <w:tblGridChange w:id="0">
          <w:tblGrid>
            <w:gridCol w:w="2487.143879742305"/>
            <w:gridCol w:w="2692.26914817466"/>
            <w:gridCol w:w="3846.09878310665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C">
            <w:pPr>
              <w:widowControl w:val="0"/>
              <w:spacing w:after="200" w:line="360" w:lineRule="auto"/>
              <w:rPr>
                <w:sz w:val="20"/>
                <w:szCs w:val="20"/>
              </w:rPr>
            </w:pPr>
            <w:r w:rsidDel="00000000" w:rsidR="00000000" w:rsidRPr="00000000">
              <w:rPr>
                <w:b w:val="1"/>
                <w:sz w:val="20"/>
                <w:szCs w:val="20"/>
                <w:rtl w:val="0"/>
              </w:rPr>
              <w:t xml:space="preserve">Indications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D">
            <w:pPr>
              <w:widowControl w:val="0"/>
              <w:spacing w:after="200" w:line="360" w:lineRule="auto"/>
              <w:rPr>
                <w:sz w:val="20"/>
                <w:szCs w:val="20"/>
              </w:rPr>
            </w:pPr>
            <w:r w:rsidDel="00000000" w:rsidR="00000000" w:rsidRPr="00000000">
              <w:rPr>
                <w:b w:val="1"/>
                <w:sz w:val="20"/>
                <w:szCs w:val="20"/>
                <w:rtl w:val="0"/>
              </w:rPr>
              <w:t xml:space="preserve">Contraindications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E">
            <w:pPr>
              <w:widowControl w:val="0"/>
              <w:spacing w:after="200" w:line="360" w:lineRule="auto"/>
              <w:rPr>
                <w:sz w:val="20"/>
                <w:szCs w:val="20"/>
              </w:rPr>
            </w:pPr>
            <w:r w:rsidDel="00000000" w:rsidR="00000000" w:rsidRPr="00000000">
              <w:rPr>
                <w:b w:val="1"/>
                <w:sz w:val="20"/>
                <w:szCs w:val="20"/>
                <w:rtl w:val="0"/>
              </w:rPr>
              <w:t xml:space="preserve">Potential Side Effects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200" w:line="360" w:lineRule="auto"/>
              <w:rPr>
                <w:sz w:val="20"/>
                <w:szCs w:val="20"/>
              </w:rPr>
            </w:pPr>
            <w:r w:rsidDel="00000000" w:rsidR="00000000" w:rsidRPr="00000000">
              <w:rPr>
                <w:sz w:val="20"/>
                <w:szCs w:val="20"/>
                <w:rtl w:val="0"/>
              </w:rPr>
              <w:t xml:space="preserve">Heavy metal toxicity (e.g., lead, mercury, cadmium, arsenic)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200" w:line="360" w:lineRule="auto"/>
              <w:rPr>
                <w:sz w:val="20"/>
                <w:szCs w:val="20"/>
              </w:rPr>
            </w:pPr>
            <w:r w:rsidDel="00000000" w:rsidR="00000000" w:rsidRPr="00000000">
              <w:rPr>
                <w:sz w:val="20"/>
                <w:szCs w:val="20"/>
                <w:rtl w:val="0"/>
              </w:rPr>
              <w:t xml:space="preserve">Allergy or sensitivity to chelating agents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after="200" w:line="360" w:lineRule="auto"/>
              <w:rPr>
                <w:sz w:val="20"/>
                <w:szCs w:val="20"/>
              </w:rPr>
            </w:pPr>
            <w:r w:rsidDel="00000000" w:rsidR="00000000" w:rsidRPr="00000000">
              <w:rPr>
                <w:sz w:val="20"/>
                <w:szCs w:val="20"/>
                <w:rtl w:val="0"/>
              </w:rPr>
              <w:t xml:space="preserve">Nausea and vomiting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after="200" w:line="360" w:lineRule="auto"/>
              <w:rPr>
                <w:sz w:val="20"/>
                <w:szCs w:val="20"/>
              </w:rPr>
            </w:pPr>
            <w:r w:rsidDel="00000000" w:rsidR="00000000" w:rsidRPr="00000000">
              <w:rPr>
                <w:sz w:val="20"/>
                <w:szCs w:val="20"/>
                <w:rtl w:val="0"/>
              </w:rPr>
              <w:t xml:space="preserve">Atherosclerosis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after="200" w:line="360" w:lineRule="auto"/>
              <w:rPr>
                <w:sz w:val="20"/>
                <w:szCs w:val="20"/>
              </w:rPr>
            </w:pPr>
            <w:r w:rsidDel="00000000" w:rsidR="00000000" w:rsidRPr="00000000">
              <w:rPr>
                <w:sz w:val="20"/>
                <w:szCs w:val="20"/>
                <w:rtl w:val="0"/>
              </w:rPr>
              <w:t xml:space="preserve">Severe kidney disease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after="200" w:line="360" w:lineRule="auto"/>
              <w:rPr>
                <w:sz w:val="20"/>
                <w:szCs w:val="20"/>
              </w:rPr>
            </w:pPr>
            <w:r w:rsidDel="00000000" w:rsidR="00000000" w:rsidRPr="00000000">
              <w:rPr>
                <w:sz w:val="20"/>
                <w:szCs w:val="20"/>
                <w:rtl w:val="0"/>
              </w:rPr>
              <w:t xml:space="preserve">Diarrhea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after="200" w:line="360" w:lineRule="auto"/>
              <w:rPr>
                <w:sz w:val="20"/>
                <w:szCs w:val="20"/>
              </w:rPr>
            </w:pPr>
            <w:r w:rsidDel="00000000" w:rsidR="00000000" w:rsidRPr="00000000">
              <w:rPr>
                <w:sz w:val="20"/>
                <w:szCs w:val="20"/>
                <w:rtl w:val="0"/>
              </w:rPr>
              <w:t xml:space="preserve">Coronary artery disease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after="200" w:line="360" w:lineRule="auto"/>
              <w:rPr>
                <w:sz w:val="20"/>
                <w:szCs w:val="20"/>
              </w:rPr>
            </w:pPr>
            <w:r w:rsidDel="00000000" w:rsidR="00000000" w:rsidRPr="00000000">
              <w:rPr>
                <w:sz w:val="20"/>
                <w:szCs w:val="20"/>
                <w:rtl w:val="0"/>
              </w:rPr>
              <w:t xml:space="preserve">Liver disease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after="200" w:line="360" w:lineRule="auto"/>
              <w:rPr>
                <w:sz w:val="20"/>
                <w:szCs w:val="20"/>
              </w:rPr>
            </w:pPr>
            <w:r w:rsidDel="00000000" w:rsidR="00000000" w:rsidRPr="00000000">
              <w:rPr>
                <w:sz w:val="20"/>
                <w:szCs w:val="20"/>
                <w:rtl w:val="0"/>
              </w:rPr>
              <w:t xml:space="preserve">Headache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after="200" w:line="360" w:lineRule="auto"/>
              <w:rPr>
                <w:sz w:val="20"/>
                <w:szCs w:val="20"/>
              </w:rPr>
            </w:pPr>
            <w:r w:rsidDel="00000000" w:rsidR="00000000" w:rsidRPr="00000000">
              <w:rPr>
                <w:sz w:val="20"/>
                <w:szCs w:val="20"/>
                <w:rtl w:val="0"/>
              </w:rPr>
              <w:t xml:space="preserve">Peripheral artery disease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after="200" w:line="360" w:lineRule="auto"/>
              <w:rPr>
                <w:sz w:val="20"/>
                <w:szCs w:val="20"/>
              </w:rPr>
            </w:pPr>
            <w:r w:rsidDel="00000000" w:rsidR="00000000" w:rsidRPr="00000000">
              <w:rPr>
                <w:sz w:val="20"/>
                <w:szCs w:val="20"/>
                <w:rtl w:val="0"/>
              </w:rPr>
              <w:t xml:space="preserve">Myasthenia gravis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after="200" w:line="360" w:lineRule="auto"/>
              <w:rPr>
                <w:sz w:val="20"/>
                <w:szCs w:val="20"/>
              </w:rPr>
            </w:pPr>
            <w:r w:rsidDel="00000000" w:rsidR="00000000" w:rsidRPr="00000000">
              <w:rPr>
                <w:sz w:val="20"/>
                <w:szCs w:val="20"/>
                <w:rtl w:val="0"/>
              </w:rPr>
              <w:t xml:space="preserve">Fatigue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after="200" w:line="360" w:lineRule="auto"/>
              <w:rPr>
                <w:sz w:val="20"/>
                <w:szCs w:val="20"/>
              </w:rPr>
            </w:pPr>
            <w:r w:rsidDel="00000000" w:rsidR="00000000" w:rsidRPr="00000000">
              <w:rPr>
                <w:sz w:val="20"/>
                <w:szCs w:val="20"/>
                <w:rtl w:val="0"/>
              </w:rPr>
              <w:t xml:space="preserve">Chronic fatigue syndrome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after="200" w:line="360" w:lineRule="auto"/>
              <w:rPr>
                <w:sz w:val="20"/>
                <w:szCs w:val="20"/>
              </w:rPr>
            </w:pPr>
            <w:r w:rsidDel="00000000" w:rsidR="00000000" w:rsidRPr="00000000">
              <w:rPr>
                <w:sz w:val="20"/>
                <w:szCs w:val="20"/>
                <w:rtl w:val="0"/>
              </w:rPr>
              <w:t xml:space="preserve">Tuberculosis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200" w:line="360" w:lineRule="auto"/>
              <w:rPr>
                <w:sz w:val="20"/>
                <w:szCs w:val="20"/>
              </w:rPr>
            </w:pPr>
            <w:r w:rsidDel="00000000" w:rsidR="00000000" w:rsidRPr="00000000">
              <w:rPr>
                <w:sz w:val="20"/>
                <w:szCs w:val="20"/>
                <w:rtl w:val="0"/>
              </w:rPr>
              <w:t xml:space="preserve">Hypocalcemia (low calcium levels in the blood)</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after="200" w:line="360" w:lineRule="auto"/>
              <w:rPr>
                <w:sz w:val="20"/>
                <w:szCs w:val="20"/>
              </w:rPr>
            </w:pPr>
            <w:r w:rsidDel="00000000" w:rsidR="00000000" w:rsidRPr="00000000">
              <w:rPr>
                <w:sz w:val="20"/>
                <w:szCs w:val="20"/>
                <w:rtl w:val="0"/>
              </w:rPr>
              <w:t xml:space="preserve">Autism spectrum disorder (controversial)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after="200" w:line="360" w:lineRule="auto"/>
              <w:rPr>
                <w:sz w:val="20"/>
                <w:szCs w:val="20"/>
              </w:rPr>
            </w:pPr>
            <w:r w:rsidDel="00000000" w:rsidR="00000000" w:rsidRPr="00000000">
              <w:rPr>
                <w:sz w:val="20"/>
                <w:szCs w:val="20"/>
                <w:rtl w:val="0"/>
              </w:rPr>
              <w:t xml:space="preserve">Pregnancy or breastfeeding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200" w:line="360" w:lineRule="auto"/>
              <w:rPr>
                <w:sz w:val="20"/>
                <w:szCs w:val="20"/>
              </w:rPr>
            </w:pPr>
            <w:r w:rsidDel="00000000" w:rsidR="00000000" w:rsidRPr="00000000">
              <w:rPr>
                <w:sz w:val="20"/>
                <w:szCs w:val="20"/>
                <w:rtl w:val="0"/>
              </w:rPr>
              <w:t xml:space="preserve">Hypotension (low blood pressure)</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200" w:line="360" w:lineRule="auto"/>
              <w:rPr>
                <w:sz w:val="20"/>
                <w:szCs w:val="20"/>
              </w:rPr>
            </w:pPr>
            <w:r w:rsidDel="00000000" w:rsidR="00000000" w:rsidRPr="00000000">
              <w:rPr>
                <w:sz w:val="20"/>
                <w:szCs w:val="20"/>
                <w:rtl w:val="0"/>
              </w:rPr>
              <w:t xml:space="preserve">Alzheimer's disease (controversial)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after="200" w:line="360" w:lineRule="auto"/>
              <w:rPr>
                <w:sz w:val="20"/>
                <w:szCs w:val="20"/>
              </w:rPr>
            </w:pPr>
            <w:r w:rsidDel="00000000" w:rsidR="00000000" w:rsidRPr="00000000">
              <w:rPr>
                <w:sz w:val="20"/>
                <w:szCs w:val="20"/>
                <w:rtl w:val="0"/>
              </w:rPr>
              <w:t xml:space="preserve">Heart failure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200" w:line="360" w:lineRule="auto"/>
              <w:rPr>
                <w:sz w:val="20"/>
                <w:szCs w:val="20"/>
              </w:rPr>
            </w:pPr>
            <w:r w:rsidDel="00000000" w:rsidR="00000000" w:rsidRPr="00000000">
              <w:rPr>
                <w:sz w:val="20"/>
                <w:szCs w:val="20"/>
                <w:rtl w:val="0"/>
              </w:rPr>
              <w:t xml:space="preserve">Allergic reactions</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after="200" w:line="360" w:lineRule="auto"/>
              <w:rPr>
                <w:sz w:val="20"/>
                <w:szCs w:val="20"/>
              </w:rPr>
            </w:pPr>
            <w:r w:rsidDel="00000000" w:rsidR="00000000" w:rsidRPr="00000000">
              <w:rPr>
                <w:sz w:val="20"/>
                <w:szCs w:val="20"/>
                <w:rtl w:val="0"/>
              </w:rPr>
              <w:t xml:space="preserve">Parkinson's disease (controversial)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after="200" w:line="360" w:lineRule="auto"/>
              <w:rPr>
                <w:sz w:val="20"/>
                <w:szCs w:val="20"/>
              </w:rPr>
            </w:pPr>
            <w:r w:rsidDel="00000000" w:rsidR="00000000" w:rsidRPr="00000000">
              <w:rPr>
                <w:sz w:val="20"/>
                <w:szCs w:val="20"/>
                <w:rtl w:val="0"/>
              </w:rPr>
              <w:t xml:space="preserve">Uncontrolled diabetes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200" w:line="360" w:lineRule="auto"/>
              <w:rPr>
                <w:sz w:val="20"/>
                <w:szCs w:val="20"/>
              </w:rPr>
            </w:pPr>
            <w:r w:rsidDel="00000000" w:rsidR="00000000" w:rsidRPr="00000000">
              <w:rPr>
                <w:sz w:val="20"/>
                <w:szCs w:val="20"/>
                <w:rtl w:val="0"/>
              </w:rPr>
              <w:t xml:space="preserve">Kidney damage</w:t>
            </w:r>
          </w:p>
        </w:tc>
      </w:tr>
    </w:tbl>
    <w:p w:rsidR="00000000" w:rsidDel="00000000" w:rsidP="00000000" w:rsidRDefault="00000000" w:rsidRPr="00000000" w14:paraId="00000217">
      <w:pPr>
        <w:spacing w:after="200" w:line="360" w:lineRule="auto"/>
        <w:rPr/>
      </w:pPr>
      <w:r w:rsidDel="00000000" w:rsidR="00000000" w:rsidRPr="00000000">
        <w:rPr>
          <w:rtl w:val="0"/>
        </w:rPr>
      </w:r>
    </w:p>
    <w:p w:rsidR="00000000" w:rsidDel="00000000" w:rsidP="00000000" w:rsidRDefault="00000000" w:rsidRPr="00000000" w14:paraId="00000218">
      <w:pPr>
        <w:spacing w:after="200" w:line="360" w:lineRule="auto"/>
        <w:rPr/>
      </w:pPr>
      <w:r w:rsidDel="00000000" w:rsidR="00000000" w:rsidRPr="00000000">
        <w:rPr>
          <w:rtl w:val="0"/>
        </w:rPr>
        <w:t xml:space="preserve">In conclusion, chelation therapy is a valuable tool in the naturopathic practitioner's arsenal for addressing heavy metal toxicity and promoting detoxification in clients. This therapy can alleviate the negative health effects associated with heavy metal exposure and support overall well-being. However, it is essential to carefully assess each client's individual needs, monitor their progress, and provide ongoing support for optimal health and safety.</w:t>
      </w:r>
    </w:p>
    <w:p w:rsidR="00000000" w:rsidDel="00000000" w:rsidP="00000000" w:rsidRDefault="00000000" w:rsidRPr="00000000" w14:paraId="00000219">
      <w:pPr>
        <w:spacing w:after="200" w:line="360" w:lineRule="auto"/>
        <w:rPr/>
      </w:pPr>
      <w:r w:rsidDel="00000000" w:rsidR="00000000" w:rsidRPr="00000000">
        <w:rPr>
          <w:rtl w:val="0"/>
        </w:rPr>
        <w:t xml:space="preserve">As a naturopathic practitioner, it is crucial to be well-versed in the various chelating agents, their administration methods, and appropriate dosages to ensure the safe and effective implementation of chelation therapy. Regular laboratory testing, appropriate supplementation, and post-treatment care and maintenance are vital components of a successful chelation therapy protocol.</w:t>
      </w:r>
    </w:p>
    <w:p w:rsidR="00000000" w:rsidDel="00000000" w:rsidP="00000000" w:rsidRDefault="00000000" w:rsidRPr="00000000" w14:paraId="0000021A">
      <w:pPr>
        <w:pStyle w:val="Heading2"/>
        <w:spacing w:after="200" w:line="360" w:lineRule="auto"/>
        <w:rPr/>
      </w:pPr>
      <w:bookmarkStart w:colFirst="0" w:colLast="0" w:name="_dvtpdmxrd0oj" w:id="39"/>
      <w:bookmarkEnd w:id="39"/>
      <w:r w:rsidDel="00000000" w:rsidR="00000000" w:rsidRPr="00000000">
        <w:rPr>
          <w:rtl w:val="0"/>
        </w:rPr>
        <w:t xml:space="preserve">Breathing Techniques</w:t>
      </w:r>
      <w:r w:rsidDel="00000000" w:rsidR="00000000" w:rsidRPr="00000000">
        <w:rPr>
          <w:rtl w:val="0"/>
        </w:rPr>
      </w:r>
    </w:p>
    <w:p w:rsidR="00000000" w:rsidDel="00000000" w:rsidP="00000000" w:rsidRDefault="00000000" w:rsidRPr="00000000" w14:paraId="0000021B">
      <w:pPr>
        <w:spacing w:after="200" w:line="360" w:lineRule="auto"/>
        <w:rPr/>
      </w:pPr>
      <w:r w:rsidDel="00000000" w:rsidR="00000000" w:rsidRPr="00000000">
        <w:rPr>
          <w:rtl w:val="0"/>
        </w:rPr>
        <w:t xml:space="preserve">Breathing techniques are often overlooked as a method of detoxification, but they play a crucial role in supporting the body's natural detox processes. Proper breathing can help improve circulation, oxygenate the blood, and promote relaxation. Here, we will explore three specific breathing techniques in greater detail: diaphragmatic breathing, alternate nostril breathing, and breath of fire.</w:t>
      </w:r>
    </w:p>
    <w:p w:rsidR="00000000" w:rsidDel="00000000" w:rsidP="00000000" w:rsidRDefault="00000000" w:rsidRPr="00000000" w14:paraId="0000021C">
      <w:pPr>
        <w:pStyle w:val="Heading3"/>
        <w:spacing w:after="200" w:line="360" w:lineRule="auto"/>
        <w:rPr/>
      </w:pPr>
      <w:bookmarkStart w:colFirst="0" w:colLast="0" w:name="_ml5dlmv45pt1" w:id="40"/>
      <w:bookmarkEnd w:id="40"/>
      <w:r w:rsidDel="00000000" w:rsidR="00000000" w:rsidRPr="00000000">
        <w:rPr>
          <w:rtl w:val="0"/>
        </w:rPr>
        <w:t xml:space="preserve">Diaphragmatic Breathing </w:t>
      </w:r>
    </w:p>
    <w:p w:rsidR="00000000" w:rsidDel="00000000" w:rsidP="00000000" w:rsidRDefault="00000000" w:rsidRPr="00000000" w14:paraId="0000021D">
      <w:pPr>
        <w:spacing w:after="200" w:line="360" w:lineRule="auto"/>
        <w:rPr/>
      </w:pPr>
      <w:r w:rsidDel="00000000" w:rsidR="00000000" w:rsidRPr="00000000">
        <w:rPr>
          <w:rtl w:val="0"/>
        </w:rPr>
        <w:t xml:space="preserve">Also known as belly breathing, this technique focuses on using the diaphragm to breathe deeply and efficiently. Diaphragmatic breathing helps to strengthen the diaphragm, reduce stress, and improve oxygenation throughout the body.</w:t>
      </w:r>
    </w:p>
    <w:p w:rsidR="00000000" w:rsidDel="00000000" w:rsidP="00000000" w:rsidRDefault="00000000" w:rsidRPr="00000000" w14:paraId="0000021E">
      <w:pPr>
        <w:numPr>
          <w:ilvl w:val="0"/>
          <w:numId w:val="21"/>
        </w:numPr>
        <w:spacing w:after="200" w:line="360" w:lineRule="auto"/>
        <w:ind w:left="720" w:hanging="360"/>
        <w:rPr>
          <w:u w:val="none"/>
        </w:rPr>
      </w:pPr>
      <w:r w:rsidDel="00000000" w:rsidR="00000000" w:rsidRPr="00000000">
        <w:rPr>
          <w:rtl w:val="0"/>
        </w:rPr>
        <w:t xml:space="preserve">Find a comfortable position, either sitting or lying down.</w:t>
      </w:r>
    </w:p>
    <w:p w:rsidR="00000000" w:rsidDel="00000000" w:rsidP="00000000" w:rsidRDefault="00000000" w:rsidRPr="00000000" w14:paraId="0000021F">
      <w:pPr>
        <w:numPr>
          <w:ilvl w:val="0"/>
          <w:numId w:val="21"/>
        </w:numPr>
        <w:spacing w:after="200" w:before="0" w:line="360" w:lineRule="auto"/>
        <w:ind w:left="720" w:hanging="360"/>
        <w:rPr>
          <w:u w:val="none"/>
        </w:rPr>
      </w:pPr>
      <w:r w:rsidDel="00000000" w:rsidR="00000000" w:rsidRPr="00000000">
        <w:rPr>
          <w:rtl w:val="0"/>
        </w:rPr>
        <w:t xml:space="preserve">Place one hand on your chest and the other on your belly.</w:t>
      </w:r>
    </w:p>
    <w:p w:rsidR="00000000" w:rsidDel="00000000" w:rsidP="00000000" w:rsidRDefault="00000000" w:rsidRPr="00000000" w14:paraId="00000220">
      <w:pPr>
        <w:numPr>
          <w:ilvl w:val="0"/>
          <w:numId w:val="21"/>
        </w:numPr>
        <w:spacing w:after="200" w:before="0" w:line="360" w:lineRule="auto"/>
        <w:ind w:left="720" w:hanging="360"/>
        <w:rPr>
          <w:u w:val="none"/>
        </w:rPr>
      </w:pPr>
      <w:r w:rsidDel="00000000" w:rsidR="00000000" w:rsidRPr="00000000">
        <w:rPr>
          <w:rtl w:val="0"/>
        </w:rPr>
        <w:t xml:space="preserve">Inhale slowly and deeply through your nose, allowing your diaphragm to expand and your belly to rise. Focus on keeping your chest relatively still.</w:t>
      </w:r>
    </w:p>
    <w:p w:rsidR="00000000" w:rsidDel="00000000" w:rsidP="00000000" w:rsidRDefault="00000000" w:rsidRPr="00000000" w14:paraId="00000221">
      <w:pPr>
        <w:numPr>
          <w:ilvl w:val="0"/>
          <w:numId w:val="21"/>
        </w:numPr>
        <w:spacing w:after="200" w:before="0" w:line="360" w:lineRule="auto"/>
        <w:ind w:left="720" w:hanging="360"/>
        <w:rPr>
          <w:u w:val="none"/>
        </w:rPr>
      </w:pPr>
      <w:r w:rsidDel="00000000" w:rsidR="00000000" w:rsidRPr="00000000">
        <w:rPr>
          <w:rtl w:val="0"/>
        </w:rPr>
        <w:t xml:space="preserve">Exhale slowly through your mouth, feeling your belly lower back down as your diaphragm contracts.</w:t>
      </w:r>
    </w:p>
    <w:p w:rsidR="00000000" w:rsidDel="00000000" w:rsidP="00000000" w:rsidRDefault="00000000" w:rsidRPr="00000000" w14:paraId="00000222">
      <w:pPr>
        <w:numPr>
          <w:ilvl w:val="0"/>
          <w:numId w:val="21"/>
        </w:numPr>
        <w:spacing w:after="200" w:line="360" w:lineRule="auto"/>
        <w:ind w:left="720" w:hanging="360"/>
        <w:rPr>
          <w:u w:val="none"/>
        </w:rPr>
      </w:pPr>
      <w:r w:rsidDel="00000000" w:rsidR="00000000" w:rsidRPr="00000000">
        <w:rPr>
          <w:rtl w:val="0"/>
        </w:rPr>
        <w:t xml:space="preserve">Practice this technique for 5-10 minutes daily, gradually increasing the duration as you become more comfortable with the practice.</w:t>
      </w:r>
    </w:p>
    <w:p w:rsidR="00000000" w:rsidDel="00000000" w:rsidP="00000000" w:rsidRDefault="00000000" w:rsidRPr="00000000" w14:paraId="00000223">
      <w:pPr>
        <w:spacing w:after="200" w:line="360" w:lineRule="auto"/>
        <w:rPr/>
      </w:pPr>
      <w:r w:rsidDel="00000000" w:rsidR="00000000" w:rsidRPr="00000000">
        <w:rPr>
          <w:rtl w:val="0"/>
        </w:rPr>
        <w:t xml:space="preserve">Teach your clients the benefits of diaphragmatic breathing and guide them through the technique. You can also provide personalized recommendations for incorporating this practice into their daily routines, such as during meditation, before bedtime, or in stressful situations.</w:t>
      </w:r>
    </w:p>
    <w:p w:rsidR="00000000" w:rsidDel="00000000" w:rsidP="00000000" w:rsidRDefault="00000000" w:rsidRPr="00000000" w14:paraId="00000224">
      <w:pPr>
        <w:pStyle w:val="Heading3"/>
        <w:spacing w:after="200" w:line="360" w:lineRule="auto"/>
        <w:rPr/>
      </w:pPr>
      <w:bookmarkStart w:colFirst="0" w:colLast="0" w:name="_ardebza9vaoi" w:id="41"/>
      <w:bookmarkEnd w:id="41"/>
      <w:r w:rsidDel="00000000" w:rsidR="00000000" w:rsidRPr="00000000">
        <w:rPr>
          <w:rtl w:val="0"/>
        </w:rPr>
        <w:t xml:space="preserve">Alternate Nostril Breathing</w:t>
      </w:r>
    </w:p>
    <w:p w:rsidR="00000000" w:rsidDel="00000000" w:rsidP="00000000" w:rsidRDefault="00000000" w:rsidRPr="00000000" w14:paraId="00000225">
      <w:pPr>
        <w:spacing w:after="200" w:line="360" w:lineRule="auto"/>
        <w:rPr/>
      </w:pPr>
      <w:r w:rsidDel="00000000" w:rsidR="00000000" w:rsidRPr="00000000">
        <w:rPr>
          <w:rtl w:val="0"/>
        </w:rPr>
        <w:t xml:space="preserve">This is an ancient yogic technique known as Nadi Shodhana, which helps to balance the body's energy and promote relaxation. This technique involves inhaling through one nostril, holding the breath, and exhaling through the other nostril, alternating sides with each breath.</w:t>
      </w:r>
    </w:p>
    <w:p w:rsidR="00000000" w:rsidDel="00000000" w:rsidP="00000000" w:rsidRDefault="00000000" w:rsidRPr="00000000" w14:paraId="00000226">
      <w:pPr>
        <w:numPr>
          <w:ilvl w:val="0"/>
          <w:numId w:val="45"/>
        </w:numPr>
        <w:spacing w:after="200" w:line="360" w:lineRule="auto"/>
        <w:ind w:left="720" w:hanging="360"/>
        <w:rPr>
          <w:u w:val="none"/>
        </w:rPr>
      </w:pPr>
      <w:r w:rsidDel="00000000" w:rsidR="00000000" w:rsidRPr="00000000">
        <w:rPr>
          <w:rtl w:val="0"/>
        </w:rPr>
        <w:t xml:space="preserve">Find a comfortable seated position with a straight spine.</w:t>
      </w:r>
    </w:p>
    <w:p w:rsidR="00000000" w:rsidDel="00000000" w:rsidP="00000000" w:rsidRDefault="00000000" w:rsidRPr="00000000" w14:paraId="00000227">
      <w:pPr>
        <w:numPr>
          <w:ilvl w:val="0"/>
          <w:numId w:val="45"/>
        </w:numPr>
        <w:spacing w:after="200" w:before="0" w:line="360" w:lineRule="auto"/>
        <w:ind w:left="720" w:hanging="360"/>
        <w:rPr>
          <w:u w:val="none"/>
        </w:rPr>
      </w:pPr>
      <w:r w:rsidDel="00000000" w:rsidR="00000000" w:rsidRPr="00000000">
        <w:rPr>
          <w:rtl w:val="0"/>
        </w:rPr>
        <w:t xml:space="preserve">Use your right thumb to close your right nostril, and inhale slowly through your left nostril.</w:t>
      </w:r>
    </w:p>
    <w:p w:rsidR="00000000" w:rsidDel="00000000" w:rsidP="00000000" w:rsidRDefault="00000000" w:rsidRPr="00000000" w14:paraId="00000228">
      <w:pPr>
        <w:numPr>
          <w:ilvl w:val="0"/>
          <w:numId w:val="45"/>
        </w:numPr>
        <w:spacing w:after="200" w:before="0" w:line="360" w:lineRule="auto"/>
        <w:ind w:left="720" w:hanging="360"/>
        <w:rPr>
          <w:u w:val="none"/>
        </w:rPr>
      </w:pPr>
      <w:r w:rsidDel="00000000" w:rsidR="00000000" w:rsidRPr="00000000">
        <w:rPr>
          <w:rtl w:val="0"/>
        </w:rPr>
        <w:t xml:space="preserve">Close your left nostril with your right ring finger, and hold your breath for a moment.</w:t>
      </w:r>
    </w:p>
    <w:p w:rsidR="00000000" w:rsidDel="00000000" w:rsidP="00000000" w:rsidRDefault="00000000" w:rsidRPr="00000000" w14:paraId="00000229">
      <w:pPr>
        <w:numPr>
          <w:ilvl w:val="0"/>
          <w:numId w:val="45"/>
        </w:numPr>
        <w:spacing w:after="200" w:before="0" w:line="360" w:lineRule="auto"/>
        <w:ind w:left="720" w:hanging="360"/>
        <w:rPr>
          <w:u w:val="none"/>
        </w:rPr>
      </w:pPr>
      <w:r w:rsidDel="00000000" w:rsidR="00000000" w:rsidRPr="00000000">
        <w:rPr>
          <w:rtl w:val="0"/>
        </w:rPr>
        <w:t xml:space="preserve">Release your right thumb, opening the right nostril, and exhale slowly through the right nostril.</w:t>
      </w:r>
    </w:p>
    <w:p w:rsidR="00000000" w:rsidDel="00000000" w:rsidP="00000000" w:rsidRDefault="00000000" w:rsidRPr="00000000" w14:paraId="0000022A">
      <w:pPr>
        <w:numPr>
          <w:ilvl w:val="0"/>
          <w:numId w:val="45"/>
        </w:numPr>
        <w:spacing w:after="200" w:before="0" w:line="360" w:lineRule="auto"/>
        <w:ind w:left="720" w:hanging="360"/>
        <w:rPr>
          <w:u w:val="none"/>
        </w:rPr>
      </w:pPr>
      <w:r w:rsidDel="00000000" w:rsidR="00000000" w:rsidRPr="00000000">
        <w:rPr>
          <w:rtl w:val="0"/>
        </w:rPr>
        <w:t xml:space="preserve">Keeping the left nostril closed, inhale through the right nostril.</w:t>
      </w:r>
    </w:p>
    <w:p w:rsidR="00000000" w:rsidDel="00000000" w:rsidP="00000000" w:rsidRDefault="00000000" w:rsidRPr="00000000" w14:paraId="0000022B">
      <w:pPr>
        <w:numPr>
          <w:ilvl w:val="0"/>
          <w:numId w:val="45"/>
        </w:numPr>
        <w:spacing w:after="200" w:before="0" w:line="360" w:lineRule="auto"/>
        <w:ind w:left="720" w:hanging="360"/>
        <w:rPr>
          <w:u w:val="none"/>
        </w:rPr>
      </w:pPr>
      <w:r w:rsidDel="00000000" w:rsidR="00000000" w:rsidRPr="00000000">
        <w:rPr>
          <w:rtl w:val="0"/>
        </w:rPr>
        <w:t xml:space="preserve">Close the right nostril with your thumb, hold your breath, and then exhale through the left nostril.</w:t>
      </w:r>
    </w:p>
    <w:p w:rsidR="00000000" w:rsidDel="00000000" w:rsidP="00000000" w:rsidRDefault="00000000" w:rsidRPr="00000000" w14:paraId="0000022C">
      <w:pPr>
        <w:numPr>
          <w:ilvl w:val="0"/>
          <w:numId w:val="45"/>
        </w:numPr>
        <w:spacing w:after="200" w:line="360" w:lineRule="auto"/>
        <w:ind w:left="720" w:hanging="360"/>
        <w:rPr>
          <w:u w:val="none"/>
        </w:rPr>
      </w:pPr>
      <w:r w:rsidDel="00000000" w:rsidR="00000000" w:rsidRPr="00000000">
        <w:rPr>
          <w:rtl w:val="0"/>
        </w:rPr>
        <w:t xml:space="preserve">This completes one round. Continue the practice for 5-10 minutes, or as long as it feels comfortable.</w:t>
      </w:r>
    </w:p>
    <w:p w:rsidR="00000000" w:rsidDel="00000000" w:rsidP="00000000" w:rsidRDefault="00000000" w:rsidRPr="00000000" w14:paraId="0000022D">
      <w:pPr>
        <w:spacing w:after="200" w:line="360" w:lineRule="auto"/>
        <w:rPr/>
      </w:pPr>
      <w:r w:rsidDel="00000000" w:rsidR="00000000" w:rsidRPr="00000000">
        <w:rPr>
          <w:rtl w:val="0"/>
        </w:rPr>
        <w:t xml:space="preserve">Introduce your clients to the benefits of alternate nostril breathing and guide them through the practice. You can also provide suggestions for incorporating this technique into their daily routines, such as during meditation, stress reduction, or before bedtime.</w:t>
      </w:r>
    </w:p>
    <w:p w:rsidR="00000000" w:rsidDel="00000000" w:rsidP="00000000" w:rsidRDefault="00000000" w:rsidRPr="00000000" w14:paraId="0000022E">
      <w:pPr>
        <w:pStyle w:val="Heading3"/>
        <w:spacing w:after="200" w:line="360" w:lineRule="auto"/>
        <w:rPr/>
      </w:pPr>
      <w:bookmarkStart w:colFirst="0" w:colLast="0" w:name="_2u1qkb2gvnqd" w:id="42"/>
      <w:bookmarkEnd w:id="42"/>
      <w:r w:rsidDel="00000000" w:rsidR="00000000" w:rsidRPr="00000000">
        <w:rPr>
          <w:rtl w:val="0"/>
        </w:rPr>
        <w:t xml:space="preserve">Breath of Fire </w:t>
      </w:r>
    </w:p>
    <w:p w:rsidR="00000000" w:rsidDel="00000000" w:rsidP="00000000" w:rsidRDefault="00000000" w:rsidRPr="00000000" w14:paraId="0000022F">
      <w:pPr>
        <w:spacing w:after="200" w:line="360" w:lineRule="auto"/>
        <w:rPr/>
      </w:pPr>
      <w:r w:rsidDel="00000000" w:rsidR="00000000" w:rsidRPr="00000000">
        <w:rPr>
          <w:rtl w:val="0"/>
        </w:rPr>
        <w:t xml:space="preserve">Breath of fire, also known as Kapalabhati or Skull Shining Breath, is a rapid, forceful breathing technique used in yoga to cleanse and energize the body. This technique involves short, powerful exhales through the nose, followed by passive inhales. Breath of fire helps to stimulate digestion, increase oxygenation, and promote mental clarity.</w:t>
      </w:r>
    </w:p>
    <w:p w:rsidR="00000000" w:rsidDel="00000000" w:rsidP="00000000" w:rsidRDefault="00000000" w:rsidRPr="00000000" w14:paraId="00000230">
      <w:pPr>
        <w:numPr>
          <w:ilvl w:val="0"/>
          <w:numId w:val="35"/>
        </w:numPr>
        <w:spacing w:after="200" w:line="360" w:lineRule="auto"/>
        <w:ind w:left="720" w:hanging="360"/>
        <w:rPr>
          <w:u w:val="none"/>
        </w:rPr>
      </w:pPr>
      <w:r w:rsidDel="00000000" w:rsidR="00000000" w:rsidRPr="00000000">
        <w:rPr>
          <w:rtl w:val="0"/>
        </w:rPr>
        <w:t xml:space="preserve">Find a comfortable seated position with a straight spine.</w:t>
      </w:r>
    </w:p>
    <w:p w:rsidR="00000000" w:rsidDel="00000000" w:rsidP="00000000" w:rsidRDefault="00000000" w:rsidRPr="00000000" w14:paraId="00000231">
      <w:pPr>
        <w:numPr>
          <w:ilvl w:val="0"/>
          <w:numId w:val="35"/>
        </w:numPr>
        <w:spacing w:after="200" w:before="0" w:line="360" w:lineRule="auto"/>
        <w:ind w:left="720" w:hanging="360"/>
        <w:rPr>
          <w:u w:val="none"/>
        </w:rPr>
      </w:pPr>
      <w:r w:rsidDel="00000000" w:rsidR="00000000" w:rsidRPr="00000000">
        <w:rPr>
          <w:rtl w:val="0"/>
        </w:rPr>
        <w:t xml:space="preserve">Take a deep breath in through your nose, filling your lungs.</w:t>
      </w:r>
    </w:p>
    <w:p w:rsidR="00000000" w:rsidDel="00000000" w:rsidP="00000000" w:rsidRDefault="00000000" w:rsidRPr="00000000" w14:paraId="00000232">
      <w:pPr>
        <w:numPr>
          <w:ilvl w:val="0"/>
          <w:numId w:val="35"/>
        </w:numPr>
        <w:spacing w:after="200" w:before="0" w:line="360" w:lineRule="auto"/>
        <w:ind w:left="720" w:hanging="360"/>
        <w:rPr>
          <w:u w:val="none"/>
        </w:rPr>
      </w:pPr>
      <w:r w:rsidDel="00000000" w:rsidR="00000000" w:rsidRPr="00000000">
        <w:rPr>
          <w:rtl w:val="0"/>
        </w:rPr>
        <w:t xml:space="preserve">Exhale forcefully through your nose, contracting your abdominal muscles to push the air out quickly.</w:t>
      </w:r>
    </w:p>
    <w:p w:rsidR="00000000" w:rsidDel="00000000" w:rsidP="00000000" w:rsidRDefault="00000000" w:rsidRPr="00000000" w14:paraId="00000233">
      <w:pPr>
        <w:numPr>
          <w:ilvl w:val="0"/>
          <w:numId w:val="35"/>
        </w:numPr>
        <w:spacing w:after="200" w:before="0" w:line="360" w:lineRule="auto"/>
        <w:ind w:left="720" w:hanging="360"/>
        <w:rPr>
          <w:u w:val="none"/>
        </w:rPr>
      </w:pPr>
      <w:r w:rsidDel="00000000" w:rsidR="00000000" w:rsidRPr="00000000">
        <w:rPr>
          <w:rtl w:val="0"/>
        </w:rPr>
        <w:t xml:space="preserve">Allow your inhale to be passive, as your abdominal muscles relax and the air naturally flows back into your lungs.</w:t>
      </w:r>
    </w:p>
    <w:p w:rsidR="00000000" w:rsidDel="00000000" w:rsidP="00000000" w:rsidRDefault="00000000" w:rsidRPr="00000000" w14:paraId="00000234">
      <w:pPr>
        <w:numPr>
          <w:ilvl w:val="0"/>
          <w:numId w:val="35"/>
        </w:numPr>
        <w:spacing w:after="200" w:line="360" w:lineRule="auto"/>
        <w:ind w:left="720" w:hanging="360"/>
        <w:rPr>
          <w:u w:val="none"/>
        </w:rPr>
      </w:pPr>
      <w:r w:rsidDel="00000000" w:rsidR="00000000" w:rsidRPr="00000000">
        <w:rPr>
          <w:rtl w:val="0"/>
        </w:rPr>
        <w:t xml:space="preserve">Continue this rapid, forceful exhale and passive inhale pattern for 30 seconds to 1 minute, or as long as it feels comfortable.</w:t>
      </w:r>
    </w:p>
    <w:p w:rsidR="00000000" w:rsidDel="00000000" w:rsidP="00000000" w:rsidRDefault="00000000" w:rsidRPr="00000000" w14:paraId="00000235">
      <w:pPr>
        <w:spacing w:after="200" w:line="360" w:lineRule="auto"/>
        <w:rPr/>
      </w:pPr>
      <w:r w:rsidDel="00000000" w:rsidR="00000000" w:rsidRPr="00000000">
        <w:rPr>
          <w:i w:val="1"/>
          <w:rtl w:val="0"/>
        </w:rPr>
        <w:t xml:space="preserve">Table: Indications, Contraindications and Potential Side Effects of Breathing techniques</w:t>
      </w:r>
      <w:r w:rsidDel="00000000" w:rsidR="00000000" w:rsidRPr="00000000">
        <w:rPr>
          <w:rtl w:val="0"/>
        </w:rPr>
      </w:r>
    </w:p>
    <w:tbl>
      <w:tblPr>
        <w:tblStyle w:val="Table13"/>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760"/>
        <w:tblGridChange w:id="0">
          <w:tblGrid>
            <w:gridCol w:w="2910"/>
            <w:gridCol w:w="57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6">
            <w:pPr>
              <w:widowControl w:val="0"/>
              <w:spacing w:after="200" w:line="360" w:lineRule="auto"/>
              <w:rPr>
                <w:sz w:val="20"/>
                <w:szCs w:val="20"/>
              </w:rPr>
            </w:pPr>
            <w:r w:rsidDel="00000000" w:rsidR="00000000" w:rsidRPr="00000000">
              <w:rPr>
                <w:b w:val="1"/>
                <w:sz w:val="20"/>
                <w:szCs w:val="20"/>
                <w:rtl w:val="0"/>
              </w:rPr>
              <w:t xml:space="preserve">Indications</w:t>
            </w:r>
            <w:r w:rsidDel="00000000" w:rsidR="00000000" w:rsidRPr="00000000">
              <w:rPr>
                <w:rtl w:val="0"/>
              </w:rPr>
            </w:r>
          </w:p>
        </w:tc>
        <w:tc>
          <w:tcPr>
            <w:tcBorders>
              <w:top w:color="cccccc" w:space="0" w:sz="6" w:val="single"/>
              <w:left w:color="cccccc" w:space="0" w:sz="6" w:val="single"/>
              <w:bottom w:color="cccccc" w:space="0" w:sz="6" w:val="single"/>
              <w:right w:color="d1d5db" w:space="0" w:sz="6" w:val="single"/>
            </w:tcBorders>
            <w:tcMar>
              <w:top w:w="40.0" w:type="dxa"/>
              <w:left w:w="0.0" w:type="dxa"/>
              <w:bottom w:w="40.0" w:type="dxa"/>
              <w:right w:w="0.0" w:type="dxa"/>
            </w:tcMar>
            <w:vAlign w:val="bottom"/>
          </w:tcPr>
          <w:p w:rsidR="00000000" w:rsidDel="00000000" w:rsidP="00000000" w:rsidRDefault="00000000" w:rsidRPr="00000000" w14:paraId="00000237">
            <w:pPr>
              <w:widowControl w:val="0"/>
              <w:spacing w:after="200" w:line="360" w:lineRule="auto"/>
              <w:rPr>
                <w:sz w:val="20"/>
                <w:szCs w:val="20"/>
              </w:rPr>
            </w:pPr>
            <w:r w:rsidDel="00000000" w:rsidR="00000000" w:rsidRPr="00000000">
              <w:rPr>
                <w:sz w:val="20"/>
                <w:szCs w:val="20"/>
                <w:rtl w:val="0"/>
              </w:rPr>
              <w:t xml:space="preserve">Stress relief, anxiety reduction, improved focus, increased relaxation, enhanced lung function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8">
            <w:pPr>
              <w:widowControl w:val="0"/>
              <w:spacing w:after="200" w:line="360" w:lineRule="auto"/>
              <w:rPr>
                <w:sz w:val="20"/>
                <w:szCs w:val="20"/>
              </w:rPr>
            </w:pPr>
            <w:r w:rsidDel="00000000" w:rsidR="00000000" w:rsidRPr="00000000">
              <w:rPr>
                <w:b w:val="1"/>
                <w:sz w:val="20"/>
                <w:szCs w:val="20"/>
                <w:rtl w:val="0"/>
              </w:rPr>
              <w:t xml:space="preserve">Contraindications</w:t>
            </w:r>
            <w:r w:rsidDel="00000000" w:rsidR="00000000" w:rsidRPr="00000000">
              <w:rPr>
                <w:rtl w:val="0"/>
              </w:rPr>
            </w:r>
          </w:p>
        </w:tc>
        <w:tc>
          <w:tcPr>
            <w:tcBorders>
              <w:top w:color="cccccc" w:space="0" w:sz="6" w:val="single"/>
              <w:left w:color="cccccc" w:space="0" w:sz="6" w:val="single"/>
              <w:bottom w:color="cccccc" w:space="0" w:sz="6" w:val="single"/>
              <w:right w:color="d1d5db" w:space="0" w:sz="6" w:val="single"/>
            </w:tcBorders>
            <w:tcMar>
              <w:top w:w="40.0" w:type="dxa"/>
              <w:left w:w="0.0" w:type="dxa"/>
              <w:bottom w:w="40.0" w:type="dxa"/>
              <w:right w:w="0.0" w:type="dxa"/>
            </w:tcMar>
            <w:vAlign w:val="bottom"/>
          </w:tcPr>
          <w:p w:rsidR="00000000" w:rsidDel="00000000" w:rsidP="00000000" w:rsidRDefault="00000000" w:rsidRPr="00000000" w14:paraId="00000239">
            <w:pPr>
              <w:widowControl w:val="0"/>
              <w:spacing w:after="200" w:line="360" w:lineRule="auto"/>
              <w:rPr>
                <w:sz w:val="20"/>
                <w:szCs w:val="20"/>
              </w:rPr>
            </w:pPr>
            <w:r w:rsidDel="00000000" w:rsidR="00000000" w:rsidRPr="00000000">
              <w:rPr>
                <w:sz w:val="20"/>
                <w:szCs w:val="20"/>
                <w:rtl w:val="0"/>
              </w:rPr>
              <w:t xml:space="preserve">Respiratory infections, active asthma attacks, recent chest or abdominal surgery, severe breathlessness at rest, untreated pneumothorax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A">
            <w:pPr>
              <w:widowControl w:val="0"/>
              <w:spacing w:after="200" w:line="360" w:lineRule="auto"/>
              <w:rPr>
                <w:sz w:val="20"/>
                <w:szCs w:val="20"/>
              </w:rPr>
            </w:pPr>
            <w:r w:rsidDel="00000000" w:rsidR="00000000" w:rsidRPr="00000000">
              <w:rPr>
                <w:b w:val="1"/>
                <w:sz w:val="20"/>
                <w:szCs w:val="20"/>
                <w:rtl w:val="0"/>
              </w:rPr>
              <w:t xml:space="preserve">Potential Side Effects</w:t>
            </w:r>
            <w:r w:rsidDel="00000000" w:rsidR="00000000" w:rsidRPr="00000000">
              <w:rPr>
                <w:rtl w:val="0"/>
              </w:rPr>
            </w:r>
          </w:p>
        </w:tc>
        <w:tc>
          <w:tcPr>
            <w:tcBorders>
              <w:top w:color="cccccc" w:space="0" w:sz="6" w:val="single"/>
              <w:left w:color="cccccc" w:space="0" w:sz="6" w:val="single"/>
              <w:bottom w:color="cccccc" w:space="0" w:sz="6" w:val="single"/>
              <w:right w:color="d1d5db" w:space="0" w:sz="6" w:val="single"/>
            </w:tcBorders>
            <w:tcMar>
              <w:top w:w="40.0" w:type="dxa"/>
              <w:left w:w="0.0" w:type="dxa"/>
              <w:bottom w:w="40.0" w:type="dxa"/>
              <w:right w:w="0.0" w:type="dxa"/>
            </w:tcMar>
            <w:vAlign w:val="bottom"/>
          </w:tcPr>
          <w:p w:rsidR="00000000" w:rsidDel="00000000" w:rsidP="00000000" w:rsidRDefault="00000000" w:rsidRPr="00000000" w14:paraId="0000023B">
            <w:pPr>
              <w:widowControl w:val="0"/>
              <w:spacing w:after="200" w:line="360" w:lineRule="auto"/>
              <w:rPr>
                <w:sz w:val="20"/>
                <w:szCs w:val="20"/>
              </w:rPr>
            </w:pPr>
            <w:r w:rsidDel="00000000" w:rsidR="00000000" w:rsidRPr="00000000">
              <w:rPr>
                <w:sz w:val="20"/>
                <w:szCs w:val="20"/>
                <w:rtl w:val="0"/>
              </w:rPr>
              <w:t xml:space="preserve">Hyperventilation, dizziness, lightheadedness, shortness of breath, increased anxiety (if not performed correctly)</w:t>
            </w:r>
          </w:p>
        </w:tc>
      </w:tr>
    </w:tbl>
    <w:p w:rsidR="00000000" w:rsidDel="00000000" w:rsidP="00000000" w:rsidRDefault="00000000" w:rsidRPr="00000000" w14:paraId="0000023C">
      <w:pPr>
        <w:spacing w:after="200" w:line="360" w:lineRule="auto"/>
        <w:rPr/>
      </w:pPr>
      <w:r w:rsidDel="00000000" w:rsidR="00000000" w:rsidRPr="00000000">
        <w:rPr>
          <w:rtl w:val="0"/>
        </w:rPr>
      </w:r>
    </w:p>
    <w:p w:rsidR="00000000" w:rsidDel="00000000" w:rsidP="00000000" w:rsidRDefault="00000000" w:rsidRPr="00000000" w14:paraId="0000023D">
      <w:pPr>
        <w:pStyle w:val="Heading2"/>
        <w:spacing w:after="200" w:line="360" w:lineRule="auto"/>
        <w:rPr/>
      </w:pPr>
      <w:bookmarkStart w:colFirst="0" w:colLast="0" w:name="_jsmq3edu8a8v" w:id="43"/>
      <w:bookmarkEnd w:id="43"/>
      <w:r w:rsidDel="00000000" w:rsidR="00000000" w:rsidRPr="00000000">
        <w:rPr>
          <w:rtl w:val="0"/>
        </w:rPr>
        <w:t xml:space="preserve">Summary of Key Points</w:t>
      </w:r>
    </w:p>
    <w:p w:rsidR="00000000" w:rsidDel="00000000" w:rsidP="00000000" w:rsidRDefault="00000000" w:rsidRPr="00000000" w14:paraId="0000023E">
      <w:pPr>
        <w:numPr>
          <w:ilvl w:val="0"/>
          <w:numId w:val="35"/>
        </w:numPr>
        <w:spacing w:after="200" w:line="360" w:lineRule="auto"/>
        <w:ind w:left="720" w:hanging="360"/>
        <w:rPr>
          <w:u w:val="none"/>
        </w:rPr>
      </w:pPr>
      <w:r w:rsidDel="00000000" w:rsidR="00000000" w:rsidRPr="00000000">
        <w:rPr>
          <w:rtl w:val="0"/>
        </w:rPr>
        <w:t xml:space="preserve">The lymphatic system plays a critical role in detoxification, removing waste products and toxins from tissues.</w:t>
      </w:r>
    </w:p>
    <w:p w:rsidR="00000000" w:rsidDel="00000000" w:rsidP="00000000" w:rsidRDefault="00000000" w:rsidRPr="00000000" w14:paraId="0000023F">
      <w:pPr>
        <w:numPr>
          <w:ilvl w:val="0"/>
          <w:numId w:val="35"/>
        </w:numPr>
        <w:spacing w:after="200" w:before="0" w:line="360" w:lineRule="auto"/>
        <w:ind w:left="720" w:hanging="360"/>
        <w:rPr>
          <w:u w:val="none"/>
        </w:rPr>
      </w:pPr>
      <w:r w:rsidDel="00000000" w:rsidR="00000000" w:rsidRPr="00000000">
        <w:rPr>
          <w:rtl w:val="0"/>
        </w:rPr>
        <w:t xml:space="preserve">Techniques to support lymphatic drainage include dry brushing, lymphatic drainage massage, castor oil packs, exercise, and breathing techniques.</w:t>
      </w:r>
    </w:p>
    <w:p w:rsidR="00000000" w:rsidDel="00000000" w:rsidP="00000000" w:rsidRDefault="00000000" w:rsidRPr="00000000" w14:paraId="00000240">
      <w:pPr>
        <w:numPr>
          <w:ilvl w:val="0"/>
          <w:numId w:val="35"/>
        </w:numPr>
        <w:spacing w:after="200" w:before="0" w:line="360" w:lineRule="auto"/>
        <w:ind w:left="720" w:hanging="360"/>
        <w:rPr>
          <w:u w:val="none"/>
        </w:rPr>
      </w:pPr>
      <w:r w:rsidDel="00000000" w:rsidR="00000000" w:rsidRPr="00000000">
        <w:rPr>
          <w:rtl w:val="0"/>
        </w:rPr>
        <w:t xml:space="preserve">Dry brushing involves using a natural-bristle brush to exfoliate the skin, promoting lymphatic flow and aiding in toxin removal.</w:t>
      </w:r>
    </w:p>
    <w:p w:rsidR="00000000" w:rsidDel="00000000" w:rsidP="00000000" w:rsidRDefault="00000000" w:rsidRPr="00000000" w14:paraId="00000241">
      <w:pPr>
        <w:numPr>
          <w:ilvl w:val="0"/>
          <w:numId w:val="35"/>
        </w:numPr>
        <w:spacing w:after="200" w:before="0" w:line="360" w:lineRule="auto"/>
        <w:ind w:left="720" w:hanging="360"/>
        <w:rPr>
          <w:u w:val="none"/>
        </w:rPr>
      </w:pPr>
      <w:r w:rsidDel="00000000" w:rsidR="00000000" w:rsidRPr="00000000">
        <w:rPr>
          <w:rtl w:val="0"/>
        </w:rPr>
        <w:t xml:space="preserve">Lymphatic drainage massage is a gentle technique that stimulates lymph fluid flow and promotes toxin removal.</w:t>
      </w:r>
    </w:p>
    <w:p w:rsidR="00000000" w:rsidDel="00000000" w:rsidP="00000000" w:rsidRDefault="00000000" w:rsidRPr="00000000" w14:paraId="00000242">
      <w:pPr>
        <w:numPr>
          <w:ilvl w:val="0"/>
          <w:numId w:val="35"/>
        </w:numPr>
        <w:spacing w:after="200" w:before="0" w:line="360" w:lineRule="auto"/>
        <w:ind w:left="720" w:hanging="360"/>
        <w:rPr>
          <w:u w:val="none"/>
        </w:rPr>
      </w:pPr>
      <w:r w:rsidDel="00000000" w:rsidR="00000000" w:rsidRPr="00000000">
        <w:rPr>
          <w:rtl w:val="0"/>
        </w:rPr>
        <w:t xml:space="preserve">Self-massage for lymphatic drainage can be performed daily and should use light pressure.</w:t>
      </w:r>
    </w:p>
    <w:p w:rsidR="00000000" w:rsidDel="00000000" w:rsidP="00000000" w:rsidRDefault="00000000" w:rsidRPr="00000000" w14:paraId="00000243">
      <w:pPr>
        <w:numPr>
          <w:ilvl w:val="0"/>
          <w:numId w:val="35"/>
        </w:numPr>
        <w:spacing w:after="200" w:before="0" w:line="360" w:lineRule="auto"/>
        <w:ind w:left="720" w:hanging="360"/>
        <w:rPr>
          <w:u w:val="none"/>
        </w:rPr>
      </w:pPr>
      <w:r w:rsidDel="00000000" w:rsidR="00000000" w:rsidRPr="00000000">
        <w:rPr>
          <w:rtl w:val="0"/>
        </w:rPr>
        <w:t xml:space="preserve">Castor oil packs involve applying a castor oil-soaked cloth to the skin to improve circulation, support lymphatic drainage, and promote organ healing.</w:t>
      </w:r>
    </w:p>
    <w:p w:rsidR="00000000" w:rsidDel="00000000" w:rsidP="00000000" w:rsidRDefault="00000000" w:rsidRPr="00000000" w14:paraId="00000244">
      <w:pPr>
        <w:numPr>
          <w:ilvl w:val="0"/>
          <w:numId w:val="35"/>
        </w:numPr>
        <w:spacing w:after="200" w:before="0" w:line="360" w:lineRule="auto"/>
        <w:ind w:left="720" w:hanging="360"/>
        <w:rPr>
          <w:u w:val="none"/>
        </w:rPr>
      </w:pPr>
      <w:r w:rsidDel="00000000" w:rsidR="00000000" w:rsidRPr="00000000">
        <w:rPr>
          <w:rtl w:val="0"/>
        </w:rPr>
        <w:t xml:space="preserve">Regular exercise and movement support the body's detoxification processes by stimulating circulation and promoting lymphatic flow.</w:t>
      </w:r>
    </w:p>
    <w:p w:rsidR="00000000" w:rsidDel="00000000" w:rsidP="00000000" w:rsidRDefault="00000000" w:rsidRPr="00000000" w14:paraId="00000245">
      <w:pPr>
        <w:numPr>
          <w:ilvl w:val="0"/>
          <w:numId w:val="35"/>
        </w:numPr>
        <w:spacing w:after="200" w:before="0" w:line="360" w:lineRule="auto"/>
        <w:ind w:left="720" w:hanging="360"/>
        <w:rPr>
          <w:u w:val="none"/>
        </w:rPr>
      </w:pPr>
      <w:r w:rsidDel="00000000" w:rsidR="00000000" w:rsidRPr="00000000">
        <w:rPr>
          <w:rtl w:val="0"/>
        </w:rPr>
        <w:t xml:space="preserve">Breathing techniques can improve circulation, oxygenate the blood, and promote relaxation.</w:t>
      </w:r>
    </w:p>
    <w:p w:rsidR="00000000" w:rsidDel="00000000" w:rsidP="00000000" w:rsidRDefault="00000000" w:rsidRPr="00000000" w14:paraId="00000246">
      <w:pPr>
        <w:numPr>
          <w:ilvl w:val="0"/>
          <w:numId w:val="35"/>
        </w:numPr>
        <w:spacing w:after="200" w:before="0" w:line="360" w:lineRule="auto"/>
        <w:ind w:left="720" w:hanging="360"/>
        <w:rPr>
          <w:u w:val="none"/>
        </w:rPr>
      </w:pPr>
      <w:r w:rsidDel="00000000" w:rsidR="00000000" w:rsidRPr="00000000">
        <w:rPr>
          <w:rtl w:val="0"/>
        </w:rPr>
        <w:t xml:space="preserve">Diaphragmatic breathing (belly breathing) strengthens the diaphragm and reduces stress.</w:t>
      </w:r>
    </w:p>
    <w:p w:rsidR="00000000" w:rsidDel="00000000" w:rsidP="00000000" w:rsidRDefault="00000000" w:rsidRPr="00000000" w14:paraId="00000247">
      <w:pPr>
        <w:numPr>
          <w:ilvl w:val="0"/>
          <w:numId w:val="35"/>
        </w:numPr>
        <w:spacing w:after="200" w:before="0" w:line="360" w:lineRule="auto"/>
        <w:ind w:left="720" w:hanging="360"/>
        <w:rPr>
          <w:u w:val="none"/>
        </w:rPr>
      </w:pPr>
      <w:r w:rsidDel="00000000" w:rsidR="00000000" w:rsidRPr="00000000">
        <w:rPr>
          <w:rtl w:val="0"/>
        </w:rPr>
        <w:t xml:space="preserve">Alternate nostril breathing (Nadi Shodhana) is an ancient yogic technique that balances the body's energy and promotes relaxation.</w:t>
      </w:r>
    </w:p>
    <w:p w:rsidR="00000000" w:rsidDel="00000000" w:rsidP="00000000" w:rsidRDefault="00000000" w:rsidRPr="00000000" w14:paraId="00000248">
      <w:pPr>
        <w:numPr>
          <w:ilvl w:val="0"/>
          <w:numId w:val="35"/>
        </w:numPr>
        <w:spacing w:after="200" w:before="0" w:line="360" w:lineRule="auto"/>
        <w:ind w:left="720" w:hanging="360"/>
        <w:rPr>
          <w:u w:val="none"/>
        </w:rPr>
      </w:pPr>
      <w:r w:rsidDel="00000000" w:rsidR="00000000" w:rsidRPr="00000000">
        <w:rPr>
          <w:rtl w:val="0"/>
        </w:rPr>
        <w:t xml:space="preserve">Breath of fire (Kapalabhati) is a rapid, forceful breathing technique used in yoga to cleanse and energize the body.</w:t>
      </w:r>
    </w:p>
    <w:p w:rsidR="00000000" w:rsidDel="00000000" w:rsidP="00000000" w:rsidRDefault="00000000" w:rsidRPr="00000000" w14:paraId="00000249">
      <w:pPr>
        <w:numPr>
          <w:ilvl w:val="0"/>
          <w:numId w:val="35"/>
        </w:numPr>
        <w:spacing w:after="200" w:before="0" w:line="360" w:lineRule="auto"/>
        <w:ind w:left="720" w:hanging="360"/>
        <w:rPr>
          <w:u w:val="none"/>
        </w:rPr>
      </w:pPr>
      <w:r w:rsidDel="00000000" w:rsidR="00000000" w:rsidRPr="00000000">
        <w:rPr>
          <w:rtl w:val="0"/>
        </w:rPr>
        <w:t xml:space="preserve">Practitioners can teach clients the benefits of these techniques and guide them through their practice.</w:t>
      </w:r>
    </w:p>
    <w:p w:rsidR="00000000" w:rsidDel="00000000" w:rsidP="00000000" w:rsidRDefault="00000000" w:rsidRPr="00000000" w14:paraId="0000024A">
      <w:pPr>
        <w:numPr>
          <w:ilvl w:val="0"/>
          <w:numId w:val="35"/>
        </w:numPr>
        <w:spacing w:after="200" w:before="0" w:line="360" w:lineRule="auto"/>
        <w:ind w:left="720" w:hanging="360"/>
        <w:rPr>
          <w:u w:val="none"/>
        </w:rPr>
      </w:pPr>
      <w:r w:rsidDel="00000000" w:rsidR="00000000" w:rsidRPr="00000000">
        <w:rPr>
          <w:rtl w:val="0"/>
        </w:rPr>
        <w:t xml:space="preserve">Clients can be referred to qualified practitioners for lymphatic drainage massage, or practitioners can pursue training to offer this service directly.</w:t>
      </w:r>
    </w:p>
    <w:p w:rsidR="00000000" w:rsidDel="00000000" w:rsidP="00000000" w:rsidRDefault="00000000" w:rsidRPr="00000000" w14:paraId="0000024B">
      <w:pPr>
        <w:numPr>
          <w:ilvl w:val="0"/>
          <w:numId w:val="35"/>
        </w:numPr>
        <w:spacing w:after="200" w:before="0" w:line="360" w:lineRule="auto"/>
        <w:ind w:left="720" w:hanging="360"/>
        <w:rPr>
          <w:u w:val="none"/>
        </w:rPr>
      </w:pPr>
      <w:r w:rsidDel="00000000" w:rsidR="00000000" w:rsidRPr="00000000">
        <w:rPr>
          <w:rtl w:val="0"/>
        </w:rPr>
        <w:t xml:space="preserve">Clients should be educated on the benefits of castor oil packs and guided through the process of creating and using them at home.</w:t>
      </w:r>
    </w:p>
    <w:p w:rsidR="00000000" w:rsidDel="00000000" w:rsidP="00000000" w:rsidRDefault="00000000" w:rsidRPr="00000000" w14:paraId="0000024C">
      <w:pPr>
        <w:numPr>
          <w:ilvl w:val="0"/>
          <w:numId w:val="35"/>
        </w:numPr>
        <w:spacing w:after="200" w:before="0" w:line="360" w:lineRule="auto"/>
        <w:ind w:left="720" w:hanging="360"/>
        <w:rPr>
          <w:u w:val="none"/>
        </w:rPr>
      </w:pPr>
      <w:r w:rsidDel="00000000" w:rsidR="00000000" w:rsidRPr="00000000">
        <w:rPr>
          <w:rtl w:val="0"/>
        </w:rPr>
        <w:t xml:space="preserve">Personalized exercise recommendations can be provided based on a client's fitness level, health conditions, and preferences.</w:t>
      </w:r>
    </w:p>
    <w:p w:rsidR="00000000" w:rsidDel="00000000" w:rsidP="00000000" w:rsidRDefault="00000000" w:rsidRPr="00000000" w14:paraId="0000024D">
      <w:pPr>
        <w:numPr>
          <w:ilvl w:val="0"/>
          <w:numId w:val="35"/>
        </w:numPr>
        <w:spacing w:after="200" w:before="0" w:line="360" w:lineRule="auto"/>
        <w:ind w:left="720" w:hanging="360"/>
        <w:rPr>
          <w:u w:val="none"/>
        </w:rPr>
      </w:pPr>
      <w:r w:rsidDel="00000000" w:rsidR="00000000" w:rsidRPr="00000000">
        <w:rPr>
          <w:rtl w:val="0"/>
        </w:rPr>
        <w:t xml:space="preserve">Incorporating both cardiovascular and strength training exercises is important for a well-rounded fitness routine.</w:t>
      </w:r>
    </w:p>
    <w:p w:rsidR="00000000" w:rsidDel="00000000" w:rsidP="00000000" w:rsidRDefault="00000000" w:rsidRPr="00000000" w14:paraId="0000024E">
      <w:pPr>
        <w:numPr>
          <w:ilvl w:val="0"/>
          <w:numId w:val="35"/>
        </w:numPr>
        <w:spacing w:after="200" w:before="0" w:line="360" w:lineRule="auto"/>
        <w:ind w:left="720" w:hanging="360"/>
        <w:rPr>
          <w:u w:val="none"/>
        </w:rPr>
      </w:pPr>
      <w:r w:rsidDel="00000000" w:rsidR="00000000" w:rsidRPr="00000000">
        <w:rPr>
          <w:rtl w:val="0"/>
        </w:rPr>
        <w:t xml:space="preserve">Practitioners can help clients develop personalized fitness plans and provide ongoing support and encouragement.</w:t>
      </w:r>
    </w:p>
    <w:p w:rsidR="00000000" w:rsidDel="00000000" w:rsidP="00000000" w:rsidRDefault="00000000" w:rsidRPr="00000000" w14:paraId="0000024F">
      <w:pPr>
        <w:numPr>
          <w:ilvl w:val="0"/>
          <w:numId w:val="35"/>
        </w:numPr>
        <w:spacing w:after="200" w:before="0" w:line="360" w:lineRule="auto"/>
        <w:ind w:left="720" w:hanging="360"/>
        <w:rPr>
          <w:u w:val="none"/>
        </w:rPr>
      </w:pPr>
      <w:r w:rsidDel="00000000" w:rsidR="00000000" w:rsidRPr="00000000">
        <w:rPr>
          <w:rtl w:val="0"/>
        </w:rPr>
        <w:t xml:space="preserve">Diaphragmatic breathing can be practiced for 5-10 minutes daily to improve oxygenation and reduce stress.</w:t>
      </w:r>
    </w:p>
    <w:p w:rsidR="00000000" w:rsidDel="00000000" w:rsidP="00000000" w:rsidRDefault="00000000" w:rsidRPr="00000000" w14:paraId="00000250">
      <w:pPr>
        <w:numPr>
          <w:ilvl w:val="0"/>
          <w:numId w:val="35"/>
        </w:numPr>
        <w:spacing w:after="200" w:before="0" w:line="360" w:lineRule="auto"/>
        <w:ind w:left="720" w:hanging="360"/>
        <w:rPr>
          <w:u w:val="none"/>
        </w:rPr>
      </w:pPr>
      <w:r w:rsidDel="00000000" w:rsidR="00000000" w:rsidRPr="00000000">
        <w:rPr>
          <w:rtl w:val="0"/>
        </w:rPr>
        <w:t xml:space="preserve">Alternate nostril breathing can be practiced for 5-10 minutes or as long as comfortable for stress reduction and relaxation.</w:t>
      </w:r>
    </w:p>
    <w:p w:rsidR="00000000" w:rsidDel="00000000" w:rsidP="00000000" w:rsidRDefault="00000000" w:rsidRPr="00000000" w14:paraId="00000251">
      <w:pPr>
        <w:numPr>
          <w:ilvl w:val="0"/>
          <w:numId w:val="35"/>
        </w:numPr>
        <w:spacing w:after="200" w:before="0" w:line="360" w:lineRule="auto"/>
        <w:ind w:left="720" w:hanging="360"/>
        <w:rPr>
          <w:u w:val="none"/>
        </w:rPr>
      </w:pPr>
      <w:r w:rsidDel="00000000" w:rsidR="00000000" w:rsidRPr="00000000">
        <w:rPr>
          <w:rtl w:val="0"/>
        </w:rPr>
        <w:t xml:space="preserve">Breath of fire should be practiced for 30 seconds to 1 minute or as long as comfortable for increased oxygenation and mental clarity.</w:t>
      </w:r>
    </w:p>
    <w:p w:rsidR="00000000" w:rsidDel="00000000" w:rsidP="00000000" w:rsidRDefault="00000000" w:rsidRPr="00000000" w14:paraId="00000252">
      <w:pPr>
        <w:numPr>
          <w:ilvl w:val="0"/>
          <w:numId w:val="35"/>
        </w:numPr>
        <w:spacing w:after="200" w:before="0" w:line="360" w:lineRule="auto"/>
        <w:ind w:left="720" w:hanging="360"/>
        <w:rPr>
          <w:u w:val="none"/>
        </w:rPr>
      </w:pPr>
      <w:r w:rsidDel="00000000" w:rsidR="00000000" w:rsidRPr="00000000">
        <w:rPr>
          <w:rtl w:val="0"/>
        </w:rPr>
        <w:t xml:space="preserve">Clients can be provided with personalized recommendations for incorporating breathing techniques into their daily routines.</w:t>
      </w:r>
    </w:p>
    <w:p w:rsidR="00000000" w:rsidDel="00000000" w:rsidP="00000000" w:rsidRDefault="00000000" w:rsidRPr="00000000" w14:paraId="00000253">
      <w:pPr>
        <w:numPr>
          <w:ilvl w:val="0"/>
          <w:numId w:val="35"/>
        </w:numPr>
        <w:spacing w:after="200" w:before="0" w:line="360" w:lineRule="auto"/>
        <w:ind w:left="720" w:hanging="360"/>
        <w:rPr>
          <w:u w:val="none"/>
        </w:rPr>
      </w:pPr>
      <w:r w:rsidDel="00000000" w:rsidR="00000000" w:rsidRPr="00000000">
        <w:rPr>
          <w:rtl w:val="0"/>
        </w:rPr>
        <w:t xml:space="preserve">The benefits of these techniques include improved circulation, stress reduction, and enhanced detoxification processes.</w:t>
      </w:r>
    </w:p>
    <w:p w:rsidR="00000000" w:rsidDel="00000000" w:rsidP="00000000" w:rsidRDefault="00000000" w:rsidRPr="00000000" w14:paraId="00000254">
      <w:pPr>
        <w:numPr>
          <w:ilvl w:val="0"/>
          <w:numId w:val="35"/>
        </w:numPr>
        <w:spacing w:after="200" w:before="0" w:line="360" w:lineRule="auto"/>
        <w:ind w:left="720" w:hanging="360"/>
        <w:rPr>
          <w:u w:val="none"/>
        </w:rPr>
      </w:pPr>
      <w:r w:rsidDel="00000000" w:rsidR="00000000" w:rsidRPr="00000000">
        <w:rPr>
          <w:rtl w:val="0"/>
        </w:rPr>
        <w:t xml:space="preserve">Practitioners can recommend appropriate tools, such as brushes for dry brushing or castor oil for castor oil packs.</w:t>
      </w:r>
    </w:p>
    <w:p w:rsidR="00000000" w:rsidDel="00000000" w:rsidP="00000000" w:rsidRDefault="00000000" w:rsidRPr="00000000" w14:paraId="00000255">
      <w:pPr>
        <w:numPr>
          <w:ilvl w:val="0"/>
          <w:numId w:val="35"/>
        </w:numPr>
        <w:spacing w:after="200" w:before="0" w:line="360" w:lineRule="auto"/>
        <w:ind w:left="720" w:hanging="360"/>
        <w:rPr>
          <w:u w:val="none"/>
        </w:rPr>
      </w:pPr>
      <w:r w:rsidDel="00000000" w:rsidR="00000000" w:rsidRPr="00000000">
        <w:rPr>
          <w:rtl w:val="0"/>
        </w:rPr>
        <w:t xml:space="preserve">Proper technique and safety precautions should be emphasized when teaching clients these detoxification methods.</w:t>
      </w:r>
    </w:p>
    <w:p w:rsidR="00000000" w:rsidDel="00000000" w:rsidP="00000000" w:rsidRDefault="00000000" w:rsidRPr="00000000" w14:paraId="00000256">
      <w:pPr>
        <w:numPr>
          <w:ilvl w:val="0"/>
          <w:numId w:val="35"/>
        </w:numPr>
        <w:spacing w:after="200" w:line="360" w:lineRule="auto"/>
        <w:ind w:left="720" w:hanging="360"/>
        <w:rPr>
          <w:u w:val="none"/>
        </w:rPr>
      </w:pPr>
      <w:r w:rsidDel="00000000" w:rsidR="00000000" w:rsidRPr="00000000">
        <w:rPr>
          <w:rtl w:val="0"/>
        </w:rPr>
        <w:t xml:space="preserve">Collaborating with other qualified practitioners can ensure the best possible outcomes for clients seeking detoxification support.</w:t>
      </w:r>
    </w:p>
    <w:p w:rsidR="00000000" w:rsidDel="00000000" w:rsidP="00000000" w:rsidRDefault="00000000" w:rsidRPr="00000000" w14:paraId="00000257">
      <w:pPr>
        <w:pStyle w:val="Heading2"/>
        <w:spacing w:after="200" w:line="360" w:lineRule="auto"/>
        <w:rPr/>
      </w:pPr>
      <w:bookmarkStart w:colFirst="0" w:colLast="0" w:name="_a929tgxhksee" w:id="44"/>
      <w:bookmarkEnd w:id="44"/>
      <w:r w:rsidDel="00000000" w:rsidR="00000000" w:rsidRPr="00000000">
        <w:rPr>
          <w:rtl w:val="0"/>
        </w:rPr>
        <w:t xml:space="preserve">Exercise 1: Dry Brushing Practice</w:t>
      </w:r>
    </w:p>
    <w:p w:rsidR="00000000" w:rsidDel="00000000" w:rsidP="00000000" w:rsidRDefault="00000000" w:rsidRPr="00000000" w14:paraId="00000258">
      <w:pPr>
        <w:spacing w:after="200" w:line="360" w:lineRule="auto"/>
        <w:rPr/>
      </w:pPr>
      <w:r w:rsidDel="00000000" w:rsidR="00000000" w:rsidRPr="00000000">
        <w:rPr>
          <w:rtl w:val="0"/>
        </w:rPr>
        <w:t xml:space="preserve">In this exercise you will learn and practice the dry brushing technique for supporting lymphatic drainage and detoxification.</w:t>
      </w:r>
    </w:p>
    <w:p w:rsidR="00000000" w:rsidDel="00000000" w:rsidP="00000000" w:rsidRDefault="00000000" w:rsidRPr="00000000" w14:paraId="00000259">
      <w:pPr>
        <w:spacing w:after="200" w:line="360" w:lineRule="auto"/>
        <w:rPr>
          <w:b w:val="1"/>
        </w:rPr>
      </w:pPr>
      <w:r w:rsidDel="00000000" w:rsidR="00000000" w:rsidRPr="00000000">
        <w:rPr>
          <w:b w:val="1"/>
          <w:rtl w:val="0"/>
        </w:rPr>
        <w:t xml:space="preserve">Materials:</w:t>
      </w:r>
    </w:p>
    <w:p w:rsidR="00000000" w:rsidDel="00000000" w:rsidP="00000000" w:rsidRDefault="00000000" w:rsidRPr="00000000" w14:paraId="0000025A">
      <w:pPr>
        <w:numPr>
          <w:ilvl w:val="0"/>
          <w:numId w:val="14"/>
        </w:numPr>
        <w:spacing w:after="200" w:line="360" w:lineRule="auto"/>
        <w:ind w:left="720" w:hanging="360"/>
        <w:rPr>
          <w:u w:val="none"/>
        </w:rPr>
      </w:pPr>
      <w:r w:rsidDel="00000000" w:rsidR="00000000" w:rsidRPr="00000000">
        <w:rPr>
          <w:rtl w:val="0"/>
        </w:rPr>
        <w:t xml:space="preserve">High-quality, natural-bristle brush with a long handle</w:t>
      </w:r>
    </w:p>
    <w:p w:rsidR="00000000" w:rsidDel="00000000" w:rsidP="00000000" w:rsidRDefault="00000000" w:rsidRPr="00000000" w14:paraId="0000025B">
      <w:pPr>
        <w:spacing w:after="200" w:line="36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25C">
      <w:pPr>
        <w:numPr>
          <w:ilvl w:val="0"/>
          <w:numId w:val="8"/>
        </w:numPr>
        <w:spacing w:after="200" w:line="360" w:lineRule="auto"/>
        <w:ind w:left="720" w:hanging="360"/>
        <w:rPr>
          <w:u w:val="none"/>
        </w:rPr>
      </w:pPr>
      <w:r w:rsidDel="00000000" w:rsidR="00000000" w:rsidRPr="00000000">
        <w:rPr>
          <w:rtl w:val="0"/>
        </w:rPr>
        <w:t xml:space="preserve">Before showering, remove clothing and find a comfortable standing position.</w:t>
      </w:r>
    </w:p>
    <w:p w:rsidR="00000000" w:rsidDel="00000000" w:rsidP="00000000" w:rsidRDefault="00000000" w:rsidRPr="00000000" w14:paraId="0000025D">
      <w:pPr>
        <w:numPr>
          <w:ilvl w:val="0"/>
          <w:numId w:val="8"/>
        </w:numPr>
        <w:spacing w:after="200" w:before="0" w:line="360" w:lineRule="auto"/>
        <w:ind w:left="720" w:hanging="360"/>
        <w:rPr>
          <w:u w:val="none"/>
        </w:rPr>
      </w:pPr>
      <w:r w:rsidDel="00000000" w:rsidR="00000000" w:rsidRPr="00000000">
        <w:rPr>
          <w:rtl w:val="0"/>
        </w:rPr>
        <w:t xml:space="preserve">Starting at your feet, gently brush your skin using upward strokes towards your heart.</w:t>
      </w:r>
    </w:p>
    <w:p w:rsidR="00000000" w:rsidDel="00000000" w:rsidP="00000000" w:rsidRDefault="00000000" w:rsidRPr="00000000" w14:paraId="0000025E">
      <w:pPr>
        <w:numPr>
          <w:ilvl w:val="0"/>
          <w:numId w:val="8"/>
        </w:numPr>
        <w:spacing w:after="200" w:before="0" w:line="360" w:lineRule="auto"/>
        <w:ind w:left="720" w:hanging="360"/>
        <w:rPr>
          <w:u w:val="none"/>
        </w:rPr>
      </w:pPr>
      <w:r w:rsidDel="00000000" w:rsidR="00000000" w:rsidRPr="00000000">
        <w:rPr>
          <w:rtl w:val="0"/>
        </w:rPr>
        <w:t xml:space="preserve">Move up your legs, brushing each area several times before moving on to the next section.</w:t>
      </w:r>
    </w:p>
    <w:p w:rsidR="00000000" w:rsidDel="00000000" w:rsidP="00000000" w:rsidRDefault="00000000" w:rsidRPr="00000000" w14:paraId="0000025F">
      <w:pPr>
        <w:numPr>
          <w:ilvl w:val="0"/>
          <w:numId w:val="8"/>
        </w:numPr>
        <w:spacing w:after="200" w:before="0" w:line="360" w:lineRule="auto"/>
        <w:ind w:left="720" w:hanging="360"/>
        <w:rPr>
          <w:u w:val="none"/>
        </w:rPr>
      </w:pPr>
      <w:r w:rsidDel="00000000" w:rsidR="00000000" w:rsidRPr="00000000">
        <w:rPr>
          <w:rtl w:val="0"/>
        </w:rPr>
        <w:t xml:space="preserve">Continue brushing your abdomen, arms, and back, always brushing towards the heart.</w:t>
      </w:r>
    </w:p>
    <w:p w:rsidR="00000000" w:rsidDel="00000000" w:rsidP="00000000" w:rsidRDefault="00000000" w:rsidRPr="00000000" w14:paraId="00000260">
      <w:pPr>
        <w:numPr>
          <w:ilvl w:val="0"/>
          <w:numId w:val="8"/>
        </w:numPr>
        <w:spacing w:after="200" w:before="0" w:line="360" w:lineRule="auto"/>
        <w:ind w:left="720" w:hanging="360"/>
        <w:rPr>
          <w:u w:val="none"/>
        </w:rPr>
      </w:pPr>
      <w:r w:rsidDel="00000000" w:rsidR="00000000" w:rsidRPr="00000000">
        <w:rPr>
          <w:rtl w:val="0"/>
        </w:rPr>
        <w:t xml:space="preserve">Avoid sensitive areas and any broken or irritated skin.</w:t>
      </w:r>
    </w:p>
    <w:p w:rsidR="00000000" w:rsidDel="00000000" w:rsidP="00000000" w:rsidRDefault="00000000" w:rsidRPr="00000000" w14:paraId="00000261">
      <w:pPr>
        <w:numPr>
          <w:ilvl w:val="0"/>
          <w:numId w:val="8"/>
        </w:numPr>
        <w:spacing w:after="200" w:before="0" w:line="360" w:lineRule="auto"/>
        <w:ind w:left="720" w:hanging="360"/>
        <w:rPr>
          <w:u w:val="none"/>
        </w:rPr>
      </w:pPr>
      <w:r w:rsidDel="00000000" w:rsidR="00000000" w:rsidRPr="00000000">
        <w:rPr>
          <w:rtl w:val="0"/>
        </w:rPr>
        <w:t xml:space="preserve">Shower after brushing to wash away the dead skin cells and impurities.</w:t>
      </w:r>
    </w:p>
    <w:p w:rsidR="00000000" w:rsidDel="00000000" w:rsidP="00000000" w:rsidRDefault="00000000" w:rsidRPr="00000000" w14:paraId="00000262">
      <w:pPr>
        <w:numPr>
          <w:ilvl w:val="0"/>
          <w:numId w:val="8"/>
        </w:numPr>
        <w:spacing w:after="200" w:line="360" w:lineRule="auto"/>
        <w:ind w:left="720" w:hanging="360"/>
        <w:rPr>
          <w:u w:val="none"/>
        </w:rPr>
      </w:pPr>
      <w:r w:rsidDel="00000000" w:rsidR="00000000" w:rsidRPr="00000000">
        <w:rPr>
          <w:rtl w:val="0"/>
        </w:rPr>
        <w:t xml:space="preserve">Practice this technique daily for one week and observe any changes in skin appearance or texture.</w:t>
      </w:r>
    </w:p>
    <w:p w:rsidR="00000000" w:rsidDel="00000000" w:rsidP="00000000" w:rsidRDefault="00000000" w:rsidRPr="00000000" w14:paraId="00000263">
      <w:pPr>
        <w:pStyle w:val="Heading2"/>
        <w:spacing w:after="200" w:line="360" w:lineRule="auto"/>
        <w:rPr/>
      </w:pPr>
      <w:bookmarkStart w:colFirst="0" w:colLast="0" w:name="_4l66o55xbkb0" w:id="45"/>
      <w:bookmarkEnd w:id="45"/>
      <w:r w:rsidDel="00000000" w:rsidR="00000000" w:rsidRPr="00000000">
        <w:rPr>
          <w:rtl w:val="0"/>
        </w:rPr>
        <w:t xml:space="preserve">Exercise 2: Lymphatic Self-Massage</w:t>
      </w:r>
    </w:p>
    <w:p w:rsidR="00000000" w:rsidDel="00000000" w:rsidP="00000000" w:rsidRDefault="00000000" w:rsidRPr="00000000" w14:paraId="00000264">
      <w:pPr>
        <w:spacing w:after="200" w:line="360" w:lineRule="auto"/>
        <w:rPr/>
      </w:pPr>
      <w:r w:rsidDel="00000000" w:rsidR="00000000" w:rsidRPr="00000000">
        <w:rPr>
          <w:rtl w:val="0"/>
        </w:rPr>
        <w:t xml:space="preserve">In this exercise you will learn and practice self-massage techniques for promoting lymphatic drainage and detoxification in the aims of teaching it to your patients.</w:t>
      </w:r>
    </w:p>
    <w:p w:rsidR="00000000" w:rsidDel="00000000" w:rsidP="00000000" w:rsidRDefault="00000000" w:rsidRPr="00000000" w14:paraId="00000265">
      <w:pPr>
        <w:spacing w:after="200" w:line="36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266">
      <w:pPr>
        <w:numPr>
          <w:ilvl w:val="0"/>
          <w:numId w:val="11"/>
        </w:numPr>
        <w:spacing w:after="200" w:line="360" w:lineRule="auto"/>
        <w:ind w:left="720" w:hanging="360"/>
        <w:rPr>
          <w:u w:val="none"/>
        </w:rPr>
      </w:pPr>
      <w:r w:rsidDel="00000000" w:rsidR="00000000" w:rsidRPr="00000000">
        <w:rPr>
          <w:rtl w:val="0"/>
        </w:rPr>
        <w:t xml:space="preserve">Review the steps for lymphatic self-massage provided in the original text.</w:t>
      </w:r>
    </w:p>
    <w:p w:rsidR="00000000" w:rsidDel="00000000" w:rsidP="00000000" w:rsidRDefault="00000000" w:rsidRPr="00000000" w14:paraId="00000267">
      <w:pPr>
        <w:numPr>
          <w:ilvl w:val="0"/>
          <w:numId w:val="11"/>
        </w:numPr>
        <w:spacing w:after="200" w:before="0" w:line="360" w:lineRule="auto"/>
        <w:ind w:left="720" w:hanging="360"/>
        <w:rPr>
          <w:u w:val="none"/>
        </w:rPr>
      </w:pPr>
      <w:r w:rsidDel="00000000" w:rsidR="00000000" w:rsidRPr="00000000">
        <w:rPr>
          <w:rtl w:val="0"/>
        </w:rPr>
        <w:t xml:space="preserve">Find a comfortable, quiet space where you can perform the self-massage without distractions.</w:t>
      </w:r>
    </w:p>
    <w:p w:rsidR="00000000" w:rsidDel="00000000" w:rsidP="00000000" w:rsidRDefault="00000000" w:rsidRPr="00000000" w14:paraId="00000268">
      <w:pPr>
        <w:numPr>
          <w:ilvl w:val="0"/>
          <w:numId w:val="11"/>
        </w:numPr>
        <w:spacing w:after="200" w:before="0" w:line="360" w:lineRule="auto"/>
        <w:ind w:left="720" w:hanging="360"/>
        <w:rPr>
          <w:u w:val="none"/>
        </w:rPr>
      </w:pPr>
      <w:r w:rsidDel="00000000" w:rsidR="00000000" w:rsidRPr="00000000">
        <w:rPr>
          <w:rtl w:val="0"/>
        </w:rPr>
        <w:t xml:space="preserve">Follow the steps outlined in the text, paying close attention to proper technique and pressure.</w:t>
      </w:r>
    </w:p>
    <w:p w:rsidR="00000000" w:rsidDel="00000000" w:rsidP="00000000" w:rsidRDefault="00000000" w:rsidRPr="00000000" w14:paraId="00000269">
      <w:pPr>
        <w:numPr>
          <w:ilvl w:val="0"/>
          <w:numId w:val="11"/>
        </w:numPr>
        <w:spacing w:after="200" w:line="360" w:lineRule="auto"/>
        <w:ind w:left="720" w:hanging="360"/>
        <w:rPr>
          <w:u w:val="none"/>
        </w:rPr>
      </w:pPr>
      <w:r w:rsidDel="00000000" w:rsidR="00000000" w:rsidRPr="00000000">
        <w:rPr>
          <w:rtl w:val="0"/>
        </w:rPr>
        <w:t xml:space="preserve">Practice the lymphatic self-massage daily for one week, observing any changes in swelling or fluid retention.</w:t>
      </w:r>
    </w:p>
    <w:p w:rsidR="00000000" w:rsidDel="00000000" w:rsidP="00000000" w:rsidRDefault="00000000" w:rsidRPr="00000000" w14:paraId="0000026A">
      <w:pPr>
        <w:pStyle w:val="Heading2"/>
        <w:spacing w:after="200" w:line="360" w:lineRule="auto"/>
        <w:rPr/>
      </w:pPr>
      <w:bookmarkStart w:colFirst="0" w:colLast="0" w:name="_dg10epp9djnk" w:id="46"/>
      <w:bookmarkEnd w:id="46"/>
      <w:r w:rsidDel="00000000" w:rsidR="00000000" w:rsidRPr="00000000">
        <w:rPr>
          <w:rtl w:val="0"/>
        </w:rPr>
        <w:t xml:space="preserve">Exercise 3: Breathing Techniques for Detoxification</w:t>
      </w:r>
    </w:p>
    <w:p w:rsidR="00000000" w:rsidDel="00000000" w:rsidP="00000000" w:rsidRDefault="00000000" w:rsidRPr="00000000" w14:paraId="0000026B">
      <w:pPr>
        <w:spacing w:after="200" w:line="360" w:lineRule="auto"/>
        <w:rPr/>
      </w:pPr>
      <w:r w:rsidDel="00000000" w:rsidR="00000000" w:rsidRPr="00000000">
        <w:rPr>
          <w:rtl w:val="0"/>
        </w:rPr>
        <w:t xml:space="preserve">In this exercise you will learn and practice three breathing techniques (diaphragmatic breathing, alternate nostril breathing, and breath of fire) to support detoxification and overall well-being.</w:t>
      </w:r>
    </w:p>
    <w:p w:rsidR="00000000" w:rsidDel="00000000" w:rsidP="00000000" w:rsidRDefault="00000000" w:rsidRPr="00000000" w14:paraId="0000026C">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26D">
      <w:pPr>
        <w:numPr>
          <w:ilvl w:val="0"/>
          <w:numId w:val="10"/>
        </w:numPr>
        <w:spacing w:after="200" w:line="360" w:lineRule="auto"/>
        <w:ind w:left="720" w:hanging="360"/>
        <w:rPr>
          <w:u w:val="none"/>
        </w:rPr>
      </w:pPr>
      <w:r w:rsidDel="00000000" w:rsidR="00000000" w:rsidRPr="00000000">
        <w:rPr>
          <w:rtl w:val="0"/>
        </w:rPr>
        <w:t xml:space="preserve">Review the descriptions and instructions for each of the three breathing techniques provided in the original text.</w:t>
      </w:r>
    </w:p>
    <w:p w:rsidR="00000000" w:rsidDel="00000000" w:rsidP="00000000" w:rsidRDefault="00000000" w:rsidRPr="00000000" w14:paraId="0000026E">
      <w:pPr>
        <w:numPr>
          <w:ilvl w:val="0"/>
          <w:numId w:val="10"/>
        </w:numPr>
        <w:spacing w:after="200" w:before="0" w:line="360" w:lineRule="auto"/>
        <w:ind w:left="720" w:hanging="360"/>
        <w:rPr>
          <w:u w:val="none"/>
        </w:rPr>
      </w:pPr>
      <w:r w:rsidDel="00000000" w:rsidR="00000000" w:rsidRPr="00000000">
        <w:rPr>
          <w:rtl w:val="0"/>
        </w:rPr>
        <w:t xml:space="preserve">Find a comfortable, quiet space where you can practice these techniques without distractions.</w:t>
      </w:r>
    </w:p>
    <w:p w:rsidR="00000000" w:rsidDel="00000000" w:rsidP="00000000" w:rsidRDefault="00000000" w:rsidRPr="00000000" w14:paraId="0000026F">
      <w:pPr>
        <w:numPr>
          <w:ilvl w:val="0"/>
          <w:numId w:val="10"/>
        </w:numPr>
        <w:spacing w:after="200" w:before="0" w:line="360" w:lineRule="auto"/>
        <w:ind w:left="720" w:hanging="360"/>
        <w:rPr>
          <w:u w:val="none"/>
        </w:rPr>
      </w:pPr>
      <w:r w:rsidDel="00000000" w:rsidR="00000000" w:rsidRPr="00000000">
        <w:rPr>
          <w:rtl w:val="0"/>
        </w:rPr>
        <w:t xml:space="preserve">Begin with diaphragmatic breathing, following the instructions provided in the text. Practice for 5-10 minutes.</w:t>
      </w:r>
    </w:p>
    <w:p w:rsidR="00000000" w:rsidDel="00000000" w:rsidP="00000000" w:rsidRDefault="00000000" w:rsidRPr="00000000" w14:paraId="00000270">
      <w:pPr>
        <w:numPr>
          <w:ilvl w:val="0"/>
          <w:numId w:val="10"/>
        </w:numPr>
        <w:spacing w:after="200" w:before="0" w:line="360" w:lineRule="auto"/>
        <w:ind w:left="720" w:hanging="360"/>
        <w:rPr>
          <w:u w:val="none"/>
        </w:rPr>
      </w:pPr>
      <w:r w:rsidDel="00000000" w:rsidR="00000000" w:rsidRPr="00000000">
        <w:rPr>
          <w:rtl w:val="0"/>
        </w:rPr>
        <w:t xml:space="preserve">Next, practice alternate nostril breathing for 5-10 minutes or as long as it feels comfortable.</w:t>
      </w:r>
    </w:p>
    <w:p w:rsidR="00000000" w:rsidDel="00000000" w:rsidP="00000000" w:rsidRDefault="00000000" w:rsidRPr="00000000" w14:paraId="00000271">
      <w:pPr>
        <w:numPr>
          <w:ilvl w:val="0"/>
          <w:numId w:val="10"/>
        </w:numPr>
        <w:spacing w:after="200" w:before="0" w:line="360" w:lineRule="auto"/>
        <w:ind w:left="720" w:hanging="360"/>
        <w:rPr>
          <w:u w:val="none"/>
        </w:rPr>
      </w:pPr>
      <w:r w:rsidDel="00000000" w:rsidR="00000000" w:rsidRPr="00000000">
        <w:rPr>
          <w:rtl w:val="0"/>
        </w:rPr>
        <w:t xml:space="preserve">Finally, practice “breath of fire” for 30 seconds to 1 minute, or as long as comfortable.</w:t>
      </w:r>
    </w:p>
    <w:p w:rsidR="00000000" w:rsidDel="00000000" w:rsidP="00000000" w:rsidRDefault="00000000" w:rsidRPr="00000000" w14:paraId="00000272">
      <w:pPr>
        <w:numPr>
          <w:ilvl w:val="0"/>
          <w:numId w:val="10"/>
        </w:numPr>
        <w:spacing w:after="200" w:line="360" w:lineRule="auto"/>
        <w:ind w:left="720" w:hanging="360"/>
        <w:rPr>
          <w:u w:val="none"/>
        </w:rPr>
      </w:pPr>
      <w:r w:rsidDel="00000000" w:rsidR="00000000" w:rsidRPr="00000000">
        <w:rPr>
          <w:rtl w:val="0"/>
        </w:rPr>
        <w:t xml:space="preserve">Practice these three breathing techniques daily for one week, observing any changes in stress levels, mental clarity, or overall well-being.</w:t>
      </w:r>
      <w:r w:rsidDel="00000000" w:rsidR="00000000" w:rsidRPr="00000000">
        <w:rPr>
          <w:rtl w:val="0"/>
        </w:rPr>
      </w:r>
    </w:p>
    <w:p w:rsidR="00000000" w:rsidDel="00000000" w:rsidP="00000000" w:rsidRDefault="00000000" w:rsidRPr="00000000" w14:paraId="00000273">
      <w:pPr>
        <w:pStyle w:val="Heading1"/>
        <w:spacing w:after="200" w:line="360" w:lineRule="auto"/>
        <w:rPr/>
      </w:pPr>
      <w:bookmarkStart w:colFirst="0" w:colLast="0" w:name="_tob5er8pwcxa" w:id="47"/>
      <w:bookmarkEnd w:id="47"/>
      <w:r w:rsidDel="00000000" w:rsidR="00000000" w:rsidRPr="00000000">
        <w:rPr>
          <w:rtl w:val="0"/>
        </w:rPr>
        <w:t xml:space="preserve">Emotional Cleansing and Stress Management</w:t>
      </w:r>
    </w:p>
    <w:p w:rsidR="00000000" w:rsidDel="00000000" w:rsidP="00000000" w:rsidRDefault="00000000" w:rsidRPr="00000000" w14:paraId="00000274">
      <w:pPr>
        <w:spacing w:after="200" w:line="360" w:lineRule="auto"/>
        <w:rPr/>
      </w:pPr>
      <w:r w:rsidDel="00000000" w:rsidR="00000000" w:rsidRPr="00000000">
        <w:rPr>
          <w:rtl w:val="0"/>
        </w:rPr>
        <w:t xml:space="preserve">Emotional cleansing is the process of releasing and healing emotional baggage and negativity that can weigh us down and hinder our overall well-being. Emotional cleansing techniques can help us let go of unwanted feelings, improve mental clarity, and promote a sense of balance and inner peace. As a naturopathic practitioner you will often find that emotional cleansing plays a significant role in helping your patients to achieve their health and well-being goals. In this section, we will explore three effective techniques for emotional cleansing to teach your naturopathy clients: Emotional Freedom Technique (EFT), journaling, and meditation. </w:t>
      </w:r>
    </w:p>
    <w:p w:rsidR="00000000" w:rsidDel="00000000" w:rsidP="00000000" w:rsidRDefault="00000000" w:rsidRPr="00000000" w14:paraId="00000275">
      <w:pPr>
        <w:pStyle w:val="Heading2"/>
        <w:spacing w:after="200" w:line="360" w:lineRule="auto"/>
        <w:rPr/>
      </w:pPr>
      <w:bookmarkStart w:colFirst="0" w:colLast="0" w:name="_m8rfv5uhajkf" w:id="48"/>
      <w:bookmarkEnd w:id="48"/>
      <w:r w:rsidDel="00000000" w:rsidR="00000000" w:rsidRPr="00000000">
        <w:rPr>
          <w:rtl w:val="0"/>
        </w:rPr>
        <w:t xml:space="preserve">Emotional Freedom Technique (EFT)</w:t>
      </w:r>
    </w:p>
    <w:p w:rsidR="00000000" w:rsidDel="00000000" w:rsidP="00000000" w:rsidRDefault="00000000" w:rsidRPr="00000000" w14:paraId="00000276">
      <w:pPr>
        <w:spacing w:after="200" w:line="360" w:lineRule="auto"/>
        <w:rPr/>
      </w:pPr>
      <w:r w:rsidDel="00000000" w:rsidR="00000000" w:rsidRPr="00000000">
        <w:rPr>
          <w:rtl w:val="0"/>
        </w:rPr>
        <w:t xml:space="preserve">The Emotional Freedom Technique (EFT) is a powerful tool for emotional cleansing that combines elements of cognitive therapy and acupressure to help release negative emotions and physical discomfort. EFT involves tapping on specific acupressure points on the body while focusing on a particular emotional issue or physical symptom. This technique can help to reduce stress, anxiety, and negative emotions, as well as promote relaxation and emotional balance.</w:t>
      </w:r>
    </w:p>
    <w:p w:rsidR="00000000" w:rsidDel="00000000" w:rsidP="00000000" w:rsidRDefault="00000000" w:rsidRPr="00000000" w14:paraId="00000277">
      <w:pPr>
        <w:spacing w:after="200" w:line="360" w:lineRule="auto"/>
        <w:rPr/>
      </w:pPr>
      <w:r w:rsidDel="00000000" w:rsidR="00000000" w:rsidRPr="00000000">
        <w:rPr>
          <w:rtl w:val="0"/>
        </w:rPr>
        <w:t xml:space="preserve">EFT is based on the concept that unresolved emotional issues and negative emotions can disrupt the body's energy system, leading to physical and emotional symptoms. By tapping on specific acupressure points, EFT aims to restore balance to the energy system and promote emotional healing. EFT can be used to address a wide range of emotional issues, including stress, anxiety, fears, phobias, trauma, grief, and self-esteem issues.</w:t>
      </w:r>
    </w:p>
    <w:p w:rsidR="00000000" w:rsidDel="00000000" w:rsidP="00000000" w:rsidRDefault="00000000" w:rsidRPr="00000000" w14:paraId="00000278">
      <w:pPr>
        <w:pStyle w:val="Heading3"/>
        <w:spacing w:after="200" w:line="360" w:lineRule="auto"/>
        <w:rPr/>
      </w:pPr>
      <w:bookmarkStart w:colFirst="0" w:colLast="0" w:name="_i6avvtypsj4n" w:id="49"/>
      <w:bookmarkEnd w:id="49"/>
      <w:r w:rsidDel="00000000" w:rsidR="00000000" w:rsidRPr="00000000">
        <w:rPr>
          <w:rtl w:val="0"/>
        </w:rPr>
        <w:t xml:space="preserve">Step-by-step guide to performing EFT</w:t>
      </w:r>
    </w:p>
    <w:p w:rsidR="00000000" w:rsidDel="00000000" w:rsidP="00000000" w:rsidRDefault="00000000" w:rsidRPr="00000000" w14:paraId="00000279">
      <w:pPr>
        <w:spacing w:after="200" w:line="360" w:lineRule="auto"/>
        <w:rPr/>
      </w:pPr>
      <w:r w:rsidDel="00000000" w:rsidR="00000000" w:rsidRPr="00000000">
        <w:rPr>
          <w:rtl w:val="0"/>
        </w:rPr>
        <w:t xml:space="preserve">Before you begin, identify the emotional issue or physical symptom you would like to address. You will need to create a setup statement to help you focus on the issue during the EFT session. The setup statement typically follows the format: "Even though I have [the issue], I deeply and completely accept myself."</w:t>
      </w:r>
    </w:p>
    <w:p w:rsidR="00000000" w:rsidDel="00000000" w:rsidP="00000000" w:rsidRDefault="00000000" w:rsidRPr="00000000" w14:paraId="0000027A">
      <w:pPr>
        <w:spacing w:after="200" w:line="360" w:lineRule="auto"/>
        <w:rPr/>
      </w:pPr>
      <w:r w:rsidDel="00000000" w:rsidR="00000000" w:rsidRPr="00000000">
        <w:rPr>
          <w:rtl w:val="0"/>
        </w:rPr>
        <w:t xml:space="preserve">Follow these steps to perform EFT:</w:t>
      </w:r>
    </w:p>
    <w:p w:rsidR="00000000" w:rsidDel="00000000" w:rsidP="00000000" w:rsidRDefault="00000000" w:rsidRPr="00000000" w14:paraId="0000027B">
      <w:pPr>
        <w:numPr>
          <w:ilvl w:val="0"/>
          <w:numId w:val="31"/>
        </w:numPr>
        <w:spacing w:after="200" w:line="360" w:lineRule="auto"/>
        <w:ind w:left="720" w:hanging="360"/>
        <w:rPr>
          <w:u w:val="none"/>
        </w:rPr>
      </w:pPr>
      <w:r w:rsidDel="00000000" w:rsidR="00000000" w:rsidRPr="00000000">
        <w:rPr>
          <w:b w:val="1"/>
          <w:rtl w:val="0"/>
        </w:rPr>
        <w:t xml:space="preserve">Karate chop point:</w:t>
      </w:r>
      <w:r w:rsidDel="00000000" w:rsidR="00000000" w:rsidRPr="00000000">
        <w:rPr>
          <w:rtl w:val="0"/>
        </w:rPr>
        <w:t xml:space="preserve"> Using the tips of your fingers on one hand, tap the side of the other hand (the fleshy part below the pinky finger) while repeating your setup statement three times.</w:t>
      </w:r>
    </w:p>
    <w:p w:rsidR="00000000" w:rsidDel="00000000" w:rsidP="00000000" w:rsidRDefault="00000000" w:rsidRPr="00000000" w14:paraId="0000027C">
      <w:pPr>
        <w:numPr>
          <w:ilvl w:val="0"/>
          <w:numId w:val="31"/>
        </w:numPr>
        <w:spacing w:after="200" w:before="0" w:line="360" w:lineRule="auto"/>
        <w:ind w:left="720" w:hanging="360"/>
        <w:rPr>
          <w:u w:val="none"/>
        </w:rPr>
      </w:pPr>
      <w:r w:rsidDel="00000000" w:rsidR="00000000" w:rsidRPr="00000000">
        <w:rPr>
          <w:b w:val="1"/>
          <w:rtl w:val="0"/>
        </w:rPr>
        <w:t xml:space="preserve">Eyebrow point:</w:t>
      </w:r>
      <w:r w:rsidDel="00000000" w:rsidR="00000000" w:rsidRPr="00000000">
        <w:rPr>
          <w:rtl w:val="0"/>
        </w:rPr>
        <w:t xml:space="preserve"> Tap just above the inner corner of your eyebrow while saying a reminder phrase related to your issue (e.g., "This anxiety").</w:t>
      </w:r>
    </w:p>
    <w:p w:rsidR="00000000" w:rsidDel="00000000" w:rsidP="00000000" w:rsidRDefault="00000000" w:rsidRPr="00000000" w14:paraId="0000027D">
      <w:pPr>
        <w:numPr>
          <w:ilvl w:val="0"/>
          <w:numId w:val="31"/>
        </w:numPr>
        <w:spacing w:after="200" w:before="0" w:line="360" w:lineRule="auto"/>
        <w:ind w:left="720" w:hanging="360"/>
        <w:rPr>
          <w:u w:val="none"/>
        </w:rPr>
      </w:pPr>
      <w:r w:rsidDel="00000000" w:rsidR="00000000" w:rsidRPr="00000000">
        <w:rPr>
          <w:b w:val="1"/>
          <w:rtl w:val="0"/>
        </w:rPr>
        <w:t xml:space="preserve">Side of the eye point:</w:t>
      </w:r>
      <w:r w:rsidDel="00000000" w:rsidR="00000000" w:rsidRPr="00000000">
        <w:rPr>
          <w:rtl w:val="0"/>
        </w:rPr>
        <w:t xml:space="preserve"> Tap on the bone at the outer corner of your eye while repeating the reminder phrase.</w:t>
      </w:r>
    </w:p>
    <w:p w:rsidR="00000000" w:rsidDel="00000000" w:rsidP="00000000" w:rsidRDefault="00000000" w:rsidRPr="00000000" w14:paraId="0000027E">
      <w:pPr>
        <w:numPr>
          <w:ilvl w:val="0"/>
          <w:numId w:val="31"/>
        </w:numPr>
        <w:spacing w:after="200" w:before="0" w:line="360" w:lineRule="auto"/>
        <w:ind w:left="720" w:hanging="360"/>
        <w:rPr>
          <w:u w:val="none"/>
        </w:rPr>
      </w:pPr>
      <w:r w:rsidDel="00000000" w:rsidR="00000000" w:rsidRPr="00000000">
        <w:rPr>
          <w:b w:val="1"/>
          <w:rtl w:val="0"/>
        </w:rPr>
        <w:t xml:space="preserve">Under the eye point:</w:t>
      </w:r>
      <w:r w:rsidDel="00000000" w:rsidR="00000000" w:rsidRPr="00000000">
        <w:rPr>
          <w:rtl w:val="0"/>
        </w:rPr>
        <w:t xml:space="preserve"> Tap on the bone under your eye, about one inch below the pupil, while repeating the reminder phrase.</w:t>
      </w:r>
    </w:p>
    <w:p w:rsidR="00000000" w:rsidDel="00000000" w:rsidP="00000000" w:rsidRDefault="00000000" w:rsidRPr="00000000" w14:paraId="0000027F">
      <w:pPr>
        <w:numPr>
          <w:ilvl w:val="0"/>
          <w:numId w:val="31"/>
        </w:numPr>
        <w:spacing w:after="200" w:before="0" w:line="360" w:lineRule="auto"/>
        <w:ind w:left="720" w:hanging="360"/>
        <w:rPr>
          <w:u w:val="none"/>
        </w:rPr>
      </w:pPr>
      <w:r w:rsidDel="00000000" w:rsidR="00000000" w:rsidRPr="00000000">
        <w:rPr>
          <w:b w:val="1"/>
          <w:rtl w:val="0"/>
        </w:rPr>
        <w:t xml:space="preserve">Under the nose point:</w:t>
      </w:r>
      <w:r w:rsidDel="00000000" w:rsidR="00000000" w:rsidRPr="00000000">
        <w:rPr>
          <w:rtl w:val="0"/>
        </w:rPr>
        <w:t xml:space="preserve"> Tap the area between your nose and upper lip while repeating the reminder phrase.</w:t>
      </w:r>
    </w:p>
    <w:p w:rsidR="00000000" w:rsidDel="00000000" w:rsidP="00000000" w:rsidRDefault="00000000" w:rsidRPr="00000000" w14:paraId="00000280">
      <w:pPr>
        <w:numPr>
          <w:ilvl w:val="0"/>
          <w:numId w:val="31"/>
        </w:numPr>
        <w:spacing w:after="200" w:before="0" w:line="360" w:lineRule="auto"/>
        <w:ind w:left="720" w:hanging="360"/>
        <w:rPr>
          <w:u w:val="none"/>
        </w:rPr>
      </w:pPr>
      <w:r w:rsidDel="00000000" w:rsidR="00000000" w:rsidRPr="00000000">
        <w:rPr>
          <w:b w:val="1"/>
          <w:rtl w:val="0"/>
        </w:rPr>
        <w:t xml:space="preserve">Chin point:</w:t>
      </w:r>
      <w:r w:rsidDel="00000000" w:rsidR="00000000" w:rsidRPr="00000000">
        <w:rPr>
          <w:rtl w:val="0"/>
        </w:rPr>
        <w:t xml:space="preserve"> Tap the area between your lower lip and chin while repeating the reminder phrase.</w:t>
      </w:r>
    </w:p>
    <w:p w:rsidR="00000000" w:rsidDel="00000000" w:rsidP="00000000" w:rsidRDefault="00000000" w:rsidRPr="00000000" w14:paraId="00000281">
      <w:pPr>
        <w:numPr>
          <w:ilvl w:val="0"/>
          <w:numId w:val="31"/>
        </w:numPr>
        <w:spacing w:after="200" w:before="0" w:line="360" w:lineRule="auto"/>
        <w:ind w:left="720" w:hanging="360"/>
        <w:rPr>
          <w:u w:val="none"/>
        </w:rPr>
      </w:pPr>
      <w:r w:rsidDel="00000000" w:rsidR="00000000" w:rsidRPr="00000000">
        <w:rPr>
          <w:b w:val="1"/>
          <w:rtl w:val="0"/>
        </w:rPr>
        <w:t xml:space="preserve">Collarbone point:</w:t>
      </w:r>
      <w:r w:rsidDel="00000000" w:rsidR="00000000" w:rsidRPr="00000000">
        <w:rPr>
          <w:rtl w:val="0"/>
        </w:rPr>
        <w:t xml:space="preserve"> Tap just below the collarbone, about one inch below the "U" shape formed by the collarbone and sternum, while repeating the reminder phrase.</w:t>
      </w:r>
    </w:p>
    <w:p w:rsidR="00000000" w:rsidDel="00000000" w:rsidP="00000000" w:rsidRDefault="00000000" w:rsidRPr="00000000" w14:paraId="00000282">
      <w:pPr>
        <w:numPr>
          <w:ilvl w:val="0"/>
          <w:numId w:val="31"/>
        </w:numPr>
        <w:spacing w:after="200" w:before="0" w:line="360" w:lineRule="auto"/>
        <w:ind w:left="720" w:hanging="360"/>
        <w:rPr>
          <w:u w:val="none"/>
        </w:rPr>
      </w:pPr>
      <w:r w:rsidDel="00000000" w:rsidR="00000000" w:rsidRPr="00000000">
        <w:rPr>
          <w:b w:val="1"/>
          <w:rtl w:val="0"/>
        </w:rPr>
        <w:t xml:space="preserve">Under the arm point:</w:t>
      </w:r>
      <w:r w:rsidDel="00000000" w:rsidR="00000000" w:rsidRPr="00000000">
        <w:rPr>
          <w:rtl w:val="0"/>
        </w:rPr>
        <w:t xml:space="preserve"> Tap the area about four inches below the armpit while repeating the reminder phrase.</w:t>
      </w:r>
    </w:p>
    <w:p w:rsidR="00000000" w:rsidDel="00000000" w:rsidP="00000000" w:rsidRDefault="00000000" w:rsidRPr="00000000" w14:paraId="00000283">
      <w:pPr>
        <w:numPr>
          <w:ilvl w:val="0"/>
          <w:numId w:val="31"/>
        </w:numPr>
        <w:spacing w:after="200" w:line="360" w:lineRule="auto"/>
        <w:ind w:left="720" w:hanging="360"/>
        <w:rPr>
          <w:u w:val="none"/>
        </w:rPr>
      </w:pPr>
      <w:r w:rsidDel="00000000" w:rsidR="00000000" w:rsidRPr="00000000">
        <w:rPr>
          <w:b w:val="1"/>
          <w:rtl w:val="0"/>
        </w:rPr>
        <w:t xml:space="preserve">Top of the head point:</w:t>
      </w:r>
      <w:r w:rsidDel="00000000" w:rsidR="00000000" w:rsidRPr="00000000">
        <w:rPr>
          <w:rtl w:val="0"/>
        </w:rPr>
        <w:t xml:space="preserve"> Tap the crown of your head while repeating the reminder phrase.</w:t>
      </w:r>
    </w:p>
    <w:p w:rsidR="00000000" w:rsidDel="00000000" w:rsidP="00000000" w:rsidRDefault="00000000" w:rsidRPr="00000000" w14:paraId="00000284">
      <w:pPr>
        <w:spacing w:after="200" w:line="360" w:lineRule="auto"/>
        <w:rPr/>
      </w:pPr>
      <w:r w:rsidDel="00000000" w:rsidR="00000000" w:rsidRPr="00000000">
        <w:rPr>
          <w:rtl w:val="0"/>
        </w:rPr>
        <w:t xml:space="preserve">Repeat the tapping sequence two or three times, focusing on your emotional issue or physical symptom throughout the process. After completing the sequence, take a deep breath and evaluate how you feel. You may need to perform additional rounds of EFT if the issue persists.</w:t>
      </w:r>
    </w:p>
    <w:p w:rsidR="00000000" w:rsidDel="00000000" w:rsidP="00000000" w:rsidRDefault="00000000" w:rsidRPr="00000000" w14:paraId="00000285">
      <w:pPr>
        <w:pStyle w:val="Heading3"/>
        <w:spacing w:after="200" w:line="360" w:lineRule="auto"/>
        <w:rPr/>
      </w:pPr>
      <w:bookmarkStart w:colFirst="0" w:colLast="0" w:name="_agac07g1kjz2" w:id="50"/>
      <w:bookmarkEnd w:id="50"/>
      <w:r w:rsidDel="00000000" w:rsidR="00000000" w:rsidRPr="00000000">
        <w:rPr>
          <w:rtl w:val="0"/>
        </w:rPr>
        <w:t xml:space="preserve">Benefits and tips for effective EFT practice</w:t>
      </w:r>
    </w:p>
    <w:p w:rsidR="00000000" w:rsidDel="00000000" w:rsidP="00000000" w:rsidRDefault="00000000" w:rsidRPr="00000000" w14:paraId="00000286">
      <w:pPr>
        <w:spacing w:after="200" w:line="360" w:lineRule="auto"/>
        <w:rPr/>
      </w:pPr>
      <w:r w:rsidDel="00000000" w:rsidR="00000000" w:rsidRPr="00000000">
        <w:rPr>
          <w:rtl w:val="0"/>
        </w:rPr>
        <w:t xml:space="preserve">EFT offers numerous benefits, including stress reduction, relief from emotional pain, increased mental clarity, and an overall sense of well-being. To make the most of your EFT practice, consider the following tips:</w:t>
      </w:r>
    </w:p>
    <w:p w:rsidR="00000000" w:rsidDel="00000000" w:rsidP="00000000" w:rsidRDefault="00000000" w:rsidRPr="00000000" w14:paraId="00000287">
      <w:pPr>
        <w:numPr>
          <w:ilvl w:val="0"/>
          <w:numId w:val="30"/>
        </w:numPr>
        <w:spacing w:after="200" w:line="360" w:lineRule="auto"/>
        <w:ind w:left="720" w:hanging="360"/>
        <w:rPr>
          <w:u w:val="none"/>
        </w:rPr>
      </w:pPr>
      <w:r w:rsidDel="00000000" w:rsidR="00000000" w:rsidRPr="00000000">
        <w:rPr>
          <w:rtl w:val="0"/>
        </w:rPr>
        <w:t xml:space="preserve">Be specific when identifying the issue you want to address.</w:t>
      </w:r>
    </w:p>
    <w:p w:rsidR="00000000" w:rsidDel="00000000" w:rsidP="00000000" w:rsidRDefault="00000000" w:rsidRPr="00000000" w14:paraId="00000288">
      <w:pPr>
        <w:numPr>
          <w:ilvl w:val="0"/>
          <w:numId w:val="30"/>
        </w:numPr>
        <w:spacing w:after="200" w:before="0" w:line="360" w:lineRule="auto"/>
        <w:ind w:left="720" w:hanging="360"/>
        <w:rPr>
          <w:u w:val="none"/>
        </w:rPr>
      </w:pPr>
      <w:r w:rsidDel="00000000" w:rsidR="00000000" w:rsidRPr="00000000">
        <w:rPr>
          <w:rtl w:val="0"/>
        </w:rPr>
        <w:t xml:space="preserve">Use language that resonates with you when creating your setup statement and reminder phrase.</w:t>
      </w:r>
    </w:p>
    <w:p w:rsidR="00000000" w:rsidDel="00000000" w:rsidP="00000000" w:rsidRDefault="00000000" w:rsidRPr="00000000" w14:paraId="00000289">
      <w:pPr>
        <w:numPr>
          <w:ilvl w:val="0"/>
          <w:numId w:val="30"/>
        </w:numPr>
        <w:spacing w:after="200" w:before="0" w:line="360" w:lineRule="auto"/>
        <w:ind w:left="720" w:hanging="360"/>
        <w:rPr>
          <w:u w:val="none"/>
        </w:rPr>
      </w:pPr>
      <w:r w:rsidDel="00000000" w:rsidR="00000000" w:rsidRPr="00000000">
        <w:rPr>
          <w:rtl w:val="0"/>
        </w:rPr>
        <w:t xml:space="preserve">Practice EFT regularly, especially during times of heightened stress or emotional turmoil.</w:t>
      </w:r>
    </w:p>
    <w:p w:rsidR="00000000" w:rsidDel="00000000" w:rsidP="00000000" w:rsidRDefault="00000000" w:rsidRPr="00000000" w14:paraId="0000028A">
      <w:pPr>
        <w:numPr>
          <w:ilvl w:val="0"/>
          <w:numId w:val="30"/>
        </w:numPr>
        <w:spacing w:after="200" w:line="360" w:lineRule="auto"/>
        <w:ind w:left="720" w:hanging="360"/>
        <w:rPr>
          <w:u w:val="none"/>
        </w:rPr>
      </w:pPr>
      <w:r w:rsidDel="00000000" w:rsidR="00000000" w:rsidRPr="00000000">
        <w:rPr>
          <w:rtl w:val="0"/>
        </w:rPr>
        <w:t xml:space="preserve">Be patient with the process and give yourself time to experience the full benefits of EFT.</w:t>
      </w:r>
    </w:p>
    <w:p w:rsidR="00000000" w:rsidDel="00000000" w:rsidP="00000000" w:rsidRDefault="00000000" w:rsidRPr="00000000" w14:paraId="0000028B">
      <w:pPr>
        <w:pStyle w:val="Heading2"/>
        <w:spacing w:after="200" w:line="360" w:lineRule="auto"/>
        <w:rPr/>
      </w:pPr>
      <w:bookmarkStart w:colFirst="0" w:colLast="0" w:name="_dvsx6tlqe4gt" w:id="51"/>
      <w:bookmarkEnd w:id="51"/>
      <w:r w:rsidDel="00000000" w:rsidR="00000000" w:rsidRPr="00000000">
        <w:rPr>
          <w:rtl w:val="0"/>
        </w:rPr>
        <w:t xml:space="preserve">Journaling</w:t>
      </w:r>
    </w:p>
    <w:p w:rsidR="00000000" w:rsidDel="00000000" w:rsidP="00000000" w:rsidRDefault="00000000" w:rsidRPr="00000000" w14:paraId="0000028C">
      <w:pPr>
        <w:spacing w:after="200" w:line="360" w:lineRule="auto"/>
        <w:rPr/>
      </w:pPr>
      <w:r w:rsidDel="00000000" w:rsidR="00000000" w:rsidRPr="00000000">
        <w:rPr>
          <w:rtl w:val="0"/>
        </w:rPr>
        <w:t xml:space="preserve">Journaling is a powerful emotional cleansing technique that involves expressing thoughts, feelings, and experiences through writing. This practice can help to process emotions, gain clarity, and promote self-awareness. Journaling can also provide a safe space to explore challenging emotions and experiences without judgment or fear.</w:t>
      </w:r>
    </w:p>
    <w:p w:rsidR="00000000" w:rsidDel="00000000" w:rsidP="00000000" w:rsidRDefault="00000000" w:rsidRPr="00000000" w14:paraId="0000028D">
      <w:pPr>
        <w:pStyle w:val="Heading3"/>
        <w:spacing w:after="200" w:line="360" w:lineRule="auto"/>
        <w:rPr/>
      </w:pPr>
      <w:bookmarkStart w:colFirst="0" w:colLast="0" w:name="_1xppvq3kcwyx" w:id="52"/>
      <w:bookmarkEnd w:id="52"/>
      <w:r w:rsidDel="00000000" w:rsidR="00000000" w:rsidRPr="00000000">
        <w:rPr>
          <w:rtl w:val="0"/>
        </w:rPr>
        <w:t xml:space="preserve">Types of Journaling</w:t>
      </w:r>
    </w:p>
    <w:p w:rsidR="00000000" w:rsidDel="00000000" w:rsidP="00000000" w:rsidRDefault="00000000" w:rsidRPr="00000000" w14:paraId="0000028E">
      <w:pPr>
        <w:spacing w:after="200" w:line="360" w:lineRule="auto"/>
        <w:rPr/>
      </w:pPr>
      <w:r w:rsidDel="00000000" w:rsidR="00000000" w:rsidRPr="00000000">
        <w:rPr>
          <w:rtl w:val="0"/>
        </w:rPr>
        <w:t xml:space="preserve">There are various types of journaling practices that can be used for emotional cleansing. Some popular approaches include:</w:t>
      </w:r>
    </w:p>
    <w:p w:rsidR="00000000" w:rsidDel="00000000" w:rsidP="00000000" w:rsidRDefault="00000000" w:rsidRPr="00000000" w14:paraId="0000028F">
      <w:pPr>
        <w:spacing w:after="200" w:line="360" w:lineRule="auto"/>
        <w:rPr/>
      </w:pPr>
      <w:r w:rsidDel="00000000" w:rsidR="00000000" w:rsidRPr="00000000">
        <w:rPr>
          <w:b w:val="1"/>
          <w:rtl w:val="0"/>
        </w:rPr>
        <w:t xml:space="preserve">Free writing:</w:t>
      </w:r>
      <w:r w:rsidDel="00000000" w:rsidR="00000000" w:rsidRPr="00000000">
        <w:rPr>
          <w:rtl w:val="0"/>
        </w:rPr>
        <w:t xml:space="preserve"> Write without any specific goal or structure in mind, allowing thoughts and emotions to flow onto the page without editing or censoring.</w:t>
      </w:r>
    </w:p>
    <w:p w:rsidR="00000000" w:rsidDel="00000000" w:rsidP="00000000" w:rsidRDefault="00000000" w:rsidRPr="00000000" w14:paraId="00000290">
      <w:pPr>
        <w:spacing w:after="200" w:line="360" w:lineRule="auto"/>
        <w:rPr/>
      </w:pPr>
      <w:r w:rsidDel="00000000" w:rsidR="00000000" w:rsidRPr="00000000">
        <w:rPr>
          <w:b w:val="1"/>
          <w:rtl w:val="0"/>
        </w:rPr>
        <w:t xml:space="preserve">Prompt-based journaling:</w:t>
      </w:r>
      <w:r w:rsidDel="00000000" w:rsidR="00000000" w:rsidRPr="00000000">
        <w:rPr>
          <w:rtl w:val="0"/>
        </w:rPr>
        <w:t xml:space="preserve"> Use pre-determined prompts or questions to guide your writing and explore specific topics or emotions.</w:t>
      </w:r>
    </w:p>
    <w:p w:rsidR="00000000" w:rsidDel="00000000" w:rsidP="00000000" w:rsidRDefault="00000000" w:rsidRPr="00000000" w14:paraId="00000291">
      <w:pPr>
        <w:spacing w:after="200" w:line="360" w:lineRule="auto"/>
        <w:rPr/>
      </w:pPr>
      <w:r w:rsidDel="00000000" w:rsidR="00000000" w:rsidRPr="00000000">
        <w:rPr>
          <w:b w:val="1"/>
          <w:rtl w:val="0"/>
        </w:rPr>
        <w:t xml:space="preserve">Gratitude journaling:</w:t>
      </w:r>
      <w:r w:rsidDel="00000000" w:rsidR="00000000" w:rsidRPr="00000000">
        <w:rPr>
          <w:rtl w:val="0"/>
        </w:rPr>
        <w:t xml:space="preserve"> Focus on expressing gratitude for the positive aspects of your life, which can help shift your perspective and cultivate a positive mindset.</w:t>
      </w:r>
    </w:p>
    <w:p w:rsidR="00000000" w:rsidDel="00000000" w:rsidP="00000000" w:rsidRDefault="00000000" w:rsidRPr="00000000" w14:paraId="00000292">
      <w:pPr>
        <w:spacing w:after="200" w:line="360" w:lineRule="auto"/>
        <w:rPr/>
      </w:pPr>
      <w:r w:rsidDel="00000000" w:rsidR="00000000" w:rsidRPr="00000000">
        <w:rPr>
          <w:b w:val="1"/>
          <w:rtl w:val="0"/>
        </w:rPr>
        <w:t xml:space="preserve">Art journaling:</w:t>
      </w:r>
      <w:r w:rsidDel="00000000" w:rsidR="00000000" w:rsidRPr="00000000">
        <w:rPr>
          <w:rtl w:val="0"/>
        </w:rPr>
        <w:t xml:space="preserve"> Combine writing with artistic expression, such as drawing, painting, or collage, to explore emotions and experiences in a more creative and intuitive way.</w:t>
      </w:r>
    </w:p>
    <w:p w:rsidR="00000000" w:rsidDel="00000000" w:rsidP="00000000" w:rsidRDefault="00000000" w:rsidRPr="00000000" w14:paraId="00000293">
      <w:pPr>
        <w:pStyle w:val="Heading3"/>
        <w:spacing w:after="200" w:line="360" w:lineRule="auto"/>
        <w:rPr/>
      </w:pPr>
      <w:bookmarkStart w:colFirst="0" w:colLast="0" w:name="_1mksjtkdk4y6" w:id="53"/>
      <w:bookmarkEnd w:id="53"/>
      <w:r w:rsidDel="00000000" w:rsidR="00000000" w:rsidRPr="00000000">
        <w:rPr>
          <w:rtl w:val="0"/>
        </w:rPr>
        <w:t xml:space="preserve">Tips for Effective Journaling</w:t>
      </w:r>
    </w:p>
    <w:p w:rsidR="00000000" w:rsidDel="00000000" w:rsidP="00000000" w:rsidRDefault="00000000" w:rsidRPr="00000000" w14:paraId="00000294">
      <w:pPr>
        <w:spacing w:after="200" w:line="360" w:lineRule="auto"/>
        <w:rPr/>
      </w:pPr>
      <w:commentRangeStart w:id="15"/>
      <w:r w:rsidDel="00000000" w:rsidR="00000000" w:rsidRPr="00000000">
        <w:rPr>
          <w:rtl w:val="0"/>
        </w:rPr>
        <w:t xml:space="preserve">To get the most out of your journaling practice, consider the following tips:</w:t>
      </w:r>
    </w:p>
    <w:p w:rsidR="00000000" w:rsidDel="00000000" w:rsidP="00000000" w:rsidRDefault="00000000" w:rsidRPr="00000000" w14:paraId="00000295">
      <w:pPr>
        <w:numPr>
          <w:ilvl w:val="0"/>
          <w:numId w:val="22"/>
        </w:numPr>
        <w:spacing w:after="200" w:line="360" w:lineRule="auto"/>
        <w:ind w:left="720" w:hanging="360"/>
        <w:rPr>
          <w:u w:val="none"/>
        </w:rPr>
      </w:pPr>
      <w:r w:rsidDel="00000000" w:rsidR="00000000" w:rsidRPr="00000000">
        <w:rPr>
          <w:rtl w:val="0"/>
        </w:rPr>
        <w:t xml:space="preserve">Create a consistent journaling routine, whether it's daily, weekly, or whenever you feel the need to express yourself.</w:t>
      </w:r>
    </w:p>
    <w:p w:rsidR="00000000" w:rsidDel="00000000" w:rsidP="00000000" w:rsidRDefault="00000000" w:rsidRPr="00000000" w14:paraId="00000296">
      <w:pPr>
        <w:numPr>
          <w:ilvl w:val="0"/>
          <w:numId w:val="22"/>
        </w:numPr>
        <w:spacing w:after="200" w:before="0" w:line="360" w:lineRule="auto"/>
        <w:ind w:left="720" w:hanging="360"/>
        <w:rPr>
          <w:u w:val="none"/>
        </w:rPr>
      </w:pPr>
      <w:r w:rsidDel="00000000" w:rsidR="00000000" w:rsidRPr="00000000">
        <w:rPr>
          <w:rtl w:val="0"/>
        </w:rPr>
        <w:t xml:space="preserve">Find a quiet, comfortable space to write where you can focus and be free from distractions.</w:t>
      </w:r>
    </w:p>
    <w:p w:rsidR="00000000" w:rsidDel="00000000" w:rsidP="00000000" w:rsidRDefault="00000000" w:rsidRPr="00000000" w14:paraId="00000297">
      <w:pPr>
        <w:numPr>
          <w:ilvl w:val="0"/>
          <w:numId w:val="22"/>
        </w:numPr>
        <w:spacing w:after="200" w:before="0" w:line="360" w:lineRule="auto"/>
        <w:ind w:left="720" w:hanging="360"/>
        <w:rPr>
          <w:u w:val="none"/>
        </w:rPr>
      </w:pPr>
      <w:r w:rsidDel="00000000" w:rsidR="00000000" w:rsidRPr="00000000">
        <w:rPr>
          <w:rtl w:val="0"/>
        </w:rPr>
        <w:t xml:space="preserve">Experiment with different journaling styles and techniques to find the approach that resonates with you.</w:t>
      </w:r>
    </w:p>
    <w:p w:rsidR="00000000" w:rsidDel="00000000" w:rsidP="00000000" w:rsidRDefault="00000000" w:rsidRPr="00000000" w14:paraId="00000298">
      <w:pPr>
        <w:numPr>
          <w:ilvl w:val="0"/>
          <w:numId w:val="22"/>
        </w:numPr>
        <w:spacing w:after="200" w:before="0" w:line="360" w:lineRule="auto"/>
        <w:ind w:left="720" w:hanging="360"/>
        <w:rPr>
          <w:u w:val="none"/>
        </w:rPr>
      </w:pPr>
      <w:r w:rsidDel="00000000" w:rsidR="00000000" w:rsidRPr="00000000">
        <w:rPr>
          <w:rtl w:val="0"/>
        </w:rPr>
        <w:t xml:space="preserve">Be honest and open in your writing, allowing yourself to explore your thoughts and feelings without judgment or self-censorship.</w:t>
      </w:r>
    </w:p>
    <w:p w:rsidR="00000000" w:rsidDel="00000000" w:rsidP="00000000" w:rsidRDefault="00000000" w:rsidRPr="00000000" w14:paraId="00000299">
      <w:pPr>
        <w:numPr>
          <w:ilvl w:val="0"/>
          <w:numId w:val="22"/>
        </w:numPr>
        <w:spacing w:after="200" w:line="360" w:lineRule="auto"/>
        <w:ind w:left="720" w:hanging="360"/>
        <w:rPr>
          <w:u w:val="none"/>
        </w:rPr>
      </w:pPr>
      <w:r w:rsidDel="00000000" w:rsidR="00000000" w:rsidRPr="00000000">
        <w:rPr>
          <w:rtl w:val="0"/>
        </w:rPr>
        <w:t xml:space="preserve">Reflect on your journal entries periodically to gain insights into patterns, growth, and areas for further exploration.</w:t>
      </w:r>
    </w:p>
    <w:p w:rsidR="00000000" w:rsidDel="00000000" w:rsidP="00000000" w:rsidRDefault="00000000" w:rsidRPr="00000000" w14:paraId="0000029A">
      <w:pPr>
        <w:pStyle w:val="Heading3"/>
        <w:spacing w:after="200" w:line="360" w:lineRule="auto"/>
        <w:rPr/>
      </w:pPr>
      <w:bookmarkStart w:colFirst="0" w:colLast="0" w:name="_a0tt3c7pya2g" w:id="54"/>
      <w:bookmarkEnd w:id="54"/>
      <w:r w:rsidDel="00000000" w:rsidR="00000000" w:rsidRPr="00000000">
        <w:rPr>
          <w:rtl w:val="0"/>
        </w:rPr>
        <w:t xml:space="preserve">Benefits of Journaling</w:t>
      </w:r>
    </w:p>
    <w:p w:rsidR="00000000" w:rsidDel="00000000" w:rsidP="00000000" w:rsidRDefault="00000000" w:rsidRPr="00000000" w14:paraId="0000029B">
      <w:pPr>
        <w:spacing w:after="200" w:line="360" w:lineRule="auto"/>
        <w:rPr/>
      </w:pPr>
      <w:r w:rsidDel="00000000" w:rsidR="00000000" w:rsidRPr="00000000">
        <w:rPr>
          <w:rtl w:val="0"/>
        </w:rPr>
        <w:t xml:space="preserve">Journaling offers numerous benefits for emotional cleansing, including:</w:t>
      </w:r>
    </w:p>
    <w:p w:rsidR="00000000" w:rsidDel="00000000" w:rsidP="00000000" w:rsidRDefault="00000000" w:rsidRPr="00000000" w14:paraId="0000029C">
      <w:pPr>
        <w:spacing w:after="200" w:line="360" w:lineRule="auto"/>
        <w:rPr/>
      </w:pPr>
      <w:commentRangeStart w:id="16"/>
      <w:r w:rsidDel="00000000" w:rsidR="00000000" w:rsidRPr="00000000">
        <w:rPr>
          <w:rtl w:val="0"/>
        </w:rPr>
        <w:t xml:space="preserve">a. Improved self-awareness and understanding of emotions.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9D">
      <w:pPr>
        <w:spacing w:after="200" w:line="360" w:lineRule="auto"/>
        <w:rPr/>
      </w:pPr>
      <w:r w:rsidDel="00000000" w:rsidR="00000000" w:rsidRPr="00000000">
        <w:rPr>
          <w:rtl w:val="0"/>
        </w:rPr>
        <w:t xml:space="preserve">b. Reduced stress and anxiety.</w:t>
      </w:r>
    </w:p>
    <w:p w:rsidR="00000000" w:rsidDel="00000000" w:rsidP="00000000" w:rsidRDefault="00000000" w:rsidRPr="00000000" w14:paraId="0000029E">
      <w:pPr>
        <w:spacing w:after="200" w:line="360" w:lineRule="auto"/>
        <w:rPr/>
      </w:pPr>
      <w:r w:rsidDel="00000000" w:rsidR="00000000" w:rsidRPr="00000000">
        <w:rPr>
          <w:rtl w:val="0"/>
        </w:rPr>
        <w:t xml:space="preserve">c. Enhanced problem-solving and decision-making skills.</w:t>
      </w:r>
    </w:p>
    <w:p w:rsidR="00000000" w:rsidDel="00000000" w:rsidP="00000000" w:rsidRDefault="00000000" w:rsidRPr="00000000" w14:paraId="0000029F">
      <w:pPr>
        <w:spacing w:after="200" w:line="360" w:lineRule="auto"/>
        <w:rPr/>
      </w:pPr>
      <w:r w:rsidDel="00000000" w:rsidR="00000000" w:rsidRPr="00000000">
        <w:rPr>
          <w:rtl w:val="0"/>
        </w:rPr>
        <w:t xml:space="preserve">d. A safe space to process and release negative emotions.</w:t>
      </w:r>
    </w:p>
    <w:p w:rsidR="00000000" w:rsidDel="00000000" w:rsidP="00000000" w:rsidRDefault="00000000" w:rsidRPr="00000000" w14:paraId="000002A0">
      <w:pPr>
        <w:spacing w:after="200" w:line="360" w:lineRule="auto"/>
        <w:rPr/>
      </w:pPr>
      <w:r w:rsidDel="00000000" w:rsidR="00000000" w:rsidRPr="00000000">
        <w:rPr>
          <w:rtl w:val="0"/>
        </w:rPr>
        <w:t xml:space="preserve">e. Increased clarity and focus.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A1">
      <w:pPr>
        <w:pStyle w:val="Heading2"/>
        <w:spacing w:after="200" w:line="360" w:lineRule="auto"/>
        <w:rPr/>
      </w:pPr>
      <w:bookmarkStart w:colFirst="0" w:colLast="0" w:name="_a7ezgpdtq69v" w:id="55"/>
      <w:bookmarkEnd w:id="55"/>
      <w:r w:rsidDel="00000000" w:rsidR="00000000" w:rsidRPr="00000000">
        <w:rPr>
          <w:rtl w:val="0"/>
        </w:rPr>
        <w:t xml:space="preserve">Meditation</w:t>
      </w:r>
    </w:p>
    <w:p w:rsidR="00000000" w:rsidDel="00000000" w:rsidP="00000000" w:rsidRDefault="00000000" w:rsidRPr="00000000" w14:paraId="000002A2">
      <w:pPr>
        <w:spacing w:after="200" w:line="360" w:lineRule="auto"/>
        <w:rPr/>
      </w:pPr>
      <w:r w:rsidDel="00000000" w:rsidR="00000000" w:rsidRPr="00000000">
        <w:rPr>
          <w:rtl w:val="0"/>
        </w:rPr>
        <w:t xml:space="preserve">Meditation is an ancient practice that involves focusing the mind and calming the body to promote relaxation, self-awareness, and emotional balance. There are various meditation techniques that can be used for emotional cleansing, including mindfulness meditation, loving-kindness meditation, and guided imagery.</w:t>
      </w:r>
    </w:p>
    <w:p w:rsidR="00000000" w:rsidDel="00000000" w:rsidP="00000000" w:rsidRDefault="00000000" w:rsidRPr="00000000" w14:paraId="000002A3">
      <w:pPr>
        <w:pStyle w:val="Heading3"/>
        <w:spacing w:after="200" w:line="360" w:lineRule="auto"/>
        <w:rPr/>
      </w:pPr>
      <w:bookmarkStart w:colFirst="0" w:colLast="0" w:name="_j8izcj8aho4b" w:id="56"/>
      <w:bookmarkEnd w:id="56"/>
      <w:r w:rsidDel="00000000" w:rsidR="00000000" w:rsidRPr="00000000">
        <w:rPr>
          <w:rtl w:val="0"/>
        </w:rPr>
        <w:t xml:space="preserve">Mindfulness Meditation</w:t>
      </w:r>
    </w:p>
    <w:p w:rsidR="00000000" w:rsidDel="00000000" w:rsidP="00000000" w:rsidRDefault="00000000" w:rsidRPr="00000000" w14:paraId="000002A4">
      <w:pPr>
        <w:spacing w:after="200" w:line="360" w:lineRule="auto"/>
        <w:rPr/>
      </w:pPr>
      <w:r w:rsidDel="00000000" w:rsidR="00000000" w:rsidRPr="00000000">
        <w:rPr>
          <w:rtl w:val="0"/>
        </w:rPr>
        <w:t xml:space="preserve">Mindfulness meditation involves focusing on the present moment and observing thoughts, feelings, and bodily sensations without judgment. This practice can help to develop self-awareness, cultivate emotional balance, and promote overall well-being.</w:t>
      </w:r>
    </w:p>
    <w:p w:rsidR="00000000" w:rsidDel="00000000" w:rsidP="00000000" w:rsidRDefault="00000000" w:rsidRPr="00000000" w14:paraId="000002A5">
      <w:pPr>
        <w:numPr>
          <w:ilvl w:val="0"/>
          <w:numId w:val="28"/>
        </w:numPr>
        <w:spacing w:after="200" w:line="360" w:lineRule="auto"/>
        <w:ind w:left="720" w:hanging="360"/>
        <w:rPr>
          <w:u w:val="none"/>
        </w:rPr>
      </w:pPr>
      <w:r w:rsidDel="00000000" w:rsidR="00000000" w:rsidRPr="00000000">
        <w:rPr>
          <w:rtl w:val="0"/>
        </w:rPr>
        <w:t xml:space="preserve">Find a quiet, comfortable space to sit or lie down.</w:t>
      </w:r>
    </w:p>
    <w:p w:rsidR="00000000" w:rsidDel="00000000" w:rsidP="00000000" w:rsidRDefault="00000000" w:rsidRPr="00000000" w14:paraId="000002A6">
      <w:pPr>
        <w:numPr>
          <w:ilvl w:val="0"/>
          <w:numId w:val="28"/>
        </w:numPr>
        <w:spacing w:after="200" w:before="0" w:line="360" w:lineRule="auto"/>
        <w:ind w:left="720" w:hanging="360"/>
        <w:rPr>
          <w:u w:val="none"/>
        </w:rPr>
      </w:pPr>
      <w:r w:rsidDel="00000000" w:rsidR="00000000" w:rsidRPr="00000000">
        <w:rPr>
          <w:rtl w:val="0"/>
        </w:rPr>
        <w:t xml:space="preserve">Close your eyes and take a few deep, cleansing breaths.</w:t>
      </w:r>
    </w:p>
    <w:p w:rsidR="00000000" w:rsidDel="00000000" w:rsidP="00000000" w:rsidRDefault="00000000" w:rsidRPr="00000000" w14:paraId="000002A7">
      <w:pPr>
        <w:numPr>
          <w:ilvl w:val="0"/>
          <w:numId w:val="28"/>
        </w:numPr>
        <w:spacing w:after="200" w:before="0" w:line="360" w:lineRule="auto"/>
        <w:ind w:left="720" w:hanging="360"/>
        <w:rPr>
          <w:u w:val="none"/>
        </w:rPr>
      </w:pPr>
      <w:r w:rsidDel="00000000" w:rsidR="00000000" w:rsidRPr="00000000">
        <w:rPr>
          <w:rtl w:val="0"/>
        </w:rPr>
        <w:t xml:space="preserve">Begin to focus on your breath, observing each inhale and exhale without trying to change or control it.</w:t>
      </w:r>
    </w:p>
    <w:p w:rsidR="00000000" w:rsidDel="00000000" w:rsidP="00000000" w:rsidRDefault="00000000" w:rsidRPr="00000000" w14:paraId="000002A8">
      <w:pPr>
        <w:numPr>
          <w:ilvl w:val="0"/>
          <w:numId w:val="28"/>
        </w:numPr>
        <w:spacing w:after="200" w:before="0" w:line="360" w:lineRule="auto"/>
        <w:ind w:left="720" w:hanging="360"/>
        <w:rPr>
          <w:u w:val="none"/>
        </w:rPr>
      </w:pPr>
      <w:r w:rsidDel="00000000" w:rsidR="00000000" w:rsidRPr="00000000">
        <w:rPr>
          <w:rtl w:val="0"/>
        </w:rPr>
        <w:t xml:space="preserve">As thoughts or emotions arise, acknowledge them without judgment and gently bring your focus back to your breath.</w:t>
      </w:r>
    </w:p>
    <w:p w:rsidR="00000000" w:rsidDel="00000000" w:rsidP="00000000" w:rsidRDefault="00000000" w:rsidRPr="00000000" w14:paraId="000002A9">
      <w:pPr>
        <w:numPr>
          <w:ilvl w:val="0"/>
          <w:numId w:val="28"/>
        </w:numPr>
        <w:spacing w:after="200" w:line="360" w:lineRule="auto"/>
        <w:ind w:left="720" w:hanging="360"/>
        <w:rPr>
          <w:u w:val="none"/>
        </w:rPr>
      </w:pPr>
      <w:r w:rsidDel="00000000" w:rsidR="00000000" w:rsidRPr="00000000">
        <w:rPr>
          <w:rtl w:val="0"/>
        </w:rPr>
        <w:t xml:space="preserve">Continue to practice for 5-20 minutes, or as long as it feels comfortable.</w:t>
      </w:r>
    </w:p>
    <w:p w:rsidR="00000000" w:rsidDel="00000000" w:rsidP="00000000" w:rsidRDefault="00000000" w:rsidRPr="00000000" w14:paraId="000002AA">
      <w:pPr>
        <w:pStyle w:val="Heading3"/>
        <w:spacing w:after="200" w:line="360" w:lineRule="auto"/>
        <w:rPr/>
      </w:pPr>
      <w:bookmarkStart w:colFirst="0" w:colLast="0" w:name="_dn3uupwyxjuj" w:id="57"/>
      <w:bookmarkEnd w:id="57"/>
      <w:r w:rsidDel="00000000" w:rsidR="00000000" w:rsidRPr="00000000">
        <w:rPr>
          <w:rtl w:val="0"/>
        </w:rPr>
        <w:t xml:space="preserve">Loving-Kindness Meditation</w:t>
      </w:r>
    </w:p>
    <w:p w:rsidR="00000000" w:rsidDel="00000000" w:rsidP="00000000" w:rsidRDefault="00000000" w:rsidRPr="00000000" w14:paraId="000002AB">
      <w:pPr>
        <w:spacing w:after="200" w:line="360" w:lineRule="auto"/>
        <w:rPr/>
      </w:pPr>
      <w:r w:rsidDel="00000000" w:rsidR="00000000" w:rsidRPr="00000000">
        <w:rPr>
          <w:rtl w:val="0"/>
        </w:rPr>
        <w:t xml:space="preserve">Loving-kindness meditation, also known as Metta meditation, involves focusing on cultivating feelings of love, compassion, and goodwill towards oneself and others. This practice can help to release negative emotions, foster positive relationships, and promote emotional healing.</w:t>
      </w:r>
    </w:p>
    <w:p w:rsidR="00000000" w:rsidDel="00000000" w:rsidP="00000000" w:rsidRDefault="00000000" w:rsidRPr="00000000" w14:paraId="000002AC">
      <w:pPr>
        <w:numPr>
          <w:ilvl w:val="0"/>
          <w:numId w:val="9"/>
        </w:numPr>
        <w:spacing w:after="200" w:line="360" w:lineRule="auto"/>
        <w:ind w:left="720" w:hanging="360"/>
        <w:rPr>
          <w:u w:val="none"/>
        </w:rPr>
      </w:pPr>
      <w:r w:rsidDel="00000000" w:rsidR="00000000" w:rsidRPr="00000000">
        <w:rPr>
          <w:rtl w:val="0"/>
        </w:rPr>
        <w:t xml:space="preserve">Find a quiet, comfortable space to sit or lie down.</w:t>
      </w:r>
    </w:p>
    <w:p w:rsidR="00000000" w:rsidDel="00000000" w:rsidP="00000000" w:rsidRDefault="00000000" w:rsidRPr="00000000" w14:paraId="000002AD">
      <w:pPr>
        <w:numPr>
          <w:ilvl w:val="0"/>
          <w:numId w:val="9"/>
        </w:numPr>
        <w:spacing w:after="200" w:before="0" w:line="360" w:lineRule="auto"/>
        <w:ind w:left="720" w:hanging="360"/>
        <w:rPr>
          <w:u w:val="none"/>
        </w:rPr>
      </w:pPr>
      <w:r w:rsidDel="00000000" w:rsidR="00000000" w:rsidRPr="00000000">
        <w:rPr>
          <w:rtl w:val="0"/>
        </w:rPr>
        <w:t xml:space="preserve">Close your eyes and take a few deep, cleansing breaths.</w:t>
      </w:r>
    </w:p>
    <w:p w:rsidR="00000000" w:rsidDel="00000000" w:rsidP="00000000" w:rsidRDefault="00000000" w:rsidRPr="00000000" w14:paraId="000002AE">
      <w:pPr>
        <w:numPr>
          <w:ilvl w:val="0"/>
          <w:numId w:val="9"/>
        </w:numPr>
        <w:spacing w:after="200" w:before="0" w:line="360" w:lineRule="auto"/>
        <w:ind w:left="720" w:hanging="360"/>
        <w:rPr>
          <w:u w:val="none"/>
        </w:rPr>
      </w:pPr>
      <w:r w:rsidDel="00000000" w:rsidR="00000000" w:rsidRPr="00000000">
        <w:rPr>
          <w:rtl w:val="0"/>
        </w:rPr>
        <w:t xml:space="preserve">Begin by focusing on yourself, silently repeating phrases like, "May I be happy, may I be healthy, may I be safe, may I be at ease."</w:t>
      </w:r>
    </w:p>
    <w:p w:rsidR="00000000" w:rsidDel="00000000" w:rsidP="00000000" w:rsidRDefault="00000000" w:rsidRPr="00000000" w14:paraId="000002AF">
      <w:pPr>
        <w:numPr>
          <w:ilvl w:val="0"/>
          <w:numId w:val="9"/>
        </w:numPr>
        <w:spacing w:after="200" w:before="0" w:line="360" w:lineRule="auto"/>
        <w:ind w:left="720" w:hanging="360"/>
        <w:rPr>
          <w:u w:val="none"/>
        </w:rPr>
      </w:pPr>
      <w:r w:rsidDel="00000000" w:rsidR="00000000" w:rsidRPr="00000000">
        <w:rPr>
          <w:rtl w:val="0"/>
        </w:rPr>
        <w:t xml:space="preserve">Gradually expand your focus to include others, such as loved ones, acquaintances, and even people with whom you have conflict.</w:t>
      </w:r>
    </w:p>
    <w:p w:rsidR="00000000" w:rsidDel="00000000" w:rsidP="00000000" w:rsidRDefault="00000000" w:rsidRPr="00000000" w14:paraId="000002B0">
      <w:pPr>
        <w:numPr>
          <w:ilvl w:val="0"/>
          <w:numId w:val="9"/>
        </w:numPr>
        <w:spacing w:after="200" w:before="0" w:line="360" w:lineRule="auto"/>
        <w:ind w:left="720" w:hanging="360"/>
        <w:rPr>
          <w:u w:val="none"/>
        </w:rPr>
      </w:pPr>
      <w:r w:rsidDel="00000000" w:rsidR="00000000" w:rsidRPr="00000000">
        <w:rPr>
          <w:rtl w:val="0"/>
        </w:rPr>
        <w:t xml:space="preserve">Continue to silently repeat the loving-kindness phrases for each person or group, allowing feelings of love and compassion to grow within you.</w:t>
      </w:r>
    </w:p>
    <w:p w:rsidR="00000000" w:rsidDel="00000000" w:rsidP="00000000" w:rsidRDefault="00000000" w:rsidRPr="00000000" w14:paraId="000002B1">
      <w:pPr>
        <w:numPr>
          <w:ilvl w:val="0"/>
          <w:numId w:val="9"/>
        </w:numPr>
        <w:spacing w:after="200" w:line="360" w:lineRule="auto"/>
        <w:ind w:left="720" w:hanging="360"/>
        <w:rPr>
          <w:u w:val="none"/>
        </w:rPr>
      </w:pPr>
      <w:r w:rsidDel="00000000" w:rsidR="00000000" w:rsidRPr="00000000">
        <w:rPr>
          <w:rtl w:val="0"/>
        </w:rPr>
        <w:t xml:space="preserve">Practice for 5-20 minutes, or as long as it feels comfortable.</w:t>
      </w:r>
    </w:p>
    <w:p w:rsidR="00000000" w:rsidDel="00000000" w:rsidP="00000000" w:rsidRDefault="00000000" w:rsidRPr="00000000" w14:paraId="000002B2">
      <w:pPr>
        <w:pStyle w:val="Heading3"/>
        <w:spacing w:after="200" w:line="360" w:lineRule="auto"/>
        <w:rPr/>
      </w:pPr>
      <w:bookmarkStart w:colFirst="0" w:colLast="0" w:name="_twnsg4f0hrcm" w:id="58"/>
      <w:bookmarkEnd w:id="58"/>
      <w:r w:rsidDel="00000000" w:rsidR="00000000" w:rsidRPr="00000000">
        <w:rPr>
          <w:rtl w:val="0"/>
        </w:rPr>
        <w:t xml:space="preserve">Guided Imagery</w:t>
      </w:r>
    </w:p>
    <w:p w:rsidR="00000000" w:rsidDel="00000000" w:rsidP="00000000" w:rsidRDefault="00000000" w:rsidRPr="00000000" w14:paraId="000002B3">
      <w:pPr>
        <w:spacing w:after="200" w:line="360" w:lineRule="auto"/>
        <w:rPr/>
      </w:pPr>
      <w:r w:rsidDel="00000000" w:rsidR="00000000" w:rsidRPr="00000000">
        <w:rPr>
          <w:rtl w:val="0"/>
        </w:rPr>
        <w:t xml:space="preserve">Guided imagery is a meditation technique that involves using the power of the imagination to create mental images and scenarios that promote relaxation, healing, and emotional cleansing.</w:t>
      </w:r>
    </w:p>
    <w:p w:rsidR="00000000" w:rsidDel="00000000" w:rsidP="00000000" w:rsidRDefault="00000000" w:rsidRPr="00000000" w14:paraId="000002B4">
      <w:pPr>
        <w:numPr>
          <w:ilvl w:val="0"/>
          <w:numId w:val="34"/>
        </w:numPr>
        <w:spacing w:after="200" w:line="360" w:lineRule="auto"/>
        <w:ind w:left="720" w:hanging="360"/>
        <w:rPr>
          <w:u w:val="none"/>
        </w:rPr>
      </w:pPr>
      <w:r w:rsidDel="00000000" w:rsidR="00000000" w:rsidRPr="00000000">
        <w:rPr>
          <w:rtl w:val="0"/>
        </w:rPr>
        <w:t xml:space="preserve">Find a quiet, comfortable space to sit or lie down.</w:t>
      </w:r>
    </w:p>
    <w:p w:rsidR="00000000" w:rsidDel="00000000" w:rsidP="00000000" w:rsidRDefault="00000000" w:rsidRPr="00000000" w14:paraId="000002B5">
      <w:pPr>
        <w:numPr>
          <w:ilvl w:val="0"/>
          <w:numId w:val="34"/>
        </w:numPr>
        <w:spacing w:after="200" w:before="0" w:line="360" w:lineRule="auto"/>
        <w:ind w:left="720" w:hanging="360"/>
        <w:rPr>
          <w:u w:val="none"/>
        </w:rPr>
      </w:pPr>
      <w:r w:rsidDel="00000000" w:rsidR="00000000" w:rsidRPr="00000000">
        <w:rPr>
          <w:rtl w:val="0"/>
        </w:rPr>
        <w:t xml:space="preserve">Close your eyes and take a few deep, cleansing breaths.</w:t>
      </w:r>
    </w:p>
    <w:p w:rsidR="00000000" w:rsidDel="00000000" w:rsidP="00000000" w:rsidRDefault="00000000" w:rsidRPr="00000000" w14:paraId="000002B6">
      <w:pPr>
        <w:numPr>
          <w:ilvl w:val="0"/>
          <w:numId w:val="34"/>
        </w:numPr>
        <w:spacing w:after="200" w:before="0" w:line="360" w:lineRule="auto"/>
        <w:ind w:left="720" w:hanging="360"/>
        <w:rPr>
          <w:u w:val="none"/>
        </w:rPr>
      </w:pPr>
      <w:r w:rsidDel="00000000" w:rsidR="00000000" w:rsidRPr="00000000">
        <w:rPr>
          <w:rtl w:val="0"/>
        </w:rPr>
        <w:t xml:space="preserve">Listen to a guided imagery recording or follow a script, allowing yourself to be led through a series of calming, healing images and scenarios.</w:t>
      </w:r>
    </w:p>
    <w:p w:rsidR="00000000" w:rsidDel="00000000" w:rsidP="00000000" w:rsidRDefault="00000000" w:rsidRPr="00000000" w14:paraId="000002B7">
      <w:pPr>
        <w:numPr>
          <w:ilvl w:val="0"/>
          <w:numId w:val="34"/>
        </w:numPr>
        <w:spacing w:after="200" w:before="0" w:line="360" w:lineRule="auto"/>
        <w:ind w:left="720" w:hanging="360"/>
        <w:rPr>
          <w:u w:val="none"/>
        </w:rPr>
      </w:pPr>
      <w:r w:rsidDel="00000000" w:rsidR="00000000" w:rsidRPr="00000000">
        <w:rPr>
          <w:rtl w:val="0"/>
        </w:rPr>
        <w:t xml:space="preserve">Fully engage your senses as you imagine each scene, immersing yourself in the experience.</w:t>
      </w:r>
    </w:p>
    <w:p w:rsidR="00000000" w:rsidDel="00000000" w:rsidP="00000000" w:rsidRDefault="00000000" w:rsidRPr="00000000" w14:paraId="000002B8">
      <w:pPr>
        <w:numPr>
          <w:ilvl w:val="0"/>
          <w:numId w:val="34"/>
        </w:numPr>
        <w:spacing w:after="200" w:line="360" w:lineRule="auto"/>
        <w:ind w:left="720" w:hanging="360"/>
        <w:rPr>
          <w:u w:val="none"/>
        </w:rPr>
      </w:pPr>
      <w:r w:rsidDel="00000000" w:rsidR="00000000" w:rsidRPr="00000000">
        <w:rPr>
          <w:rtl w:val="0"/>
        </w:rPr>
        <w:t xml:space="preserve">Practice for 5-20 minutes, or as long as it feels comfortable.</w:t>
      </w:r>
    </w:p>
    <w:p w:rsidR="00000000" w:rsidDel="00000000" w:rsidP="00000000" w:rsidRDefault="00000000" w:rsidRPr="00000000" w14:paraId="000002B9">
      <w:pPr>
        <w:pStyle w:val="Heading3"/>
        <w:spacing w:after="200" w:line="360" w:lineRule="auto"/>
        <w:rPr/>
      </w:pPr>
      <w:bookmarkStart w:colFirst="0" w:colLast="0" w:name="_6287qws4rlcl" w:id="59"/>
      <w:bookmarkEnd w:id="59"/>
      <w:r w:rsidDel="00000000" w:rsidR="00000000" w:rsidRPr="00000000">
        <w:rPr>
          <w:rtl w:val="0"/>
        </w:rPr>
        <w:t xml:space="preserve">Benefits and Tips for Effective Meditation Practice</w:t>
      </w:r>
    </w:p>
    <w:p w:rsidR="00000000" w:rsidDel="00000000" w:rsidP="00000000" w:rsidRDefault="00000000" w:rsidRPr="00000000" w14:paraId="000002BA">
      <w:pPr>
        <w:spacing w:after="200" w:line="360" w:lineRule="auto"/>
        <w:ind w:left="0" w:firstLine="0"/>
        <w:rPr/>
      </w:pPr>
      <w:r w:rsidDel="00000000" w:rsidR="00000000" w:rsidRPr="00000000">
        <w:rPr>
          <w:rtl w:val="0"/>
        </w:rPr>
        <w:t xml:space="preserve">Meditation offers numerous benefits for emotional cleansing, including:</w:t>
      </w:r>
    </w:p>
    <w:p w:rsidR="00000000" w:rsidDel="00000000" w:rsidP="00000000" w:rsidRDefault="00000000" w:rsidRPr="00000000" w14:paraId="000002BB">
      <w:pPr>
        <w:numPr>
          <w:ilvl w:val="0"/>
          <w:numId w:val="12"/>
        </w:numPr>
        <w:spacing w:after="200" w:line="360" w:lineRule="auto"/>
        <w:ind w:left="720" w:hanging="360"/>
        <w:rPr>
          <w:u w:val="none"/>
        </w:rPr>
      </w:pPr>
      <w:r w:rsidDel="00000000" w:rsidR="00000000" w:rsidRPr="00000000">
        <w:rPr>
          <w:rtl w:val="0"/>
        </w:rPr>
        <w:t xml:space="preserve">Reduced stress and anxiety.</w:t>
      </w:r>
    </w:p>
    <w:p w:rsidR="00000000" w:rsidDel="00000000" w:rsidP="00000000" w:rsidRDefault="00000000" w:rsidRPr="00000000" w14:paraId="000002BC">
      <w:pPr>
        <w:numPr>
          <w:ilvl w:val="0"/>
          <w:numId w:val="12"/>
        </w:numPr>
        <w:spacing w:after="200" w:before="0" w:line="360" w:lineRule="auto"/>
        <w:ind w:left="720" w:hanging="360"/>
        <w:rPr>
          <w:u w:val="none"/>
        </w:rPr>
      </w:pPr>
      <w:r w:rsidDel="00000000" w:rsidR="00000000" w:rsidRPr="00000000">
        <w:rPr>
          <w:rtl w:val="0"/>
        </w:rPr>
        <w:t xml:space="preserve">Improved emotional balance and resilience.</w:t>
      </w:r>
    </w:p>
    <w:p w:rsidR="00000000" w:rsidDel="00000000" w:rsidP="00000000" w:rsidRDefault="00000000" w:rsidRPr="00000000" w14:paraId="000002BD">
      <w:pPr>
        <w:numPr>
          <w:ilvl w:val="0"/>
          <w:numId w:val="12"/>
        </w:numPr>
        <w:spacing w:after="200" w:before="0" w:line="360" w:lineRule="auto"/>
        <w:ind w:left="720" w:hanging="360"/>
        <w:rPr>
          <w:u w:val="none"/>
        </w:rPr>
      </w:pPr>
      <w:r w:rsidDel="00000000" w:rsidR="00000000" w:rsidRPr="00000000">
        <w:rPr>
          <w:rtl w:val="0"/>
        </w:rPr>
        <w:t xml:space="preserve">Enhanced self-awareness and emotional intelligence.</w:t>
      </w:r>
    </w:p>
    <w:p w:rsidR="00000000" w:rsidDel="00000000" w:rsidP="00000000" w:rsidRDefault="00000000" w:rsidRPr="00000000" w14:paraId="000002BE">
      <w:pPr>
        <w:numPr>
          <w:ilvl w:val="0"/>
          <w:numId w:val="12"/>
        </w:numPr>
        <w:spacing w:after="200" w:line="360" w:lineRule="auto"/>
        <w:ind w:left="720" w:hanging="360"/>
        <w:rPr>
          <w:u w:val="none"/>
        </w:rPr>
      </w:pPr>
      <w:r w:rsidDel="00000000" w:rsidR="00000000" w:rsidRPr="00000000">
        <w:rPr>
          <w:rtl w:val="0"/>
        </w:rPr>
        <w:t xml:space="preserve">A greater sense of inner peace and well-being.</w:t>
      </w:r>
    </w:p>
    <w:p w:rsidR="00000000" w:rsidDel="00000000" w:rsidP="00000000" w:rsidRDefault="00000000" w:rsidRPr="00000000" w14:paraId="000002BF">
      <w:pPr>
        <w:spacing w:after="200" w:line="360" w:lineRule="auto"/>
        <w:rPr/>
      </w:pPr>
      <w:r w:rsidDel="00000000" w:rsidR="00000000" w:rsidRPr="00000000">
        <w:rPr>
          <w:rtl w:val="0"/>
        </w:rPr>
        <w:t xml:space="preserve">To make the most of your meditation practice, consider the following tips:</w:t>
      </w:r>
    </w:p>
    <w:p w:rsidR="00000000" w:rsidDel="00000000" w:rsidP="00000000" w:rsidRDefault="00000000" w:rsidRPr="00000000" w14:paraId="000002C0">
      <w:pPr>
        <w:numPr>
          <w:ilvl w:val="0"/>
          <w:numId w:val="15"/>
        </w:numPr>
        <w:spacing w:after="200" w:line="360" w:lineRule="auto"/>
        <w:ind w:left="720" w:hanging="360"/>
        <w:rPr>
          <w:u w:val="none"/>
        </w:rPr>
      </w:pPr>
      <w:r w:rsidDel="00000000" w:rsidR="00000000" w:rsidRPr="00000000">
        <w:rPr>
          <w:rtl w:val="0"/>
        </w:rPr>
        <w:t xml:space="preserve">Create a consistent meditation routine, whether it's daily, weekly, or whenever you feel the need for emotional cleansing.</w:t>
      </w:r>
    </w:p>
    <w:p w:rsidR="00000000" w:rsidDel="00000000" w:rsidP="00000000" w:rsidRDefault="00000000" w:rsidRPr="00000000" w14:paraId="000002C1">
      <w:pPr>
        <w:numPr>
          <w:ilvl w:val="0"/>
          <w:numId w:val="15"/>
        </w:numPr>
        <w:spacing w:after="200" w:before="0" w:line="360" w:lineRule="auto"/>
        <w:ind w:left="720" w:hanging="360"/>
        <w:rPr>
          <w:u w:val="none"/>
        </w:rPr>
      </w:pPr>
      <w:r w:rsidDel="00000000" w:rsidR="00000000" w:rsidRPr="00000000">
        <w:rPr>
          <w:rtl w:val="0"/>
        </w:rPr>
        <w:t xml:space="preserve">Find a quiet, comfortable space where you can focus and be free from distractions.</w:t>
      </w:r>
    </w:p>
    <w:p w:rsidR="00000000" w:rsidDel="00000000" w:rsidP="00000000" w:rsidRDefault="00000000" w:rsidRPr="00000000" w14:paraId="000002C2">
      <w:pPr>
        <w:numPr>
          <w:ilvl w:val="0"/>
          <w:numId w:val="15"/>
        </w:numPr>
        <w:spacing w:after="200" w:before="0" w:line="360" w:lineRule="auto"/>
        <w:ind w:left="720" w:hanging="360"/>
        <w:rPr>
          <w:u w:val="none"/>
        </w:rPr>
      </w:pPr>
      <w:r w:rsidDel="00000000" w:rsidR="00000000" w:rsidRPr="00000000">
        <w:rPr>
          <w:rtl w:val="0"/>
        </w:rPr>
        <w:t xml:space="preserve">Experiment with different meditation techniques to find the approach that resonates with you.</w:t>
      </w:r>
    </w:p>
    <w:p w:rsidR="00000000" w:rsidDel="00000000" w:rsidP="00000000" w:rsidRDefault="00000000" w:rsidRPr="00000000" w14:paraId="000002C3">
      <w:pPr>
        <w:numPr>
          <w:ilvl w:val="0"/>
          <w:numId w:val="15"/>
        </w:numPr>
        <w:spacing w:after="200" w:line="360" w:lineRule="auto"/>
        <w:ind w:left="720" w:hanging="360"/>
        <w:rPr>
          <w:u w:val="none"/>
        </w:rPr>
      </w:pPr>
      <w:r w:rsidDel="00000000" w:rsidR="00000000" w:rsidRPr="00000000">
        <w:rPr>
          <w:rtl w:val="0"/>
        </w:rPr>
        <w:t xml:space="preserve">Be patient with the process and allow yourself time to develop your meditation skills and experience the full benefits.</w:t>
      </w:r>
    </w:p>
    <w:p w:rsidR="00000000" w:rsidDel="00000000" w:rsidP="00000000" w:rsidRDefault="00000000" w:rsidRPr="00000000" w14:paraId="000002C4">
      <w:pPr>
        <w:spacing w:after="200" w:line="360" w:lineRule="auto"/>
        <w:rPr/>
      </w:pPr>
      <w:r w:rsidDel="00000000" w:rsidR="00000000" w:rsidRPr="00000000">
        <w:rPr>
          <w:rtl w:val="0"/>
        </w:rPr>
        <w:t xml:space="preserve">Emotional cleansing is an essential aspect of overall well-being and can help to release negative emotions, promote mental clarity, and foster a sense of balance and inner peace. By incorporating techniques such as EFT, journaling, and meditation into your self-care routine, you can support your emotional health and create a more fulfilling, emotionally balanced life.</w:t>
      </w:r>
    </w:p>
    <w:p w:rsidR="00000000" w:rsidDel="00000000" w:rsidP="00000000" w:rsidRDefault="00000000" w:rsidRPr="00000000" w14:paraId="000002C5">
      <w:pPr>
        <w:pStyle w:val="Heading2"/>
        <w:spacing w:after="200" w:line="360" w:lineRule="auto"/>
        <w:rPr/>
      </w:pPr>
      <w:bookmarkStart w:colFirst="0" w:colLast="0" w:name="_qiaikw4hzbjp" w:id="60"/>
      <w:bookmarkEnd w:id="60"/>
      <w:r w:rsidDel="00000000" w:rsidR="00000000" w:rsidRPr="00000000">
        <w:rPr>
          <w:rtl w:val="0"/>
        </w:rPr>
        <w:t xml:space="preserve">Stress Management</w:t>
      </w:r>
    </w:p>
    <w:p w:rsidR="00000000" w:rsidDel="00000000" w:rsidP="00000000" w:rsidRDefault="00000000" w:rsidRPr="00000000" w14:paraId="000002C6">
      <w:pPr>
        <w:spacing w:after="200" w:line="360" w:lineRule="auto"/>
        <w:rPr/>
      </w:pPr>
      <w:r w:rsidDel="00000000" w:rsidR="00000000" w:rsidRPr="00000000">
        <w:rPr>
          <w:rtl w:val="0"/>
        </w:rPr>
        <w:t xml:space="preserve">As naturopathic practitioners, it is crucial to understand the importance of emotional well-being in the overall health of your clients. One of the key components of emotional well-being is effective stress management. By teaching your clients practical techniques to manage their stress levels, you can significantly improve their overall health and well-being. In this section, we will discuss various stress management techniques that can be easily incorporated into your client's daily routine.</w:t>
      </w:r>
    </w:p>
    <w:p w:rsidR="00000000" w:rsidDel="00000000" w:rsidP="00000000" w:rsidRDefault="00000000" w:rsidRPr="00000000" w14:paraId="000002C7">
      <w:pPr>
        <w:pStyle w:val="Heading3"/>
        <w:spacing w:after="200" w:line="360" w:lineRule="auto"/>
        <w:rPr/>
      </w:pPr>
      <w:bookmarkStart w:colFirst="0" w:colLast="0" w:name="_rwvnec5w5o9" w:id="61"/>
      <w:bookmarkEnd w:id="61"/>
      <w:r w:rsidDel="00000000" w:rsidR="00000000" w:rsidRPr="00000000">
        <w:rPr>
          <w:rtl w:val="0"/>
        </w:rPr>
        <w:t xml:space="preserve">Deep Breathing Exercises</w:t>
      </w:r>
    </w:p>
    <w:p w:rsidR="00000000" w:rsidDel="00000000" w:rsidP="00000000" w:rsidRDefault="00000000" w:rsidRPr="00000000" w14:paraId="000002C8">
      <w:pPr>
        <w:spacing w:after="200" w:line="360" w:lineRule="auto"/>
        <w:rPr/>
      </w:pPr>
      <w:r w:rsidDel="00000000" w:rsidR="00000000" w:rsidRPr="00000000">
        <w:rPr>
          <w:rtl w:val="0"/>
        </w:rPr>
        <w:t xml:space="preserve">Teaching your clients deep breathing exercises is an excellent way to help them reduce stress and activate the body's relaxation response. Encourage them to practice deep breathing exercises regularly, particularly during stressful situations. You can demonstrate these techniques during your sessions and provide them with resources to practice at home. Two effective deep breathing techniques to consider are the 4-7-8 Breathing Technique and the Box Breathing Technique.</w:t>
      </w:r>
    </w:p>
    <w:p w:rsidR="00000000" w:rsidDel="00000000" w:rsidP="00000000" w:rsidRDefault="00000000" w:rsidRPr="00000000" w14:paraId="000002C9">
      <w:pPr>
        <w:pStyle w:val="Heading3"/>
        <w:spacing w:after="200" w:line="360" w:lineRule="auto"/>
        <w:rPr/>
      </w:pPr>
      <w:bookmarkStart w:colFirst="0" w:colLast="0" w:name="_p554351cuhad" w:id="62"/>
      <w:bookmarkEnd w:id="62"/>
      <w:r w:rsidDel="00000000" w:rsidR="00000000" w:rsidRPr="00000000">
        <w:rPr>
          <w:rtl w:val="0"/>
        </w:rPr>
        <w:t xml:space="preserve">Progressive Muscle Relaxation</w:t>
      </w:r>
    </w:p>
    <w:p w:rsidR="00000000" w:rsidDel="00000000" w:rsidP="00000000" w:rsidRDefault="00000000" w:rsidRPr="00000000" w14:paraId="000002CA">
      <w:pPr>
        <w:spacing w:after="200" w:line="360" w:lineRule="auto"/>
        <w:rPr/>
      </w:pPr>
      <w:r w:rsidDel="00000000" w:rsidR="00000000" w:rsidRPr="00000000">
        <w:rPr>
          <w:rtl w:val="0"/>
        </w:rPr>
        <w:t xml:space="preserve">Progressive Muscle Relaxation (PMR) is a technique that involves sequentially tensing and relaxing different muscle groups throughout the body. As a naturopathic practitioner, you can guide your clients through a PMR session, helping them identify areas of tension and promoting relaxation. This technique can be particularly beneficial for clients who experience stress-related muscle tension or pain. Provide them with resources and instructions to practice PMR at home regularly, emphasizing the importance of creating a quiet, comfortable environment for optimal relaxation.</w:t>
      </w:r>
    </w:p>
    <w:p w:rsidR="00000000" w:rsidDel="00000000" w:rsidP="00000000" w:rsidRDefault="00000000" w:rsidRPr="00000000" w14:paraId="000002CB">
      <w:pPr>
        <w:pStyle w:val="Heading3"/>
        <w:spacing w:after="200" w:line="360" w:lineRule="auto"/>
        <w:rPr/>
      </w:pPr>
      <w:bookmarkStart w:colFirst="0" w:colLast="0" w:name="_yhnnzla3qvn4" w:id="63"/>
      <w:bookmarkEnd w:id="63"/>
      <w:r w:rsidDel="00000000" w:rsidR="00000000" w:rsidRPr="00000000">
        <w:rPr>
          <w:rtl w:val="0"/>
        </w:rPr>
        <w:t xml:space="preserve">Mindfulness-Based Stress Reduction</w:t>
      </w:r>
    </w:p>
    <w:p w:rsidR="00000000" w:rsidDel="00000000" w:rsidP="00000000" w:rsidRDefault="00000000" w:rsidRPr="00000000" w14:paraId="000002CC">
      <w:pPr>
        <w:spacing w:after="200" w:line="360" w:lineRule="auto"/>
        <w:rPr/>
      </w:pPr>
      <w:r w:rsidDel="00000000" w:rsidR="00000000" w:rsidRPr="00000000">
        <w:rPr>
          <w:rtl w:val="0"/>
        </w:rPr>
        <w:t xml:space="preserve">Introducing your clients to mindfulness-based stress reduction (MBSR) can be a transformative tool in managing stress and enhancing overall well-being. MBSR is a therapeutic approach that combines mindfulness meditation and yoga to help individuals become more present, aware, and accepting of their thoughts, feelings, and sensations. Encourage your clients to attend MBSR classes or workshops, or consider collaborating with a qualified MBSR instructor to offer mindfulness training as part of your naturopathic practice.</w:t>
      </w:r>
    </w:p>
    <w:p w:rsidR="00000000" w:rsidDel="00000000" w:rsidP="00000000" w:rsidRDefault="00000000" w:rsidRPr="00000000" w14:paraId="000002CD">
      <w:pPr>
        <w:pStyle w:val="Heading3"/>
        <w:spacing w:after="200" w:line="360" w:lineRule="auto"/>
        <w:rPr/>
      </w:pPr>
      <w:bookmarkStart w:colFirst="0" w:colLast="0" w:name="_gq1ygtkri3lj" w:id="64"/>
      <w:bookmarkEnd w:id="64"/>
      <w:r w:rsidDel="00000000" w:rsidR="00000000" w:rsidRPr="00000000">
        <w:rPr>
          <w:rtl w:val="0"/>
        </w:rPr>
        <w:t xml:space="preserve">Time Management and Organization</w:t>
      </w:r>
    </w:p>
    <w:p w:rsidR="00000000" w:rsidDel="00000000" w:rsidP="00000000" w:rsidRDefault="00000000" w:rsidRPr="00000000" w14:paraId="000002CE">
      <w:pPr>
        <w:spacing w:after="200" w:line="360" w:lineRule="auto"/>
        <w:rPr/>
      </w:pPr>
      <w:r w:rsidDel="00000000" w:rsidR="00000000" w:rsidRPr="00000000">
        <w:rPr>
          <w:rtl w:val="0"/>
        </w:rPr>
        <w:t xml:space="preserve">Helping your clients develop effective time management and organization skills can significantly reduce their stress levels. As a naturopathic practitioner, you can provide guidance and strategies for prioritizing tasks, breaking tasks into smaller steps, and creating daily schedules or to-do lists. Encourage your clients to establish boundaries around their time, delegate tasks when possible, and learn to say "no" to non-essential commitments. By improving their time management skills, your clients can experience a greater sense of control and reduced feelings of overwhelm.</w:t>
      </w:r>
    </w:p>
    <w:p w:rsidR="00000000" w:rsidDel="00000000" w:rsidP="00000000" w:rsidRDefault="00000000" w:rsidRPr="00000000" w14:paraId="000002CF">
      <w:pPr>
        <w:pStyle w:val="Heading3"/>
        <w:spacing w:after="200" w:line="360" w:lineRule="auto"/>
        <w:rPr/>
      </w:pPr>
      <w:bookmarkStart w:colFirst="0" w:colLast="0" w:name="_1my0obeqa5zr" w:id="65"/>
      <w:bookmarkEnd w:id="65"/>
      <w:r w:rsidDel="00000000" w:rsidR="00000000" w:rsidRPr="00000000">
        <w:rPr>
          <w:rtl w:val="0"/>
        </w:rPr>
        <w:t xml:space="preserve">Exercise and Physical Activity</w:t>
      </w:r>
    </w:p>
    <w:p w:rsidR="00000000" w:rsidDel="00000000" w:rsidP="00000000" w:rsidRDefault="00000000" w:rsidRPr="00000000" w14:paraId="000002D0">
      <w:pPr>
        <w:spacing w:after="200" w:line="360" w:lineRule="auto"/>
        <w:rPr/>
      </w:pPr>
      <w:r w:rsidDel="00000000" w:rsidR="00000000" w:rsidRPr="00000000">
        <w:rPr>
          <w:rtl w:val="0"/>
        </w:rPr>
        <w:t xml:space="preserve">Regular physical activity plays a crucial role in stress reduction and emotional well-being. As a naturopathic practitioner, it is essential to emphasize the importance of incorporating exercise and movement into your client's daily routine. Provide guidance on appropriate exercises and activities based on their fitness level, health conditions, and preferences. In addition to aerobic exercise and strength training, consider recommending mindful movement practices such as yoga, tai chi, or qigong to enhance relaxation and stress reduction.</w:t>
      </w:r>
    </w:p>
    <w:p w:rsidR="00000000" w:rsidDel="00000000" w:rsidP="00000000" w:rsidRDefault="00000000" w:rsidRPr="00000000" w14:paraId="000002D1">
      <w:pPr>
        <w:pStyle w:val="Heading3"/>
        <w:spacing w:after="200" w:line="360" w:lineRule="auto"/>
        <w:rPr/>
      </w:pPr>
      <w:bookmarkStart w:colFirst="0" w:colLast="0" w:name="_vd979k8fbcug" w:id="66"/>
      <w:bookmarkEnd w:id="66"/>
      <w:r w:rsidDel="00000000" w:rsidR="00000000" w:rsidRPr="00000000">
        <w:rPr>
          <w:rtl w:val="0"/>
        </w:rPr>
        <w:t xml:space="preserve">Encourage Clients to Establish a Support Network</w:t>
      </w:r>
    </w:p>
    <w:p w:rsidR="00000000" w:rsidDel="00000000" w:rsidP="00000000" w:rsidRDefault="00000000" w:rsidRPr="00000000" w14:paraId="000002D2">
      <w:pPr>
        <w:spacing w:after="200" w:line="360" w:lineRule="auto"/>
        <w:rPr/>
      </w:pPr>
      <w:r w:rsidDel="00000000" w:rsidR="00000000" w:rsidRPr="00000000">
        <w:rPr>
          <w:rtl w:val="0"/>
        </w:rPr>
        <w:t xml:space="preserve">Help your clients understand the importance of having a strong support network to navigate stressful situations and promote emotional well-being. Encourage them to connect with friends, family, and colleagues who understand and support their goals and can provide encouragement during difficult times. Suggest joining a support group or club in their community to connect with others who share their interests and values. Discuss the option of seeking professional support from a therapist or counselor who can provide guidance and coping strategies tailored to their specific needs and circumstances.</w:t>
      </w:r>
    </w:p>
    <w:p w:rsidR="00000000" w:rsidDel="00000000" w:rsidP="00000000" w:rsidRDefault="00000000" w:rsidRPr="00000000" w14:paraId="000002D3">
      <w:pPr>
        <w:pStyle w:val="Heading3"/>
        <w:spacing w:after="200" w:line="360" w:lineRule="auto"/>
        <w:rPr/>
      </w:pPr>
      <w:bookmarkStart w:colFirst="0" w:colLast="0" w:name="_6afqmevmew0f" w:id="67"/>
      <w:bookmarkEnd w:id="67"/>
      <w:r w:rsidDel="00000000" w:rsidR="00000000" w:rsidRPr="00000000">
        <w:rPr>
          <w:rtl w:val="0"/>
        </w:rPr>
        <w:t xml:space="preserve">Guide Clients in Developing a Self-Care Routine</w:t>
      </w:r>
    </w:p>
    <w:p w:rsidR="00000000" w:rsidDel="00000000" w:rsidP="00000000" w:rsidRDefault="00000000" w:rsidRPr="00000000" w14:paraId="000002D4">
      <w:pPr>
        <w:spacing w:after="200" w:line="360" w:lineRule="auto"/>
        <w:rPr/>
      </w:pPr>
      <w:r w:rsidDel="00000000" w:rsidR="00000000" w:rsidRPr="00000000">
        <w:rPr>
          <w:rtl w:val="0"/>
        </w:rPr>
        <w:t xml:space="preserve">Teach your clients the value of practicing regular self-care in reducing stress, supporting emotional cleansing, and enhancing overall well-being. Help them create a self-care routine that includes activities that promote relaxation, rejuvenation, and self-compassion. This might include taking a warm bath, reading a book, listening to calming music, or engaging in creative pursuits such as painting or writing. Encourage clients to schedule regular self-care activities into their daily routine and prioritize their own well-being.</w:t>
      </w:r>
    </w:p>
    <w:p w:rsidR="00000000" w:rsidDel="00000000" w:rsidP="00000000" w:rsidRDefault="00000000" w:rsidRPr="00000000" w14:paraId="000002D5">
      <w:pPr>
        <w:pStyle w:val="Heading3"/>
        <w:spacing w:after="200" w:line="360" w:lineRule="auto"/>
        <w:rPr/>
      </w:pPr>
      <w:bookmarkStart w:colFirst="0" w:colLast="0" w:name="_tryezxxp9e41" w:id="68"/>
      <w:bookmarkEnd w:id="68"/>
      <w:r w:rsidDel="00000000" w:rsidR="00000000" w:rsidRPr="00000000">
        <w:rPr>
          <w:rtl w:val="0"/>
        </w:rPr>
        <w:t xml:space="preserve">Promote Gratitude Practice</w:t>
      </w:r>
    </w:p>
    <w:p w:rsidR="00000000" w:rsidDel="00000000" w:rsidP="00000000" w:rsidRDefault="00000000" w:rsidRPr="00000000" w14:paraId="000002D6">
      <w:pPr>
        <w:spacing w:after="200" w:line="360" w:lineRule="auto"/>
        <w:rPr/>
      </w:pPr>
      <w:r w:rsidDel="00000000" w:rsidR="00000000" w:rsidRPr="00000000">
        <w:rPr>
          <w:rtl w:val="0"/>
        </w:rPr>
        <w:t xml:space="preserve">Explain to your clients how focusing on the positive aspects of their lives can help shift their perspective and reduce stress. Introduce the concept of keeping a gratitude journal, encouraging them to write down at least three things they're grateful for each day. Discuss the benefits of taking a few moments each morning or evening to reflect on the positive experiences, people, and accomplishments in their lives. Emphasize how expressing gratitude can foster a positive mindset, increase resilience, and promote emotional cleansing.</w:t>
      </w:r>
    </w:p>
    <w:p w:rsidR="00000000" w:rsidDel="00000000" w:rsidP="00000000" w:rsidRDefault="00000000" w:rsidRPr="00000000" w14:paraId="000002D7">
      <w:pPr>
        <w:pStyle w:val="Heading3"/>
        <w:spacing w:after="200" w:line="360" w:lineRule="auto"/>
        <w:rPr/>
      </w:pPr>
      <w:bookmarkStart w:colFirst="0" w:colLast="0" w:name="_2wvckbl185np" w:id="69"/>
      <w:bookmarkEnd w:id="69"/>
      <w:r w:rsidDel="00000000" w:rsidR="00000000" w:rsidRPr="00000000">
        <w:rPr>
          <w:rtl w:val="0"/>
        </w:rPr>
        <w:t xml:space="preserve">Support Clients in Cultivating Emotional Intelligence</w:t>
      </w:r>
    </w:p>
    <w:p w:rsidR="00000000" w:rsidDel="00000000" w:rsidP="00000000" w:rsidRDefault="00000000" w:rsidRPr="00000000" w14:paraId="000002D8">
      <w:pPr>
        <w:spacing w:after="200" w:line="360" w:lineRule="auto"/>
        <w:rPr/>
      </w:pPr>
      <w:r w:rsidDel="00000000" w:rsidR="00000000" w:rsidRPr="00000000">
        <w:rPr>
          <w:rtl w:val="0"/>
        </w:rPr>
        <w:t xml:space="preserve">Teach your clients the importance of developing emotional intelligence to better understand, manage, and express their emotions, reducing stress and promoting emotional cleansing. Begin by encouraging them to become more aware of their emotions and learning to identify and label them accurately. Discuss the practice of observing emotions without judgment or resistance, allowing them to be present without becoming overwhelmed. Share healthy coping strategies for managing difficult emotions, such as deep breathing exercises, meditation, or seeking support from a trusted friend or therapist. By helping your clients cultivate emotional intelligence, they can more effectively navigate stress and support emotional well-being.</w:t>
      </w:r>
    </w:p>
    <w:p w:rsidR="00000000" w:rsidDel="00000000" w:rsidP="00000000" w:rsidRDefault="00000000" w:rsidRPr="00000000" w14:paraId="000002D9">
      <w:pPr>
        <w:spacing w:after="200" w:line="360" w:lineRule="auto"/>
        <w:rPr/>
      </w:pPr>
      <w:r w:rsidDel="00000000" w:rsidR="00000000" w:rsidRPr="00000000">
        <w:rPr>
          <w:rtl w:val="0"/>
        </w:rPr>
        <w:t xml:space="preserve">Incorporating these emotional cleansing and stress management techniques into your naturopathic practice can help you guide your clients in reducing stress, supporting emotional well-being, and enhancing their overall quality of life. By taking a proactive approach to managing stress and promoting emotional health, you can empower your clients to foster greater resilience, balance, and happiness in their lives.</w:t>
      </w:r>
    </w:p>
    <w:p w:rsidR="00000000" w:rsidDel="00000000" w:rsidP="00000000" w:rsidRDefault="00000000" w:rsidRPr="00000000" w14:paraId="000002DA">
      <w:pPr>
        <w:pStyle w:val="Heading2"/>
        <w:spacing w:after="200" w:line="360" w:lineRule="auto"/>
        <w:rPr/>
      </w:pPr>
      <w:bookmarkStart w:colFirst="0" w:colLast="0" w:name="_qzov7rhfzs3p" w:id="70"/>
      <w:bookmarkEnd w:id="70"/>
      <w:r w:rsidDel="00000000" w:rsidR="00000000" w:rsidRPr="00000000">
        <w:rPr>
          <w:rtl w:val="0"/>
        </w:rPr>
        <w:t xml:space="preserve">Summary of Key Points</w:t>
      </w:r>
    </w:p>
    <w:p w:rsidR="00000000" w:rsidDel="00000000" w:rsidP="00000000" w:rsidRDefault="00000000" w:rsidRPr="00000000" w14:paraId="000002DB">
      <w:pPr>
        <w:numPr>
          <w:ilvl w:val="0"/>
          <w:numId w:val="5"/>
        </w:numPr>
        <w:spacing w:after="200" w:line="360" w:lineRule="auto"/>
        <w:ind w:left="720" w:hanging="360"/>
        <w:rPr>
          <w:u w:val="none"/>
        </w:rPr>
      </w:pPr>
      <w:r w:rsidDel="00000000" w:rsidR="00000000" w:rsidRPr="00000000">
        <w:rPr>
          <w:rtl w:val="0"/>
        </w:rPr>
        <w:t xml:space="preserve">Emotional cleansing and stress management are essential for overall health and well-being.</w:t>
      </w:r>
    </w:p>
    <w:p w:rsidR="00000000" w:rsidDel="00000000" w:rsidP="00000000" w:rsidRDefault="00000000" w:rsidRPr="00000000" w14:paraId="000002DC">
      <w:pPr>
        <w:numPr>
          <w:ilvl w:val="0"/>
          <w:numId w:val="5"/>
        </w:numPr>
        <w:spacing w:after="200" w:before="0" w:line="360" w:lineRule="auto"/>
        <w:ind w:left="720" w:hanging="360"/>
        <w:rPr>
          <w:u w:val="none"/>
        </w:rPr>
      </w:pPr>
      <w:r w:rsidDel="00000000" w:rsidR="00000000" w:rsidRPr="00000000">
        <w:rPr>
          <w:rtl w:val="0"/>
        </w:rPr>
        <w:t xml:space="preserve">Naturopathic practitioners should prioritize clients' emotional well-being as part of their holistic approach.</w:t>
      </w:r>
    </w:p>
    <w:p w:rsidR="00000000" w:rsidDel="00000000" w:rsidP="00000000" w:rsidRDefault="00000000" w:rsidRPr="00000000" w14:paraId="000002DD">
      <w:pPr>
        <w:numPr>
          <w:ilvl w:val="0"/>
          <w:numId w:val="5"/>
        </w:numPr>
        <w:spacing w:after="200" w:before="0" w:line="360" w:lineRule="auto"/>
        <w:ind w:left="720" w:hanging="360"/>
        <w:rPr>
          <w:u w:val="none"/>
        </w:rPr>
      </w:pPr>
      <w:r w:rsidDel="00000000" w:rsidR="00000000" w:rsidRPr="00000000">
        <w:rPr>
          <w:rtl w:val="0"/>
        </w:rPr>
        <w:t xml:space="preserve">Emotional cleansing techniques help release negative emotions and promote emotional balance.</w:t>
      </w:r>
    </w:p>
    <w:p w:rsidR="00000000" w:rsidDel="00000000" w:rsidP="00000000" w:rsidRDefault="00000000" w:rsidRPr="00000000" w14:paraId="000002DE">
      <w:pPr>
        <w:numPr>
          <w:ilvl w:val="0"/>
          <w:numId w:val="5"/>
        </w:numPr>
        <w:spacing w:after="200" w:before="0" w:line="360" w:lineRule="auto"/>
        <w:ind w:left="720" w:hanging="360"/>
        <w:rPr>
          <w:u w:val="none"/>
        </w:rPr>
      </w:pPr>
      <w:r w:rsidDel="00000000" w:rsidR="00000000" w:rsidRPr="00000000">
        <w:rPr>
          <w:rtl w:val="0"/>
        </w:rPr>
        <w:t xml:space="preserve">Journaling is a powerful tool for self-reflection and emotional processing.</w:t>
      </w:r>
    </w:p>
    <w:p w:rsidR="00000000" w:rsidDel="00000000" w:rsidP="00000000" w:rsidRDefault="00000000" w:rsidRPr="00000000" w14:paraId="000002DF">
      <w:pPr>
        <w:numPr>
          <w:ilvl w:val="0"/>
          <w:numId w:val="5"/>
        </w:numPr>
        <w:spacing w:after="200" w:before="0" w:line="360" w:lineRule="auto"/>
        <w:ind w:left="720" w:hanging="360"/>
        <w:rPr>
          <w:u w:val="none"/>
        </w:rPr>
      </w:pPr>
      <w:r w:rsidDel="00000000" w:rsidR="00000000" w:rsidRPr="00000000">
        <w:rPr>
          <w:rtl w:val="0"/>
        </w:rPr>
        <w:t xml:space="preserve">Practicing gratitude can improve mood, reduce stress, and enhance well-being.</w:t>
      </w:r>
    </w:p>
    <w:p w:rsidR="00000000" w:rsidDel="00000000" w:rsidP="00000000" w:rsidRDefault="00000000" w:rsidRPr="00000000" w14:paraId="000002E0">
      <w:pPr>
        <w:numPr>
          <w:ilvl w:val="0"/>
          <w:numId w:val="5"/>
        </w:numPr>
        <w:spacing w:after="200" w:before="0" w:line="360" w:lineRule="auto"/>
        <w:ind w:left="720" w:hanging="360"/>
        <w:rPr>
          <w:u w:val="none"/>
        </w:rPr>
      </w:pPr>
      <w:r w:rsidDel="00000000" w:rsidR="00000000" w:rsidRPr="00000000">
        <w:rPr>
          <w:rtl w:val="0"/>
        </w:rPr>
        <w:t xml:space="preserve">Emotional Freedom Technique (EFT) is a therapeutic approach combining acupressure and psychology to release emotional blockages.</w:t>
      </w:r>
    </w:p>
    <w:p w:rsidR="00000000" w:rsidDel="00000000" w:rsidP="00000000" w:rsidRDefault="00000000" w:rsidRPr="00000000" w14:paraId="000002E1">
      <w:pPr>
        <w:numPr>
          <w:ilvl w:val="0"/>
          <w:numId w:val="5"/>
        </w:numPr>
        <w:spacing w:after="200" w:before="0" w:line="360" w:lineRule="auto"/>
        <w:ind w:left="720" w:hanging="360"/>
        <w:rPr>
          <w:u w:val="none"/>
        </w:rPr>
      </w:pPr>
      <w:r w:rsidDel="00000000" w:rsidR="00000000" w:rsidRPr="00000000">
        <w:rPr>
          <w:rtl w:val="0"/>
        </w:rPr>
        <w:t xml:space="preserve">Releasing emotional blockages can lead to improved physical health and emotional well-being.</w:t>
      </w:r>
    </w:p>
    <w:p w:rsidR="00000000" w:rsidDel="00000000" w:rsidP="00000000" w:rsidRDefault="00000000" w:rsidRPr="00000000" w14:paraId="000002E2">
      <w:pPr>
        <w:numPr>
          <w:ilvl w:val="0"/>
          <w:numId w:val="5"/>
        </w:numPr>
        <w:spacing w:after="200" w:before="0" w:line="360" w:lineRule="auto"/>
        <w:ind w:left="720" w:hanging="360"/>
        <w:rPr>
          <w:u w:val="none"/>
        </w:rPr>
      </w:pPr>
      <w:r w:rsidDel="00000000" w:rsidR="00000000" w:rsidRPr="00000000">
        <w:rPr>
          <w:rtl w:val="0"/>
        </w:rPr>
        <w:t xml:space="preserve">Affirmations can help reprogram negative thought patterns and promote positive self-beliefs.</w:t>
      </w:r>
    </w:p>
    <w:p w:rsidR="00000000" w:rsidDel="00000000" w:rsidP="00000000" w:rsidRDefault="00000000" w:rsidRPr="00000000" w14:paraId="000002E3">
      <w:pPr>
        <w:numPr>
          <w:ilvl w:val="0"/>
          <w:numId w:val="5"/>
        </w:numPr>
        <w:spacing w:after="200" w:before="0" w:line="360" w:lineRule="auto"/>
        <w:ind w:left="720" w:hanging="360"/>
        <w:rPr>
          <w:u w:val="none"/>
        </w:rPr>
      </w:pPr>
      <w:r w:rsidDel="00000000" w:rsidR="00000000" w:rsidRPr="00000000">
        <w:rPr>
          <w:rtl w:val="0"/>
        </w:rPr>
        <w:t xml:space="preserve">Visualization techniques can help clients manifest desired emotional states and outcomes.</w:t>
      </w:r>
    </w:p>
    <w:p w:rsidR="00000000" w:rsidDel="00000000" w:rsidP="00000000" w:rsidRDefault="00000000" w:rsidRPr="00000000" w14:paraId="000002E4">
      <w:pPr>
        <w:numPr>
          <w:ilvl w:val="0"/>
          <w:numId w:val="5"/>
        </w:numPr>
        <w:spacing w:after="200" w:before="0" w:line="360" w:lineRule="auto"/>
        <w:ind w:left="720" w:hanging="360"/>
        <w:rPr>
          <w:u w:val="none"/>
        </w:rPr>
      </w:pPr>
      <w:r w:rsidDel="00000000" w:rsidR="00000000" w:rsidRPr="00000000">
        <w:rPr>
          <w:rtl w:val="0"/>
        </w:rPr>
        <w:t xml:space="preserve">Stress management techniques are crucial for maintaining emotional balance and preventing chronic stress-related health issues.</w:t>
      </w:r>
    </w:p>
    <w:p w:rsidR="00000000" w:rsidDel="00000000" w:rsidP="00000000" w:rsidRDefault="00000000" w:rsidRPr="00000000" w14:paraId="000002E5">
      <w:pPr>
        <w:numPr>
          <w:ilvl w:val="0"/>
          <w:numId w:val="5"/>
        </w:numPr>
        <w:spacing w:after="200" w:before="0" w:line="360" w:lineRule="auto"/>
        <w:ind w:left="720" w:hanging="360"/>
        <w:rPr>
          <w:u w:val="none"/>
        </w:rPr>
      </w:pPr>
      <w:r w:rsidDel="00000000" w:rsidR="00000000" w:rsidRPr="00000000">
        <w:rPr>
          <w:rtl w:val="0"/>
        </w:rPr>
        <w:t xml:space="preserve">Deep breathing exercises, such as the 4-7-8 technique and box breathing, activate the relaxation response and reduce stress.</w:t>
      </w:r>
    </w:p>
    <w:p w:rsidR="00000000" w:rsidDel="00000000" w:rsidP="00000000" w:rsidRDefault="00000000" w:rsidRPr="00000000" w14:paraId="000002E6">
      <w:pPr>
        <w:numPr>
          <w:ilvl w:val="0"/>
          <w:numId w:val="5"/>
        </w:numPr>
        <w:spacing w:after="200" w:before="0" w:line="360" w:lineRule="auto"/>
        <w:ind w:left="720" w:hanging="360"/>
        <w:rPr>
          <w:u w:val="none"/>
        </w:rPr>
      </w:pPr>
      <w:r w:rsidDel="00000000" w:rsidR="00000000" w:rsidRPr="00000000">
        <w:rPr>
          <w:rtl w:val="0"/>
        </w:rPr>
        <w:t xml:space="preserve">Progressive muscle relaxation (PMR) involves sequentially tensing and relaxing muscle groups to release tension and promote relaxation.</w:t>
      </w:r>
    </w:p>
    <w:p w:rsidR="00000000" w:rsidDel="00000000" w:rsidP="00000000" w:rsidRDefault="00000000" w:rsidRPr="00000000" w14:paraId="000002E7">
      <w:pPr>
        <w:numPr>
          <w:ilvl w:val="0"/>
          <w:numId w:val="5"/>
        </w:numPr>
        <w:spacing w:after="200" w:before="0" w:line="360" w:lineRule="auto"/>
        <w:ind w:left="720" w:hanging="360"/>
        <w:rPr>
          <w:u w:val="none"/>
        </w:rPr>
      </w:pPr>
      <w:r w:rsidDel="00000000" w:rsidR="00000000" w:rsidRPr="00000000">
        <w:rPr>
          <w:rtl w:val="0"/>
        </w:rPr>
        <w:t xml:space="preserve">Mindfulness-based stress reduction (MBSR) combines mindfulness meditation and yoga to enhance present-moment awareness and stress resilience.</w:t>
      </w:r>
    </w:p>
    <w:p w:rsidR="00000000" w:rsidDel="00000000" w:rsidP="00000000" w:rsidRDefault="00000000" w:rsidRPr="00000000" w14:paraId="000002E8">
      <w:pPr>
        <w:numPr>
          <w:ilvl w:val="0"/>
          <w:numId w:val="5"/>
        </w:numPr>
        <w:spacing w:after="200" w:before="0" w:line="360" w:lineRule="auto"/>
        <w:ind w:left="720" w:hanging="360"/>
        <w:rPr>
          <w:u w:val="none"/>
        </w:rPr>
      </w:pPr>
      <w:r w:rsidDel="00000000" w:rsidR="00000000" w:rsidRPr="00000000">
        <w:rPr>
          <w:rtl w:val="0"/>
        </w:rPr>
        <w:t xml:space="preserve">Time management and organization skills can help clients regain control and reduce feelings of overwhelm.</w:t>
      </w:r>
    </w:p>
    <w:p w:rsidR="00000000" w:rsidDel="00000000" w:rsidP="00000000" w:rsidRDefault="00000000" w:rsidRPr="00000000" w14:paraId="000002E9">
      <w:pPr>
        <w:numPr>
          <w:ilvl w:val="0"/>
          <w:numId w:val="5"/>
        </w:numPr>
        <w:spacing w:after="200" w:before="0" w:line="360" w:lineRule="auto"/>
        <w:ind w:left="720" w:hanging="360"/>
        <w:rPr>
          <w:u w:val="none"/>
        </w:rPr>
      </w:pPr>
      <w:r w:rsidDel="00000000" w:rsidR="00000000" w:rsidRPr="00000000">
        <w:rPr>
          <w:rtl w:val="0"/>
        </w:rPr>
        <w:t xml:space="preserve">Regular exercise and physical activity are essential for stress reduction and emotional well-being.</w:t>
      </w:r>
    </w:p>
    <w:p w:rsidR="00000000" w:rsidDel="00000000" w:rsidP="00000000" w:rsidRDefault="00000000" w:rsidRPr="00000000" w14:paraId="000002EA">
      <w:pPr>
        <w:numPr>
          <w:ilvl w:val="0"/>
          <w:numId w:val="5"/>
        </w:numPr>
        <w:spacing w:after="200" w:before="0" w:line="360" w:lineRule="auto"/>
        <w:ind w:left="720" w:hanging="360"/>
        <w:rPr>
          <w:u w:val="none"/>
        </w:rPr>
      </w:pPr>
      <w:r w:rsidDel="00000000" w:rsidR="00000000" w:rsidRPr="00000000">
        <w:rPr>
          <w:rtl w:val="0"/>
        </w:rPr>
        <w:t xml:space="preserve">Mindful movement practices, such as yoga, tai chi, or qigong, can enhance relaxation and stress reduction.</w:t>
      </w:r>
    </w:p>
    <w:p w:rsidR="00000000" w:rsidDel="00000000" w:rsidP="00000000" w:rsidRDefault="00000000" w:rsidRPr="00000000" w14:paraId="000002EB">
      <w:pPr>
        <w:numPr>
          <w:ilvl w:val="0"/>
          <w:numId w:val="5"/>
        </w:numPr>
        <w:spacing w:after="200" w:before="0" w:line="360" w:lineRule="auto"/>
        <w:ind w:left="720" w:hanging="360"/>
        <w:rPr>
          <w:u w:val="none"/>
        </w:rPr>
      </w:pPr>
      <w:r w:rsidDel="00000000" w:rsidR="00000000" w:rsidRPr="00000000">
        <w:rPr>
          <w:rtl w:val="0"/>
        </w:rPr>
        <w:t xml:space="preserve">Practitioners should personalize stress management techniques based on clients' individual needs and preferences.</w:t>
      </w:r>
    </w:p>
    <w:p w:rsidR="00000000" w:rsidDel="00000000" w:rsidP="00000000" w:rsidRDefault="00000000" w:rsidRPr="00000000" w14:paraId="000002EC">
      <w:pPr>
        <w:numPr>
          <w:ilvl w:val="0"/>
          <w:numId w:val="5"/>
        </w:numPr>
        <w:spacing w:after="200" w:before="0" w:line="360" w:lineRule="auto"/>
        <w:ind w:left="720" w:hanging="360"/>
        <w:rPr>
          <w:u w:val="none"/>
        </w:rPr>
      </w:pPr>
      <w:r w:rsidDel="00000000" w:rsidR="00000000" w:rsidRPr="00000000">
        <w:rPr>
          <w:rtl w:val="0"/>
        </w:rPr>
        <w:t xml:space="preserve">Collaboration with other professionals, such as MBSR instructors or therapists, can enhance the effectiveness of emotional cleansing and stress management interventions.</w:t>
      </w:r>
    </w:p>
    <w:p w:rsidR="00000000" w:rsidDel="00000000" w:rsidP="00000000" w:rsidRDefault="00000000" w:rsidRPr="00000000" w14:paraId="000002ED">
      <w:pPr>
        <w:numPr>
          <w:ilvl w:val="0"/>
          <w:numId w:val="5"/>
        </w:numPr>
        <w:spacing w:after="200" w:before="0" w:line="360" w:lineRule="auto"/>
        <w:ind w:left="720" w:hanging="360"/>
        <w:rPr>
          <w:u w:val="none"/>
        </w:rPr>
      </w:pPr>
      <w:r w:rsidDel="00000000" w:rsidR="00000000" w:rsidRPr="00000000">
        <w:rPr>
          <w:rtl w:val="0"/>
        </w:rPr>
        <w:t xml:space="preserve">Practitioners should provide resources and guidance for clients to practice emotional cleansing and stress management techniques at home.</w:t>
      </w:r>
    </w:p>
    <w:p w:rsidR="00000000" w:rsidDel="00000000" w:rsidP="00000000" w:rsidRDefault="00000000" w:rsidRPr="00000000" w14:paraId="000002EE">
      <w:pPr>
        <w:numPr>
          <w:ilvl w:val="0"/>
          <w:numId w:val="5"/>
        </w:numPr>
        <w:spacing w:after="200" w:before="0" w:line="360" w:lineRule="auto"/>
        <w:ind w:left="720" w:hanging="360"/>
        <w:rPr>
          <w:u w:val="none"/>
        </w:rPr>
      </w:pPr>
      <w:r w:rsidDel="00000000" w:rsidR="00000000" w:rsidRPr="00000000">
        <w:rPr>
          <w:rtl w:val="0"/>
        </w:rPr>
        <w:t xml:space="preserve">Establishing boundaries, delegating tasks, and learning to say "no" can help clients manage stress more effectively.</w:t>
      </w:r>
    </w:p>
    <w:p w:rsidR="00000000" w:rsidDel="00000000" w:rsidP="00000000" w:rsidRDefault="00000000" w:rsidRPr="00000000" w14:paraId="000002EF">
      <w:pPr>
        <w:numPr>
          <w:ilvl w:val="0"/>
          <w:numId w:val="5"/>
        </w:numPr>
        <w:spacing w:after="200" w:before="0" w:line="360" w:lineRule="auto"/>
        <w:ind w:left="720" w:hanging="360"/>
        <w:rPr>
          <w:u w:val="none"/>
        </w:rPr>
      </w:pPr>
      <w:r w:rsidDel="00000000" w:rsidR="00000000" w:rsidRPr="00000000">
        <w:rPr>
          <w:rtl w:val="0"/>
        </w:rPr>
        <w:t xml:space="preserve">Encourage clients to attend workshops, classes, or support groups to learn and practice emotional cleansing and stress management techniques.</w:t>
      </w:r>
    </w:p>
    <w:p w:rsidR="00000000" w:rsidDel="00000000" w:rsidP="00000000" w:rsidRDefault="00000000" w:rsidRPr="00000000" w14:paraId="000002F0">
      <w:pPr>
        <w:numPr>
          <w:ilvl w:val="0"/>
          <w:numId w:val="5"/>
        </w:numPr>
        <w:spacing w:after="200" w:before="0" w:line="360" w:lineRule="auto"/>
        <w:ind w:left="720" w:hanging="360"/>
        <w:rPr>
          <w:u w:val="none"/>
        </w:rPr>
      </w:pPr>
      <w:r w:rsidDel="00000000" w:rsidR="00000000" w:rsidRPr="00000000">
        <w:rPr>
          <w:rtl w:val="0"/>
        </w:rPr>
        <w:t xml:space="preserve">Emotional well-being is interconnected with physical health, making these techniques essential for holistic health approaches.</w:t>
      </w:r>
    </w:p>
    <w:p w:rsidR="00000000" w:rsidDel="00000000" w:rsidP="00000000" w:rsidRDefault="00000000" w:rsidRPr="00000000" w14:paraId="000002F1">
      <w:pPr>
        <w:numPr>
          <w:ilvl w:val="0"/>
          <w:numId w:val="5"/>
        </w:numPr>
        <w:spacing w:after="200" w:before="0" w:line="360" w:lineRule="auto"/>
        <w:ind w:left="720" w:hanging="360"/>
        <w:rPr>
          <w:u w:val="none"/>
        </w:rPr>
      </w:pPr>
      <w:r w:rsidDel="00000000" w:rsidR="00000000" w:rsidRPr="00000000">
        <w:rPr>
          <w:rtl w:val="0"/>
        </w:rPr>
        <w:t xml:space="preserve">Practitioners should emphasize the importance of regular practice for long-term emotional well-being and stress resilience.</w:t>
      </w:r>
    </w:p>
    <w:p w:rsidR="00000000" w:rsidDel="00000000" w:rsidP="00000000" w:rsidRDefault="00000000" w:rsidRPr="00000000" w14:paraId="000002F2">
      <w:pPr>
        <w:numPr>
          <w:ilvl w:val="0"/>
          <w:numId w:val="5"/>
        </w:numPr>
        <w:spacing w:after="200" w:before="0" w:line="360" w:lineRule="auto"/>
        <w:ind w:left="720" w:hanging="360"/>
        <w:rPr>
          <w:u w:val="none"/>
        </w:rPr>
      </w:pPr>
      <w:r w:rsidDel="00000000" w:rsidR="00000000" w:rsidRPr="00000000">
        <w:rPr>
          <w:rtl w:val="0"/>
        </w:rPr>
        <w:t xml:space="preserve">Tracking clients' progress and providing ongoing support can enhance the effectiveness of emotional cleansing and stress management interventions.</w:t>
      </w:r>
    </w:p>
    <w:p w:rsidR="00000000" w:rsidDel="00000000" w:rsidP="00000000" w:rsidRDefault="00000000" w:rsidRPr="00000000" w14:paraId="000002F3">
      <w:pPr>
        <w:numPr>
          <w:ilvl w:val="0"/>
          <w:numId w:val="5"/>
        </w:numPr>
        <w:spacing w:after="200" w:line="360" w:lineRule="auto"/>
        <w:ind w:left="720" w:hanging="360"/>
        <w:rPr>
          <w:u w:val="none"/>
        </w:rPr>
      </w:pPr>
      <w:r w:rsidDel="00000000" w:rsidR="00000000" w:rsidRPr="00000000">
        <w:rPr>
          <w:rtl w:val="0"/>
        </w:rPr>
        <w:t xml:space="preserve">Incorporating emotional cleansing and stress management into naturopathic practice supports clients in achieving optimal health and well-being.</w:t>
      </w:r>
    </w:p>
    <w:p w:rsidR="00000000" w:rsidDel="00000000" w:rsidP="00000000" w:rsidRDefault="00000000" w:rsidRPr="00000000" w14:paraId="000002F4">
      <w:pPr>
        <w:pStyle w:val="Heading2"/>
        <w:spacing w:after="200" w:line="360" w:lineRule="auto"/>
        <w:rPr/>
      </w:pPr>
      <w:bookmarkStart w:colFirst="0" w:colLast="0" w:name="_9s5nx3dq9r3a" w:id="71"/>
      <w:bookmarkEnd w:id="71"/>
      <w:r w:rsidDel="00000000" w:rsidR="00000000" w:rsidRPr="00000000">
        <w:rPr>
          <w:rtl w:val="0"/>
        </w:rPr>
        <w:t xml:space="preserve">Exercise 1: Gratitude Journaling Workshop</w:t>
      </w:r>
    </w:p>
    <w:p w:rsidR="00000000" w:rsidDel="00000000" w:rsidP="00000000" w:rsidRDefault="00000000" w:rsidRPr="00000000" w14:paraId="000002F5">
      <w:pPr>
        <w:spacing w:after="200" w:line="360" w:lineRule="auto"/>
        <w:rPr/>
      </w:pPr>
      <w:r w:rsidDel="00000000" w:rsidR="00000000" w:rsidRPr="00000000">
        <w:rPr>
          <w:rtl w:val="0"/>
        </w:rPr>
        <w:t xml:space="preserve">This exercise will help you experience the benefits of gratitude journaling and teach you how to guide your clients in incorporating gratitude into their daily routines.</w:t>
      </w:r>
    </w:p>
    <w:p w:rsidR="00000000" w:rsidDel="00000000" w:rsidP="00000000" w:rsidRDefault="00000000" w:rsidRPr="00000000" w14:paraId="000002F6">
      <w:pPr>
        <w:spacing w:after="200" w:line="36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2F7">
      <w:pPr>
        <w:numPr>
          <w:ilvl w:val="0"/>
          <w:numId w:val="26"/>
        </w:numPr>
        <w:spacing w:after="200" w:line="360" w:lineRule="auto"/>
        <w:ind w:left="720" w:hanging="360"/>
        <w:rPr>
          <w:u w:val="none"/>
        </w:rPr>
      </w:pPr>
      <w:r w:rsidDel="00000000" w:rsidR="00000000" w:rsidRPr="00000000">
        <w:rPr>
          <w:rtl w:val="0"/>
        </w:rPr>
        <w:t xml:space="preserve">Notebook or journal</w:t>
      </w:r>
    </w:p>
    <w:p w:rsidR="00000000" w:rsidDel="00000000" w:rsidP="00000000" w:rsidRDefault="00000000" w:rsidRPr="00000000" w14:paraId="000002F8">
      <w:pPr>
        <w:numPr>
          <w:ilvl w:val="0"/>
          <w:numId w:val="26"/>
        </w:numPr>
        <w:spacing w:after="200" w:before="0" w:line="360" w:lineRule="auto"/>
        <w:ind w:left="720" w:hanging="360"/>
        <w:rPr>
          <w:u w:val="none"/>
        </w:rPr>
      </w:pPr>
      <w:r w:rsidDel="00000000" w:rsidR="00000000" w:rsidRPr="00000000">
        <w:rPr>
          <w:rtl w:val="0"/>
        </w:rPr>
        <w:t xml:space="preserve">Pen or pencil</w:t>
      </w:r>
    </w:p>
    <w:p w:rsidR="00000000" w:rsidDel="00000000" w:rsidP="00000000" w:rsidRDefault="00000000" w:rsidRPr="00000000" w14:paraId="000002F9">
      <w:pPr>
        <w:numPr>
          <w:ilvl w:val="0"/>
          <w:numId w:val="26"/>
        </w:numPr>
        <w:spacing w:after="200" w:line="360" w:lineRule="auto"/>
        <w:ind w:left="720" w:hanging="360"/>
        <w:rPr>
          <w:u w:val="none"/>
        </w:rPr>
      </w:pPr>
      <w:r w:rsidDel="00000000" w:rsidR="00000000" w:rsidRPr="00000000">
        <w:rPr>
          <w:rtl w:val="0"/>
        </w:rPr>
        <w:t xml:space="preserve">Timer</w:t>
      </w:r>
    </w:p>
    <w:p w:rsidR="00000000" w:rsidDel="00000000" w:rsidP="00000000" w:rsidRDefault="00000000" w:rsidRPr="00000000" w14:paraId="000002FA">
      <w:pPr>
        <w:spacing w:after="200" w:line="36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FB">
      <w:pPr>
        <w:numPr>
          <w:ilvl w:val="0"/>
          <w:numId w:val="1"/>
        </w:numPr>
        <w:spacing w:after="200" w:line="360" w:lineRule="auto"/>
        <w:ind w:left="720" w:hanging="360"/>
        <w:rPr>
          <w:u w:val="none"/>
        </w:rPr>
      </w:pPr>
      <w:r w:rsidDel="00000000" w:rsidR="00000000" w:rsidRPr="00000000">
        <w:rPr>
          <w:rtl w:val="0"/>
        </w:rPr>
        <w:t xml:space="preserve">Choose a comfortable and quiet space to sit down with your notebook and pen.</w:t>
      </w:r>
    </w:p>
    <w:p w:rsidR="00000000" w:rsidDel="00000000" w:rsidP="00000000" w:rsidRDefault="00000000" w:rsidRPr="00000000" w14:paraId="000002FC">
      <w:pPr>
        <w:numPr>
          <w:ilvl w:val="0"/>
          <w:numId w:val="1"/>
        </w:numPr>
        <w:spacing w:after="200" w:before="0" w:line="360" w:lineRule="auto"/>
        <w:ind w:left="720" w:hanging="360"/>
        <w:rPr>
          <w:u w:val="none"/>
        </w:rPr>
      </w:pPr>
      <w:r w:rsidDel="00000000" w:rsidR="00000000" w:rsidRPr="00000000">
        <w:rPr>
          <w:rtl w:val="0"/>
        </w:rPr>
        <w:t xml:space="preserve">Set a timer for 10 minutes.</w:t>
      </w:r>
    </w:p>
    <w:p w:rsidR="00000000" w:rsidDel="00000000" w:rsidP="00000000" w:rsidRDefault="00000000" w:rsidRPr="00000000" w14:paraId="000002FD">
      <w:pPr>
        <w:numPr>
          <w:ilvl w:val="0"/>
          <w:numId w:val="1"/>
        </w:numPr>
        <w:spacing w:after="200" w:before="0" w:line="360" w:lineRule="auto"/>
        <w:ind w:left="720" w:hanging="360"/>
        <w:rPr>
          <w:u w:val="none"/>
        </w:rPr>
      </w:pPr>
      <w:r w:rsidDel="00000000" w:rsidR="00000000" w:rsidRPr="00000000">
        <w:rPr>
          <w:rtl w:val="0"/>
        </w:rPr>
        <w:t xml:space="preserve">Begin by writing down three things you are grateful for today. They can be simple, like a warm cup of coffee, or more profound, like the support of a loved one.</w:t>
      </w:r>
    </w:p>
    <w:p w:rsidR="00000000" w:rsidDel="00000000" w:rsidP="00000000" w:rsidRDefault="00000000" w:rsidRPr="00000000" w14:paraId="000002FE">
      <w:pPr>
        <w:numPr>
          <w:ilvl w:val="0"/>
          <w:numId w:val="1"/>
        </w:numPr>
        <w:spacing w:after="200" w:before="0" w:line="360" w:lineRule="auto"/>
        <w:ind w:left="720" w:hanging="360"/>
        <w:rPr>
          <w:u w:val="none"/>
        </w:rPr>
      </w:pPr>
      <w:r w:rsidDel="00000000" w:rsidR="00000000" w:rsidRPr="00000000">
        <w:rPr>
          <w:rtl w:val="0"/>
        </w:rPr>
        <w:t xml:space="preserve">Continue writing down as many things as you can think of that you are grateful for until the timer goes off.</w:t>
      </w:r>
    </w:p>
    <w:p w:rsidR="00000000" w:rsidDel="00000000" w:rsidP="00000000" w:rsidRDefault="00000000" w:rsidRPr="00000000" w14:paraId="000002FF">
      <w:pPr>
        <w:numPr>
          <w:ilvl w:val="0"/>
          <w:numId w:val="1"/>
        </w:numPr>
        <w:spacing w:after="200" w:before="0" w:line="360" w:lineRule="auto"/>
        <w:ind w:left="720" w:hanging="360"/>
        <w:rPr>
          <w:u w:val="none"/>
        </w:rPr>
      </w:pPr>
      <w:r w:rsidDel="00000000" w:rsidR="00000000" w:rsidRPr="00000000">
        <w:rPr>
          <w:rtl w:val="0"/>
        </w:rPr>
        <w:t xml:space="preserve">Reflect on how focusing on gratitude has impacted your mood and emotional state.</w:t>
      </w:r>
    </w:p>
    <w:p w:rsidR="00000000" w:rsidDel="00000000" w:rsidP="00000000" w:rsidRDefault="00000000" w:rsidRPr="00000000" w14:paraId="00000300">
      <w:pPr>
        <w:numPr>
          <w:ilvl w:val="0"/>
          <w:numId w:val="1"/>
        </w:numPr>
        <w:spacing w:after="200" w:before="0" w:line="360" w:lineRule="auto"/>
        <w:ind w:left="720" w:hanging="360"/>
        <w:rPr>
          <w:u w:val="none"/>
        </w:rPr>
      </w:pPr>
      <w:r w:rsidDel="00000000" w:rsidR="00000000" w:rsidRPr="00000000">
        <w:rPr>
          <w:rtl w:val="0"/>
        </w:rPr>
        <w:t xml:space="preserve">To guide clients in this practice, encourage them to set aside 5-10 minutes each day to write down three things they are grateful for.</w:t>
      </w:r>
    </w:p>
    <w:p w:rsidR="00000000" w:rsidDel="00000000" w:rsidP="00000000" w:rsidRDefault="00000000" w:rsidRPr="00000000" w14:paraId="00000301">
      <w:pPr>
        <w:numPr>
          <w:ilvl w:val="0"/>
          <w:numId w:val="1"/>
        </w:numPr>
        <w:spacing w:after="200" w:line="360" w:lineRule="auto"/>
        <w:ind w:left="720" w:hanging="360"/>
        <w:rPr>
          <w:u w:val="none"/>
        </w:rPr>
      </w:pPr>
      <w:r w:rsidDel="00000000" w:rsidR="00000000" w:rsidRPr="00000000">
        <w:rPr>
          <w:rtl w:val="0"/>
        </w:rPr>
        <w:t xml:space="preserve">Emphasize the importance of consistency and suggest that clients experiment with different times of day, such as in the morning or before bedtime, to find the most effective routine for them.</w:t>
      </w:r>
    </w:p>
    <w:p w:rsidR="00000000" w:rsidDel="00000000" w:rsidP="00000000" w:rsidRDefault="00000000" w:rsidRPr="00000000" w14:paraId="00000302">
      <w:pPr>
        <w:pStyle w:val="Heading2"/>
        <w:spacing w:after="200" w:line="360" w:lineRule="auto"/>
        <w:rPr/>
      </w:pPr>
      <w:bookmarkStart w:colFirst="0" w:colLast="0" w:name="_wmvfeejl0yp0" w:id="72"/>
      <w:bookmarkEnd w:id="72"/>
      <w:r w:rsidDel="00000000" w:rsidR="00000000" w:rsidRPr="00000000">
        <w:rPr>
          <w:rtl w:val="0"/>
        </w:rPr>
        <w:t xml:space="preserve">Exercise 2: Progressive Muscle Relaxation for Clients</w:t>
      </w:r>
    </w:p>
    <w:p w:rsidR="00000000" w:rsidDel="00000000" w:rsidP="00000000" w:rsidRDefault="00000000" w:rsidRPr="00000000" w14:paraId="00000303">
      <w:pPr>
        <w:spacing w:after="200" w:line="360" w:lineRule="auto"/>
        <w:rPr/>
      </w:pPr>
      <w:r w:rsidDel="00000000" w:rsidR="00000000" w:rsidRPr="00000000">
        <w:rPr>
          <w:rtl w:val="0"/>
        </w:rPr>
        <w:t xml:space="preserve">This exercise will help you experience progressive muscle relaxation (PMR) firsthand and teach you how to guide your clients through the technique to alleviate stress and tension.</w:t>
      </w:r>
    </w:p>
    <w:p w:rsidR="00000000" w:rsidDel="00000000" w:rsidP="00000000" w:rsidRDefault="00000000" w:rsidRPr="00000000" w14:paraId="00000304">
      <w:pPr>
        <w:spacing w:after="200" w:line="36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305">
      <w:pPr>
        <w:numPr>
          <w:ilvl w:val="0"/>
          <w:numId w:val="41"/>
        </w:numPr>
        <w:spacing w:after="200" w:line="360" w:lineRule="auto"/>
        <w:ind w:left="720" w:hanging="360"/>
        <w:rPr>
          <w:u w:val="none"/>
        </w:rPr>
      </w:pPr>
      <w:r w:rsidDel="00000000" w:rsidR="00000000" w:rsidRPr="00000000">
        <w:rPr>
          <w:rtl w:val="0"/>
        </w:rPr>
        <w:t xml:space="preserve">Comfortable and quiet space</w:t>
      </w:r>
    </w:p>
    <w:p w:rsidR="00000000" w:rsidDel="00000000" w:rsidP="00000000" w:rsidRDefault="00000000" w:rsidRPr="00000000" w14:paraId="00000306">
      <w:pPr>
        <w:numPr>
          <w:ilvl w:val="0"/>
          <w:numId w:val="41"/>
        </w:numPr>
        <w:spacing w:after="200" w:before="0" w:line="360" w:lineRule="auto"/>
        <w:ind w:left="720" w:hanging="360"/>
        <w:rPr>
          <w:u w:val="none"/>
        </w:rPr>
      </w:pPr>
      <w:r w:rsidDel="00000000" w:rsidR="00000000" w:rsidRPr="00000000">
        <w:rPr>
          <w:rtl w:val="0"/>
        </w:rPr>
        <w:t xml:space="preserve">Timer</w:t>
      </w:r>
    </w:p>
    <w:p w:rsidR="00000000" w:rsidDel="00000000" w:rsidP="00000000" w:rsidRDefault="00000000" w:rsidRPr="00000000" w14:paraId="00000307">
      <w:pPr>
        <w:numPr>
          <w:ilvl w:val="0"/>
          <w:numId w:val="41"/>
        </w:numPr>
        <w:spacing w:after="200" w:line="360" w:lineRule="auto"/>
        <w:ind w:left="720" w:hanging="360"/>
        <w:rPr>
          <w:u w:val="none"/>
        </w:rPr>
      </w:pPr>
      <w:r w:rsidDel="00000000" w:rsidR="00000000" w:rsidRPr="00000000">
        <w:rPr>
          <w:rtl w:val="0"/>
        </w:rPr>
        <w:t xml:space="preserve">Optional: yoga mat or cushion</w:t>
      </w:r>
    </w:p>
    <w:p w:rsidR="00000000" w:rsidDel="00000000" w:rsidP="00000000" w:rsidRDefault="00000000" w:rsidRPr="00000000" w14:paraId="00000308">
      <w:pPr>
        <w:spacing w:after="200" w:line="36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309">
      <w:pPr>
        <w:numPr>
          <w:ilvl w:val="0"/>
          <w:numId w:val="24"/>
        </w:numPr>
        <w:spacing w:after="200" w:line="360" w:lineRule="auto"/>
        <w:ind w:left="720" w:hanging="360"/>
        <w:rPr>
          <w:u w:val="none"/>
        </w:rPr>
      </w:pPr>
      <w:r w:rsidDel="00000000" w:rsidR="00000000" w:rsidRPr="00000000">
        <w:rPr>
          <w:rtl w:val="0"/>
        </w:rPr>
        <w:t xml:space="preserve">Find a comfortable and quiet space to lie down or sit in a chair. If lying down, use a yoga mat or cushion for support.</w:t>
      </w:r>
    </w:p>
    <w:p w:rsidR="00000000" w:rsidDel="00000000" w:rsidP="00000000" w:rsidRDefault="00000000" w:rsidRPr="00000000" w14:paraId="0000030A">
      <w:pPr>
        <w:numPr>
          <w:ilvl w:val="0"/>
          <w:numId w:val="24"/>
        </w:numPr>
        <w:spacing w:after="200" w:before="0" w:line="360" w:lineRule="auto"/>
        <w:ind w:left="720" w:hanging="360"/>
        <w:rPr>
          <w:u w:val="none"/>
        </w:rPr>
      </w:pPr>
      <w:r w:rsidDel="00000000" w:rsidR="00000000" w:rsidRPr="00000000">
        <w:rPr>
          <w:rtl w:val="0"/>
        </w:rPr>
        <w:t xml:space="preserve">Set a timer for 15 minutes.</w:t>
      </w:r>
    </w:p>
    <w:p w:rsidR="00000000" w:rsidDel="00000000" w:rsidP="00000000" w:rsidRDefault="00000000" w:rsidRPr="00000000" w14:paraId="0000030B">
      <w:pPr>
        <w:numPr>
          <w:ilvl w:val="0"/>
          <w:numId w:val="24"/>
        </w:numPr>
        <w:spacing w:after="200" w:before="0" w:line="360" w:lineRule="auto"/>
        <w:ind w:left="720" w:hanging="360"/>
        <w:rPr>
          <w:u w:val="none"/>
        </w:rPr>
      </w:pPr>
      <w:r w:rsidDel="00000000" w:rsidR="00000000" w:rsidRPr="00000000">
        <w:rPr>
          <w:rtl w:val="0"/>
        </w:rPr>
        <w:t xml:space="preserve">Close your eyes and take several deep breaths to center yourself.</w:t>
      </w:r>
    </w:p>
    <w:p w:rsidR="00000000" w:rsidDel="00000000" w:rsidP="00000000" w:rsidRDefault="00000000" w:rsidRPr="00000000" w14:paraId="0000030C">
      <w:pPr>
        <w:numPr>
          <w:ilvl w:val="0"/>
          <w:numId w:val="24"/>
        </w:numPr>
        <w:spacing w:after="200" w:before="0" w:line="360" w:lineRule="auto"/>
        <w:ind w:left="720" w:hanging="360"/>
        <w:rPr>
          <w:u w:val="none"/>
        </w:rPr>
      </w:pPr>
      <w:r w:rsidDel="00000000" w:rsidR="00000000" w:rsidRPr="00000000">
        <w:rPr>
          <w:rtl w:val="0"/>
        </w:rPr>
        <w:t xml:space="preserve">Starting with your feet, tense the muscles for 5 seconds, then release and relax for 15 seconds.</w:t>
      </w:r>
    </w:p>
    <w:p w:rsidR="00000000" w:rsidDel="00000000" w:rsidP="00000000" w:rsidRDefault="00000000" w:rsidRPr="00000000" w14:paraId="0000030D">
      <w:pPr>
        <w:numPr>
          <w:ilvl w:val="0"/>
          <w:numId w:val="24"/>
        </w:numPr>
        <w:spacing w:after="200" w:before="0" w:line="360" w:lineRule="auto"/>
        <w:ind w:left="720" w:hanging="360"/>
        <w:rPr>
          <w:u w:val="none"/>
        </w:rPr>
      </w:pPr>
      <w:r w:rsidDel="00000000" w:rsidR="00000000" w:rsidRPr="00000000">
        <w:rPr>
          <w:rtl w:val="0"/>
        </w:rPr>
        <w:t xml:space="preserve">Move up to your calves, thighs, buttocks, abdomen, lower back, upper back, hands, arms, shoulders, neck, and face, sequentially tensing and releasing each muscle group.</w:t>
      </w:r>
    </w:p>
    <w:p w:rsidR="00000000" w:rsidDel="00000000" w:rsidP="00000000" w:rsidRDefault="00000000" w:rsidRPr="00000000" w14:paraId="0000030E">
      <w:pPr>
        <w:numPr>
          <w:ilvl w:val="0"/>
          <w:numId w:val="24"/>
        </w:numPr>
        <w:spacing w:after="200" w:before="0" w:line="360" w:lineRule="auto"/>
        <w:ind w:left="720" w:hanging="360"/>
        <w:rPr>
          <w:u w:val="none"/>
        </w:rPr>
      </w:pPr>
      <w:r w:rsidDel="00000000" w:rsidR="00000000" w:rsidRPr="00000000">
        <w:rPr>
          <w:rtl w:val="0"/>
        </w:rPr>
        <w:t xml:space="preserve">Once you have worked through all muscle groups, take several more deep breaths and slowly open your eyes.</w:t>
      </w:r>
    </w:p>
    <w:p w:rsidR="00000000" w:rsidDel="00000000" w:rsidP="00000000" w:rsidRDefault="00000000" w:rsidRPr="00000000" w14:paraId="0000030F">
      <w:pPr>
        <w:numPr>
          <w:ilvl w:val="0"/>
          <w:numId w:val="24"/>
        </w:numPr>
        <w:spacing w:after="200" w:before="0" w:line="360" w:lineRule="auto"/>
        <w:ind w:left="720" w:hanging="360"/>
        <w:rPr>
          <w:u w:val="none"/>
        </w:rPr>
      </w:pPr>
      <w:r w:rsidDel="00000000" w:rsidR="00000000" w:rsidRPr="00000000">
        <w:rPr>
          <w:rtl w:val="0"/>
        </w:rPr>
        <w:t xml:space="preserve">To guide clients through this technique, provide clear instructions and encourage them to practice PMR at least once a week for optimal stress relief.</w:t>
      </w:r>
    </w:p>
    <w:p w:rsidR="00000000" w:rsidDel="00000000" w:rsidP="00000000" w:rsidRDefault="00000000" w:rsidRPr="00000000" w14:paraId="00000310">
      <w:pPr>
        <w:spacing w:after="200" w:before="0" w:line="360" w:lineRule="auto"/>
        <w:ind w:left="0" w:firstLine="0"/>
        <w:rPr>
          <w:rFonts w:ascii="Arial" w:cs="Arial" w:eastAsia="Arial" w:hAnsi="Arial"/>
          <w:b w:val="0"/>
          <w:i w:val="0"/>
          <w:smallCaps w:val="0"/>
          <w:strike w:val="0"/>
          <w:color w:val="000000"/>
          <w:sz w:val="22"/>
          <w:szCs w:val="22"/>
          <w:u w:val="none"/>
          <w:shd w:fill="auto" w:val="clear"/>
          <w:vertAlign w:val="baseline"/>
          <w:rPrChange w:author="Justin Delli Colli" w:id="3" w:date="2023-07-28T13:41:40Z">
            <w:rPr>
              <w:u w:val="none"/>
            </w:rPr>
          </w:rPrChange>
        </w:rPr>
        <w:pPrChange w:author="Justin Delli Colli" w:id="0" w:date="2023-07-28T13:41:40Z">
          <w:pPr>
            <w:numPr>
              <w:ilvl w:val="0"/>
              <w:numId w:val="24"/>
            </w:numPr>
            <w:spacing w:after="200" w:before="0" w:line="360" w:lineRule="auto"/>
            <w:ind w:left="720" w:hanging="360"/>
          </w:pPr>
        </w:pPrChange>
      </w:pPr>
      <w:r w:rsidDel="00000000" w:rsidR="00000000" w:rsidRPr="00000000">
        <w:rPr>
          <w:rtl w:val="0"/>
          <w:rPrChange w:author="Justin Delli Colli" w:id="2" w:date="2023-07-28T13:42:02Z">
            <w:rPr/>
          </w:rPrChange>
        </w:rPr>
        <w:t xml:space="preserve">Exercise 3: Guided Visualization for Stress Reduction</w:t>
      </w:r>
      <w:commentRangeStart w:id="17"/>
      <w:commentRangeEnd w:id="17"/>
      <w:r w:rsidDel="00000000" w:rsidR="00000000" w:rsidRPr="00000000">
        <w:commentReference w:id="17"/>
      </w:r>
      <w:commentRangeStart w:id="18"/>
      <w:commentRangeEnd w:id="18"/>
      <w:r w:rsidDel="00000000" w:rsidR="00000000" w:rsidRPr="00000000">
        <w:commentReference w:id="18"/>
      </w:r>
      <w:commentRangeStart w:id="19"/>
      <w:commentRangeEnd w:id="19"/>
      <w:r w:rsidDel="00000000" w:rsidR="00000000" w:rsidRPr="00000000">
        <w:commentReference w:id="19"/>
      </w:r>
    </w:p>
    <w:p w:rsidR="00000000" w:rsidDel="00000000" w:rsidP="00000000" w:rsidRDefault="00000000" w:rsidRPr="00000000" w14:paraId="00000311">
      <w:pPr>
        <w:spacing w:after="200" w:line="360" w:lineRule="auto"/>
        <w:ind w:left="0" w:firstLine="0"/>
        <w:rPr>
          <w:rFonts w:ascii="Arial" w:cs="Arial" w:eastAsia="Arial" w:hAnsi="Arial"/>
          <w:b w:val="0"/>
          <w:i w:val="0"/>
          <w:smallCaps w:val="0"/>
          <w:strike w:val="0"/>
          <w:color w:val="000000"/>
          <w:sz w:val="22"/>
          <w:szCs w:val="22"/>
          <w:u w:val="none"/>
          <w:shd w:fill="auto" w:val="clear"/>
          <w:vertAlign w:val="baseline"/>
          <w:rPrChange w:author="Justin Delli Colli" w:id="5" w:date="2023-07-28T13:41:44Z">
            <w:rPr>
              <w:u w:val="none"/>
            </w:rPr>
          </w:rPrChange>
        </w:rPr>
        <w:pPrChange w:author="Justin Delli Colli" w:id="0" w:date="2023-07-28T13:41:44Z">
          <w:pPr>
            <w:numPr>
              <w:ilvl w:val="0"/>
              <w:numId w:val="24"/>
            </w:numPr>
            <w:spacing w:after="200" w:line="360" w:lineRule="auto"/>
            <w:ind w:left="720" w:hanging="360"/>
          </w:pPr>
        </w:pPrChange>
      </w:pPr>
      <w:r w:rsidDel="00000000" w:rsidR="00000000" w:rsidRPr="00000000">
        <w:rPr>
          <w:b w:val="1"/>
          <w:rtl w:val="0"/>
          <w:rPrChange w:author="Justin Delli Colli" w:id="4" w:date="2023-07-28T13:41:49Z">
            <w:rPr/>
          </w:rPrChange>
        </w:rPr>
        <w:t xml:space="preserve">Description:</w:t>
      </w:r>
      <w:r w:rsidDel="00000000" w:rsidR="00000000" w:rsidRPr="00000000">
        <w:rPr>
          <w:rtl w:val="0"/>
        </w:rPr>
        <w:t xml:space="preserve"> This exercise will help you experience the benefits of guided visualization and teach you how to guide your clients through visualization exercises to manage stress and promote relaxation.</w:t>
      </w:r>
      <w:r w:rsidDel="00000000" w:rsidR="00000000" w:rsidRPr="00000000">
        <w:rPr>
          <w:rtl w:val="0"/>
        </w:rPr>
      </w:r>
      <w:commentRangeStart w:id="20"/>
      <w:commentRangeEnd w:id="20"/>
      <w:r w:rsidDel="00000000" w:rsidR="00000000" w:rsidRPr="00000000">
        <w:commentReference w:id="20"/>
      </w:r>
      <w:commentRangeStart w:id="21"/>
      <w:commentRangeEnd w:id="21"/>
      <w:r w:rsidDel="00000000" w:rsidR="00000000" w:rsidRPr="00000000">
        <w:commentReference w:id="21"/>
      </w:r>
    </w:p>
    <w:p w:rsidR="00000000" w:rsidDel="00000000" w:rsidP="00000000" w:rsidRDefault="00000000" w:rsidRPr="00000000" w14:paraId="00000312">
      <w:pPr>
        <w:spacing w:after="200" w:line="36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313">
      <w:pPr>
        <w:numPr>
          <w:ilvl w:val="0"/>
          <w:numId w:val="3"/>
        </w:numPr>
        <w:spacing w:after="200" w:line="360" w:lineRule="auto"/>
        <w:ind w:left="720" w:hanging="360"/>
        <w:rPr>
          <w:u w:val="none"/>
        </w:rPr>
      </w:pPr>
      <w:r w:rsidDel="00000000" w:rsidR="00000000" w:rsidRPr="00000000">
        <w:rPr>
          <w:rtl w:val="0"/>
        </w:rPr>
        <w:t xml:space="preserve">Comfortable and quiet space</w:t>
      </w:r>
    </w:p>
    <w:p w:rsidR="00000000" w:rsidDel="00000000" w:rsidP="00000000" w:rsidRDefault="00000000" w:rsidRPr="00000000" w14:paraId="00000314">
      <w:pPr>
        <w:numPr>
          <w:ilvl w:val="0"/>
          <w:numId w:val="3"/>
        </w:numPr>
        <w:spacing w:after="200" w:line="360" w:lineRule="auto"/>
        <w:ind w:left="720" w:hanging="360"/>
        <w:rPr>
          <w:u w:val="none"/>
        </w:rPr>
      </w:pPr>
      <w:r w:rsidDel="00000000" w:rsidR="00000000" w:rsidRPr="00000000">
        <w:rPr>
          <w:rtl w:val="0"/>
        </w:rPr>
        <w:t xml:space="preserve">Timer</w:t>
      </w:r>
    </w:p>
    <w:p w:rsidR="00000000" w:rsidDel="00000000" w:rsidP="00000000" w:rsidRDefault="00000000" w:rsidRPr="00000000" w14:paraId="00000315">
      <w:pPr>
        <w:spacing w:after="200" w:line="36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316">
      <w:pPr>
        <w:numPr>
          <w:ilvl w:val="0"/>
          <w:numId w:val="37"/>
        </w:numPr>
        <w:spacing w:after="200" w:line="360" w:lineRule="auto"/>
        <w:ind w:left="720" w:hanging="360"/>
        <w:rPr>
          <w:u w:val="none"/>
        </w:rPr>
      </w:pPr>
      <w:r w:rsidDel="00000000" w:rsidR="00000000" w:rsidRPr="00000000">
        <w:rPr>
          <w:rtl w:val="0"/>
        </w:rPr>
        <w:t xml:space="preserve">Find a comfortable and quiet space to sit or lie down.</w:t>
      </w:r>
    </w:p>
    <w:p w:rsidR="00000000" w:rsidDel="00000000" w:rsidP="00000000" w:rsidRDefault="00000000" w:rsidRPr="00000000" w14:paraId="00000317">
      <w:pPr>
        <w:numPr>
          <w:ilvl w:val="0"/>
          <w:numId w:val="37"/>
        </w:numPr>
        <w:spacing w:after="200" w:before="0" w:line="360" w:lineRule="auto"/>
        <w:ind w:left="720" w:hanging="360"/>
        <w:rPr>
          <w:u w:val="none"/>
        </w:rPr>
      </w:pPr>
      <w:r w:rsidDel="00000000" w:rsidR="00000000" w:rsidRPr="00000000">
        <w:rPr>
          <w:rtl w:val="0"/>
        </w:rPr>
        <w:t xml:space="preserve">Set a timer for 10 minutes.</w:t>
      </w:r>
    </w:p>
    <w:p w:rsidR="00000000" w:rsidDel="00000000" w:rsidP="00000000" w:rsidRDefault="00000000" w:rsidRPr="00000000" w14:paraId="00000318">
      <w:pPr>
        <w:numPr>
          <w:ilvl w:val="0"/>
          <w:numId w:val="37"/>
        </w:numPr>
        <w:spacing w:after="200" w:before="0" w:line="360" w:lineRule="auto"/>
        <w:ind w:left="720" w:hanging="360"/>
        <w:rPr>
          <w:u w:val="none"/>
        </w:rPr>
      </w:pPr>
      <w:r w:rsidDel="00000000" w:rsidR="00000000" w:rsidRPr="00000000">
        <w:rPr>
          <w:rtl w:val="0"/>
        </w:rPr>
        <w:t xml:space="preserve">Close your eyes and take several deep breaths to center yourself.</w:t>
      </w:r>
    </w:p>
    <w:p w:rsidR="00000000" w:rsidDel="00000000" w:rsidP="00000000" w:rsidRDefault="00000000" w:rsidRPr="00000000" w14:paraId="00000319">
      <w:pPr>
        <w:numPr>
          <w:ilvl w:val="0"/>
          <w:numId w:val="37"/>
        </w:numPr>
        <w:spacing w:after="200" w:before="0" w:line="360" w:lineRule="auto"/>
        <w:ind w:left="720" w:hanging="360"/>
        <w:rPr>
          <w:u w:val="none"/>
        </w:rPr>
      </w:pPr>
      <w:r w:rsidDel="00000000" w:rsidR="00000000" w:rsidRPr="00000000">
        <w:rPr>
          <w:rtl w:val="0"/>
        </w:rPr>
        <w:t xml:space="preserve">Visualize a peaceful and calming environment, such as a beach, forest, or mountain meadow.</w:t>
      </w:r>
    </w:p>
    <w:p w:rsidR="00000000" w:rsidDel="00000000" w:rsidP="00000000" w:rsidRDefault="00000000" w:rsidRPr="00000000" w14:paraId="0000031A">
      <w:pPr>
        <w:numPr>
          <w:ilvl w:val="0"/>
          <w:numId w:val="37"/>
        </w:numPr>
        <w:spacing w:after="200" w:before="0" w:line="360" w:lineRule="auto"/>
        <w:ind w:left="720" w:hanging="360"/>
        <w:rPr>
          <w:u w:val="none"/>
        </w:rPr>
      </w:pPr>
      <w:r w:rsidDel="00000000" w:rsidR="00000000" w:rsidRPr="00000000">
        <w:rPr>
          <w:rtl w:val="0"/>
        </w:rPr>
        <w:t xml:space="preserve">Focus on the details of this environment, including the sights, sounds, and sensations associated with it.</w:t>
      </w:r>
    </w:p>
    <w:p w:rsidR="00000000" w:rsidDel="00000000" w:rsidP="00000000" w:rsidRDefault="00000000" w:rsidRPr="00000000" w14:paraId="0000031B">
      <w:pPr>
        <w:numPr>
          <w:ilvl w:val="0"/>
          <w:numId w:val="37"/>
        </w:numPr>
        <w:spacing w:after="200" w:before="0" w:line="360" w:lineRule="auto"/>
        <w:ind w:left="720" w:hanging="360"/>
        <w:rPr>
          <w:u w:val="none"/>
        </w:rPr>
      </w:pPr>
      <w:r w:rsidDel="00000000" w:rsidR="00000000" w:rsidRPr="00000000">
        <w:rPr>
          <w:rtl w:val="0"/>
        </w:rPr>
        <w:t xml:space="preserve">Imagine the stress and tension leaving your body as you fully immerse yourself in this calming scene.</w:t>
      </w:r>
    </w:p>
    <w:p w:rsidR="00000000" w:rsidDel="00000000" w:rsidP="00000000" w:rsidRDefault="00000000" w:rsidRPr="00000000" w14:paraId="0000031C">
      <w:pPr>
        <w:numPr>
          <w:ilvl w:val="0"/>
          <w:numId w:val="37"/>
        </w:numPr>
        <w:spacing w:after="200" w:before="0" w:line="360" w:lineRule="auto"/>
        <w:ind w:left="720" w:hanging="360"/>
        <w:rPr>
          <w:u w:val="none"/>
        </w:rPr>
      </w:pPr>
      <w:r w:rsidDel="00000000" w:rsidR="00000000" w:rsidRPr="00000000">
        <w:rPr>
          <w:rtl w:val="0"/>
        </w:rPr>
        <w:t xml:space="preserve">When the timer goes off, take a few deep breaths and slowly open your eyes.</w:t>
      </w:r>
    </w:p>
    <w:p w:rsidR="00000000" w:rsidDel="00000000" w:rsidP="00000000" w:rsidRDefault="00000000" w:rsidRPr="00000000" w14:paraId="0000031D">
      <w:pPr>
        <w:numPr>
          <w:ilvl w:val="0"/>
          <w:numId w:val="37"/>
        </w:numPr>
        <w:spacing w:after="200" w:line="360" w:lineRule="auto"/>
        <w:ind w:left="720" w:hanging="360"/>
        <w:rPr>
          <w:u w:val="none"/>
        </w:rPr>
      </w:pPr>
      <w:r w:rsidDel="00000000" w:rsidR="00000000" w:rsidRPr="00000000">
        <w:rPr>
          <w:rtl w:val="0"/>
        </w:rPr>
        <w:t xml:space="preserve">To guide clients through visualization exercises, provide clear instructions and encourage them to practice visualization regularly as a stress management tool.</w:t>
      </w:r>
    </w:p>
    <w:p w:rsidR="00000000" w:rsidDel="00000000" w:rsidP="00000000" w:rsidRDefault="00000000" w:rsidRPr="00000000" w14:paraId="0000031E">
      <w:pPr>
        <w:pStyle w:val="Heading1"/>
        <w:spacing w:after="200" w:line="360" w:lineRule="auto"/>
        <w:rPr/>
      </w:pPr>
      <w:bookmarkStart w:colFirst="0" w:colLast="0" w:name="_8pczrkpv67n1" w:id="73"/>
      <w:bookmarkEnd w:id="73"/>
      <w:r w:rsidDel="00000000" w:rsidR="00000000" w:rsidRPr="00000000">
        <w:rPr>
          <w:rtl w:val="0"/>
        </w:rPr>
        <w:t xml:space="preserve">Module Conclusion</w:t>
      </w:r>
    </w:p>
    <w:p w:rsidR="00000000" w:rsidDel="00000000" w:rsidP="00000000" w:rsidRDefault="00000000" w:rsidRPr="00000000" w14:paraId="0000031F">
      <w:pPr>
        <w:spacing w:after="200" w:line="360" w:lineRule="auto"/>
        <w:rPr/>
      </w:pPr>
      <w:r w:rsidDel="00000000" w:rsidR="00000000" w:rsidRPr="00000000">
        <w:rPr>
          <w:rtl w:val="0"/>
        </w:rPr>
        <w:t xml:space="preserve">In this enlightening module, we've delved into the fundamental process of detoxification, a natural and continuous cycle that our bodies go through to remove toxins and waste products. Understanding the significant roles played by the liver, kidneys, intestines, and respiratory system in this process, we have gained critical insights into our body's innate capacity to maintain a healthy internal environment. Emphasizing the liver's central role in detoxification and its unique two-phase mechanism to convert toxins into excretable forms, we underscored the vitality of this organ in our overall well-being.</w:t>
      </w:r>
    </w:p>
    <w:p w:rsidR="00000000" w:rsidDel="00000000" w:rsidP="00000000" w:rsidRDefault="00000000" w:rsidRPr="00000000" w14:paraId="00000320">
      <w:pPr>
        <w:spacing w:after="200" w:line="360" w:lineRule="auto"/>
        <w:rPr/>
      </w:pPr>
      <w:r w:rsidDel="00000000" w:rsidR="00000000" w:rsidRPr="00000000">
        <w:rPr>
          <w:rtl w:val="0"/>
        </w:rPr>
        <w:t xml:space="preserve">We have also explored the kidneys' complex role, maintaining not just the body's electrolyte balance and regulating blood pressure, but also acting as a robust filtration system. Similarly, the crucial roles of the intestines and the respiratory system, each with its unique contribution to the detoxification process, were thoroughly discussed. These intricacies underline the holistic nature of detoxification, where multiple systems in the body collaborate for a singular purpose—removing toxins and supporting health.</w:t>
      </w:r>
    </w:p>
    <w:p w:rsidR="00000000" w:rsidDel="00000000" w:rsidP="00000000" w:rsidRDefault="00000000" w:rsidRPr="00000000" w14:paraId="00000321">
      <w:pPr>
        <w:spacing w:after="200" w:line="360" w:lineRule="auto"/>
        <w:rPr/>
      </w:pPr>
      <w:r w:rsidDel="00000000" w:rsidR="00000000" w:rsidRPr="00000000">
        <w:rPr>
          <w:rtl w:val="0"/>
        </w:rPr>
        <w:t xml:space="preserve">A key insight from this module is the need to support the body's natural detoxification processes actively. Through healthy lifestyle choices, dietary practices, and use of specific supplements and herbs, we can bolster our body's detoxification capacity. We have also been enlightened about environmental factors and their potential to increase the body's toxic load. Adequate hydration, regular exercise, stress management, and certain lymphatic support techniques have emerged as essential tools to facilitate detoxification.</w:t>
      </w:r>
    </w:p>
    <w:p w:rsidR="00000000" w:rsidDel="00000000" w:rsidP="00000000" w:rsidRDefault="00000000" w:rsidRPr="00000000" w14:paraId="00000322">
      <w:pPr>
        <w:spacing w:after="200" w:line="360" w:lineRule="auto"/>
        <w:rPr/>
      </w:pPr>
      <w:r w:rsidDel="00000000" w:rsidR="00000000" w:rsidRPr="00000000">
        <w:rPr>
          <w:rtl w:val="0"/>
        </w:rPr>
        <w:t xml:space="preserve">We further unraveled the unique characteristics of the lymphatic system and its role in detoxification. Techniques to stimulate lymphatic drainage, such as dry brushing, lymphatic drainage massage, and castor oil packs, were elucidated. Exercise and breathing techniques, serving as powerful stimulants for lymph flow and circulation, were presented as integral components of any detoxification strategy. This module equipped us with the knowledge to teach these techniques to clients, empowering them to take control of their health.</w:t>
      </w:r>
    </w:p>
    <w:p w:rsidR="00000000" w:rsidDel="00000000" w:rsidP="00000000" w:rsidRDefault="00000000" w:rsidRPr="00000000" w14:paraId="00000323">
      <w:pPr>
        <w:spacing w:after="200" w:line="360" w:lineRule="auto"/>
        <w:rPr/>
      </w:pPr>
      <w:r w:rsidDel="00000000" w:rsidR="00000000" w:rsidRPr="00000000">
        <w:rPr>
          <w:rtl w:val="0"/>
        </w:rPr>
        <w:t xml:space="preserve">Finally, we dived into the realm of emotional well-being, affirming its central position in holistic health. Emotional cleansing techniques, stress management methods, and the development of coping mechanisms were highlighted as vital to maintaining a healthy emotional state and overall well-being. Techniques like journaling, practicing gratitude, affirmations, visualization, and different breathing exercises were discussed as effective strategies to manage emotional health and stress.</w:t>
      </w:r>
    </w:p>
    <w:p w:rsidR="00000000" w:rsidDel="00000000" w:rsidP="00000000" w:rsidRDefault="00000000" w:rsidRPr="00000000" w14:paraId="00000324">
      <w:pPr>
        <w:spacing w:after="200" w:line="360" w:lineRule="auto"/>
        <w:rPr/>
      </w:pPr>
      <w:r w:rsidDel="00000000" w:rsidR="00000000" w:rsidRPr="00000000">
        <w:rPr>
          <w:rtl w:val="0"/>
        </w:rPr>
        <w:t xml:space="preserve">In conclusion, the knowledge and insights gained from this module underscore the multifaceted nature of detoxification. It's a holistic process, inextricably interwoven with our emotional and physical health. As naturopathic practitioners, we must carry forward these insights into our practice, tailoring interventions to individual needs and focusing on supporting our clients in their pursuit of optimal health and wellbeing. The focus remains on educating and empowering our clients to make informed decisions that support their body's natural detoxification processes and enhance their overall health.</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13" w:date="2023-04-29T15:40:33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indications and contraindications.</w:t>
      </w:r>
    </w:p>
  </w:comment>
  <w:comment w:author="Susanna Liut" w:id="14" w:date="2023-08-07T08:21:18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Deleted user" w:id="9" w:date="2023-07-13T15:06:02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for these @justin@solutionlabs.io</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Sandra Frevel" w:id="10" w:date="2023-07-21T11:54:41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deleted in DE</w:t>
      </w:r>
    </w:p>
  </w:comment>
  <w:comment w:author="Deleted user" w:id="11" w:date="2023-07-27T13:25:04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deleted in FR</w:t>
      </w:r>
    </w:p>
  </w:comment>
  <w:comment w:author="Susanna Liut" w:id="12" w:date="2023-08-29T12:26:43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deleted in IT</w:t>
      </w:r>
    </w:p>
  </w:comment>
  <w:comment w:author="Deleted user" w:id="4" w:date="2023-07-13T15:04:30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mentioned in the lesson above. @justin@solutionlabs.io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17" w:date="2023-07-28T13:42:47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made some changes here.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w:t>
      </w:r>
    </w:p>
  </w:comment>
  <w:comment w:author="Anonymous" w:id="18" w:date="2023-07-28T14:59:55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DE</w:t>
      </w:r>
    </w:p>
  </w:comment>
  <w:comment w:author="Susanna Liut" w:id="19" w:date="2023-08-29T12:25:44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inIT</w:t>
      </w:r>
    </w:p>
  </w:comment>
  <w:comment w:author="Susanna Liut" w:id="20" w:date="2023-08-29T12:25:52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Chequille Struger" w:id="21" w:date="2023-09-14T16:18:07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nl</w:t>
      </w:r>
    </w:p>
  </w:comment>
  <w:comment w:author="Justin Delli Colli" w:id="5" w:date="2023-07-13T16:33:52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 w:author="Justin Delli Colli" w:id="6" w:date="2023-07-13T16:34:49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@susanna.liut@gmail.com @chequille@solutionlabs.io</w:t>
      </w:r>
    </w:p>
  </w:comment>
  <w:comment w:author="Susanna Liut" w:id="7" w:date="2023-08-03T20:16:36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ok</w:t>
      </w:r>
    </w:p>
  </w:comment>
  <w:comment w:author="Chequille Struger" w:id="8" w:date="2023-09-14T16:08:31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 ok</w:t>
      </w:r>
    </w:p>
  </w:comment>
  <w:comment w:author="Justin Delli Colli" w:id="15" w:date="2023-04-27T23:09:04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these</w:t>
      </w:r>
    </w:p>
  </w:comment>
  <w:comment w:author="Selene Galván" w:id="16" w:date="2024-01-31T00:39:01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there was no subsection for letter "A".</w:t>
      </w:r>
    </w:p>
  </w:comment>
  <w:comment w:author="Deleted user" w:id="0" w:date="2023-07-13T15:02:49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mentioned in the lesson. @justin@solutionlabs.io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Justin Delli Colli" w:id="1" w:date="2023-07-13T16:33:4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 w:author="Justin Delli Colli" w:id="2" w:date="2023-07-13T16:34:23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 @susanna.liut@gmail.com @chequille@solutionlabs.io</w:t>
      </w:r>
    </w:p>
  </w:comment>
  <w:comment w:author="Sandra Frevel" w:id="3" w:date="2023-07-21T11:53:27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in 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0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