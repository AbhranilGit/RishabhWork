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ff2x9f87bmk" w:id="0"/>
      <w:bookmarkEnd w:id="0"/>
      <w:r w:rsidDel="00000000" w:rsidR="00000000" w:rsidRPr="00000000">
        <w:rPr>
          <w:rtl w:val="0"/>
        </w:rPr>
        <w:t xml:space="preserve">Module 9. Physical Therapies and Hydrotherapy</w:t>
      </w:r>
    </w:p>
    <w:p w:rsidR="00000000" w:rsidDel="00000000" w:rsidP="00000000" w:rsidRDefault="00000000" w:rsidRPr="00000000" w14:paraId="00000002">
      <w:pPr>
        <w:pStyle w:val="Heading1"/>
        <w:rPr/>
      </w:pPr>
      <w:bookmarkStart w:colFirst="0" w:colLast="0" w:name="_fr9u2dcc9nc6" w:id="1"/>
      <w:bookmarkEnd w:id="1"/>
      <w:r w:rsidDel="00000000" w:rsidR="00000000" w:rsidRPr="00000000">
        <w:rPr>
          <w:rtl w:val="0"/>
        </w:rPr>
        <w:t xml:space="preserve">Introduction</w:t>
      </w:r>
    </w:p>
    <w:p w:rsidR="00000000" w:rsidDel="00000000" w:rsidP="00000000" w:rsidRDefault="00000000" w:rsidRPr="00000000" w14:paraId="00000003">
      <w:pPr>
        <w:spacing w:after="200" w:lineRule="auto"/>
        <w:rPr/>
      </w:pPr>
      <w:r w:rsidDel="00000000" w:rsidR="00000000" w:rsidRPr="00000000">
        <w:rPr>
          <w:rtl w:val="0"/>
        </w:rPr>
        <w:t xml:space="preserve">Welcome to Physical Therapies and Hydrotherapy. This module is designed to explore the use of various physical therapies within the realm of naturopathic medicine. </w:t>
      </w:r>
    </w:p>
    <w:p w:rsidR="00000000" w:rsidDel="00000000" w:rsidP="00000000" w:rsidRDefault="00000000" w:rsidRPr="00000000" w14:paraId="00000004">
      <w:pPr>
        <w:spacing w:after="200" w:lineRule="auto"/>
        <w:rPr/>
      </w:pPr>
      <w:r w:rsidDel="00000000" w:rsidR="00000000" w:rsidRPr="00000000">
        <w:rPr>
          <w:rtl w:val="0"/>
        </w:rPr>
        <w:t xml:space="preserve">In this module, we will begin with Massage Therapy, delving into its history, mechanisms, and various techniques. Massage Therapy has been used for centuries to heal and restore the body, and you will learn how to skillfully apply these techniques. You will also learn how to integrate Massage Therapy with other naturopathic treatments for a holistic approach to patient care.</w:t>
      </w:r>
    </w:p>
    <w:p w:rsidR="00000000" w:rsidDel="00000000" w:rsidP="00000000" w:rsidRDefault="00000000" w:rsidRPr="00000000" w14:paraId="00000005">
      <w:pPr>
        <w:spacing w:after="200" w:lineRule="auto"/>
        <w:rPr/>
      </w:pPr>
      <w:r w:rsidDel="00000000" w:rsidR="00000000" w:rsidRPr="00000000">
        <w:rPr>
          <w:rtl w:val="0"/>
        </w:rPr>
        <w:t xml:space="preserve">Next, we will explore the world of Yoga. Yoga, beyond being a physical exercise, has profound effects on mental and emotional health. We will learn about various yoga techniques and their applications, and how to integrate yoga with other treatments.</w:t>
      </w:r>
    </w:p>
    <w:p w:rsidR="00000000" w:rsidDel="00000000" w:rsidP="00000000" w:rsidRDefault="00000000" w:rsidRPr="00000000" w14:paraId="00000006">
      <w:pPr>
        <w:spacing w:after="200" w:lineRule="auto"/>
        <w:rPr/>
      </w:pPr>
      <w:r w:rsidDel="00000000" w:rsidR="00000000" w:rsidRPr="00000000">
        <w:rPr>
          <w:rtl w:val="0"/>
        </w:rPr>
        <w:t xml:space="preserve">Following Yoga, we will delve into Reflexology. This therapy, based on the principle of energy pathways in the body, has been used for thousands of years to promote health and wellness. We will explore the mechanisms of reflexology and learn various techniques for its application.</w:t>
      </w:r>
    </w:p>
    <w:p w:rsidR="00000000" w:rsidDel="00000000" w:rsidP="00000000" w:rsidRDefault="00000000" w:rsidRPr="00000000" w14:paraId="00000007">
      <w:pPr>
        <w:spacing w:after="200" w:lineRule="auto"/>
        <w:rPr/>
      </w:pPr>
      <w:r w:rsidDel="00000000" w:rsidR="00000000" w:rsidRPr="00000000">
        <w:rPr>
          <w:rtl w:val="0"/>
        </w:rPr>
        <w:t xml:space="preserve">Finally, we will dive into Hydrotherapy, a therapy that utilizes the healing properties of water. From understanding its mechanisms to learning various techniques, this part of the module will equip you with the knowledge and skills to effectively apply Hydrotherapy and integrate it with other treatments.</w:t>
      </w:r>
    </w:p>
    <w:p w:rsidR="00000000" w:rsidDel="00000000" w:rsidP="00000000" w:rsidRDefault="00000000" w:rsidRPr="00000000" w14:paraId="00000008">
      <w:pPr>
        <w:pStyle w:val="Heading2"/>
        <w:rPr/>
      </w:pPr>
      <w:bookmarkStart w:colFirst="0" w:colLast="0" w:name="_6mpbt5b479oj" w:id="2"/>
      <w:bookmarkEnd w:id="2"/>
      <w:r w:rsidDel="00000000" w:rsidR="00000000" w:rsidRPr="00000000">
        <w:rPr>
          <w:rtl w:val="0"/>
        </w:rPr>
        <w:t xml:space="preserve">Module Objectives</w:t>
      </w:r>
    </w:p>
    <w:p w:rsidR="00000000" w:rsidDel="00000000" w:rsidP="00000000" w:rsidRDefault="00000000" w:rsidRPr="00000000" w14:paraId="00000009">
      <w:pPr>
        <w:spacing w:after="200" w:lineRule="auto"/>
        <w:rPr/>
      </w:pPr>
      <w:r w:rsidDel="00000000" w:rsidR="00000000" w:rsidRPr="00000000">
        <w:rPr>
          <w:rtl w:val="0"/>
        </w:rPr>
        <w:t xml:space="preserve">Our primary goal is to develop an understanding of the theories, practical techniques, and integration of these therapies in a naturopathic practice.</w:t>
      </w:r>
    </w:p>
    <w:p w:rsidR="00000000" w:rsidDel="00000000" w:rsidP="00000000" w:rsidRDefault="00000000" w:rsidRPr="00000000" w14:paraId="0000000A">
      <w:pPr>
        <w:numPr>
          <w:ilvl w:val="0"/>
          <w:numId w:val="27"/>
        </w:numPr>
        <w:spacing w:after="200" w:lineRule="auto"/>
        <w:ind w:left="720" w:hanging="360"/>
        <w:rPr>
          <w:u w:val="none"/>
        </w:rPr>
      </w:pPr>
      <w:r w:rsidDel="00000000" w:rsidR="00000000" w:rsidRPr="00000000">
        <w:rPr>
          <w:b w:val="1"/>
          <w:rtl w:val="0"/>
        </w:rPr>
        <w:t xml:space="preserve">Understand and apply different physical therapies:</w:t>
      </w:r>
      <w:r w:rsidDel="00000000" w:rsidR="00000000" w:rsidRPr="00000000">
        <w:rPr>
          <w:rtl w:val="0"/>
        </w:rPr>
        <w:t xml:space="preserve"> The first objective of this module is to delve into the world of physical therapies. We will explore Massage Therapy, Yoga, Reflexology, and Hydrotherapy, focusing on understanding the theory and science behind each therapy, and how these therapies can be effectively applied in a naturopathic context. Each therapy will be explored in-depth, with lessons on their mechanisms, various techniques, and how these techniques can be used to treat various conditions.</w:t>
      </w:r>
    </w:p>
    <w:p w:rsidR="00000000" w:rsidDel="00000000" w:rsidP="00000000" w:rsidRDefault="00000000" w:rsidRPr="00000000" w14:paraId="0000000B">
      <w:pPr>
        <w:numPr>
          <w:ilvl w:val="0"/>
          <w:numId w:val="27"/>
        </w:numPr>
        <w:spacing w:after="200" w:lineRule="auto"/>
        <w:ind w:left="720" w:hanging="360"/>
        <w:rPr>
          <w:u w:val="none"/>
        </w:rPr>
      </w:pPr>
      <w:r w:rsidDel="00000000" w:rsidR="00000000" w:rsidRPr="00000000">
        <w:rPr>
          <w:b w:val="1"/>
          <w:rtl w:val="0"/>
        </w:rPr>
        <w:t xml:space="preserve">Integrate physical therapies with other naturopathic treatments:</w:t>
      </w:r>
      <w:r w:rsidDel="00000000" w:rsidR="00000000" w:rsidRPr="00000000">
        <w:rPr>
          <w:rtl w:val="0"/>
        </w:rPr>
        <w:t xml:space="preserve"> The second objective is to understand how these physical therapies can be integrated with other naturopathic treatments. Each therapy, while effective on its own, can offer enhanced results when used in conjunction with other treatments. We will learn how to create comprehensive, multi-dimensional treatment plans by combining these physical therapies with other naturopathic modalities.</w:t>
      </w:r>
    </w:p>
    <w:p w:rsidR="00000000" w:rsidDel="00000000" w:rsidP="00000000" w:rsidRDefault="00000000" w:rsidRPr="00000000" w14:paraId="0000000C">
      <w:pPr>
        <w:spacing w:after="200" w:lineRule="auto"/>
        <w:rPr/>
      </w:pPr>
      <w:r w:rsidDel="00000000" w:rsidR="00000000" w:rsidRPr="00000000">
        <w:rPr>
          <w:rtl w:val="0"/>
        </w:rPr>
        <w:t xml:space="preserve">As we proceed through each topic, remember that the power of naturopathy lies in the integration of various therapies. As you learn about each physical therapy and its applications, consider how it can be combined with other therapies to create a holistic, patient-centered approach to health and wellness.</w:t>
      </w:r>
    </w:p>
    <w:p w:rsidR="00000000" w:rsidDel="00000000" w:rsidP="00000000" w:rsidRDefault="00000000" w:rsidRPr="00000000" w14:paraId="0000000D">
      <w:pPr>
        <w:spacing w:after="200" w:lineRule="auto"/>
        <w:rPr/>
      </w:pPr>
      <w:r w:rsidDel="00000000" w:rsidR="00000000" w:rsidRPr="00000000">
        <w:rPr>
          <w:rtl w:val="0"/>
        </w:rPr>
        <w:t xml:space="preserve">By the end of this module, you will have a robust understanding of these physical therapies and be equipped with the knowledge and skills to apply and integrate them with other treatments. So let's embark on this fascinating journey of learning and discovery together! </w:t>
      </w:r>
    </w:p>
    <w:p w:rsidR="00000000" w:rsidDel="00000000" w:rsidP="00000000" w:rsidRDefault="00000000" w:rsidRPr="00000000" w14:paraId="0000000E">
      <w:pPr>
        <w:pStyle w:val="Heading1"/>
        <w:rPr/>
      </w:pPr>
      <w:bookmarkStart w:colFirst="0" w:colLast="0" w:name="_z1u9utb4m5ih" w:id="3"/>
      <w:bookmarkEnd w:id="3"/>
      <w:r w:rsidDel="00000000" w:rsidR="00000000" w:rsidRPr="00000000">
        <w:rPr>
          <w:rtl w:val="0"/>
        </w:rPr>
        <w:t xml:space="preserve">Massage Therapy</w:t>
      </w:r>
    </w:p>
    <w:p w:rsidR="00000000" w:rsidDel="00000000" w:rsidP="00000000" w:rsidRDefault="00000000" w:rsidRPr="00000000" w14:paraId="0000000F">
      <w:pPr>
        <w:pStyle w:val="Heading2"/>
        <w:rPr/>
      </w:pPr>
      <w:bookmarkStart w:colFirst="0" w:colLast="0" w:name="_8plsggzh9yua" w:id="4"/>
      <w:bookmarkEnd w:id="4"/>
      <w:r w:rsidDel="00000000" w:rsidR="00000000" w:rsidRPr="00000000">
        <w:rPr>
          <w:rtl w:val="0"/>
        </w:rPr>
        <w:t xml:space="preserve">Massage Therapy and Its Mechanisms</w:t>
      </w:r>
    </w:p>
    <w:p w:rsidR="00000000" w:rsidDel="00000000" w:rsidP="00000000" w:rsidRDefault="00000000" w:rsidRPr="00000000" w14:paraId="00000010">
      <w:pPr>
        <w:spacing w:after="200" w:lineRule="auto"/>
        <w:rPr/>
      </w:pPr>
      <w:r w:rsidDel="00000000" w:rsidR="00000000" w:rsidRPr="00000000">
        <w:rPr>
          <w:rtl w:val="0"/>
        </w:rPr>
        <w:t xml:space="preserve">Massage therapy has been a powerful tool for healing and wellness for centuries. It is more than just a relaxing indulgence; it is a potent therapeutic technique with a myriad of health benefits. As a naturopathic practitioner, incorporating massage therapy into your practice can augment the holistic and integrative care you provide to your clients.</w:t>
      </w:r>
    </w:p>
    <w:p w:rsidR="00000000" w:rsidDel="00000000" w:rsidP="00000000" w:rsidRDefault="00000000" w:rsidRPr="00000000" w14:paraId="00000011">
      <w:pPr>
        <w:spacing w:after="200" w:lineRule="auto"/>
        <w:rPr/>
      </w:pPr>
      <w:r w:rsidDel="00000000" w:rsidR="00000000" w:rsidRPr="00000000">
        <w:rPr>
          <w:rtl w:val="0"/>
        </w:rPr>
        <w:t xml:space="preserve">Let's delve deeper into the world of massage therapy, understand its mechanisms, and explore how it can be used in conjunction with other naturopathic treatments.</w:t>
      </w:r>
    </w:p>
    <w:p w:rsidR="00000000" w:rsidDel="00000000" w:rsidP="00000000" w:rsidRDefault="00000000" w:rsidRPr="00000000" w14:paraId="00000012">
      <w:pPr>
        <w:pStyle w:val="Heading3"/>
        <w:rPr/>
      </w:pPr>
      <w:bookmarkStart w:colFirst="0" w:colLast="0" w:name="_loqq22f2yuk2" w:id="5"/>
      <w:bookmarkEnd w:id="5"/>
      <w:r w:rsidDel="00000000" w:rsidR="00000000" w:rsidRPr="00000000">
        <w:rPr>
          <w:rtl w:val="0"/>
        </w:rPr>
        <w:t xml:space="preserve">The Origins of Massage Therapy</w:t>
      </w:r>
    </w:p>
    <w:p w:rsidR="00000000" w:rsidDel="00000000" w:rsidP="00000000" w:rsidRDefault="00000000" w:rsidRPr="00000000" w14:paraId="00000013">
      <w:pPr>
        <w:spacing w:after="200" w:lineRule="auto"/>
        <w:rPr/>
      </w:pPr>
      <w:r w:rsidDel="00000000" w:rsidR="00000000" w:rsidRPr="00000000">
        <w:rPr>
          <w:rtl w:val="0"/>
        </w:rPr>
        <w:t xml:space="preserve">Massage therapy, as we know it today, is rooted in ancient techniques that span continents and civilizations. Its therapeutic touch has been an integral part of traditional medicine and health practices for millennia.</w:t>
      </w:r>
    </w:p>
    <w:p w:rsidR="00000000" w:rsidDel="00000000" w:rsidP="00000000" w:rsidRDefault="00000000" w:rsidRPr="00000000" w14:paraId="00000014">
      <w:pPr>
        <w:spacing w:after="200" w:lineRule="auto"/>
        <w:rPr/>
      </w:pPr>
      <w:r w:rsidDel="00000000" w:rsidR="00000000" w:rsidRPr="00000000">
        <w:rPr>
          <w:b w:val="1"/>
          <w:rtl w:val="0"/>
        </w:rPr>
        <w:t xml:space="preserve">Ancient Eastern Traditions: </w:t>
      </w:r>
      <w:r w:rsidDel="00000000" w:rsidR="00000000" w:rsidRPr="00000000">
        <w:rPr>
          <w:rtl w:val="0"/>
        </w:rPr>
        <w:t xml:space="preserve">In ancient China, around 2700 BCE, massage was an integral part of medical treatment. The oldest known Chinese text, "The Yellow Emperor's Classic Book of Internal Medicine," written in 722-481 BCE, mentioned massage therapy in conjunction with acupuncture and moxibustion. Similarly, in India, Ayurvedic medicine dating back to around 3000 BCE used massage with aromatic oils and spices for relaxation and healing.</w:t>
      </w:r>
    </w:p>
    <w:p w:rsidR="00000000" w:rsidDel="00000000" w:rsidP="00000000" w:rsidRDefault="00000000" w:rsidRPr="00000000" w14:paraId="00000015">
      <w:pPr>
        <w:spacing w:after="200" w:lineRule="auto"/>
        <w:rPr/>
      </w:pPr>
      <w:r w:rsidDel="00000000" w:rsidR="00000000" w:rsidRPr="00000000">
        <w:rPr>
          <w:b w:val="1"/>
          <w:rtl w:val="0"/>
        </w:rPr>
        <w:t xml:space="preserve">Ancient Western Traditions:</w:t>
      </w:r>
      <w:r w:rsidDel="00000000" w:rsidR="00000000" w:rsidRPr="00000000">
        <w:rPr>
          <w:rtl w:val="0"/>
        </w:rPr>
        <w:t xml:space="preserve"> Hippocrates, the Greek physician often referred to as the "father of Western medicine," recognized the value of massage in 460-370 BCE. He described a method of "rubbing" to bind a joint that is too loose or loosen a joint that is too rigid. In ancient Rome, Galen, a prominent physician, promoted massage as a means to improve circulation and relieve physical stress.</w:t>
      </w:r>
    </w:p>
    <w:p w:rsidR="00000000" w:rsidDel="00000000" w:rsidP="00000000" w:rsidRDefault="00000000" w:rsidRPr="00000000" w14:paraId="00000016">
      <w:pPr>
        <w:spacing w:after="200" w:lineRule="auto"/>
        <w:rPr/>
      </w:pPr>
      <w:r w:rsidDel="00000000" w:rsidR="00000000" w:rsidRPr="00000000">
        <w:rPr>
          <w:b w:val="1"/>
          <w:rtl w:val="0"/>
        </w:rPr>
        <w:t xml:space="preserve">Modern Adoption: </w:t>
      </w:r>
      <w:r w:rsidDel="00000000" w:rsidR="00000000" w:rsidRPr="00000000">
        <w:rPr>
          <w:rtl w:val="0"/>
        </w:rPr>
        <w:t xml:space="preserve">In the 19th century, Per Henrik Ling, a Swedish gymnast, developed a system of movements that we now know as Swedish massage. This practice, along with other techniques, was integrated into the emerging field of physical therapy in the early 20th century. Later in the 20th century, massage began to be recognized as a complementary and alternative medicine (CAM) alongside traditional medical treatments.</w:t>
      </w:r>
    </w:p>
    <w:p w:rsidR="00000000" w:rsidDel="00000000" w:rsidP="00000000" w:rsidRDefault="00000000" w:rsidRPr="00000000" w14:paraId="00000017">
      <w:pPr>
        <w:spacing w:after="200" w:lineRule="auto"/>
        <w:rPr/>
      </w:pPr>
      <w:r w:rsidDel="00000000" w:rsidR="00000000" w:rsidRPr="00000000">
        <w:rPr>
          <w:rtl w:val="0"/>
        </w:rPr>
        <w:t xml:space="preserve">Today, massage therapy is widely accepted in the medical community and is used in various settings, from spas to hospitals to rehabilitative centers. It plays an integral role in holistic health practices, including naturopathy, where it is used to stimulate healing, alleviate stress, and promote overall wellness.</w:t>
      </w:r>
    </w:p>
    <w:p w:rsidR="00000000" w:rsidDel="00000000" w:rsidP="00000000" w:rsidRDefault="00000000" w:rsidRPr="00000000" w14:paraId="00000018">
      <w:pPr>
        <w:spacing w:after="200" w:lineRule="auto"/>
        <w:rPr/>
      </w:pPr>
      <w:r w:rsidDel="00000000" w:rsidR="00000000" w:rsidRPr="00000000">
        <w:rPr>
          <w:rtl w:val="0"/>
        </w:rPr>
        <w:t xml:space="preserve">Understanding the historical context of massage therapy emphasizes its long-standing value as a therapeutic tool. As you incorporate massage therapy into your naturopathic practice, you are participating in a rich, global tradition of healing.</w:t>
      </w:r>
    </w:p>
    <w:p w:rsidR="00000000" w:rsidDel="00000000" w:rsidP="00000000" w:rsidRDefault="00000000" w:rsidRPr="00000000" w14:paraId="00000019">
      <w:pPr>
        <w:pStyle w:val="Heading3"/>
        <w:rPr/>
      </w:pPr>
      <w:bookmarkStart w:colFirst="0" w:colLast="0" w:name="_52b2nc25gqlr" w:id="6"/>
      <w:bookmarkEnd w:id="6"/>
      <w:r w:rsidDel="00000000" w:rsidR="00000000" w:rsidRPr="00000000">
        <w:rPr>
          <w:rtl w:val="0"/>
        </w:rPr>
        <w:t xml:space="preserve">The Science of Touch</w:t>
      </w:r>
    </w:p>
    <w:p w:rsidR="00000000" w:rsidDel="00000000" w:rsidP="00000000" w:rsidRDefault="00000000" w:rsidRPr="00000000" w14:paraId="0000001A">
      <w:pPr>
        <w:spacing w:after="200" w:lineRule="auto"/>
        <w:rPr/>
      </w:pPr>
      <w:r w:rsidDel="00000000" w:rsidR="00000000" w:rsidRPr="00000000">
        <w:rPr>
          <w:rtl w:val="0"/>
        </w:rPr>
        <w:t xml:space="preserve">When we talk about massage therapy, we are diving into the realm of touch, a fundamental human interaction. Touch is more than just skin deep; it’s about communication, connection, and healing. The human skin is an extensive network of nerve endings that respond to different types of touch stimuli. In massage therapy, by manipulating soft tissues through various techniques, we engage these nerve endings, sending signals to the brain that can result in various physiological responses.</w:t>
      </w:r>
    </w:p>
    <w:p w:rsidR="00000000" w:rsidDel="00000000" w:rsidP="00000000" w:rsidRDefault="00000000" w:rsidRPr="00000000" w14:paraId="0000001B">
      <w:pPr>
        <w:pStyle w:val="Heading3"/>
        <w:rPr/>
      </w:pPr>
      <w:bookmarkStart w:colFirst="0" w:colLast="0" w:name="_i90esurfbsh" w:id="7"/>
      <w:bookmarkEnd w:id="7"/>
      <w:r w:rsidDel="00000000" w:rsidR="00000000" w:rsidRPr="00000000">
        <w:rPr>
          <w:rtl w:val="0"/>
        </w:rPr>
        <w:t xml:space="preserve">How Massage Therapy Works</w:t>
      </w:r>
    </w:p>
    <w:p w:rsidR="00000000" w:rsidDel="00000000" w:rsidP="00000000" w:rsidRDefault="00000000" w:rsidRPr="00000000" w14:paraId="0000001C">
      <w:pPr>
        <w:spacing w:after="200" w:lineRule="auto"/>
        <w:rPr/>
      </w:pPr>
      <w:r w:rsidDel="00000000" w:rsidR="00000000" w:rsidRPr="00000000">
        <w:rPr>
          <w:rtl w:val="0"/>
        </w:rPr>
        <w:t xml:space="preserve">To appreciate the profound effects of massage therapy, we need to delve into the underlying biological mechanisms. Massage primarily influences the musculoskeletal, circulatory, lymphatic, and nervous systems. Here's how:</w:t>
      </w:r>
    </w:p>
    <w:p w:rsidR="00000000" w:rsidDel="00000000" w:rsidP="00000000" w:rsidRDefault="00000000" w:rsidRPr="00000000" w14:paraId="0000001D">
      <w:pPr>
        <w:spacing w:after="200" w:lineRule="auto"/>
        <w:rPr/>
      </w:pPr>
      <w:r w:rsidDel="00000000" w:rsidR="00000000" w:rsidRPr="00000000">
        <w:rPr>
          <w:b w:val="1"/>
          <w:rtl w:val="0"/>
        </w:rPr>
        <w:t xml:space="preserve">Musculoskeletal System:</w:t>
      </w:r>
      <w:r w:rsidDel="00000000" w:rsidR="00000000" w:rsidRPr="00000000">
        <w:rPr>
          <w:rtl w:val="0"/>
        </w:rPr>
        <w:t xml:space="preserve"> The application of pressure on muscles, tendons, ligaments, and joints helps alleviate tension and stiffness, promoting flexibility and range of motion. Massage stimulates the release of endorphins, the body's natural painkillers, reducing the perception of pain.</w:t>
      </w:r>
    </w:p>
    <w:p w:rsidR="00000000" w:rsidDel="00000000" w:rsidP="00000000" w:rsidRDefault="00000000" w:rsidRPr="00000000" w14:paraId="0000001E">
      <w:pPr>
        <w:spacing w:after="200" w:lineRule="auto"/>
        <w:rPr/>
      </w:pPr>
      <w:r w:rsidDel="00000000" w:rsidR="00000000" w:rsidRPr="00000000">
        <w:rPr>
          <w:b w:val="1"/>
          <w:rtl w:val="0"/>
        </w:rPr>
        <w:t xml:space="preserve">Circulatory System:</w:t>
      </w:r>
      <w:r w:rsidDel="00000000" w:rsidR="00000000" w:rsidRPr="00000000">
        <w:rPr>
          <w:rtl w:val="0"/>
        </w:rPr>
        <w:t xml:space="preserve"> Massage improves blood circulation, ensuring oxygen and nutrients are efficiently delivered to the body's tissues. It also helps remove waste products like lactic acid, which can build up during strenuous physical activity and cause muscle fatigue.</w:t>
      </w:r>
    </w:p>
    <w:p w:rsidR="00000000" w:rsidDel="00000000" w:rsidP="00000000" w:rsidRDefault="00000000" w:rsidRPr="00000000" w14:paraId="0000001F">
      <w:pPr>
        <w:spacing w:after="200" w:lineRule="auto"/>
        <w:rPr/>
      </w:pPr>
      <w:r w:rsidDel="00000000" w:rsidR="00000000" w:rsidRPr="00000000">
        <w:rPr>
          <w:b w:val="1"/>
          <w:rtl w:val="0"/>
        </w:rPr>
        <w:t xml:space="preserve">Lymphatic System:</w:t>
      </w:r>
      <w:r w:rsidDel="00000000" w:rsidR="00000000" w:rsidRPr="00000000">
        <w:rPr>
          <w:rtl w:val="0"/>
        </w:rPr>
        <w:t xml:space="preserve"> The lymphatic system, part of the immune system, relies on muscle contractions to move lymph fluid around the body. Massage can stimulate this movement, aiding in detoxification and enhancing immune function.</w:t>
      </w:r>
    </w:p>
    <w:p w:rsidR="00000000" w:rsidDel="00000000" w:rsidP="00000000" w:rsidRDefault="00000000" w:rsidRPr="00000000" w14:paraId="00000020">
      <w:pPr>
        <w:spacing w:after="200" w:lineRule="auto"/>
        <w:rPr/>
      </w:pPr>
      <w:r w:rsidDel="00000000" w:rsidR="00000000" w:rsidRPr="00000000">
        <w:rPr>
          <w:b w:val="1"/>
          <w:rtl w:val="0"/>
        </w:rPr>
        <w:t xml:space="preserve">Nervous System:</w:t>
      </w:r>
      <w:r w:rsidDel="00000000" w:rsidR="00000000" w:rsidRPr="00000000">
        <w:rPr>
          <w:rtl w:val="0"/>
        </w:rPr>
        <w:t xml:space="preserve"> Massage can stimulate or soothe the nervous system, depending on the technique used. This can help reduce stress, improve mood, promote relaxation, and aid in sleep.</w:t>
      </w:r>
    </w:p>
    <w:p w:rsidR="00000000" w:rsidDel="00000000" w:rsidP="00000000" w:rsidRDefault="00000000" w:rsidRPr="00000000" w14:paraId="00000021">
      <w:pPr>
        <w:pStyle w:val="Heading3"/>
        <w:rPr/>
      </w:pPr>
      <w:bookmarkStart w:colFirst="0" w:colLast="0" w:name="_4nzd6vxw5ikg" w:id="8"/>
      <w:bookmarkEnd w:id="8"/>
      <w:r w:rsidDel="00000000" w:rsidR="00000000" w:rsidRPr="00000000">
        <w:rPr>
          <w:rtl w:val="0"/>
        </w:rPr>
        <w:t xml:space="preserve">The Neurobiology of Touch</w:t>
      </w:r>
    </w:p>
    <w:p w:rsidR="00000000" w:rsidDel="00000000" w:rsidP="00000000" w:rsidRDefault="00000000" w:rsidRPr="00000000" w14:paraId="00000022">
      <w:pPr>
        <w:spacing w:after="200" w:lineRule="auto"/>
        <w:rPr/>
      </w:pPr>
      <w:r w:rsidDel="00000000" w:rsidR="00000000" w:rsidRPr="00000000">
        <w:rPr>
          <w:rtl w:val="0"/>
        </w:rPr>
        <w:t xml:space="preserve">When we delve deeper into the science of touch, we encounter a fascinating world of intricate neurobiological processes. Touch receptors in the skin send signals to the brain via the peripheral nervous system. These signals are processed by the brain, leading to various physiological and psychological responses.</w:t>
      </w:r>
    </w:p>
    <w:p w:rsidR="00000000" w:rsidDel="00000000" w:rsidP="00000000" w:rsidRDefault="00000000" w:rsidRPr="00000000" w14:paraId="00000023">
      <w:pPr>
        <w:spacing w:after="200" w:lineRule="auto"/>
        <w:rPr/>
      </w:pPr>
      <w:r w:rsidDel="00000000" w:rsidR="00000000" w:rsidRPr="00000000">
        <w:rPr>
          <w:rtl w:val="0"/>
        </w:rPr>
        <w:t xml:space="preserve">Interestingly, research shows that touch activates the brain's orbitofrontal cortex, an area linked to feelings of reward and compassion. This might explain why touch therapies like massage can have such profound emotional effects.</w:t>
      </w:r>
    </w:p>
    <w:p w:rsidR="00000000" w:rsidDel="00000000" w:rsidP="00000000" w:rsidRDefault="00000000" w:rsidRPr="00000000" w14:paraId="00000024">
      <w:pPr>
        <w:pStyle w:val="Heading3"/>
        <w:rPr/>
      </w:pPr>
      <w:bookmarkStart w:colFirst="0" w:colLast="0" w:name="_n9k7ybmoest0" w:id="9"/>
      <w:bookmarkEnd w:id="9"/>
      <w:r w:rsidDel="00000000" w:rsidR="00000000" w:rsidRPr="00000000">
        <w:rPr>
          <w:rtl w:val="0"/>
        </w:rPr>
        <w:t xml:space="preserve">Effects of Massage Therapy</w:t>
      </w:r>
    </w:p>
    <w:p w:rsidR="00000000" w:rsidDel="00000000" w:rsidP="00000000" w:rsidRDefault="00000000" w:rsidRPr="00000000" w14:paraId="00000025">
      <w:pPr>
        <w:spacing w:after="200" w:lineRule="auto"/>
        <w:rPr/>
      </w:pPr>
      <w:r w:rsidDel="00000000" w:rsidR="00000000" w:rsidRPr="00000000">
        <w:rPr>
          <w:rtl w:val="0"/>
        </w:rPr>
        <w:t xml:space="preserve">To understand the mechanisms of massage therapy, let’s delve into its effects, both physiological and psychological.</w:t>
      </w:r>
    </w:p>
    <w:p w:rsidR="00000000" w:rsidDel="00000000" w:rsidP="00000000" w:rsidRDefault="00000000" w:rsidRPr="00000000" w14:paraId="00000026">
      <w:pPr>
        <w:pStyle w:val="Heading4"/>
        <w:rPr/>
      </w:pPr>
      <w:bookmarkStart w:colFirst="0" w:colLast="0" w:name="_d325o6hwvxlz" w:id="10"/>
      <w:bookmarkEnd w:id="10"/>
      <w:r w:rsidDel="00000000" w:rsidR="00000000" w:rsidRPr="00000000">
        <w:rPr>
          <w:rtl w:val="0"/>
        </w:rPr>
        <w:t xml:space="preserve">Physiological Effects</w:t>
      </w:r>
    </w:p>
    <w:p w:rsidR="00000000" w:rsidDel="00000000" w:rsidP="00000000" w:rsidRDefault="00000000" w:rsidRPr="00000000" w14:paraId="00000027">
      <w:pPr>
        <w:spacing w:after="200" w:lineRule="auto"/>
        <w:rPr/>
      </w:pPr>
      <w:r w:rsidDel="00000000" w:rsidR="00000000" w:rsidRPr="00000000">
        <w:rPr>
          <w:b w:val="1"/>
          <w:rtl w:val="0"/>
        </w:rPr>
        <w:t xml:space="preserve">Improved Circulation: </w:t>
      </w:r>
      <w:r w:rsidDel="00000000" w:rsidR="00000000" w:rsidRPr="00000000">
        <w:rPr>
          <w:rtl w:val="0"/>
        </w:rPr>
        <w:t xml:space="preserve">Massage therapy can enhance blood and lymph circulation, facilitating better oxygen and nutrient supply to cells and more efficient removal of waste products. This can help speed up recovery from muscle fatigue and injury.</w:t>
      </w:r>
    </w:p>
    <w:p w:rsidR="00000000" w:rsidDel="00000000" w:rsidP="00000000" w:rsidRDefault="00000000" w:rsidRPr="00000000" w14:paraId="00000028">
      <w:pPr>
        <w:spacing w:after="200" w:lineRule="auto"/>
        <w:rPr/>
      </w:pPr>
      <w:r w:rsidDel="00000000" w:rsidR="00000000" w:rsidRPr="00000000">
        <w:rPr>
          <w:b w:val="1"/>
          <w:rtl w:val="0"/>
        </w:rPr>
        <w:t xml:space="preserve">Muscle Relaxation:</w:t>
      </w:r>
      <w:r w:rsidDel="00000000" w:rsidR="00000000" w:rsidRPr="00000000">
        <w:rPr>
          <w:rtl w:val="0"/>
        </w:rPr>
        <w:t xml:space="preserve"> By applying pressure and manipulating muscles, massage therapy can help release muscle tension, reduce stiffness, and improve flexibility.</w:t>
      </w:r>
    </w:p>
    <w:p w:rsidR="00000000" w:rsidDel="00000000" w:rsidP="00000000" w:rsidRDefault="00000000" w:rsidRPr="00000000" w14:paraId="00000029">
      <w:pPr>
        <w:spacing w:after="200" w:lineRule="auto"/>
        <w:rPr/>
      </w:pPr>
      <w:r w:rsidDel="00000000" w:rsidR="00000000" w:rsidRPr="00000000">
        <w:rPr>
          <w:b w:val="1"/>
          <w:rtl w:val="0"/>
        </w:rPr>
        <w:t xml:space="preserve">Pain Relief:</w:t>
      </w:r>
      <w:r w:rsidDel="00000000" w:rsidR="00000000" w:rsidRPr="00000000">
        <w:rPr>
          <w:rtl w:val="0"/>
        </w:rPr>
        <w:t xml:space="preserve"> Massage stimulates the release of endorphins, the body's natural painkillers. It can also help manage chronic pain conditions by reducing muscle tension and improving joint mobility.</w:t>
      </w:r>
    </w:p>
    <w:p w:rsidR="00000000" w:rsidDel="00000000" w:rsidP="00000000" w:rsidRDefault="00000000" w:rsidRPr="00000000" w14:paraId="0000002A">
      <w:pPr>
        <w:spacing w:after="200" w:lineRule="auto"/>
        <w:rPr/>
      </w:pPr>
      <w:r w:rsidDel="00000000" w:rsidR="00000000" w:rsidRPr="00000000">
        <w:rPr>
          <w:b w:val="1"/>
          <w:rtl w:val="0"/>
        </w:rPr>
        <w:t xml:space="preserve">Immune System Support:</w:t>
      </w:r>
      <w:r w:rsidDel="00000000" w:rsidR="00000000" w:rsidRPr="00000000">
        <w:rPr>
          <w:rtl w:val="0"/>
        </w:rPr>
        <w:t xml:space="preserve"> Studies suggest that massage can boost the immune system by stimulating the activity of natural killer cells, enhancing the body's ability to fight off diseases.</w:t>
      </w:r>
    </w:p>
    <w:p w:rsidR="00000000" w:rsidDel="00000000" w:rsidP="00000000" w:rsidRDefault="00000000" w:rsidRPr="00000000" w14:paraId="0000002B">
      <w:pPr>
        <w:pStyle w:val="Heading4"/>
        <w:rPr/>
      </w:pPr>
      <w:bookmarkStart w:colFirst="0" w:colLast="0" w:name="_tm9g8sajudrw" w:id="11"/>
      <w:bookmarkEnd w:id="11"/>
      <w:r w:rsidDel="00000000" w:rsidR="00000000" w:rsidRPr="00000000">
        <w:rPr>
          <w:rtl w:val="0"/>
        </w:rPr>
        <w:t xml:space="preserve">Psychological Effects</w:t>
      </w:r>
    </w:p>
    <w:p w:rsidR="00000000" w:rsidDel="00000000" w:rsidP="00000000" w:rsidRDefault="00000000" w:rsidRPr="00000000" w14:paraId="0000002C">
      <w:pPr>
        <w:spacing w:after="200" w:lineRule="auto"/>
        <w:rPr/>
      </w:pPr>
      <w:r w:rsidDel="00000000" w:rsidR="00000000" w:rsidRPr="00000000">
        <w:rPr>
          <w:b w:val="1"/>
          <w:rtl w:val="0"/>
        </w:rPr>
        <w:t xml:space="preserve">Stress Reduction:</w:t>
      </w:r>
      <w:r w:rsidDel="00000000" w:rsidR="00000000" w:rsidRPr="00000000">
        <w:rPr>
          <w:rtl w:val="0"/>
        </w:rPr>
        <w:t xml:space="preserve"> Massage therapy triggers the relaxation response, reducing the level of stress hormones like cortisol and increasing the level of feel-good hormones like serotonin and dopamine.</w:t>
      </w:r>
    </w:p>
    <w:p w:rsidR="00000000" w:rsidDel="00000000" w:rsidP="00000000" w:rsidRDefault="00000000" w:rsidRPr="00000000" w14:paraId="0000002D">
      <w:pPr>
        <w:spacing w:after="200" w:lineRule="auto"/>
        <w:rPr/>
      </w:pPr>
      <w:r w:rsidDel="00000000" w:rsidR="00000000" w:rsidRPr="00000000">
        <w:rPr>
          <w:b w:val="1"/>
          <w:rtl w:val="0"/>
        </w:rPr>
        <w:t xml:space="preserve">Improved Sleep:</w:t>
      </w:r>
      <w:r w:rsidDel="00000000" w:rsidR="00000000" w:rsidRPr="00000000">
        <w:rPr>
          <w:rtl w:val="0"/>
        </w:rPr>
        <w:t xml:space="preserve"> By promoting relaxation, massage can help improve sleep quality, which is crucial for overall health and well-being.</w:t>
      </w:r>
    </w:p>
    <w:p w:rsidR="00000000" w:rsidDel="00000000" w:rsidP="00000000" w:rsidRDefault="00000000" w:rsidRPr="00000000" w14:paraId="0000002E">
      <w:pPr>
        <w:spacing w:after="200" w:lineRule="auto"/>
        <w:rPr/>
      </w:pPr>
      <w:r w:rsidDel="00000000" w:rsidR="00000000" w:rsidRPr="00000000">
        <w:rPr>
          <w:b w:val="1"/>
          <w:rtl w:val="0"/>
        </w:rPr>
        <w:t xml:space="preserve">Mood Enhancement: </w:t>
      </w:r>
      <w:r w:rsidDel="00000000" w:rsidR="00000000" w:rsidRPr="00000000">
        <w:rPr>
          <w:rtl w:val="0"/>
        </w:rPr>
        <w:t xml:space="preserve">The increase in serotonin and dopamine levels during a massage can help improve mood and combat depression.</w:t>
      </w:r>
    </w:p>
    <w:p w:rsidR="00000000" w:rsidDel="00000000" w:rsidP="00000000" w:rsidRDefault="00000000" w:rsidRPr="00000000" w14:paraId="0000002F">
      <w:pPr>
        <w:spacing w:after="200" w:lineRule="auto"/>
        <w:rPr/>
      </w:pPr>
      <w:r w:rsidDel="00000000" w:rsidR="00000000" w:rsidRPr="00000000">
        <w:rPr>
          <w:b w:val="1"/>
          <w:rtl w:val="0"/>
        </w:rPr>
        <w:t xml:space="preserve">Increased Body Awareness: </w:t>
      </w:r>
      <w:r w:rsidDel="00000000" w:rsidR="00000000" w:rsidRPr="00000000">
        <w:rPr>
          <w:rtl w:val="0"/>
        </w:rPr>
        <w:t xml:space="preserve">Massage therapy can heighten one's body awareness, helping them become more in tune with their body's needs and responses.</w:t>
      </w:r>
    </w:p>
    <w:p w:rsidR="00000000" w:rsidDel="00000000" w:rsidP="00000000" w:rsidRDefault="00000000" w:rsidRPr="00000000" w14:paraId="00000030">
      <w:pPr>
        <w:spacing w:after="200" w:lineRule="auto"/>
        <w:rPr>
          <w:i w:val="1"/>
        </w:rPr>
      </w:pPr>
      <w:r w:rsidDel="00000000" w:rsidR="00000000" w:rsidRPr="00000000">
        <w:rPr>
          <w:i w:val="1"/>
          <w:rtl w:val="0"/>
        </w:rPr>
        <w:t xml:space="preserve">Table 1.1: Physiological and Psychological Effects of Massage Therapy</w:t>
      </w:r>
    </w:p>
    <w:tbl>
      <w:tblPr>
        <w:tblStyle w:val="Table1"/>
        <w:tblW w:w="859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5"/>
        <w:gridCol w:w="4230"/>
        <w:tblGridChange w:id="0">
          <w:tblGrid>
            <w:gridCol w:w="4365"/>
            <w:gridCol w:w="4230"/>
          </w:tblGrid>
        </w:tblGridChange>
      </w:tblGrid>
      <w:tr>
        <w:trPr>
          <w:cantSplit w:val="0"/>
          <w:trHeight w:val="356.04492187499994"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1">
            <w:pPr>
              <w:widowControl w:val="0"/>
              <w:spacing w:after="200" w:lineRule="auto"/>
              <w:jc w:val="center"/>
              <w:rPr>
                <w:sz w:val="20"/>
                <w:szCs w:val="20"/>
              </w:rPr>
            </w:pPr>
            <w:r w:rsidDel="00000000" w:rsidR="00000000" w:rsidRPr="00000000">
              <w:rPr>
                <w:rFonts w:ascii="Roboto" w:cs="Roboto" w:eastAsia="Roboto" w:hAnsi="Roboto"/>
                <w:b w:val="1"/>
                <w:sz w:val="20"/>
                <w:szCs w:val="20"/>
                <w:rtl w:val="0"/>
              </w:rPr>
              <w:t xml:space="preserve">Physiological Effects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2">
            <w:pPr>
              <w:widowControl w:val="0"/>
              <w:spacing w:after="200" w:lineRule="auto"/>
              <w:jc w:val="center"/>
              <w:rPr>
                <w:sz w:val="20"/>
                <w:szCs w:val="20"/>
              </w:rPr>
            </w:pPr>
            <w:r w:rsidDel="00000000" w:rsidR="00000000" w:rsidRPr="00000000">
              <w:rPr>
                <w:rFonts w:ascii="Roboto" w:cs="Roboto" w:eastAsia="Roboto" w:hAnsi="Roboto"/>
                <w:b w:val="1"/>
                <w:sz w:val="20"/>
                <w:szCs w:val="20"/>
                <w:rtl w:val="0"/>
              </w:rPr>
              <w:t xml:space="preserve">Psychological Effects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spacing w:after="200" w:lineRule="auto"/>
              <w:jc w:val="center"/>
              <w:rPr>
                <w:sz w:val="20"/>
                <w:szCs w:val="20"/>
              </w:rPr>
            </w:pPr>
            <w:r w:rsidDel="00000000" w:rsidR="00000000" w:rsidRPr="00000000">
              <w:rPr>
                <w:rFonts w:ascii="Roboto" w:cs="Roboto" w:eastAsia="Roboto" w:hAnsi="Roboto"/>
                <w:sz w:val="20"/>
                <w:szCs w:val="20"/>
                <w:rtl w:val="0"/>
              </w:rPr>
              <w:t xml:space="preserve">Improved Circulation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spacing w:after="200" w:lineRule="auto"/>
              <w:jc w:val="center"/>
              <w:rPr>
                <w:sz w:val="20"/>
                <w:szCs w:val="20"/>
              </w:rPr>
            </w:pPr>
            <w:r w:rsidDel="00000000" w:rsidR="00000000" w:rsidRPr="00000000">
              <w:rPr>
                <w:rFonts w:ascii="Roboto" w:cs="Roboto" w:eastAsia="Roboto" w:hAnsi="Roboto"/>
                <w:sz w:val="20"/>
                <w:szCs w:val="20"/>
                <w:rtl w:val="0"/>
              </w:rPr>
              <w:t xml:space="preserve">Stress Reduction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spacing w:after="200" w:lineRule="auto"/>
              <w:jc w:val="center"/>
              <w:rPr>
                <w:sz w:val="20"/>
                <w:szCs w:val="20"/>
              </w:rPr>
            </w:pPr>
            <w:r w:rsidDel="00000000" w:rsidR="00000000" w:rsidRPr="00000000">
              <w:rPr>
                <w:rFonts w:ascii="Roboto" w:cs="Roboto" w:eastAsia="Roboto" w:hAnsi="Roboto"/>
                <w:sz w:val="20"/>
                <w:szCs w:val="20"/>
                <w:rtl w:val="0"/>
              </w:rPr>
              <w:t xml:space="preserve">Muscle Relaxation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spacing w:after="200" w:lineRule="auto"/>
              <w:jc w:val="center"/>
              <w:rPr>
                <w:sz w:val="20"/>
                <w:szCs w:val="20"/>
              </w:rPr>
            </w:pPr>
            <w:r w:rsidDel="00000000" w:rsidR="00000000" w:rsidRPr="00000000">
              <w:rPr>
                <w:rFonts w:ascii="Roboto" w:cs="Roboto" w:eastAsia="Roboto" w:hAnsi="Roboto"/>
                <w:color w:val="1f1f1f"/>
                <w:sz w:val="20"/>
                <w:szCs w:val="20"/>
                <w:rtl w:val="0"/>
              </w:rPr>
              <w:t xml:space="preserve">Improved Sleep</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spacing w:after="200" w:lineRule="auto"/>
              <w:jc w:val="center"/>
              <w:rPr>
                <w:sz w:val="20"/>
                <w:szCs w:val="20"/>
              </w:rPr>
            </w:pPr>
            <w:r w:rsidDel="00000000" w:rsidR="00000000" w:rsidRPr="00000000">
              <w:rPr>
                <w:rFonts w:ascii="Roboto" w:cs="Roboto" w:eastAsia="Roboto" w:hAnsi="Roboto"/>
                <w:sz w:val="20"/>
                <w:szCs w:val="20"/>
                <w:rtl w:val="0"/>
              </w:rPr>
              <w:t xml:space="preserve">Pain Relief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spacing w:after="200" w:lineRule="auto"/>
              <w:jc w:val="center"/>
              <w:rPr>
                <w:sz w:val="20"/>
                <w:szCs w:val="20"/>
              </w:rPr>
            </w:pPr>
            <w:r w:rsidDel="00000000" w:rsidR="00000000" w:rsidRPr="00000000">
              <w:rPr>
                <w:rFonts w:ascii="Roboto" w:cs="Roboto" w:eastAsia="Roboto" w:hAnsi="Roboto"/>
                <w:color w:val="1f1f1f"/>
                <w:sz w:val="20"/>
                <w:szCs w:val="20"/>
                <w:rtl w:val="0"/>
              </w:rPr>
              <w:t xml:space="preserve">Mood Enhancement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spacing w:after="200" w:lineRule="auto"/>
              <w:jc w:val="center"/>
              <w:rPr>
                <w:sz w:val="20"/>
                <w:szCs w:val="20"/>
              </w:rPr>
            </w:pPr>
            <w:r w:rsidDel="00000000" w:rsidR="00000000" w:rsidRPr="00000000">
              <w:rPr>
                <w:rFonts w:ascii="Roboto" w:cs="Roboto" w:eastAsia="Roboto" w:hAnsi="Roboto"/>
                <w:sz w:val="20"/>
                <w:szCs w:val="20"/>
                <w:rtl w:val="0"/>
              </w:rPr>
              <w:t xml:space="preserve">Immune System Support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spacing w:after="200" w:lineRule="auto"/>
              <w:jc w:val="center"/>
              <w:rPr>
                <w:sz w:val="20"/>
                <w:szCs w:val="20"/>
              </w:rPr>
            </w:pPr>
            <w:r w:rsidDel="00000000" w:rsidR="00000000" w:rsidRPr="00000000">
              <w:rPr>
                <w:rFonts w:ascii="Roboto" w:cs="Roboto" w:eastAsia="Roboto" w:hAnsi="Roboto"/>
                <w:color w:val="1f1f1f"/>
                <w:sz w:val="20"/>
                <w:szCs w:val="20"/>
                <w:rtl w:val="0"/>
              </w:rPr>
              <w:t xml:space="preserve">Increased Body Awareness</w:t>
            </w:r>
            <w:r w:rsidDel="00000000" w:rsidR="00000000" w:rsidRPr="00000000">
              <w:rPr>
                <w:rtl w:val="0"/>
              </w:rPr>
            </w:r>
          </w:p>
        </w:tc>
      </w:tr>
    </w:tbl>
    <w:p w:rsidR="00000000" w:rsidDel="00000000" w:rsidP="00000000" w:rsidRDefault="00000000" w:rsidRPr="00000000" w14:paraId="0000003B">
      <w:pPr>
        <w:pStyle w:val="Heading3"/>
        <w:rPr/>
      </w:pPr>
      <w:bookmarkStart w:colFirst="0" w:colLast="0" w:name="_jujb6o6v308m" w:id="12"/>
      <w:bookmarkEnd w:id="12"/>
      <w:r w:rsidDel="00000000" w:rsidR="00000000" w:rsidRPr="00000000">
        <w:rPr>
          <w:rtl w:val="0"/>
        </w:rPr>
        <w:t xml:space="preserve">Approaches and Techniques</w:t>
      </w:r>
    </w:p>
    <w:p w:rsidR="00000000" w:rsidDel="00000000" w:rsidP="00000000" w:rsidRDefault="00000000" w:rsidRPr="00000000" w14:paraId="0000003C">
      <w:pPr>
        <w:spacing w:after="200" w:lineRule="auto"/>
        <w:rPr/>
      </w:pPr>
      <w:r w:rsidDel="00000000" w:rsidR="00000000" w:rsidRPr="00000000">
        <w:rPr>
          <w:rtl w:val="0"/>
        </w:rPr>
        <w:t xml:space="preserve">There are myriad massage techniques, each with its own unique approach and benefits. Some popular ones include:</w:t>
      </w:r>
    </w:p>
    <w:p w:rsidR="00000000" w:rsidDel="00000000" w:rsidP="00000000" w:rsidRDefault="00000000" w:rsidRPr="00000000" w14:paraId="0000003D">
      <w:pPr>
        <w:spacing w:after="200" w:lineRule="auto"/>
        <w:rPr/>
      </w:pPr>
      <w:r w:rsidDel="00000000" w:rsidR="00000000" w:rsidRPr="00000000">
        <w:rPr>
          <w:b w:val="1"/>
          <w:rtl w:val="0"/>
        </w:rPr>
        <w:t xml:space="preserve">Swedish Massage:</w:t>
      </w:r>
      <w:r w:rsidDel="00000000" w:rsidR="00000000" w:rsidRPr="00000000">
        <w:rPr>
          <w:rtl w:val="0"/>
        </w:rPr>
        <w:t xml:space="preserve"> Swedish massage is one of the most commonly practiced types of massage. It involves long, flowing strokes, kneading, and circular movements to help relax muscles and improve circulation.</w:t>
      </w:r>
    </w:p>
    <w:p w:rsidR="00000000" w:rsidDel="00000000" w:rsidP="00000000" w:rsidRDefault="00000000" w:rsidRPr="00000000" w14:paraId="0000003E">
      <w:pPr>
        <w:spacing w:after="200" w:lineRule="auto"/>
        <w:rPr/>
      </w:pPr>
      <w:r w:rsidDel="00000000" w:rsidR="00000000" w:rsidRPr="00000000">
        <w:rPr>
          <w:b w:val="1"/>
          <w:rtl w:val="0"/>
        </w:rPr>
        <w:t xml:space="preserve">Deep Tissue Massage: </w:t>
      </w:r>
      <w:r w:rsidDel="00000000" w:rsidR="00000000" w:rsidRPr="00000000">
        <w:rPr>
          <w:rtl w:val="0"/>
        </w:rPr>
        <w:t xml:space="preserve">As the name suggests, deep tissue massage targets the deeper layers of muscle and connective tissue. It's particularly beneficial for chronic aches and pains.</w:t>
      </w:r>
    </w:p>
    <w:p w:rsidR="00000000" w:rsidDel="00000000" w:rsidP="00000000" w:rsidRDefault="00000000" w:rsidRPr="00000000" w14:paraId="0000003F">
      <w:pPr>
        <w:spacing w:after="200" w:lineRule="auto"/>
        <w:rPr/>
      </w:pPr>
      <w:r w:rsidDel="00000000" w:rsidR="00000000" w:rsidRPr="00000000">
        <w:rPr>
          <w:b w:val="1"/>
          <w:rtl w:val="0"/>
        </w:rPr>
        <w:t xml:space="preserve">Shiatsu:</w:t>
      </w:r>
      <w:r w:rsidDel="00000000" w:rsidR="00000000" w:rsidRPr="00000000">
        <w:rPr>
          <w:rtl w:val="0"/>
        </w:rPr>
        <w:t xml:space="preserve"> Originating in Japan, Shiatsu involves applying pressure using fingers, thumbs, and palms in a rhythmic sequence. It is believed to promote the flow of "qi" (vital energy) and facilitate healing.</w:t>
      </w:r>
    </w:p>
    <w:p w:rsidR="00000000" w:rsidDel="00000000" w:rsidP="00000000" w:rsidRDefault="00000000" w:rsidRPr="00000000" w14:paraId="00000040">
      <w:pPr>
        <w:spacing w:after="200" w:lineRule="auto"/>
        <w:rPr/>
      </w:pPr>
      <w:r w:rsidDel="00000000" w:rsidR="00000000" w:rsidRPr="00000000">
        <w:rPr>
          <w:b w:val="1"/>
          <w:rtl w:val="0"/>
        </w:rPr>
        <w:t xml:space="preserve">Sports Massage:</w:t>
      </w:r>
      <w:r w:rsidDel="00000000" w:rsidR="00000000" w:rsidRPr="00000000">
        <w:rPr>
          <w:rtl w:val="0"/>
        </w:rPr>
        <w:t xml:space="preserve"> Designed specifically for athletes, sports massage can help prevent and treat injuries, improve flexibility, and enhance athletic performance.</w:t>
      </w:r>
    </w:p>
    <w:p w:rsidR="00000000" w:rsidDel="00000000" w:rsidP="00000000" w:rsidRDefault="00000000" w:rsidRPr="00000000" w14:paraId="00000041">
      <w:pPr>
        <w:spacing w:after="200" w:lineRule="auto"/>
        <w:rPr/>
      </w:pPr>
      <w:r w:rsidDel="00000000" w:rsidR="00000000" w:rsidRPr="00000000">
        <w:rPr>
          <w:b w:val="1"/>
          <w:rtl w:val="0"/>
        </w:rPr>
        <w:t xml:space="preserve">Trigger Point Therapy: </w:t>
      </w:r>
      <w:r w:rsidDel="00000000" w:rsidR="00000000" w:rsidRPr="00000000">
        <w:rPr>
          <w:rtl w:val="0"/>
        </w:rPr>
        <w:t xml:space="preserve">This technique focuses on tight muscle fibers, or "trigger points" that can form in muscles after injuries or overuse. Applying pressure to these points can alleviate pain.</w:t>
      </w:r>
    </w:p>
    <w:p w:rsidR="00000000" w:rsidDel="00000000" w:rsidP="00000000" w:rsidRDefault="00000000" w:rsidRPr="00000000" w14:paraId="00000042">
      <w:pPr>
        <w:spacing w:after="200" w:lineRule="auto"/>
        <w:rPr/>
      </w:pPr>
      <w:r w:rsidDel="00000000" w:rsidR="00000000" w:rsidRPr="00000000">
        <w:rPr>
          <w:b w:val="1"/>
          <w:rtl w:val="0"/>
        </w:rPr>
        <w:t xml:space="preserve">Reflexology:</w:t>
      </w:r>
      <w:r w:rsidDel="00000000" w:rsidR="00000000" w:rsidRPr="00000000">
        <w:rPr>
          <w:rtl w:val="0"/>
        </w:rPr>
        <w:t xml:space="preserve"> Reflexology involves applying pressure to specific points on the feet, hands, or ears that correspond to different body organs and systems. It's believed to promote health in these areas.</w:t>
      </w:r>
    </w:p>
    <w:p w:rsidR="00000000" w:rsidDel="00000000" w:rsidP="00000000" w:rsidRDefault="00000000" w:rsidRPr="00000000" w14:paraId="00000043">
      <w:pPr>
        <w:spacing w:after="200" w:lineRule="auto"/>
        <w:rPr>
          <w:i w:val="1"/>
        </w:rPr>
      </w:pPr>
      <w:r w:rsidDel="00000000" w:rsidR="00000000" w:rsidRPr="00000000">
        <w:rPr>
          <w:i w:val="1"/>
          <w:rtl w:val="0"/>
        </w:rPr>
        <w:t xml:space="preserve">Table 1.2: Different Massage Techniques and Their Applications</w:t>
      </w:r>
    </w:p>
    <w:tbl>
      <w:tblPr>
        <w:tblStyle w:val="Table2"/>
        <w:tblW w:w="793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5370"/>
        <w:tblGridChange w:id="0">
          <w:tblGrid>
            <w:gridCol w:w="2565"/>
            <w:gridCol w:w="537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44">
            <w:pPr>
              <w:widowControl w:val="0"/>
              <w:spacing w:after="200" w:lineRule="auto"/>
              <w:rPr>
                <w:sz w:val="20"/>
                <w:szCs w:val="20"/>
              </w:rPr>
            </w:pPr>
            <w:r w:rsidDel="00000000" w:rsidR="00000000" w:rsidRPr="00000000">
              <w:rPr>
                <w:rFonts w:ascii="Roboto" w:cs="Roboto" w:eastAsia="Roboto" w:hAnsi="Roboto"/>
                <w:b w:val="1"/>
                <w:sz w:val="20"/>
                <w:szCs w:val="20"/>
                <w:rtl w:val="0"/>
              </w:rPr>
              <w:t xml:space="preserve">Massage Technique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45">
            <w:pPr>
              <w:widowControl w:val="0"/>
              <w:spacing w:after="200" w:lineRule="auto"/>
              <w:rPr>
                <w:sz w:val="20"/>
                <w:szCs w:val="20"/>
              </w:rPr>
            </w:pPr>
            <w:r w:rsidDel="00000000" w:rsidR="00000000" w:rsidRPr="00000000">
              <w:rPr>
                <w:rFonts w:ascii="Roboto" w:cs="Roboto" w:eastAsia="Roboto" w:hAnsi="Roboto"/>
                <w:b w:val="1"/>
                <w:sz w:val="20"/>
                <w:szCs w:val="20"/>
                <w:rtl w:val="0"/>
              </w:rPr>
              <w:t xml:space="preserve">Application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spacing w:after="200" w:lineRule="auto"/>
              <w:rPr>
                <w:sz w:val="20"/>
                <w:szCs w:val="20"/>
              </w:rPr>
            </w:pPr>
            <w:r w:rsidDel="00000000" w:rsidR="00000000" w:rsidRPr="00000000">
              <w:rPr>
                <w:rFonts w:ascii="Roboto" w:cs="Roboto" w:eastAsia="Roboto" w:hAnsi="Roboto"/>
                <w:sz w:val="20"/>
                <w:szCs w:val="20"/>
                <w:rtl w:val="0"/>
              </w:rPr>
              <w:t xml:space="preserve">Swedish Massage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spacing w:after="200" w:lineRule="auto"/>
              <w:rPr>
                <w:sz w:val="20"/>
                <w:szCs w:val="20"/>
              </w:rPr>
            </w:pPr>
            <w:r w:rsidDel="00000000" w:rsidR="00000000" w:rsidRPr="00000000">
              <w:rPr>
                <w:rFonts w:ascii="Roboto" w:cs="Roboto" w:eastAsia="Roboto" w:hAnsi="Roboto"/>
                <w:sz w:val="20"/>
                <w:szCs w:val="20"/>
                <w:rtl w:val="0"/>
              </w:rPr>
              <w:t xml:space="preserve">Muscle relaxation, improved circulation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spacing w:after="200" w:lineRule="auto"/>
              <w:rPr>
                <w:sz w:val="20"/>
                <w:szCs w:val="20"/>
              </w:rPr>
            </w:pPr>
            <w:r w:rsidDel="00000000" w:rsidR="00000000" w:rsidRPr="00000000">
              <w:rPr>
                <w:rFonts w:ascii="Roboto" w:cs="Roboto" w:eastAsia="Roboto" w:hAnsi="Roboto"/>
                <w:sz w:val="20"/>
                <w:szCs w:val="20"/>
                <w:rtl w:val="0"/>
              </w:rPr>
              <w:t xml:space="preserve">Deep Tissue Massage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spacing w:after="200" w:lineRule="auto"/>
              <w:rPr>
                <w:sz w:val="20"/>
                <w:szCs w:val="20"/>
              </w:rPr>
            </w:pPr>
            <w:r w:rsidDel="00000000" w:rsidR="00000000" w:rsidRPr="00000000">
              <w:rPr>
                <w:rFonts w:ascii="Roboto" w:cs="Roboto" w:eastAsia="Roboto" w:hAnsi="Roboto"/>
                <w:color w:val="1f1f1f"/>
                <w:sz w:val="20"/>
                <w:szCs w:val="20"/>
                <w:rtl w:val="0"/>
              </w:rPr>
              <w:t xml:space="preserve">Relief from chronic aches and pains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spacing w:after="200" w:lineRule="auto"/>
              <w:rPr>
                <w:sz w:val="20"/>
                <w:szCs w:val="20"/>
              </w:rPr>
            </w:pPr>
            <w:r w:rsidDel="00000000" w:rsidR="00000000" w:rsidRPr="00000000">
              <w:rPr>
                <w:rFonts w:ascii="Roboto" w:cs="Roboto" w:eastAsia="Roboto" w:hAnsi="Roboto"/>
                <w:sz w:val="20"/>
                <w:szCs w:val="20"/>
                <w:rtl w:val="0"/>
              </w:rPr>
              <w:t xml:space="preserve">Shiatsu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spacing w:after="200" w:lineRule="auto"/>
              <w:rPr>
                <w:sz w:val="20"/>
                <w:szCs w:val="20"/>
              </w:rPr>
            </w:pPr>
            <w:r w:rsidDel="00000000" w:rsidR="00000000" w:rsidRPr="00000000">
              <w:rPr>
                <w:rFonts w:ascii="Roboto" w:cs="Roboto" w:eastAsia="Roboto" w:hAnsi="Roboto"/>
                <w:color w:val="1f1f1f"/>
                <w:sz w:val="20"/>
                <w:szCs w:val="20"/>
                <w:rtl w:val="0"/>
              </w:rPr>
              <w:t xml:space="preserve">Facilitate healing, promote qi flow</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spacing w:after="200" w:lineRule="auto"/>
              <w:rPr>
                <w:sz w:val="20"/>
                <w:szCs w:val="20"/>
              </w:rPr>
            </w:pPr>
            <w:r w:rsidDel="00000000" w:rsidR="00000000" w:rsidRPr="00000000">
              <w:rPr>
                <w:rFonts w:ascii="Roboto" w:cs="Roboto" w:eastAsia="Roboto" w:hAnsi="Roboto"/>
                <w:sz w:val="20"/>
                <w:szCs w:val="20"/>
                <w:rtl w:val="0"/>
              </w:rPr>
              <w:t xml:space="preserve">Sports Massage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spacing w:after="200" w:lineRule="auto"/>
              <w:rPr>
                <w:sz w:val="20"/>
                <w:szCs w:val="20"/>
              </w:rPr>
            </w:pPr>
            <w:r w:rsidDel="00000000" w:rsidR="00000000" w:rsidRPr="00000000">
              <w:rPr>
                <w:rFonts w:ascii="Roboto" w:cs="Roboto" w:eastAsia="Roboto" w:hAnsi="Roboto"/>
                <w:color w:val="1f1f1f"/>
                <w:sz w:val="20"/>
                <w:szCs w:val="20"/>
                <w:rtl w:val="0"/>
              </w:rPr>
              <w:t xml:space="preserve">Injury prevention and treatment, performance enhancement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spacing w:after="200" w:lineRule="auto"/>
              <w:rPr>
                <w:sz w:val="20"/>
                <w:szCs w:val="20"/>
              </w:rPr>
            </w:pPr>
            <w:r w:rsidDel="00000000" w:rsidR="00000000" w:rsidRPr="00000000">
              <w:rPr>
                <w:rFonts w:ascii="Roboto" w:cs="Roboto" w:eastAsia="Roboto" w:hAnsi="Roboto"/>
                <w:sz w:val="20"/>
                <w:szCs w:val="20"/>
                <w:rtl w:val="0"/>
              </w:rPr>
              <w:t xml:space="preserve">Trigger Point Therapy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spacing w:after="200" w:lineRule="auto"/>
              <w:rPr>
                <w:sz w:val="20"/>
                <w:szCs w:val="20"/>
              </w:rPr>
            </w:pPr>
            <w:r w:rsidDel="00000000" w:rsidR="00000000" w:rsidRPr="00000000">
              <w:rPr>
                <w:rFonts w:ascii="Roboto" w:cs="Roboto" w:eastAsia="Roboto" w:hAnsi="Roboto"/>
                <w:color w:val="1f1f1f"/>
                <w:sz w:val="20"/>
                <w:szCs w:val="20"/>
                <w:rtl w:val="0"/>
              </w:rPr>
              <w:t xml:space="preserve">Alleviate pain from tight muscle fibers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spacing w:after="200" w:lineRule="auto"/>
              <w:rPr>
                <w:sz w:val="20"/>
                <w:szCs w:val="20"/>
              </w:rPr>
            </w:pPr>
            <w:r w:rsidDel="00000000" w:rsidR="00000000" w:rsidRPr="00000000">
              <w:rPr>
                <w:rFonts w:ascii="Roboto" w:cs="Roboto" w:eastAsia="Roboto" w:hAnsi="Roboto"/>
                <w:sz w:val="20"/>
                <w:szCs w:val="20"/>
                <w:rtl w:val="0"/>
              </w:rPr>
              <w:t xml:space="preserve">Reflexology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spacing w:after="200" w:lineRule="auto"/>
              <w:rPr>
                <w:sz w:val="20"/>
                <w:szCs w:val="20"/>
              </w:rPr>
            </w:pPr>
            <w:r w:rsidDel="00000000" w:rsidR="00000000" w:rsidRPr="00000000">
              <w:rPr>
                <w:rFonts w:ascii="Roboto" w:cs="Roboto" w:eastAsia="Roboto" w:hAnsi="Roboto"/>
                <w:color w:val="1f1f1f"/>
                <w:sz w:val="20"/>
                <w:szCs w:val="20"/>
                <w:rtl w:val="0"/>
              </w:rPr>
              <w:t xml:space="preserve">Promote health in corresponding body organs and systems</w:t>
            </w:r>
            <w:r w:rsidDel="00000000" w:rsidR="00000000" w:rsidRPr="00000000">
              <w:rPr>
                <w:rtl w:val="0"/>
              </w:rPr>
            </w:r>
          </w:p>
        </w:tc>
      </w:tr>
    </w:tbl>
    <w:p w:rsidR="00000000" w:rsidDel="00000000" w:rsidP="00000000" w:rsidRDefault="00000000" w:rsidRPr="00000000" w14:paraId="00000052">
      <w:pPr>
        <w:pStyle w:val="Heading3"/>
        <w:rPr/>
      </w:pPr>
      <w:bookmarkStart w:colFirst="0" w:colLast="0" w:name="_wdh0tttd57oe" w:id="13"/>
      <w:bookmarkEnd w:id="13"/>
      <w:r w:rsidDel="00000000" w:rsidR="00000000" w:rsidRPr="00000000">
        <w:rPr>
          <w:rtl w:val="0"/>
        </w:rPr>
        <w:t xml:space="preserve">The Art and Science of Massage Therapy</w:t>
      </w:r>
    </w:p>
    <w:p w:rsidR="00000000" w:rsidDel="00000000" w:rsidP="00000000" w:rsidRDefault="00000000" w:rsidRPr="00000000" w14:paraId="00000053">
      <w:pPr>
        <w:spacing w:after="200" w:lineRule="auto"/>
        <w:rPr/>
      </w:pPr>
      <w:r w:rsidDel="00000000" w:rsidR="00000000" w:rsidRPr="00000000">
        <w:rPr>
          <w:rtl w:val="0"/>
        </w:rPr>
        <w:t xml:space="preserve">Massage therapy is both an art and a science. It's an art because it requires intuition, creativity, and a deep understanding of the human body to apply the right techniques effectively. It's a science because its practice is grounded in anatomy, physiology, and evidence-based research. As a practitioner, you'll need to master both aspects to provide the best care for your patients.</w:t>
      </w:r>
    </w:p>
    <w:p w:rsidR="00000000" w:rsidDel="00000000" w:rsidP="00000000" w:rsidRDefault="00000000" w:rsidRPr="00000000" w14:paraId="00000054">
      <w:pPr>
        <w:pStyle w:val="Heading3"/>
        <w:rPr/>
      </w:pPr>
      <w:bookmarkStart w:colFirst="0" w:colLast="0" w:name="_z1z3twhd2oso" w:id="14"/>
      <w:bookmarkEnd w:id="14"/>
      <w:r w:rsidDel="00000000" w:rsidR="00000000" w:rsidRPr="00000000">
        <w:rPr>
          <w:rtl w:val="0"/>
        </w:rPr>
        <w:t xml:space="preserve">Massage Therapy &amp; The Holistic Approach</w:t>
      </w:r>
    </w:p>
    <w:p w:rsidR="00000000" w:rsidDel="00000000" w:rsidP="00000000" w:rsidRDefault="00000000" w:rsidRPr="00000000" w14:paraId="00000055">
      <w:pPr>
        <w:spacing w:after="200" w:lineRule="auto"/>
        <w:rPr/>
      </w:pPr>
      <w:r w:rsidDel="00000000" w:rsidR="00000000" w:rsidRPr="00000000">
        <w:rPr>
          <w:rtl w:val="0"/>
        </w:rPr>
        <w:t xml:space="preserve">One of the pillars of naturopathy is to treat the whole person, not just the symptoms. In this respect, massage therapy fits perfectly into the naturopathic paradigm. It does not merely address physical ailments; it also helps balance the emotional and psychological aspects of health. This holistic approach is what sets massage therapy apart from many conventional treatments.</w:t>
      </w:r>
    </w:p>
    <w:p w:rsidR="00000000" w:rsidDel="00000000" w:rsidP="00000000" w:rsidRDefault="00000000" w:rsidRPr="00000000" w14:paraId="00000056">
      <w:pPr>
        <w:spacing w:after="200" w:lineRule="auto"/>
        <w:rPr/>
      </w:pPr>
      <w:r w:rsidDel="00000000" w:rsidR="00000000" w:rsidRPr="00000000">
        <w:rPr>
          <w:rtl w:val="0"/>
        </w:rPr>
        <w:t xml:space="preserve">By addressing the whole person and promoting self-healing, massage can help resolve underlying health issues and improve the overall quality of life. This is a concept we will revisit throughout the module, as it is central to understanding the role of massage therapy in naturopathic care.</w:t>
      </w:r>
    </w:p>
    <w:p w:rsidR="00000000" w:rsidDel="00000000" w:rsidP="00000000" w:rsidRDefault="00000000" w:rsidRPr="00000000" w14:paraId="00000057">
      <w:pPr>
        <w:spacing w:after="200" w:lineRule="auto"/>
        <w:rPr/>
      </w:pPr>
      <w:r w:rsidDel="00000000" w:rsidR="00000000" w:rsidRPr="00000000">
        <w:rPr>
          <w:rtl w:val="0"/>
        </w:rPr>
        <w:t xml:space="preserve">As we progress in this module, you'll get a more comprehensive understanding of massage therapy, including its various techniques and how to integrate it into a naturopathic practice. This foundational knowledge will serve as a stepping stone for your journey into this transformative healing art.</w:t>
      </w:r>
    </w:p>
    <w:p w:rsidR="00000000" w:rsidDel="00000000" w:rsidP="00000000" w:rsidRDefault="00000000" w:rsidRPr="00000000" w14:paraId="00000058">
      <w:pPr>
        <w:pStyle w:val="Heading2"/>
        <w:rPr/>
      </w:pPr>
      <w:bookmarkStart w:colFirst="0" w:colLast="0" w:name="_26nuwbu69sz4" w:id="15"/>
      <w:bookmarkEnd w:id="15"/>
      <w:r w:rsidDel="00000000" w:rsidR="00000000" w:rsidRPr="00000000">
        <w:rPr>
          <w:rtl w:val="0"/>
        </w:rPr>
        <w:t xml:space="preserve">Skills in Various Massage therapy Techniques</w:t>
      </w:r>
    </w:p>
    <w:p w:rsidR="00000000" w:rsidDel="00000000" w:rsidP="00000000" w:rsidRDefault="00000000" w:rsidRPr="00000000" w14:paraId="00000059">
      <w:pPr>
        <w:pStyle w:val="Heading3"/>
        <w:rPr/>
      </w:pPr>
      <w:bookmarkStart w:colFirst="0" w:colLast="0" w:name="_tdzpswzbav02" w:id="16"/>
      <w:bookmarkEnd w:id="16"/>
      <w:r w:rsidDel="00000000" w:rsidR="00000000" w:rsidRPr="00000000">
        <w:rPr>
          <w:rtl w:val="0"/>
        </w:rPr>
        <w:t xml:space="preserve">Common Massage Techniques</w:t>
      </w:r>
    </w:p>
    <w:p w:rsidR="00000000" w:rsidDel="00000000" w:rsidP="00000000" w:rsidRDefault="00000000" w:rsidRPr="00000000" w14:paraId="0000005A">
      <w:pPr>
        <w:spacing w:after="200" w:lineRule="auto"/>
        <w:rPr/>
      </w:pPr>
      <w:r w:rsidDel="00000000" w:rsidR="00000000" w:rsidRPr="00000000">
        <w:rPr>
          <w:rtl w:val="0"/>
        </w:rPr>
        <w:t xml:space="preserve">As a naturopathic practitioner, understanding and applying a variety of massage techniques can greatly enhance your practice. This lesson dives into the details of several massage therapy techniques, their benefits, and how to perform them effectively.</w:t>
      </w:r>
    </w:p>
    <w:p w:rsidR="00000000" w:rsidDel="00000000" w:rsidP="00000000" w:rsidRDefault="00000000" w:rsidRPr="00000000" w14:paraId="0000005B">
      <w:pPr>
        <w:spacing w:after="200" w:lineRule="auto"/>
        <w:rPr/>
      </w:pPr>
      <w:r w:rsidDel="00000000" w:rsidR="00000000" w:rsidRPr="00000000">
        <w:rPr>
          <w:rtl w:val="0"/>
        </w:rPr>
        <w:t xml:space="preserve">Let's begin with a table summarizing some of the most common techniques:</w:t>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3450"/>
        <w:gridCol w:w="3945"/>
        <w:tblGridChange w:id="0">
          <w:tblGrid>
            <w:gridCol w:w="1620"/>
            <w:gridCol w:w="3450"/>
            <w:gridCol w:w="394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C">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Technique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D">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Main Benefits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E">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Basic Procedure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Swedish Massage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Relieves muscle tension, promotes relaxation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Long, gliding strokes; kneading; friction; tapping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Deep Tissue Massage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spacing w:after="20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Treats severe tension, muscle damage from injuries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Slow, forceful strokes targeting deep muscle layers</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Shiatsu Massage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spacing w:after="20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Balances energy, restores physical functions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Applying pressure with fingers, thumbs, and palms in a rhythmic sequence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Sports Massage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spacing w:after="20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Prevents and treats injuries, improves flexibility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Specific to the sport of the athlete; can be used pre-performance, post-performance, or for maintenance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Reflexology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spacing w:after="20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Restores energy balance, promotes total relaxation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Applying pressure to areas on the feet, hands, or ears</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Hot Stone Massage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spacing w:after="200" w:lineRule="auto"/>
              <w:rPr>
                <w:rFonts w:ascii="Roboto" w:cs="Roboto" w:eastAsia="Roboto" w:hAnsi="Roboto"/>
                <w:sz w:val="20"/>
                <w:szCs w:val="20"/>
              </w:rPr>
            </w:pPr>
            <w:r w:rsidDel="00000000" w:rsidR="00000000" w:rsidRPr="00000000">
              <w:rPr>
                <w:rFonts w:ascii="Roboto" w:cs="Roboto" w:eastAsia="Roboto" w:hAnsi="Roboto"/>
                <w:color w:val="1f1f1f"/>
                <w:sz w:val="20"/>
                <w:szCs w:val="20"/>
                <w:rtl w:val="0"/>
              </w:rPr>
              <w:t xml:space="preserve">Relaxes muscles, alleviates stress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spacing w:after="20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Warm stones placed on different areas of the body, sometimes combined with Swedish Massage techniques</w:t>
            </w:r>
          </w:p>
        </w:tc>
      </w:tr>
    </w:tbl>
    <w:p w:rsidR="00000000" w:rsidDel="00000000" w:rsidP="00000000" w:rsidRDefault="00000000" w:rsidRPr="00000000" w14:paraId="00000071">
      <w:pPr>
        <w:spacing w:after="200" w:lineRule="auto"/>
        <w:rPr/>
      </w:pPr>
      <w:r w:rsidDel="00000000" w:rsidR="00000000" w:rsidRPr="00000000">
        <w:rPr>
          <w:rtl w:val="0"/>
        </w:rPr>
        <w:t xml:space="preserve">Let's delve into these techniques in detail.</w:t>
      </w:r>
    </w:p>
    <w:p w:rsidR="00000000" w:rsidDel="00000000" w:rsidP="00000000" w:rsidRDefault="00000000" w:rsidRPr="00000000" w14:paraId="00000072">
      <w:pPr>
        <w:pStyle w:val="Heading4"/>
        <w:rPr/>
      </w:pPr>
      <w:bookmarkStart w:colFirst="0" w:colLast="0" w:name="_31t5hwink8tj" w:id="17"/>
      <w:bookmarkEnd w:id="17"/>
      <w:r w:rsidDel="00000000" w:rsidR="00000000" w:rsidRPr="00000000">
        <w:rPr>
          <w:rtl w:val="0"/>
        </w:rPr>
        <w:t xml:space="preserve">Swedish Massage</w:t>
      </w:r>
    </w:p>
    <w:p w:rsidR="00000000" w:rsidDel="00000000" w:rsidP="00000000" w:rsidRDefault="00000000" w:rsidRPr="00000000" w14:paraId="00000073">
      <w:pPr>
        <w:spacing w:after="200" w:lineRule="auto"/>
        <w:rPr/>
      </w:pPr>
      <w:r w:rsidDel="00000000" w:rsidR="00000000" w:rsidRPr="00000000">
        <w:rPr>
          <w:rtl w:val="0"/>
        </w:rPr>
        <w:t xml:space="preserve">Swedish massage, one of the most popular massage techniques, involves soft, long kneading strokes as well as light, rhythmic tapping strokes on the topmost layers of muscles. This is also combined with the movement of the joints. By relieving muscle tension, Swedish massage can be both relaxing and energizing.</w:t>
      </w:r>
    </w:p>
    <w:p w:rsidR="00000000" w:rsidDel="00000000" w:rsidP="00000000" w:rsidRDefault="00000000" w:rsidRPr="00000000" w14:paraId="00000074">
      <w:pPr>
        <w:pStyle w:val="Heading5"/>
        <w:rPr/>
      </w:pPr>
      <w:bookmarkStart w:colFirst="0" w:colLast="0" w:name="_dtniyokx0v0v" w:id="18"/>
      <w:bookmarkEnd w:id="18"/>
      <w:r w:rsidDel="00000000" w:rsidR="00000000" w:rsidRPr="00000000">
        <w:rPr>
          <w:rtl w:val="0"/>
        </w:rPr>
        <w:t xml:space="preserve">Practicing Swedish Massage:</w:t>
      </w:r>
    </w:p>
    <w:p w:rsidR="00000000" w:rsidDel="00000000" w:rsidP="00000000" w:rsidRDefault="00000000" w:rsidRPr="00000000" w14:paraId="00000075">
      <w:pPr>
        <w:numPr>
          <w:ilvl w:val="0"/>
          <w:numId w:val="3"/>
        </w:numPr>
        <w:spacing w:after="200" w:lineRule="auto"/>
        <w:ind w:left="720" w:hanging="360"/>
        <w:rPr>
          <w:u w:val="none"/>
        </w:rPr>
      </w:pPr>
      <w:r w:rsidDel="00000000" w:rsidR="00000000" w:rsidRPr="00000000">
        <w:rPr>
          <w:rtl w:val="0"/>
        </w:rPr>
        <w:t xml:space="preserve">Begin with </w:t>
      </w:r>
      <w:r w:rsidDel="00000000" w:rsidR="00000000" w:rsidRPr="00000000">
        <w:rPr>
          <w:b w:val="1"/>
          <w:rtl w:val="0"/>
        </w:rPr>
        <w:t xml:space="preserve">effleurage</w:t>
      </w:r>
      <w:r w:rsidDel="00000000" w:rsidR="00000000" w:rsidRPr="00000000">
        <w:rPr>
          <w:rtl w:val="0"/>
        </w:rPr>
        <w:t xml:space="preserve">, light, long and flowing strokes usually done with the palm, towards the heart to warm up the tissues.</w:t>
      </w:r>
    </w:p>
    <w:p w:rsidR="00000000" w:rsidDel="00000000" w:rsidP="00000000" w:rsidRDefault="00000000" w:rsidRPr="00000000" w14:paraId="00000076">
      <w:pPr>
        <w:numPr>
          <w:ilvl w:val="0"/>
          <w:numId w:val="3"/>
        </w:numPr>
        <w:spacing w:after="200" w:before="0" w:lineRule="auto"/>
        <w:ind w:left="720" w:hanging="360"/>
        <w:rPr>
          <w:u w:val="none"/>
        </w:rPr>
      </w:pPr>
      <w:r w:rsidDel="00000000" w:rsidR="00000000" w:rsidRPr="00000000">
        <w:rPr>
          <w:b w:val="1"/>
          <w:rtl w:val="0"/>
        </w:rPr>
        <w:t xml:space="preserve">Petrissage </w:t>
      </w:r>
      <w:r w:rsidDel="00000000" w:rsidR="00000000" w:rsidRPr="00000000">
        <w:rPr>
          <w:rtl w:val="0"/>
        </w:rPr>
        <w:t xml:space="preserve">follows, which involves kneading, rolling, and squeezing the muscles to enhance circulation.</w:t>
      </w:r>
    </w:p>
    <w:p w:rsidR="00000000" w:rsidDel="00000000" w:rsidP="00000000" w:rsidRDefault="00000000" w:rsidRPr="00000000" w14:paraId="00000077">
      <w:pPr>
        <w:numPr>
          <w:ilvl w:val="0"/>
          <w:numId w:val="3"/>
        </w:numPr>
        <w:spacing w:after="200" w:before="0" w:lineRule="auto"/>
        <w:ind w:left="720" w:hanging="360"/>
        <w:rPr>
          <w:u w:val="none"/>
        </w:rPr>
      </w:pPr>
      <w:r w:rsidDel="00000000" w:rsidR="00000000" w:rsidRPr="00000000">
        <w:rPr>
          <w:b w:val="1"/>
          <w:rtl w:val="0"/>
        </w:rPr>
        <w:t xml:space="preserve">Friction</w:t>
      </w:r>
      <w:r w:rsidDel="00000000" w:rsidR="00000000" w:rsidRPr="00000000">
        <w:rPr>
          <w:rtl w:val="0"/>
        </w:rPr>
        <w:t xml:space="preserve">, with the hands moving in circular motions, creates heat to relax the muscles.</w:t>
      </w:r>
    </w:p>
    <w:p w:rsidR="00000000" w:rsidDel="00000000" w:rsidP="00000000" w:rsidRDefault="00000000" w:rsidRPr="00000000" w14:paraId="00000078">
      <w:pPr>
        <w:numPr>
          <w:ilvl w:val="0"/>
          <w:numId w:val="3"/>
        </w:numPr>
        <w:spacing w:after="200" w:before="0" w:lineRule="auto"/>
        <w:ind w:left="720" w:hanging="360"/>
        <w:rPr>
          <w:u w:val="none"/>
        </w:rPr>
      </w:pPr>
      <w:r w:rsidDel="00000000" w:rsidR="00000000" w:rsidRPr="00000000">
        <w:rPr>
          <w:b w:val="1"/>
          <w:rtl w:val="0"/>
        </w:rPr>
        <w:t xml:space="preserve">Tapotement</w:t>
      </w:r>
      <w:r w:rsidDel="00000000" w:rsidR="00000000" w:rsidRPr="00000000">
        <w:rPr>
          <w:rtl w:val="0"/>
        </w:rPr>
        <w:t xml:space="preserve">, rhythmic tapping usually done with closed hands or fingers, is applied for invigorating specific areas.</w:t>
      </w:r>
    </w:p>
    <w:p w:rsidR="00000000" w:rsidDel="00000000" w:rsidP="00000000" w:rsidRDefault="00000000" w:rsidRPr="00000000" w14:paraId="00000079">
      <w:pPr>
        <w:numPr>
          <w:ilvl w:val="0"/>
          <w:numId w:val="3"/>
        </w:numPr>
        <w:spacing w:after="200" w:lineRule="auto"/>
        <w:ind w:left="720" w:hanging="360"/>
        <w:rPr>
          <w:u w:val="none"/>
        </w:rPr>
      </w:pPr>
      <w:r w:rsidDel="00000000" w:rsidR="00000000" w:rsidRPr="00000000">
        <w:rPr>
          <w:rtl w:val="0"/>
        </w:rPr>
        <w:t xml:space="preserve">Finally, </w:t>
      </w:r>
      <w:r w:rsidDel="00000000" w:rsidR="00000000" w:rsidRPr="00000000">
        <w:rPr>
          <w:b w:val="1"/>
          <w:rtl w:val="0"/>
        </w:rPr>
        <w:t xml:space="preserve">vibration or shaking</w:t>
      </w:r>
      <w:r w:rsidDel="00000000" w:rsidR="00000000" w:rsidRPr="00000000">
        <w:rPr>
          <w:rtl w:val="0"/>
        </w:rPr>
        <w:t xml:space="preserve"> is used to loosen up the muscles.</w:t>
      </w:r>
    </w:p>
    <w:p w:rsidR="00000000" w:rsidDel="00000000" w:rsidP="00000000" w:rsidRDefault="00000000" w:rsidRPr="00000000" w14:paraId="0000007A">
      <w:pPr>
        <w:spacing w:after="200" w:lineRule="auto"/>
        <w:rPr/>
      </w:pPr>
      <w:r w:rsidDel="00000000" w:rsidR="00000000" w:rsidRPr="00000000">
        <w:rPr>
          <w:rtl w:val="0"/>
        </w:rPr>
        <w:t xml:space="preserve">A Swedish massage therapist needs to understand these techniques' application and order, ensuring smooth transitions that enhance relaxation. Mastery over the rhythm, pressure, and direction of strokes is critical.</w:t>
      </w:r>
    </w:p>
    <w:p w:rsidR="00000000" w:rsidDel="00000000" w:rsidP="00000000" w:rsidRDefault="00000000" w:rsidRPr="00000000" w14:paraId="0000007B">
      <w:pPr>
        <w:pStyle w:val="Heading4"/>
        <w:rPr/>
      </w:pPr>
      <w:bookmarkStart w:colFirst="0" w:colLast="0" w:name="_40gcgyzhfol" w:id="19"/>
      <w:bookmarkEnd w:id="19"/>
      <w:r w:rsidDel="00000000" w:rsidR="00000000" w:rsidRPr="00000000">
        <w:rPr>
          <w:rtl w:val="0"/>
        </w:rPr>
        <w:t xml:space="preserve">Deep Tissue Massage</w:t>
      </w:r>
    </w:p>
    <w:p w:rsidR="00000000" w:rsidDel="00000000" w:rsidP="00000000" w:rsidRDefault="00000000" w:rsidRPr="00000000" w14:paraId="0000007C">
      <w:pPr>
        <w:spacing w:after="200" w:lineRule="auto"/>
        <w:rPr/>
      </w:pPr>
      <w:r w:rsidDel="00000000" w:rsidR="00000000" w:rsidRPr="00000000">
        <w:rPr>
          <w:rtl w:val="0"/>
        </w:rPr>
        <w:t xml:space="preserve">Deep tissue massage targets the inner layers of muscles, tendons, and other tissues deep within the skin. This style is especially beneficial for athletes and those who sit for long periods of time. The strokes are similar to those in a Swedish massage but usually slower, with sustained pressure applied to areas of tension and pain. This helps to break up scar tissue and physically break down muscle "knots" or adhesions (bands of painful, rigid tissue) that can disrupt circulation and cause pain, limited range of motion, and inflammation.</w:t>
      </w:r>
      <w:r w:rsidDel="00000000" w:rsidR="00000000" w:rsidRPr="00000000">
        <w:rPr>
          <w:rtl w:val="0"/>
        </w:rPr>
      </w:r>
    </w:p>
    <w:p w:rsidR="00000000" w:rsidDel="00000000" w:rsidP="00000000" w:rsidRDefault="00000000" w:rsidRPr="00000000" w14:paraId="0000007D">
      <w:pPr>
        <w:pStyle w:val="Heading5"/>
        <w:rPr/>
      </w:pPr>
      <w:bookmarkStart w:colFirst="0" w:colLast="0" w:name="_12b1ypq6xbfv" w:id="20"/>
      <w:bookmarkEnd w:id="20"/>
      <w:r w:rsidDel="00000000" w:rsidR="00000000" w:rsidRPr="00000000">
        <w:rPr>
          <w:rtl w:val="0"/>
        </w:rPr>
        <w:t xml:space="preserve">Practicing Deep Tissue Massage:</w:t>
      </w:r>
    </w:p>
    <w:p w:rsidR="00000000" w:rsidDel="00000000" w:rsidP="00000000" w:rsidRDefault="00000000" w:rsidRPr="00000000" w14:paraId="0000007E">
      <w:pPr>
        <w:numPr>
          <w:ilvl w:val="0"/>
          <w:numId w:val="6"/>
        </w:numPr>
        <w:spacing w:after="200" w:lineRule="auto"/>
        <w:ind w:left="720" w:hanging="360"/>
        <w:rPr>
          <w:u w:val="none"/>
        </w:rPr>
      </w:pPr>
      <w:r w:rsidDel="00000000" w:rsidR="00000000" w:rsidRPr="00000000">
        <w:rPr>
          <w:rtl w:val="0"/>
        </w:rPr>
        <w:t xml:space="preserve">Begin with a warm-up, usually with a lighter touch, to prepare the muscles.</w:t>
      </w:r>
    </w:p>
    <w:p w:rsidR="00000000" w:rsidDel="00000000" w:rsidP="00000000" w:rsidRDefault="00000000" w:rsidRPr="00000000" w14:paraId="0000007F">
      <w:pPr>
        <w:numPr>
          <w:ilvl w:val="0"/>
          <w:numId w:val="6"/>
        </w:numPr>
        <w:spacing w:after="200" w:before="0" w:lineRule="auto"/>
        <w:ind w:left="720" w:hanging="360"/>
        <w:rPr>
          <w:u w:val="none"/>
        </w:rPr>
      </w:pPr>
      <w:r w:rsidDel="00000000" w:rsidR="00000000" w:rsidRPr="00000000">
        <w:rPr>
          <w:rtl w:val="0"/>
        </w:rPr>
        <w:t xml:space="preserve">Then, a stripping technique is applied, applying deep, gliding pressure along the length of the muscle fibers using the elbow, forearm, knuckles, and thumbs.</w:t>
      </w:r>
    </w:p>
    <w:p w:rsidR="00000000" w:rsidDel="00000000" w:rsidP="00000000" w:rsidRDefault="00000000" w:rsidRPr="00000000" w14:paraId="00000080">
      <w:pPr>
        <w:numPr>
          <w:ilvl w:val="0"/>
          <w:numId w:val="6"/>
        </w:numPr>
        <w:spacing w:after="200" w:lineRule="auto"/>
        <w:ind w:left="720" w:hanging="360"/>
        <w:rPr>
          <w:u w:val="none"/>
        </w:rPr>
      </w:pPr>
      <w:r w:rsidDel="00000000" w:rsidR="00000000" w:rsidRPr="00000000">
        <w:rPr>
          <w:rtl w:val="0"/>
        </w:rPr>
        <w:t xml:space="preserve">Friction or pressure applied across the grain of the muscle to release adhesions and realign tissue fibers is the next step.</w:t>
      </w:r>
    </w:p>
    <w:p w:rsidR="00000000" w:rsidDel="00000000" w:rsidP="00000000" w:rsidRDefault="00000000" w:rsidRPr="00000000" w14:paraId="00000081">
      <w:pPr>
        <w:spacing w:after="200" w:lineRule="auto"/>
        <w:rPr/>
      </w:pPr>
      <w:r w:rsidDel="00000000" w:rsidR="00000000" w:rsidRPr="00000000">
        <w:rPr>
          <w:rtl w:val="0"/>
        </w:rPr>
        <w:t xml:space="preserve">Therapists need advanced skills and a firm understanding of human anatomy to perform this technique safely and effectively. They should be able to discern individual muscle layers and use slow strokes and deep finger pressure to address specific areas.</w:t>
      </w:r>
    </w:p>
    <w:p w:rsidR="00000000" w:rsidDel="00000000" w:rsidP="00000000" w:rsidRDefault="00000000" w:rsidRPr="00000000" w14:paraId="00000082">
      <w:pPr>
        <w:pStyle w:val="Heading4"/>
        <w:rPr/>
      </w:pPr>
      <w:bookmarkStart w:colFirst="0" w:colLast="0" w:name="_j0cazx8l5deu" w:id="21"/>
      <w:bookmarkEnd w:id="21"/>
      <w:r w:rsidDel="00000000" w:rsidR="00000000" w:rsidRPr="00000000">
        <w:rPr>
          <w:rtl w:val="0"/>
        </w:rPr>
        <w:t xml:space="preserve">Shiatsu Massage</w:t>
      </w:r>
    </w:p>
    <w:p w:rsidR="00000000" w:rsidDel="00000000" w:rsidP="00000000" w:rsidRDefault="00000000" w:rsidRPr="00000000" w14:paraId="00000083">
      <w:pPr>
        <w:spacing w:after="200" w:lineRule="auto"/>
        <w:rPr/>
      </w:pPr>
      <w:r w:rsidDel="00000000" w:rsidR="00000000" w:rsidRPr="00000000">
        <w:rPr>
          <w:rtl w:val="0"/>
        </w:rPr>
        <w:t xml:space="preserve">Shiatsu is a Japanese bodywork method rooted in traditional Chinese medicine. Also known as acupressure, it involves applying pressure to specific points on the body, moving from one point to another in a rhythmic sequence.</w:t>
      </w:r>
    </w:p>
    <w:p w:rsidR="00000000" w:rsidDel="00000000" w:rsidP="00000000" w:rsidRDefault="00000000" w:rsidRPr="00000000" w14:paraId="00000084">
      <w:pPr>
        <w:pStyle w:val="Heading5"/>
        <w:rPr/>
      </w:pPr>
      <w:bookmarkStart w:colFirst="0" w:colLast="0" w:name="_pc7cr43z65d9" w:id="22"/>
      <w:bookmarkEnd w:id="22"/>
      <w:r w:rsidDel="00000000" w:rsidR="00000000" w:rsidRPr="00000000">
        <w:rPr>
          <w:rtl w:val="0"/>
        </w:rPr>
        <w:t xml:space="preserve">Practicing Shiatsu Massage:</w:t>
      </w:r>
    </w:p>
    <w:p w:rsidR="00000000" w:rsidDel="00000000" w:rsidP="00000000" w:rsidRDefault="00000000" w:rsidRPr="00000000" w14:paraId="00000085">
      <w:pPr>
        <w:numPr>
          <w:ilvl w:val="0"/>
          <w:numId w:val="12"/>
        </w:numPr>
        <w:spacing w:after="200" w:lineRule="auto"/>
        <w:ind w:left="720" w:hanging="360"/>
        <w:rPr>
          <w:u w:val="none"/>
        </w:rPr>
      </w:pPr>
      <w:r w:rsidDel="00000000" w:rsidR="00000000" w:rsidRPr="00000000">
        <w:rPr>
          <w:rtl w:val="0"/>
        </w:rPr>
        <w:t xml:space="preserve">Apply pressure using your fingers, thumbs, and palms in a continuous rhythmic sequence.</w:t>
      </w:r>
    </w:p>
    <w:p w:rsidR="00000000" w:rsidDel="00000000" w:rsidP="00000000" w:rsidRDefault="00000000" w:rsidRPr="00000000" w14:paraId="00000086">
      <w:pPr>
        <w:numPr>
          <w:ilvl w:val="0"/>
          <w:numId w:val="12"/>
        </w:numPr>
        <w:spacing w:after="200" w:lineRule="auto"/>
        <w:ind w:left="720" w:hanging="360"/>
        <w:rPr>
          <w:u w:val="none"/>
        </w:rPr>
      </w:pPr>
      <w:r w:rsidDel="00000000" w:rsidR="00000000" w:rsidRPr="00000000">
        <w:rPr>
          <w:rtl w:val="0"/>
        </w:rPr>
        <w:t xml:space="preserve">The pressure feels more localized because, unlike other types of massage, the finger pads are used to apply pressure for a longer period of time.</w:t>
      </w:r>
    </w:p>
    <w:p w:rsidR="00000000" w:rsidDel="00000000" w:rsidP="00000000" w:rsidRDefault="00000000" w:rsidRPr="00000000" w14:paraId="00000087">
      <w:pPr>
        <w:spacing w:after="200" w:lineRule="auto"/>
        <w:rPr/>
      </w:pPr>
      <w:r w:rsidDel="00000000" w:rsidR="00000000" w:rsidRPr="00000000">
        <w:rPr>
          <w:rtl w:val="0"/>
        </w:rPr>
        <w:t xml:space="preserve">Practitioners should understand the meridian system and the principles of qi. They need to perform a precise and rhythmic sequence, applying adequate pressure without causing discomfort.</w:t>
      </w:r>
    </w:p>
    <w:p w:rsidR="00000000" w:rsidDel="00000000" w:rsidP="00000000" w:rsidRDefault="00000000" w:rsidRPr="00000000" w14:paraId="00000088">
      <w:pPr>
        <w:pStyle w:val="Heading4"/>
        <w:rPr/>
      </w:pPr>
      <w:bookmarkStart w:colFirst="0" w:colLast="0" w:name="_q387ieu5bfgt" w:id="23"/>
      <w:bookmarkEnd w:id="23"/>
      <w:r w:rsidDel="00000000" w:rsidR="00000000" w:rsidRPr="00000000">
        <w:rPr>
          <w:rtl w:val="0"/>
        </w:rPr>
        <w:t xml:space="preserve">Sports Massage</w:t>
      </w:r>
    </w:p>
    <w:p w:rsidR="00000000" w:rsidDel="00000000" w:rsidP="00000000" w:rsidRDefault="00000000" w:rsidRPr="00000000" w14:paraId="00000089">
      <w:pPr>
        <w:spacing w:after="200" w:lineRule="auto"/>
        <w:rPr/>
      </w:pPr>
      <w:r w:rsidDel="00000000" w:rsidR="00000000" w:rsidRPr="00000000">
        <w:rPr>
          <w:rtl w:val="0"/>
        </w:rPr>
        <w:t xml:space="preserve">Sports massage is designed to prevent and treat injuries, improve flexibility, and enhance athletic performance. These can help muscles recover from workouts or injuries.</w:t>
      </w:r>
    </w:p>
    <w:p w:rsidR="00000000" w:rsidDel="00000000" w:rsidP="00000000" w:rsidRDefault="00000000" w:rsidRPr="00000000" w14:paraId="0000008A">
      <w:pPr>
        <w:pStyle w:val="Heading5"/>
        <w:rPr/>
      </w:pPr>
      <w:bookmarkStart w:colFirst="0" w:colLast="0" w:name="_i3yxnjf1u4q3" w:id="24"/>
      <w:bookmarkEnd w:id="24"/>
      <w:r w:rsidDel="00000000" w:rsidR="00000000" w:rsidRPr="00000000">
        <w:rPr>
          <w:rtl w:val="0"/>
        </w:rPr>
        <w:t xml:space="preserve">Practicing Sports Massage:</w:t>
      </w:r>
    </w:p>
    <w:p w:rsidR="00000000" w:rsidDel="00000000" w:rsidP="00000000" w:rsidRDefault="00000000" w:rsidRPr="00000000" w14:paraId="0000008B">
      <w:pPr>
        <w:numPr>
          <w:ilvl w:val="0"/>
          <w:numId w:val="32"/>
        </w:numPr>
        <w:spacing w:after="200" w:lineRule="auto"/>
        <w:ind w:left="720" w:hanging="360"/>
        <w:rPr>
          <w:u w:val="none"/>
        </w:rPr>
      </w:pPr>
      <w:r w:rsidDel="00000000" w:rsidR="00000000" w:rsidRPr="00000000">
        <w:rPr>
          <w:rtl w:val="0"/>
        </w:rPr>
        <w:t xml:space="preserve">Techniques vary depending on whether the client is in the midst of a training period or is pre- or post-competition.</w:t>
      </w:r>
    </w:p>
    <w:p w:rsidR="00000000" w:rsidDel="00000000" w:rsidP="00000000" w:rsidRDefault="00000000" w:rsidRPr="00000000" w14:paraId="0000008C">
      <w:pPr>
        <w:numPr>
          <w:ilvl w:val="0"/>
          <w:numId w:val="32"/>
        </w:numPr>
        <w:spacing w:after="200" w:lineRule="auto"/>
        <w:ind w:left="720" w:hanging="360"/>
        <w:rPr>
          <w:u w:val="none"/>
        </w:rPr>
      </w:pPr>
      <w:r w:rsidDel="00000000" w:rsidR="00000000" w:rsidRPr="00000000">
        <w:rPr>
          <w:rtl w:val="0"/>
        </w:rPr>
        <w:t xml:space="preserve">It often involves a fast-paced massage, stretching and other approaches to facilitate blood circulation and relaxation.</w:t>
      </w:r>
    </w:p>
    <w:p w:rsidR="00000000" w:rsidDel="00000000" w:rsidP="00000000" w:rsidRDefault="00000000" w:rsidRPr="00000000" w14:paraId="0000008D">
      <w:pPr>
        <w:spacing w:after="200" w:lineRule="auto"/>
        <w:rPr/>
      </w:pPr>
      <w:r w:rsidDel="00000000" w:rsidR="00000000" w:rsidRPr="00000000">
        <w:rPr>
          <w:rtl w:val="0"/>
        </w:rPr>
        <w:t xml:space="preserve">Practitioners need to understand the demands of different sports and adapt their techniques accordingly.</w:t>
      </w:r>
    </w:p>
    <w:p w:rsidR="00000000" w:rsidDel="00000000" w:rsidP="00000000" w:rsidRDefault="00000000" w:rsidRPr="00000000" w14:paraId="0000008E">
      <w:pPr>
        <w:pStyle w:val="Heading4"/>
        <w:rPr/>
      </w:pPr>
      <w:bookmarkStart w:colFirst="0" w:colLast="0" w:name="_gzafxsg5p5n5" w:id="25"/>
      <w:bookmarkEnd w:id="25"/>
      <w:r w:rsidDel="00000000" w:rsidR="00000000" w:rsidRPr="00000000">
        <w:rPr>
          <w:rtl w:val="0"/>
        </w:rPr>
        <w:t xml:space="preserve">Reflexology</w:t>
      </w:r>
    </w:p>
    <w:p w:rsidR="00000000" w:rsidDel="00000000" w:rsidP="00000000" w:rsidRDefault="00000000" w:rsidRPr="00000000" w14:paraId="0000008F">
      <w:pPr>
        <w:spacing w:after="200" w:lineRule="auto"/>
        <w:rPr/>
      </w:pPr>
      <w:r w:rsidDel="00000000" w:rsidR="00000000" w:rsidRPr="00000000">
        <w:rPr>
          <w:rtl w:val="0"/>
        </w:rPr>
        <w:t xml:space="preserve">Reflexology uses hand, thumb, and finger techniques to stimulate certain areas of the feet. These areas are believed to correspond to different parts of the body. The massage is expected to promote health and well-being.</w:t>
      </w:r>
    </w:p>
    <w:p w:rsidR="00000000" w:rsidDel="00000000" w:rsidP="00000000" w:rsidRDefault="00000000" w:rsidRPr="00000000" w14:paraId="00000090">
      <w:pPr>
        <w:pStyle w:val="Heading5"/>
        <w:rPr/>
      </w:pPr>
      <w:bookmarkStart w:colFirst="0" w:colLast="0" w:name="_chx3jcmxwsuc" w:id="26"/>
      <w:bookmarkEnd w:id="26"/>
      <w:r w:rsidDel="00000000" w:rsidR="00000000" w:rsidRPr="00000000">
        <w:rPr>
          <w:rtl w:val="0"/>
        </w:rPr>
        <w:t xml:space="preserve">Practicing Reflexology:</w:t>
      </w:r>
    </w:p>
    <w:p w:rsidR="00000000" w:rsidDel="00000000" w:rsidP="00000000" w:rsidRDefault="00000000" w:rsidRPr="00000000" w14:paraId="00000091">
      <w:pPr>
        <w:numPr>
          <w:ilvl w:val="0"/>
          <w:numId w:val="11"/>
        </w:numPr>
        <w:spacing w:after="200" w:lineRule="auto"/>
        <w:ind w:left="720" w:hanging="360"/>
        <w:rPr>
          <w:u w:val="none"/>
        </w:rPr>
      </w:pPr>
      <w:r w:rsidDel="00000000" w:rsidR="00000000" w:rsidRPr="00000000">
        <w:rPr>
          <w:rtl w:val="0"/>
        </w:rPr>
        <w:t xml:space="preserve">Apply different amounts of pressure to the feet, hands, and ears with specific thumb, finger, and hand techniques.</w:t>
      </w:r>
    </w:p>
    <w:p w:rsidR="00000000" w:rsidDel="00000000" w:rsidP="00000000" w:rsidRDefault="00000000" w:rsidRPr="00000000" w14:paraId="00000092">
      <w:pPr>
        <w:numPr>
          <w:ilvl w:val="0"/>
          <w:numId w:val="11"/>
        </w:numPr>
        <w:spacing w:after="200" w:lineRule="auto"/>
        <w:ind w:left="720" w:hanging="360"/>
        <w:rPr>
          <w:u w:val="none"/>
        </w:rPr>
      </w:pPr>
      <w:r w:rsidDel="00000000" w:rsidR="00000000" w:rsidRPr="00000000">
        <w:rPr>
          <w:rtl w:val="0"/>
        </w:rPr>
        <w:t xml:space="preserve">It requires the use of an 'anatomical map' of reflex zones to guide your movements.</w:t>
      </w:r>
    </w:p>
    <w:p w:rsidR="00000000" w:rsidDel="00000000" w:rsidP="00000000" w:rsidRDefault="00000000" w:rsidRPr="00000000" w14:paraId="00000093">
      <w:pPr>
        <w:spacing w:after="200" w:lineRule="auto"/>
        <w:ind w:left="0" w:firstLine="0"/>
        <w:rPr/>
      </w:pPr>
      <w:r w:rsidDel="00000000" w:rsidR="00000000" w:rsidRPr="00000000">
        <w:rPr>
          <w:rtl w:val="0"/>
        </w:rPr>
        <w:t xml:space="preserve">Reflexology isn't just a foot massage. It's far more intricate, with each area of the feet corresponding to a body part. For instance, the tips of the toes reflect the head, while the heart and chest are around the ball of the foot.</w:t>
      </w:r>
    </w:p>
    <w:p w:rsidR="00000000" w:rsidDel="00000000" w:rsidP="00000000" w:rsidRDefault="00000000" w:rsidRPr="00000000" w14:paraId="00000094">
      <w:pPr>
        <w:pStyle w:val="Heading4"/>
        <w:rPr/>
      </w:pPr>
      <w:bookmarkStart w:colFirst="0" w:colLast="0" w:name="_wldy5o5yta67" w:id="27"/>
      <w:bookmarkEnd w:id="27"/>
      <w:r w:rsidDel="00000000" w:rsidR="00000000" w:rsidRPr="00000000">
        <w:rPr>
          <w:rtl w:val="0"/>
        </w:rPr>
        <w:t xml:space="preserve">Hot Stone Massage</w:t>
      </w:r>
    </w:p>
    <w:p w:rsidR="00000000" w:rsidDel="00000000" w:rsidP="00000000" w:rsidRDefault="00000000" w:rsidRPr="00000000" w14:paraId="00000095">
      <w:pPr>
        <w:spacing w:after="200" w:lineRule="auto"/>
        <w:rPr/>
      </w:pPr>
      <w:r w:rsidDel="00000000" w:rsidR="00000000" w:rsidRPr="00000000">
        <w:rPr>
          <w:rtl w:val="0"/>
        </w:rPr>
        <w:t xml:space="preserve">Hot stone massage has a unique feel and is deeply relaxing. It requires special equipment, namely a set of smooth stones (usually basalt) and a heating device.</w:t>
      </w:r>
      <w:r w:rsidDel="00000000" w:rsidR="00000000" w:rsidRPr="00000000">
        <w:rPr>
          <w:rtl w:val="0"/>
        </w:rPr>
        <w:t xml:space="preserve"> The massage therapist places the hot stones on specific points on your body and may also hold the stones while giving the massage.</w:t>
      </w:r>
    </w:p>
    <w:p w:rsidR="00000000" w:rsidDel="00000000" w:rsidP="00000000" w:rsidRDefault="00000000" w:rsidRPr="00000000" w14:paraId="00000096">
      <w:pPr>
        <w:pStyle w:val="Heading5"/>
        <w:rPr/>
      </w:pPr>
      <w:bookmarkStart w:colFirst="0" w:colLast="0" w:name="_qm9u281h5i42" w:id="28"/>
      <w:bookmarkEnd w:id="28"/>
      <w:r w:rsidDel="00000000" w:rsidR="00000000" w:rsidRPr="00000000">
        <w:rPr>
          <w:rtl w:val="0"/>
        </w:rPr>
        <w:t xml:space="preserve">Practicing Hot Stone Massage:</w:t>
      </w:r>
    </w:p>
    <w:p w:rsidR="00000000" w:rsidDel="00000000" w:rsidP="00000000" w:rsidRDefault="00000000" w:rsidRPr="00000000" w14:paraId="00000097">
      <w:pPr>
        <w:numPr>
          <w:ilvl w:val="0"/>
          <w:numId w:val="8"/>
        </w:numPr>
        <w:spacing w:after="200" w:lineRule="auto"/>
        <w:ind w:left="720" w:hanging="360"/>
        <w:rPr>
          <w:u w:val="none"/>
        </w:rPr>
      </w:pPr>
      <w:r w:rsidDel="00000000" w:rsidR="00000000" w:rsidRPr="00000000">
        <w:rPr>
          <w:rtl w:val="0"/>
        </w:rPr>
        <w:t xml:space="preserve">Before you begin, heat stones in water to a temperature between 130-145 degrees Fahrenheit.</w:t>
      </w:r>
    </w:p>
    <w:p w:rsidR="00000000" w:rsidDel="00000000" w:rsidP="00000000" w:rsidRDefault="00000000" w:rsidRPr="00000000" w14:paraId="00000098">
      <w:pPr>
        <w:numPr>
          <w:ilvl w:val="0"/>
          <w:numId w:val="8"/>
        </w:numPr>
        <w:spacing w:after="200" w:before="0" w:lineRule="auto"/>
        <w:ind w:left="720" w:hanging="360"/>
        <w:rPr>
          <w:u w:val="none"/>
        </w:rPr>
      </w:pPr>
      <w:r w:rsidDel="00000000" w:rsidR="00000000" w:rsidRPr="00000000">
        <w:rPr>
          <w:rtl w:val="0"/>
        </w:rPr>
        <w:t xml:space="preserve">Place the heated stones on specific acupressure points on the body.</w:t>
      </w:r>
    </w:p>
    <w:p w:rsidR="00000000" w:rsidDel="00000000" w:rsidP="00000000" w:rsidRDefault="00000000" w:rsidRPr="00000000" w14:paraId="00000099">
      <w:pPr>
        <w:numPr>
          <w:ilvl w:val="0"/>
          <w:numId w:val="8"/>
        </w:numPr>
        <w:spacing w:after="200" w:before="0" w:lineRule="auto"/>
        <w:ind w:left="720" w:hanging="360"/>
        <w:rPr>
          <w:u w:val="none"/>
        </w:rPr>
      </w:pPr>
      <w:r w:rsidDel="00000000" w:rsidR="00000000" w:rsidRPr="00000000">
        <w:rPr>
          <w:rtl w:val="0"/>
        </w:rPr>
        <w:t xml:space="preserve">The warmth of the hot stones improves circulation and calms the nervous system.</w:t>
      </w:r>
    </w:p>
    <w:p w:rsidR="00000000" w:rsidDel="00000000" w:rsidP="00000000" w:rsidRDefault="00000000" w:rsidRPr="00000000" w14:paraId="0000009A">
      <w:pPr>
        <w:numPr>
          <w:ilvl w:val="0"/>
          <w:numId w:val="8"/>
        </w:numPr>
        <w:spacing w:after="200" w:lineRule="auto"/>
        <w:ind w:left="720" w:hanging="360"/>
        <w:rPr>
          <w:u w:val="none"/>
        </w:rPr>
      </w:pPr>
      <w:r w:rsidDel="00000000" w:rsidR="00000000" w:rsidRPr="00000000">
        <w:rPr>
          <w:rtl w:val="0"/>
        </w:rPr>
        <w:t xml:space="preserve">Some massage therapists place stones on points that are thought to be energy centers of the body to rebalance the body and mind.</w:t>
      </w:r>
    </w:p>
    <w:p w:rsidR="00000000" w:rsidDel="00000000" w:rsidP="00000000" w:rsidRDefault="00000000" w:rsidRPr="00000000" w14:paraId="0000009B">
      <w:pPr>
        <w:spacing w:after="200" w:lineRule="auto"/>
        <w:rPr/>
      </w:pPr>
      <w:r w:rsidDel="00000000" w:rsidR="00000000" w:rsidRPr="00000000">
        <w:rPr>
          <w:rtl w:val="0"/>
        </w:rPr>
        <w:t xml:space="preserve">The localized heat and weight of the stones warm and relax muscles, allowing the therapist to apply deeper pressure to those areas without causing discomfort. Practitioners, however, need to handle hot stones safely and efficiently and integrate them into a massage session.</w:t>
      </w:r>
    </w:p>
    <w:p w:rsidR="00000000" w:rsidDel="00000000" w:rsidP="00000000" w:rsidRDefault="00000000" w:rsidRPr="00000000" w14:paraId="0000009C">
      <w:pPr>
        <w:pStyle w:val="Heading3"/>
        <w:rPr/>
      </w:pPr>
      <w:bookmarkStart w:colFirst="0" w:colLast="0" w:name="_y07xq6lo3xq8" w:id="29"/>
      <w:bookmarkEnd w:id="29"/>
      <w:r w:rsidDel="00000000" w:rsidR="00000000" w:rsidRPr="00000000">
        <w:rPr>
          <w:rtl w:val="0"/>
        </w:rPr>
        <w:t xml:space="preserve">Other Massage Therapy Techniques</w:t>
      </w:r>
    </w:p>
    <w:p w:rsidR="00000000" w:rsidDel="00000000" w:rsidP="00000000" w:rsidRDefault="00000000" w:rsidRPr="00000000" w14:paraId="0000009D">
      <w:pPr>
        <w:pStyle w:val="Heading4"/>
        <w:rPr/>
      </w:pPr>
      <w:bookmarkStart w:colFirst="0" w:colLast="0" w:name="_x1tkh4rxzojv" w:id="30"/>
      <w:bookmarkEnd w:id="30"/>
      <w:r w:rsidDel="00000000" w:rsidR="00000000" w:rsidRPr="00000000">
        <w:rPr>
          <w:rtl w:val="0"/>
        </w:rPr>
        <w:t xml:space="preserve">Trigger Point Massage</w:t>
      </w:r>
    </w:p>
    <w:p w:rsidR="00000000" w:rsidDel="00000000" w:rsidP="00000000" w:rsidRDefault="00000000" w:rsidRPr="00000000" w14:paraId="0000009E">
      <w:pPr>
        <w:spacing w:after="200" w:lineRule="auto"/>
        <w:rPr/>
      </w:pPr>
      <w:r w:rsidDel="00000000" w:rsidR="00000000" w:rsidRPr="00000000">
        <w:rPr>
          <w:rtl w:val="0"/>
        </w:rPr>
        <w:t xml:space="preserve">Trigger point therapy focuses on releasing trigger points, which are small, tight knots that develop in muscles that may even cause pain in other parts of the body (a phenomenon known as referred pain). The therapist applies direct pressure on these points to release the tension.</w:t>
      </w:r>
    </w:p>
    <w:p w:rsidR="00000000" w:rsidDel="00000000" w:rsidP="00000000" w:rsidRDefault="00000000" w:rsidRPr="00000000" w14:paraId="0000009F">
      <w:pPr>
        <w:spacing w:after="200" w:lineRule="auto"/>
        <w:rPr/>
      </w:pPr>
      <w:r w:rsidDel="00000000" w:rsidR="00000000" w:rsidRPr="00000000">
        <w:rPr>
          <w:rtl w:val="0"/>
        </w:rPr>
        <w:t xml:space="preserve">This therapy requires a deep understanding of the musculoskeletal system and the locations of common trigger points. It often involves intense pressure and can be uncomfortable, but it can be highly effective for people with chronic pain or injuries.</w:t>
      </w:r>
    </w:p>
    <w:p w:rsidR="00000000" w:rsidDel="00000000" w:rsidP="00000000" w:rsidRDefault="00000000" w:rsidRPr="00000000" w14:paraId="000000A0">
      <w:pPr>
        <w:pStyle w:val="Heading4"/>
        <w:rPr/>
      </w:pPr>
      <w:bookmarkStart w:colFirst="0" w:colLast="0" w:name="_3n07pel4y6kv" w:id="31"/>
      <w:bookmarkEnd w:id="31"/>
      <w:r w:rsidDel="00000000" w:rsidR="00000000" w:rsidRPr="00000000">
        <w:rPr>
          <w:rtl w:val="0"/>
        </w:rPr>
        <w:t xml:space="preserve">Thai Massage</w:t>
      </w:r>
    </w:p>
    <w:p w:rsidR="00000000" w:rsidDel="00000000" w:rsidP="00000000" w:rsidRDefault="00000000" w:rsidRPr="00000000" w14:paraId="000000A1">
      <w:pPr>
        <w:spacing w:after="200" w:lineRule="auto"/>
        <w:rPr/>
      </w:pPr>
      <w:r w:rsidDel="00000000" w:rsidR="00000000" w:rsidRPr="00000000">
        <w:rPr>
          <w:rtl w:val="0"/>
        </w:rPr>
        <w:t xml:space="preserve">Thai massage is more active than other forms of massage, and the therapist will stretch your body in addition to providing a massage. This is why it is sometimes called "lazy man's yoga." Thai massage can promote relaxation, increase flexibility, and improve circulation.</w:t>
      </w:r>
    </w:p>
    <w:p w:rsidR="00000000" w:rsidDel="00000000" w:rsidP="00000000" w:rsidRDefault="00000000" w:rsidRPr="00000000" w14:paraId="000000A2">
      <w:pPr>
        <w:spacing w:after="200" w:lineRule="auto"/>
        <w:rPr/>
      </w:pPr>
      <w:r w:rsidDel="00000000" w:rsidR="00000000" w:rsidRPr="00000000">
        <w:rPr>
          <w:rtl w:val="0"/>
        </w:rPr>
        <w:t xml:space="preserve">Thai massage involves moving and manipulating the body, often through stretching and compression techniques. It's traditionally performed on a mat on the floor, and the client wears loose or stretchy clothing.. Practitioners need to understand the body's energy lines ("sen") and employ a variety of techniques, including stretching, rocking, pulling, and compressing, to balance the body's energy and enhance flexibility and range of motion.</w:t>
      </w:r>
    </w:p>
    <w:p w:rsidR="00000000" w:rsidDel="00000000" w:rsidP="00000000" w:rsidRDefault="00000000" w:rsidRPr="00000000" w14:paraId="000000A3">
      <w:pPr>
        <w:pStyle w:val="Heading4"/>
        <w:rPr/>
      </w:pPr>
      <w:bookmarkStart w:colFirst="0" w:colLast="0" w:name="_1d7gu55gy374" w:id="32"/>
      <w:bookmarkEnd w:id="32"/>
      <w:r w:rsidDel="00000000" w:rsidR="00000000" w:rsidRPr="00000000">
        <w:rPr>
          <w:rtl w:val="0"/>
        </w:rPr>
        <w:t xml:space="preserve">Prenatal Massage</w:t>
      </w:r>
    </w:p>
    <w:p w:rsidR="00000000" w:rsidDel="00000000" w:rsidP="00000000" w:rsidRDefault="00000000" w:rsidRPr="00000000" w14:paraId="000000A4">
      <w:pPr>
        <w:spacing w:after="200" w:lineRule="auto"/>
        <w:rPr/>
      </w:pPr>
      <w:r w:rsidDel="00000000" w:rsidR="00000000" w:rsidRPr="00000000">
        <w:rPr>
          <w:rtl w:val="0"/>
        </w:rPr>
        <w:t xml:space="preserve">Pregnancy, or prenatal, massage is customized to an expectant mother's needs but is most often used to promote relaxation. Therapists trained in pregnancy massage understand the changes a woman's body goes through during pregnancy and apply specific techniques that are safe and beneficial for both the mother and baby.</w:t>
      </w:r>
    </w:p>
    <w:p w:rsidR="00000000" w:rsidDel="00000000" w:rsidP="00000000" w:rsidRDefault="00000000" w:rsidRPr="00000000" w14:paraId="000000A5">
      <w:pPr>
        <w:spacing w:after="200" w:lineRule="auto"/>
        <w:rPr/>
      </w:pPr>
      <w:r w:rsidDel="00000000" w:rsidR="00000000" w:rsidRPr="00000000">
        <w:rPr>
          <w:rtl w:val="0"/>
        </w:rPr>
        <w:t xml:space="preserve">Practitioners need to be aware of the precautions and contraindications for pregnancy massage. The positioning during a massage is critical to the safety and well-being of the mother and the baby she is carrying. There are also areas of the body that should not be massaged.</w:t>
      </w:r>
    </w:p>
    <w:p w:rsidR="00000000" w:rsidDel="00000000" w:rsidP="00000000" w:rsidRDefault="00000000" w:rsidRPr="00000000" w14:paraId="000000A6">
      <w:pPr>
        <w:pStyle w:val="Heading4"/>
        <w:rPr/>
      </w:pPr>
      <w:bookmarkStart w:colFirst="0" w:colLast="0" w:name="_t141bbakf9cd" w:id="33"/>
      <w:bookmarkEnd w:id="33"/>
      <w:r w:rsidDel="00000000" w:rsidR="00000000" w:rsidRPr="00000000">
        <w:rPr>
          <w:rtl w:val="0"/>
        </w:rPr>
        <w:t xml:space="preserve">Aromatherapy Massage</w:t>
      </w:r>
    </w:p>
    <w:p w:rsidR="00000000" w:rsidDel="00000000" w:rsidP="00000000" w:rsidRDefault="00000000" w:rsidRPr="00000000" w14:paraId="000000A7">
      <w:pPr>
        <w:spacing w:after="200" w:lineRule="auto"/>
        <w:rPr/>
      </w:pPr>
      <w:r w:rsidDel="00000000" w:rsidR="00000000" w:rsidRPr="00000000">
        <w:rPr>
          <w:rtl w:val="0"/>
        </w:rPr>
        <w:t xml:space="preserve">Aromatherapy massage incorporates the use of essential oils to promote health and well-being. The oils, extracted from plants, are added to the massage oil or lotion and used during the massage. Each essential oil has different healing properties, and the therapist often blends them based on the client's needs.</w:t>
      </w:r>
    </w:p>
    <w:p w:rsidR="00000000" w:rsidDel="00000000" w:rsidP="00000000" w:rsidRDefault="00000000" w:rsidRPr="00000000" w14:paraId="000000A8">
      <w:pPr>
        <w:spacing w:after="200" w:lineRule="auto"/>
        <w:rPr/>
      </w:pPr>
      <w:r w:rsidDel="00000000" w:rsidR="00000000" w:rsidRPr="00000000">
        <w:rPr>
          <w:rtl w:val="0"/>
        </w:rPr>
        <w:t xml:space="preserve">Aromatherapy massage requires knowledge about the properties of different essential oils and their safety, especially for special populations like pregnant women or individuals with specific health conditions.</w:t>
      </w:r>
    </w:p>
    <w:p w:rsidR="00000000" w:rsidDel="00000000" w:rsidP="00000000" w:rsidRDefault="00000000" w:rsidRPr="00000000" w14:paraId="000000A9">
      <w:pPr>
        <w:pStyle w:val="Heading4"/>
        <w:rPr/>
      </w:pPr>
      <w:bookmarkStart w:colFirst="0" w:colLast="0" w:name="_x8ayeeit2t80" w:id="34"/>
      <w:bookmarkEnd w:id="34"/>
      <w:r w:rsidDel="00000000" w:rsidR="00000000" w:rsidRPr="00000000">
        <w:rPr>
          <w:rtl w:val="0"/>
        </w:rPr>
        <w:t xml:space="preserve">Myofascial Release</w:t>
      </w:r>
    </w:p>
    <w:p w:rsidR="00000000" w:rsidDel="00000000" w:rsidP="00000000" w:rsidRDefault="00000000" w:rsidRPr="00000000" w14:paraId="000000AA">
      <w:pPr>
        <w:spacing w:after="200" w:lineRule="auto"/>
        <w:rPr/>
      </w:pPr>
      <w:r w:rsidDel="00000000" w:rsidR="00000000" w:rsidRPr="00000000">
        <w:rPr>
          <w:rtl w:val="0"/>
        </w:rPr>
        <w:t xml:space="preserve">Myofascial release focuses on the myofascial tissue—the tough, supportive layer that surrounds your body's muscles. This technique involves applying gentle, sustained pressure to eliminate pain and restore motion by releasing tension in the fascia due to trauma, posture, or inflammation.</w:t>
      </w:r>
    </w:p>
    <w:p w:rsidR="00000000" w:rsidDel="00000000" w:rsidP="00000000" w:rsidRDefault="00000000" w:rsidRPr="00000000" w14:paraId="000000AB">
      <w:pPr>
        <w:spacing w:after="200" w:lineRule="auto"/>
        <w:rPr/>
      </w:pPr>
      <w:r w:rsidDel="00000000" w:rsidR="00000000" w:rsidRPr="00000000">
        <w:rPr>
          <w:rtl w:val="0"/>
        </w:rPr>
        <w:t xml:space="preserve">Practitioners need to develop a sensitive touch to detect fascial restrictions and apply the right amount of sustained pressure to facilitate release.</w:t>
      </w:r>
    </w:p>
    <w:p w:rsidR="00000000" w:rsidDel="00000000" w:rsidP="00000000" w:rsidRDefault="00000000" w:rsidRPr="00000000" w14:paraId="000000AC">
      <w:pPr>
        <w:pStyle w:val="Heading4"/>
        <w:rPr/>
      </w:pPr>
      <w:bookmarkStart w:colFirst="0" w:colLast="0" w:name="_1q4pdgn86qgx" w:id="35"/>
      <w:bookmarkEnd w:id="35"/>
      <w:r w:rsidDel="00000000" w:rsidR="00000000" w:rsidRPr="00000000">
        <w:rPr>
          <w:rtl w:val="0"/>
        </w:rPr>
        <w:t xml:space="preserve">Lymphatic Drainage Massage</w:t>
      </w:r>
    </w:p>
    <w:p w:rsidR="00000000" w:rsidDel="00000000" w:rsidP="00000000" w:rsidRDefault="00000000" w:rsidRPr="00000000" w14:paraId="000000AD">
      <w:pPr>
        <w:spacing w:after="200" w:lineRule="auto"/>
        <w:rPr/>
      </w:pPr>
      <w:r w:rsidDel="00000000" w:rsidR="00000000" w:rsidRPr="00000000">
        <w:rPr>
          <w:rtl w:val="0"/>
        </w:rPr>
        <w:t xml:space="preserve">Lymphatic drainage massage is a gentle form of massage that stimulates the body's lymphatic system, improving metabolism, promoting the removal of bodily toxins, and encouraging a healthy immune system.</w:t>
      </w:r>
    </w:p>
    <w:p w:rsidR="00000000" w:rsidDel="00000000" w:rsidP="00000000" w:rsidRDefault="00000000" w:rsidRPr="00000000" w14:paraId="000000AE">
      <w:pPr>
        <w:spacing w:after="200" w:lineRule="auto"/>
        <w:rPr/>
      </w:pPr>
      <w:r w:rsidDel="00000000" w:rsidR="00000000" w:rsidRPr="00000000">
        <w:rPr>
          <w:rtl w:val="0"/>
        </w:rPr>
        <w:t xml:space="preserve">Practitioners need to have a thorough understanding of the lymphatic system's structure and function and the direction of lymphatic flow. They should be able to perform light, rhythmic strokes that can stimulate the lymphatic system without engaging the muscles.</w:t>
      </w:r>
    </w:p>
    <w:p w:rsidR="00000000" w:rsidDel="00000000" w:rsidP="00000000" w:rsidRDefault="00000000" w:rsidRPr="00000000" w14:paraId="000000AF">
      <w:pPr>
        <w:pStyle w:val="Heading4"/>
        <w:rPr/>
      </w:pPr>
      <w:bookmarkStart w:colFirst="0" w:colLast="0" w:name="_t4x17ulykqjz" w:id="36"/>
      <w:bookmarkEnd w:id="36"/>
      <w:r w:rsidDel="00000000" w:rsidR="00000000" w:rsidRPr="00000000">
        <w:rPr>
          <w:rtl w:val="0"/>
        </w:rPr>
        <w:t xml:space="preserve">Craniosacral Therapy</w:t>
      </w:r>
    </w:p>
    <w:p w:rsidR="00000000" w:rsidDel="00000000" w:rsidP="00000000" w:rsidRDefault="00000000" w:rsidRPr="00000000" w14:paraId="000000B0">
      <w:pPr>
        <w:spacing w:after="200" w:lineRule="auto"/>
        <w:rPr/>
      </w:pPr>
      <w:r w:rsidDel="00000000" w:rsidR="00000000" w:rsidRPr="00000000">
        <w:rPr>
          <w:rtl w:val="0"/>
        </w:rPr>
        <w:t xml:space="preserve">Craniosacral therapy is a gentle, non-invasive technique that focuses on alleviating restrictions on the craniosacral system—the membranes and fluid that surround the brain and spinal cord. Practitioners need a finely tuned sense of touch to feel the craniosacral rhythm and detect and release restrictions.</w:t>
      </w:r>
    </w:p>
    <w:p w:rsidR="00000000" w:rsidDel="00000000" w:rsidP="00000000" w:rsidRDefault="00000000" w:rsidRPr="00000000" w14:paraId="000000B1">
      <w:pPr>
        <w:pStyle w:val="Heading3"/>
        <w:rPr/>
      </w:pPr>
      <w:bookmarkStart w:colFirst="0" w:colLast="0" w:name="_p0cckxg9r3h7" w:id="37"/>
      <w:bookmarkEnd w:id="37"/>
      <w:r w:rsidDel="00000000" w:rsidR="00000000" w:rsidRPr="00000000">
        <w:rPr>
          <w:rtl w:val="0"/>
        </w:rPr>
        <w:t xml:space="preserve">Holistic Health, Client Care, and Continuous Learning</w:t>
      </w:r>
    </w:p>
    <w:p w:rsidR="00000000" w:rsidDel="00000000" w:rsidP="00000000" w:rsidRDefault="00000000" w:rsidRPr="00000000" w14:paraId="000000B2">
      <w:pPr>
        <w:spacing w:after="200" w:lineRule="auto"/>
        <w:rPr/>
      </w:pPr>
      <w:r w:rsidDel="00000000" w:rsidR="00000000" w:rsidRPr="00000000">
        <w:rPr>
          <w:rtl w:val="0"/>
        </w:rPr>
        <w:t xml:space="preserve">Remember, the goal of massage therapy, like all naturopathic treatments, is to promote holistic health and wellness. Mastering these techniques will not only make you a more versatile practitioner but also allow you to provide the best possible care for your clients. Remember to always respect the client's comfort level and obtain informed consent before trying new techniques. Finally, continuous learning and practice are key to becoming proficient in these skills.</w:t>
      </w:r>
    </w:p>
    <w:p w:rsidR="00000000" w:rsidDel="00000000" w:rsidP="00000000" w:rsidRDefault="00000000" w:rsidRPr="00000000" w14:paraId="000000B3">
      <w:pPr>
        <w:spacing w:after="200" w:lineRule="auto"/>
        <w:rPr/>
      </w:pPr>
      <w:r w:rsidDel="00000000" w:rsidR="00000000" w:rsidRPr="00000000">
        <w:rPr>
          <w:rtl w:val="0"/>
        </w:rPr>
        <w:t xml:space="preserve">Please note that these descriptions and the suggested resources do not replace formal education and practical training under certified instructors. If you're interested in learning any of these techniques, consider enrolling in a certified course or workshop. Always abide by local and national regulations regarding practicing massage therapy.</w:t>
      </w:r>
    </w:p>
    <w:p w:rsidR="00000000" w:rsidDel="00000000" w:rsidP="00000000" w:rsidRDefault="00000000" w:rsidRPr="00000000" w14:paraId="000000B4">
      <w:pPr>
        <w:pStyle w:val="Heading2"/>
        <w:rPr/>
      </w:pPr>
      <w:bookmarkStart w:colFirst="0" w:colLast="0" w:name="_9aeslxyyyb14" w:id="38"/>
      <w:bookmarkEnd w:id="38"/>
      <w:r w:rsidDel="00000000" w:rsidR="00000000" w:rsidRPr="00000000">
        <w:rPr>
          <w:rtl w:val="0"/>
        </w:rPr>
        <w:t xml:space="preserve">Integration of Massage Therapy with Other Naturopathic Treatments</w:t>
      </w:r>
    </w:p>
    <w:p w:rsidR="00000000" w:rsidDel="00000000" w:rsidP="00000000" w:rsidRDefault="00000000" w:rsidRPr="00000000" w14:paraId="000000B5">
      <w:pPr>
        <w:spacing w:after="200" w:lineRule="auto"/>
        <w:rPr/>
      </w:pPr>
      <w:r w:rsidDel="00000000" w:rsidR="00000000" w:rsidRPr="00000000">
        <w:rPr>
          <w:rtl w:val="0"/>
        </w:rPr>
        <w:t xml:space="preserve">The practice of naturopathy thrives on a comprehensive, multifaceted approach to healing, wherein a variety of treatments are often used in tandem to address a patient's health concerns. This holistic approach provides a rounded, more effective strategy for improving overall wellness. Among these treatment options, massage therapy holds a significant place due to its versatility and wide-ranging benefits.</w:t>
      </w:r>
    </w:p>
    <w:p w:rsidR="00000000" w:rsidDel="00000000" w:rsidP="00000000" w:rsidRDefault="00000000" w:rsidRPr="00000000" w14:paraId="000000B6">
      <w:pPr>
        <w:spacing w:after="200" w:lineRule="auto"/>
        <w:rPr/>
      </w:pPr>
      <w:r w:rsidDel="00000000" w:rsidR="00000000" w:rsidRPr="00000000">
        <w:rPr>
          <w:rtl w:val="0"/>
        </w:rPr>
        <w:t xml:space="preserve">In this lesson, we'll explore in-depth how massage therapy can be integrated with other prominent naturopathic treatments such as herbal medicine, nutrition, homeopathy, hydrotherapy, and mindfulness practices. We'll delve into the mechanisms through which they work together, their potential benefits, practical examples of their use in real-life scenarios, and resources for further study to enrich your understanding and practice.</w:t>
      </w:r>
    </w:p>
    <w:p w:rsidR="00000000" w:rsidDel="00000000" w:rsidP="00000000" w:rsidRDefault="00000000" w:rsidRPr="00000000" w14:paraId="000000B7">
      <w:pPr>
        <w:pStyle w:val="Heading3"/>
        <w:rPr/>
      </w:pPr>
      <w:bookmarkStart w:colFirst="0" w:colLast="0" w:name="_r7fb54lug4b" w:id="39"/>
      <w:bookmarkEnd w:id="39"/>
      <w:r w:rsidDel="00000000" w:rsidR="00000000" w:rsidRPr="00000000">
        <w:rPr>
          <w:rtl w:val="0"/>
        </w:rPr>
        <w:t xml:space="preserve">Massage Therapy and Herbal Medicine</w:t>
      </w:r>
    </w:p>
    <w:p w:rsidR="00000000" w:rsidDel="00000000" w:rsidP="00000000" w:rsidRDefault="00000000" w:rsidRPr="00000000" w14:paraId="000000B8">
      <w:pPr>
        <w:spacing w:after="200" w:lineRule="auto"/>
        <w:rPr/>
      </w:pPr>
      <w:r w:rsidDel="00000000" w:rsidR="00000000" w:rsidRPr="00000000">
        <w:rPr>
          <w:rtl w:val="0"/>
        </w:rPr>
        <w:t xml:space="preserve">Herbal medicine, a cornerstone of naturopathy, can effectively augment the benefits of massage therapy. Herbal oils and creams, imbued with the healing properties of various plants, can enhance the therapeutic effects of massage.</w:t>
      </w:r>
    </w:p>
    <w:p w:rsidR="00000000" w:rsidDel="00000000" w:rsidP="00000000" w:rsidRDefault="00000000" w:rsidRPr="00000000" w14:paraId="000000B9">
      <w:pPr>
        <w:spacing w:after="200" w:lineRule="auto"/>
        <w:rPr/>
      </w:pPr>
      <w:r w:rsidDel="00000000" w:rsidR="00000000" w:rsidRPr="00000000">
        <w:rPr>
          <w:rtl w:val="0"/>
        </w:rPr>
        <w:t xml:space="preserve">For instance, the use of arnica, a potent herb known for its anti-inflammatory and analgesic properties, in massage creams or oils, can alleviate pain and reduce swelling. Other examples of beneficial herbs are lavender for relaxation, peppermint for invigoration, and chamomile for calming inflammation.</w:t>
      </w:r>
    </w:p>
    <w:p w:rsidR="00000000" w:rsidDel="00000000" w:rsidP="00000000" w:rsidRDefault="00000000" w:rsidRPr="00000000" w14:paraId="000000BA">
      <w:pPr>
        <w:spacing w:after="200" w:lineRule="auto"/>
        <w:rPr/>
      </w:pPr>
      <w:r w:rsidDel="00000000" w:rsidR="00000000" w:rsidRPr="00000000">
        <w:rPr>
          <w:i w:val="1"/>
          <w:rtl w:val="0"/>
        </w:rPr>
        <w:t xml:space="preserve">Practical Application:</w:t>
      </w:r>
      <w:r w:rsidDel="00000000" w:rsidR="00000000" w:rsidRPr="00000000">
        <w:rPr>
          <w:rtl w:val="0"/>
        </w:rPr>
        <w:t xml:space="preserve"> For a patient experiencing chronic muscle tension or spasms, a massage therapist could incorporate a massage oil infused with skullcap or valerian, herbs known for their muscle-relaxing properties.</w:t>
      </w:r>
    </w:p>
    <w:p w:rsidR="00000000" w:rsidDel="00000000" w:rsidP="00000000" w:rsidRDefault="00000000" w:rsidRPr="00000000" w14:paraId="000000BB">
      <w:pPr>
        <w:pStyle w:val="Heading3"/>
        <w:rPr/>
      </w:pPr>
      <w:bookmarkStart w:colFirst="0" w:colLast="0" w:name="_x4wxdwig5lms" w:id="40"/>
      <w:bookmarkEnd w:id="40"/>
      <w:r w:rsidDel="00000000" w:rsidR="00000000" w:rsidRPr="00000000">
        <w:rPr>
          <w:rtl w:val="0"/>
        </w:rPr>
        <w:t xml:space="preserve">Massage Therapy and Nutrition</w:t>
      </w:r>
    </w:p>
    <w:p w:rsidR="00000000" w:rsidDel="00000000" w:rsidP="00000000" w:rsidRDefault="00000000" w:rsidRPr="00000000" w14:paraId="000000BC">
      <w:pPr>
        <w:spacing w:after="200" w:lineRule="auto"/>
        <w:rPr/>
      </w:pPr>
      <w:r w:rsidDel="00000000" w:rsidR="00000000" w:rsidRPr="00000000">
        <w:rPr>
          <w:rtl w:val="0"/>
        </w:rPr>
        <w:t xml:space="preserve">Nutrition is a key aspect of naturopathic healing. It can work in synergy with massage therapy, providing the body with the necessary nutrients to recover post-massage and promoting overall well-being.</w:t>
      </w:r>
    </w:p>
    <w:p w:rsidR="00000000" w:rsidDel="00000000" w:rsidP="00000000" w:rsidRDefault="00000000" w:rsidRPr="00000000" w14:paraId="000000BD">
      <w:pPr>
        <w:spacing w:after="200" w:lineRule="auto"/>
        <w:rPr/>
      </w:pPr>
      <w:r w:rsidDel="00000000" w:rsidR="00000000" w:rsidRPr="00000000">
        <w:rPr>
          <w:rtl w:val="0"/>
        </w:rPr>
        <w:t xml:space="preserve">Certain foods are known to reduce inflammation, improve circulation, and expedite healing – all of which augment the benefits of massage. For instance, omega-3 fatty acids found in fish and flaxseeds can reduce inflammation, while vitamin C-rich foods can aid tissue repair.</w:t>
      </w:r>
    </w:p>
    <w:p w:rsidR="00000000" w:rsidDel="00000000" w:rsidP="00000000" w:rsidRDefault="00000000" w:rsidRPr="00000000" w14:paraId="000000BE">
      <w:pPr>
        <w:spacing w:after="200" w:lineRule="auto"/>
        <w:rPr/>
      </w:pPr>
      <w:r w:rsidDel="00000000" w:rsidR="00000000" w:rsidRPr="00000000">
        <w:rPr>
          <w:i w:val="1"/>
          <w:rtl w:val="0"/>
        </w:rPr>
        <w:t xml:space="preserve">Practical Application:</w:t>
      </w:r>
      <w:r w:rsidDel="00000000" w:rsidR="00000000" w:rsidRPr="00000000">
        <w:rPr>
          <w:rtl w:val="0"/>
        </w:rPr>
        <w:t xml:space="preserve"> For a patient undergoing intensive sports massage sessions for an athletic event, dietary recommendations might include foods rich in proteins for muscle r</w:t>
      </w:r>
      <w:commentRangeStart w:id="0"/>
      <w:commentRangeStart w:id="1"/>
      <w:commentRangeStart w:id="2"/>
      <w:r w:rsidDel="00000000" w:rsidR="00000000" w:rsidRPr="00000000">
        <w:rPr>
          <w:rtl w:val="0"/>
        </w:rPr>
        <w:t xml:space="preserve">epair and complex carbohydrates for sustained energy, alongside the massage therapy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BF">
      <w:pPr>
        <w:pStyle w:val="Heading3"/>
        <w:rPr/>
      </w:pPr>
      <w:bookmarkStart w:colFirst="0" w:colLast="0" w:name="_fp43qexqndm5" w:id="41"/>
      <w:bookmarkEnd w:id="41"/>
      <w:r w:rsidDel="00000000" w:rsidR="00000000" w:rsidRPr="00000000">
        <w:rPr>
          <w:rtl w:val="0"/>
        </w:rPr>
        <w:t xml:space="preserve">Massage Therapy and Homeopathy</w:t>
      </w:r>
    </w:p>
    <w:p w:rsidR="00000000" w:rsidDel="00000000" w:rsidP="00000000" w:rsidRDefault="00000000" w:rsidRPr="00000000" w14:paraId="000000C0">
      <w:pPr>
        <w:spacing w:after="200" w:lineRule="auto"/>
        <w:rPr/>
      </w:pPr>
      <w:r w:rsidDel="00000000" w:rsidR="00000000" w:rsidRPr="00000000">
        <w:rPr>
          <w:rtl w:val="0"/>
        </w:rPr>
        <w:t xml:space="preserve">Homeopathy, another key naturopathic treatment, can be effectively combined with massage therapy. Certain homeopathic remedies can enhance the effects of massage, helping to address a variety of health concerns more effectively.</w:t>
      </w:r>
    </w:p>
    <w:p w:rsidR="00000000" w:rsidDel="00000000" w:rsidP="00000000" w:rsidRDefault="00000000" w:rsidRPr="00000000" w14:paraId="000000C1">
      <w:pPr>
        <w:spacing w:after="200" w:lineRule="auto"/>
        <w:rPr/>
      </w:pPr>
      <w:r w:rsidDel="00000000" w:rsidR="00000000" w:rsidRPr="00000000">
        <w:rPr>
          <w:rtl w:val="0"/>
        </w:rPr>
        <w:t xml:space="preserve">For instance, Arnica Montana, a well-known homeopathic remedy, is often used to alleviate muscle pain and inflammation, thus enhancing the effects of massage therapy.</w:t>
      </w:r>
    </w:p>
    <w:p w:rsidR="00000000" w:rsidDel="00000000" w:rsidP="00000000" w:rsidRDefault="00000000" w:rsidRPr="00000000" w14:paraId="000000C2">
      <w:pPr>
        <w:spacing w:after="200" w:lineRule="auto"/>
        <w:rPr/>
      </w:pPr>
      <w:r w:rsidDel="00000000" w:rsidR="00000000" w:rsidRPr="00000000">
        <w:rPr>
          <w:i w:val="1"/>
          <w:rtl w:val="0"/>
        </w:rPr>
        <w:t xml:space="preserve">Practical Application:</w:t>
      </w:r>
      <w:r w:rsidDel="00000000" w:rsidR="00000000" w:rsidRPr="00000000">
        <w:rPr>
          <w:rtl w:val="0"/>
        </w:rPr>
        <w:t xml:space="preserve"> A client receiving a lymphatic drainage massage for detoxification could benefit from the homeopathic remedy Lymphomyosot, which is known to stimulate the lymphatic system.</w:t>
      </w:r>
    </w:p>
    <w:p w:rsidR="00000000" w:rsidDel="00000000" w:rsidP="00000000" w:rsidRDefault="00000000" w:rsidRPr="00000000" w14:paraId="000000C3">
      <w:pPr>
        <w:spacing w:after="200" w:lineRule="auto"/>
        <w:rPr/>
      </w:pPr>
      <w:r w:rsidDel="00000000" w:rsidR="00000000" w:rsidRPr="00000000">
        <w:rPr>
          <w:i w:val="1"/>
          <w:rtl w:val="0"/>
        </w:rPr>
        <w:t xml:space="preserve">Resource for Further Study:</w:t>
      </w:r>
      <w:r w:rsidDel="00000000" w:rsidR="00000000" w:rsidRPr="00000000">
        <w:rPr>
          <w:rtl w:val="0"/>
        </w:rPr>
        <w:t xml:space="preserve"> "T</w:t>
      </w:r>
      <w:hyperlink r:id="rId7">
        <w:r w:rsidDel="00000000" w:rsidR="00000000" w:rsidRPr="00000000">
          <w:rPr>
            <w:color w:val="1155cc"/>
            <w:u w:val="single"/>
            <w:rtl w:val="0"/>
          </w:rPr>
          <w:t xml:space="preserve">he Complete Homeopathy Handbook</w:t>
        </w:r>
      </w:hyperlink>
      <w:r w:rsidDel="00000000" w:rsidR="00000000" w:rsidRPr="00000000">
        <w:rPr>
          <w:rtl w:val="0"/>
        </w:rPr>
        <w:t xml:space="preserve">" by Miranda Castro</w:t>
      </w:r>
    </w:p>
    <w:p w:rsidR="00000000" w:rsidDel="00000000" w:rsidP="00000000" w:rsidRDefault="00000000" w:rsidRPr="00000000" w14:paraId="000000C4">
      <w:pPr>
        <w:pStyle w:val="Heading3"/>
        <w:rPr/>
      </w:pPr>
      <w:bookmarkStart w:colFirst="0" w:colLast="0" w:name="_717d0wwr79p" w:id="42"/>
      <w:bookmarkEnd w:id="42"/>
      <w:r w:rsidDel="00000000" w:rsidR="00000000" w:rsidRPr="00000000">
        <w:rPr>
          <w:rtl w:val="0"/>
        </w:rPr>
        <w:t xml:space="preserve">Massage Therapy and Hydrotherapy</w:t>
      </w:r>
    </w:p>
    <w:p w:rsidR="00000000" w:rsidDel="00000000" w:rsidP="00000000" w:rsidRDefault="00000000" w:rsidRPr="00000000" w14:paraId="000000C5">
      <w:pPr>
        <w:spacing w:after="200" w:lineRule="auto"/>
        <w:rPr/>
      </w:pPr>
      <w:r w:rsidDel="00000000" w:rsidR="00000000" w:rsidRPr="00000000">
        <w:rPr>
          <w:rtl w:val="0"/>
        </w:rPr>
        <w:t xml:space="preserve">Hydrotherapy employs water's therapeutic properties in various forms and temperatures. When used in conjunction with massage therapy, it can enhance the beneficial effects of both treatments.</w:t>
      </w:r>
    </w:p>
    <w:p w:rsidR="00000000" w:rsidDel="00000000" w:rsidP="00000000" w:rsidRDefault="00000000" w:rsidRPr="00000000" w14:paraId="000000C6">
      <w:pPr>
        <w:spacing w:after="200" w:lineRule="auto"/>
        <w:rPr/>
      </w:pPr>
      <w:r w:rsidDel="00000000" w:rsidR="00000000" w:rsidRPr="00000000">
        <w:rPr>
          <w:rtl w:val="0"/>
        </w:rPr>
        <w:t xml:space="preserve">For instance, a warm water bath or a hot towel wrap before a massage can help to relax the muscles and improve circulation, making the body more receptive to the benefits of the massage.</w:t>
      </w:r>
    </w:p>
    <w:p w:rsidR="00000000" w:rsidDel="00000000" w:rsidP="00000000" w:rsidRDefault="00000000" w:rsidRPr="00000000" w14:paraId="000000C7">
      <w:pPr>
        <w:spacing w:after="200" w:lineRule="auto"/>
        <w:rPr/>
      </w:pPr>
      <w:r w:rsidDel="00000000" w:rsidR="00000000" w:rsidRPr="00000000">
        <w:rPr>
          <w:i w:val="1"/>
          <w:rtl w:val="0"/>
        </w:rPr>
        <w:t xml:space="preserve">Practical Application:</w:t>
      </w:r>
      <w:r w:rsidDel="00000000" w:rsidR="00000000" w:rsidRPr="00000000">
        <w:rPr>
          <w:rtl w:val="0"/>
        </w:rPr>
        <w:t xml:space="preserve"> A patient receiving massage therapy for chronic pain management could supplement their treatment plan with regular warm water baths, which can aid in muscle relaxation and pain reduction.</w:t>
      </w:r>
    </w:p>
    <w:p w:rsidR="00000000" w:rsidDel="00000000" w:rsidP="00000000" w:rsidRDefault="00000000" w:rsidRPr="00000000" w14:paraId="000000C8">
      <w:pPr>
        <w:pStyle w:val="Heading3"/>
        <w:rPr/>
      </w:pPr>
      <w:bookmarkStart w:colFirst="0" w:colLast="0" w:name="_by0avjhwoyoh" w:id="43"/>
      <w:bookmarkEnd w:id="43"/>
      <w:r w:rsidDel="00000000" w:rsidR="00000000" w:rsidRPr="00000000">
        <w:rPr>
          <w:rtl w:val="0"/>
        </w:rPr>
        <w:t xml:space="preserve">Massage Therapy and Mindfulness Practices</w:t>
      </w:r>
    </w:p>
    <w:p w:rsidR="00000000" w:rsidDel="00000000" w:rsidP="00000000" w:rsidRDefault="00000000" w:rsidRPr="00000000" w14:paraId="000000C9">
      <w:pPr>
        <w:spacing w:after="200" w:lineRule="auto"/>
        <w:rPr/>
      </w:pPr>
      <w:r w:rsidDel="00000000" w:rsidR="00000000" w:rsidRPr="00000000">
        <w:rPr>
          <w:rtl w:val="0"/>
        </w:rPr>
        <w:t xml:space="preserve">Mindfulness practices like meditation and yoga can be integrated with massage therapy for a more holistic approach to healing. These practices enhance self-awareness and relaxation, which can augment the stress-reducing effects of massage.</w:t>
      </w:r>
    </w:p>
    <w:p w:rsidR="00000000" w:rsidDel="00000000" w:rsidP="00000000" w:rsidRDefault="00000000" w:rsidRPr="00000000" w14:paraId="000000CA">
      <w:pPr>
        <w:spacing w:after="200" w:lineRule="auto"/>
        <w:rPr/>
      </w:pPr>
      <w:r w:rsidDel="00000000" w:rsidR="00000000" w:rsidRPr="00000000">
        <w:rPr>
          <w:i w:val="1"/>
          <w:rtl w:val="0"/>
        </w:rPr>
        <w:t xml:space="preserve">Practical Application</w:t>
      </w:r>
      <w:r w:rsidDel="00000000" w:rsidR="00000000" w:rsidRPr="00000000">
        <w:rPr>
          <w:rtl w:val="0"/>
        </w:rPr>
        <w:t xml:space="preserve">: Guided meditation could be used in conjunction with massage therapy for patients dealing with stress-related disorders like anxiety or insomnia.</w:t>
      </w:r>
    </w:p>
    <w:p w:rsidR="00000000" w:rsidDel="00000000" w:rsidP="00000000" w:rsidRDefault="00000000" w:rsidRPr="00000000" w14:paraId="000000CB">
      <w:pPr>
        <w:pStyle w:val="Heading3"/>
        <w:rPr/>
      </w:pPr>
      <w:bookmarkStart w:colFirst="0" w:colLast="0" w:name="_mwugv3jwq4xr" w:id="44"/>
      <w:bookmarkEnd w:id="44"/>
      <w:r w:rsidDel="00000000" w:rsidR="00000000" w:rsidRPr="00000000">
        <w:rPr>
          <w:rtl w:val="0"/>
        </w:rPr>
        <w:t xml:space="preserve">Massage Therapy and Acupuncture</w:t>
      </w:r>
    </w:p>
    <w:p w:rsidR="00000000" w:rsidDel="00000000" w:rsidP="00000000" w:rsidRDefault="00000000" w:rsidRPr="00000000" w14:paraId="000000CC">
      <w:pPr>
        <w:spacing w:after="200" w:lineRule="auto"/>
        <w:rPr/>
      </w:pPr>
      <w:r w:rsidDel="00000000" w:rsidR="00000000" w:rsidRPr="00000000">
        <w:rPr>
          <w:rtl w:val="0"/>
        </w:rPr>
        <w:t xml:space="preserve">Acupuncture, a practice that involves inserting needles into specific points on the body, can also be combined with massage therapy. This combination can enhance the healing effects of both treatments, particularly in managing pain and promoting relaxation.</w:t>
      </w:r>
    </w:p>
    <w:p w:rsidR="00000000" w:rsidDel="00000000" w:rsidP="00000000" w:rsidRDefault="00000000" w:rsidRPr="00000000" w14:paraId="000000CD">
      <w:pPr>
        <w:spacing w:after="200" w:lineRule="auto"/>
        <w:rPr/>
      </w:pPr>
      <w:r w:rsidDel="00000000" w:rsidR="00000000" w:rsidRPr="00000000">
        <w:rPr>
          <w:i w:val="1"/>
          <w:rtl w:val="0"/>
        </w:rPr>
        <w:t xml:space="preserve">Practical Application:</w:t>
      </w:r>
      <w:r w:rsidDel="00000000" w:rsidR="00000000" w:rsidRPr="00000000">
        <w:rPr>
          <w:rtl w:val="0"/>
        </w:rPr>
        <w:t xml:space="preserve"> In a patient suffering from lower back pain, an acupuncturist could focus on points associated with pain relief in the lower back, and a massage therapist could then perform a targeted massage to further alleviate pain and tension in that area.</w:t>
      </w:r>
    </w:p>
    <w:p w:rsidR="00000000" w:rsidDel="00000000" w:rsidP="00000000" w:rsidRDefault="00000000" w:rsidRPr="00000000" w14:paraId="000000CE">
      <w:pPr>
        <w:pStyle w:val="Heading3"/>
        <w:rPr/>
      </w:pPr>
      <w:bookmarkStart w:colFirst="0" w:colLast="0" w:name="_cedjtojcx3sr" w:id="45"/>
      <w:bookmarkEnd w:id="45"/>
      <w:r w:rsidDel="00000000" w:rsidR="00000000" w:rsidRPr="00000000">
        <w:rPr>
          <w:rtl w:val="0"/>
        </w:rPr>
        <w:t xml:space="preserve">Massage Therapy and Physical Exercise</w:t>
      </w:r>
    </w:p>
    <w:p w:rsidR="00000000" w:rsidDel="00000000" w:rsidP="00000000" w:rsidRDefault="00000000" w:rsidRPr="00000000" w14:paraId="000000CF">
      <w:pPr>
        <w:spacing w:after="200" w:lineRule="auto"/>
        <w:rPr/>
      </w:pPr>
      <w:r w:rsidDel="00000000" w:rsidR="00000000" w:rsidRPr="00000000">
        <w:rPr>
          <w:rtl w:val="0"/>
        </w:rPr>
        <w:t xml:space="preserve">Physical exercise is a crucial component of a healthy lifestyle and a key aspect of naturopathic medicine. Regular exercise can improve overall health and well-being, and when combined with massage therapy, it can help to enhance physical performance, speed up recovery times, and prevent injuries.</w:t>
      </w:r>
    </w:p>
    <w:p w:rsidR="00000000" w:rsidDel="00000000" w:rsidP="00000000" w:rsidRDefault="00000000" w:rsidRPr="00000000" w14:paraId="000000D0">
      <w:pPr>
        <w:spacing w:after="200" w:lineRule="auto"/>
        <w:rPr/>
      </w:pPr>
      <w:r w:rsidDel="00000000" w:rsidR="00000000" w:rsidRPr="00000000">
        <w:rPr>
          <w:i w:val="1"/>
          <w:rtl w:val="0"/>
        </w:rPr>
        <w:t xml:space="preserve">Practical Application:</w:t>
      </w:r>
      <w:r w:rsidDel="00000000" w:rsidR="00000000" w:rsidRPr="00000000">
        <w:rPr>
          <w:rtl w:val="0"/>
        </w:rPr>
        <w:t xml:space="preserve"> A fitness enthusiast could incorporate regular massage therapy sessions into their workout routine. A post-workout massage can help to alleviate muscle t</w:t>
      </w:r>
      <w:commentRangeStart w:id="3"/>
      <w:r w:rsidDel="00000000" w:rsidR="00000000" w:rsidRPr="00000000">
        <w:rPr>
          <w:rtl w:val="0"/>
        </w:rPr>
        <w:t xml:space="preserve">ension, promote flexibility, and accelerate muscle recovery.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D1">
      <w:pPr>
        <w:pStyle w:val="Heading3"/>
        <w:rPr/>
      </w:pPr>
      <w:bookmarkStart w:colFirst="0" w:colLast="0" w:name="_nojbb74f1pf" w:id="46"/>
      <w:bookmarkEnd w:id="46"/>
      <w:r w:rsidDel="00000000" w:rsidR="00000000" w:rsidRPr="00000000">
        <w:rPr>
          <w:rtl w:val="0"/>
        </w:rPr>
        <w:t xml:space="preserve">Integration Strategies</w:t>
      </w:r>
    </w:p>
    <w:p w:rsidR="00000000" w:rsidDel="00000000" w:rsidP="00000000" w:rsidRDefault="00000000" w:rsidRPr="00000000" w14:paraId="000000D2">
      <w:pPr>
        <w:spacing w:after="200" w:lineRule="auto"/>
        <w:rPr/>
      </w:pPr>
      <w:r w:rsidDel="00000000" w:rsidR="00000000" w:rsidRPr="00000000">
        <w:rPr>
          <w:rtl w:val="0"/>
        </w:rPr>
        <w:t xml:space="preserve">Now that we've discussed the integration of massage therapy with other naturopathic treatments, let's discuss some strategies to effectively integrate them:</w:t>
      </w:r>
    </w:p>
    <w:p w:rsidR="00000000" w:rsidDel="00000000" w:rsidP="00000000" w:rsidRDefault="00000000" w:rsidRPr="00000000" w14:paraId="000000D3">
      <w:pPr>
        <w:spacing w:after="200" w:lineRule="auto"/>
        <w:rPr/>
      </w:pPr>
      <w:r w:rsidDel="00000000" w:rsidR="00000000" w:rsidRPr="00000000">
        <w:rPr>
          <w:b w:val="1"/>
          <w:rtl w:val="0"/>
        </w:rPr>
        <w:t xml:space="preserve">Complementarity:</w:t>
      </w:r>
      <w:r w:rsidDel="00000000" w:rsidR="00000000" w:rsidRPr="00000000">
        <w:rPr>
          <w:rtl w:val="0"/>
        </w:rPr>
        <w:t xml:space="preserve"> Choose treatments that enhance each other's effects. For example, use herbal oils during massage that target the same issues as the massage itself.</w:t>
      </w:r>
    </w:p>
    <w:p w:rsidR="00000000" w:rsidDel="00000000" w:rsidP="00000000" w:rsidRDefault="00000000" w:rsidRPr="00000000" w14:paraId="000000D4">
      <w:pPr>
        <w:spacing w:after="200" w:lineRule="auto"/>
        <w:rPr/>
      </w:pPr>
      <w:r w:rsidDel="00000000" w:rsidR="00000000" w:rsidRPr="00000000">
        <w:rPr>
          <w:b w:val="1"/>
          <w:rtl w:val="0"/>
        </w:rPr>
        <w:t xml:space="preserve">Timing:</w:t>
      </w:r>
      <w:r w:rsidDel="00000000" w:rsidR="00000000" w:rsidRPr="00000000">
        <w:rPr>
          <w:rtl w:val="0"/>
        </w:rPr>
        <w:t xml:space="preserve"> Plan the timing of treatments to maximize their effects. Some treatments might be more effective when performed before or after others.</w:t>
      </w:r>
    </w:p>
    <w:p w:rsidR="00000000" w:rsidDel="00000000" w:rsidP="00000000" w:rsidRDefault="00000000" w:rsidRPr="00000000" w14:paraId="000000D5">
      <w:pPr>
        <w:spacing w:after="200" w:lineRule="auto"/>
        <w:rPr/>
      </w:pPr>
      <w:r w:rsidDel="00000000" w:rsidR="00000000" w:rsidRPr="00000000">
        <w:rPr>
          <w:b w:val="1"/>
          <w:rtl w:val="0"/>
        </w:rPr>
        <w:t xml:space="preserve">Individualization: </w:t>
      </w:r>
      <w:r w:rsidDel="00000000" w:rsidR="00000000" w:rsidRPr="00000000">
        <w:rPr>
          <w:rtl w:val="0"/>
        </w:rPr>
        <w:t xml:space="preserve">Tailor the combination of treatments to the individual needs and preferences of the patient.</w:t>
      </w:r>
    </w:p>
    <w:p w:rsidR="00000000" w:rsidDel="00000000" w:rsidP="00000000" w:rsidRDefault="00000000" w:rsidRPr="00000000" w14:paraId="000000D6">
      <w:pPr>
        <w:spacing w:after="200" w:lineRule="auto"/>
        <w:rPr/>
      </w:pPr>
      <w:r w:rsidDel="00000000" w:rsidR="00000000" w:rsidRPr="00000000">
        <w:rPr>
          <w:b w:val="1"/>
          <w:rtl w:val="0"/>
        </w:rPr>
        <w:t xml:space="preserve">Safety:</w:t>
      </w:r>
      <w:r w:rsidDel="00000000" w:rsidR="00000000" w:rsidRPr="00000000">
        <w:rPr>
          <w:rtl w:val="0"/>
        </w:rPr>
        <w:t xml:space="preserve"> Always consider the safety and possible interactions of combined treatments.</w:t>
      </w:r>
    </w:p>
    <w:p w:rsidR="00000000" w:rsidDel="00000000" w:rsidP="00000000" w:rsidRDefault="00000000" w:rsidRPr="00000000" w14:paraId="000000D7">
      <w:pPr>
        <w:spacing w:after="200" w:lineRule="auto"/>
        <w:rPr/>
      </w:pPr>
      <w:r w:rsidDel="00000000" w:rsidR="00000000" w:rsidRPr="00000000">
        <w:rPr>
          <w:b w:val="1"/>
          <w:rtl w:val="0"/>
        </w:rPr>
        <w:t xml:space="preserve">Communication:</w:t>
      </w:r>
      <w:r w:rsidDel="00000000" w:rsidR="00000000" w:rsidRPr="00000000">
        <w:rPr>
          <w:rtl w:val="0"/>
        </w:rPr>
        <w:t xml:space="preserve"> Explain the rationale for combining treatments to the patient and keep them informed about what to expect.</w:t>
      </w:r>
    </w:p>
    <w:p w:rsidR="00000000" w:rsidDel="00000000" w:rsidP="00000000" w:rsidRDefault="00000000" w:rsidRPr="00000000" w14:paraId="000000D8">
      <w:pPr>
        <w:spacing w:after="200" w:lineRule="auto"/>
        <w:rPr/>
      </w:pPr>
      <w:r w:rsidDel="00000000" w:rsidR="00000000" w:rsidRPr="00000000">
        <w:rPr>
          <w:rtl w:val="0"/>
        </w:rPr>
        <w:t xml:space="preserve">The integration of massage therapy with other naturopathic treatments can provide a more comprehensive and effective approach to health and well-being. By understanding how these treatments can complement each other, you can create a more personalized and effective treatment plan for your patients. </w:t>
      </w:r>
    </w:p>
    <w:p w:rsidR="00000000" w:rsidDel="00000000" w:rsidP="00000000" w:rsidRDefault="00000000" w:rsidRPr="00000000" w14:paraId="000000D9">
      <w:pPr>
        <w:pStyle w:val="Heading3"/>
        <w:rPr/>
      </w:pPr>
      <w:bookmarkStart w:colFirst="0" w:colLast="0" w:name="_bgtjk9pzc1au" w:id="47"/>
      <w:bookmarkEnd w:id="47"/>
      <w:r w:rsidDel="00000000" w:rsidR="00000000" w:rsidRPr="00000000">
        <w:rPr>
          <w:rtl w:val="0"/>
        </w:rPr>
        <w:t xml:space="preserve">Ethical Considerations and Practice Requirements</w:t>
      </w:r>
    </w:p>
    <w:p w:rsidR="00000000" w:rsidDel="00000000" w:rsidP="00000000" w:rsidRDefault="00000000" w:rsidRPr="00000000" w14:paraId="000000DA">
      <w:pPr>
        <w:spacing w:after="200" w:lineRule="auto"/>
        <w:rPr/>
      </w:pPr>
      <w:r w:rsidDel="00000000" w:rsidR="00000000" w:rsidRPr="00000000">
        <w:rPr>
          <w:rtl w:val="0"/>
        </w:rPr>
        <w:t xml:space="preserve">While integrating massage therapy with other naturopathic treatments can offer significant benefits to patients, it also introduces unique ethical considerations and requires specific qualifications. As a practitioner, it's crucial to understand and adhere to these considerations and requirements to ensure the highest standard of care.</w:t>
      </w:r>
    </w:p>
    <w:p w:rsidR="00000000" w:rsidDel="00000000" w:rsidP="00000000" w:rsidRDefault="00000000" w:rsidRPr="00000000" w14:paraId="000000DB">
      <w:pPr>
        <w:pStyle w:val="Heading4"/>
        <w:rPr/>
      </w:pPr>
      <w:bookmarkStart w:colFirst="0" w:colLast="0" w:name="_9uuzf4lbxcr9" w:id="48"/>
      <w:bookmarkEnd w:id="48"/>
      <w:r w:rsidDel="00000000" w:rsidR="00000000" w:rsidRPr="00000000">
        <w:rPr>
          <w:rtl w:val="0"/>
        </w:rPr>
        <w:t xml:space="preserve">Ethical Considerations</w:t>
      </w:r>
    </w:p>
    <w:p w:rsidR="00000000" w:rsidDel="00000000" w:rsidP="00000000" w:rsidRDefault="00000000" w:rsidRPr="00000000" w14:paraId="000000DC">
      <w:pPr>
        <w:spacing w:after="200" w:lineRule="auto"/>
        <w:rPr/>
      </w:pPr>
      <w:r w:rsidDel="00000000" w:rsidR="00000000" w:rsidRPr="00000000">
        <w:rPr>
          <w:rtl w:val="0"/>
        </w:rPr>
        <w:t xml:space="preserve">Incorporating massage therapy into a broader naturopathic treatment approach necessitates respect for patient autonomy, confidentiality, and informed consent.</w:t>
      </w:r>
    </w:p>
    <w:p w:rsidR="00000000" w:rsidDel="00000000" w:rsidP="00000000" w:rsidRDefault="00000000" w:rsidRPr="00000000" w14:paraId="000000DD">
      <w:pPr>
        <w:spacing w:after="200" w:lineRule="auto"/>
        <w:rPr/>
      </w:pPr>
      <w:r w:rsidDel="00000000" w:rsidR="00000000" w:rsidRPr="00000000">
        <w:rPr>
          <w:b w:val="1"/>
          <w:rtl w:val="0"/>
        </w:rPr>
        <w:t xml:space="preserve">Patient Autonomy:</w:t>
      </w:r>
      <w:r w:rsidDel="00000000" w:rsidR="00000000" w:rsidRPr="00000000">
        <w:rPr>
          <w:rtl w:val="0"/>
        </w:rPr>
        <w:t xml:space="preserve"> Patients should always be involved in decisions about their treatment plans. This includes being informed about the nature of massage therapy, its potential benefits, and how it might interact with other naturopathic treatments.</w:t>
      </w:r>
    </w:p>
    <w:p w:rsidR="00000000" w:rsidDel="00000000" w:rsidP="00000000" w:rsidRDefault="00000000" w:rsidRPr="00000000" w14:paraId="000000DE">
      <w:pPr>
        <w:spacing w:after="200" w:lineRule="auto"/>
        <w:rPr/>
      </w:pPr>
      <w:r w:rsidDel="00000000" w:rsidR="00000000" w:rsidRPr="00000000">
        <w:rPr>
          <w:b w:val="1"/>
          <w:rtl w:val="0"/>
        </w:rPr>
        <w:t xml:space="preserve">Confidentiality:</w:t>
      </w:r>
      <w:r w:rsidDel="00000000" w:rsidR="00000000" w:rsidRPr="00000000">
        <w:rPr>
          <w:rtl w:val="0"/>
        </w:rPr>
        <w:t xml:space="preserve"> As with all healthcare practices, patient information must be kept strictly confidential. This includes all information shared during the course of massage therapy sessions.</w:t>
      </w:r>
    </w:p>
    <w:p w:rsidR="00000000" w:rsidDel="00000000" w:rsidP="00000000" w:rsidRDefault="00000000" w:rsidRPr="00000000" w14:paraId="000000DF">
      <w:pPr>
        <w:spacing w:after="200" w:lineRule="auto"/>
        <w:rPr/>
      </w:pPr>
      <w:r w:rsidDel="00000000" w:rsidR="00000000" w:rsidRPr="00000000">
        <w:rPr>
          <w:b w:val="1"/>
          <w:rtl w:val="0"/>
        </w:rPr>
        <w:t xml:space="preserve">Informed Consent:</w:t>
      </w:r>
      <w:r w:rsidDel="00000000" w:rsidR="00000000" w:rsidRPr="00000000">
        <w:rPr>
          <w:rtl w:val="0"/>
        </w:rPr>
        <w:t xml:space="preserve"> Before initiating any treatment, including massage, patients must give informed consent. This means they should understand what the treatment involves, its potential risks and benefits, and any alternatives available.</w:t>
      </w:r>
    </w:p>
    <w:p w:rsidR="00000000" w:rsidDel="00000000" w:rsidP="00000000" w:rsidRDefault="00000000" w:rsidRPr="00000000" w14:paraId="000000E0">
      <w:pPr>
        <w:pStyle w:val="Heading4"/>
        <w:rPr/>
      </w:pPr>
      <w:bookmarkStart w:colFirst="0" w:colLast="0" w:name="_i4st0y4rkdst" w:id="49"/>
      <w:bookmarkEnd w:id="49"/>
      <w:r w:rsidDel="00000000" w:rsidR="00000000" w:rsidRPr="00000000">
        <w:rPr>
          <w:rtl w:val="0"/>
        </w:rPr>
        <w:t xml:space="preserve">Practice Requirements and Certifications</w:t>
      </w:r>
    </w:p>
    <w:p w:rsidR="00000000" w:rsidDel="00000000" w:rsidP="00000000" w:rsidRDefault="00000000" w:rsidRPr="00000000" w14:paraId="000000E1">
      <w:pPr>
        <w:spacing w:after="200" w:lineRule="auto"/>
        <w:rPr/>
      </w:pPr>
      <w:r w:rsidDel="00000000" w:rsidR="00000000" w:rsidRPr="00000000">
        <w:rPr>
          <w:rtl w:val="0"/>
        </w:rPr>
        <w:t xml:space="preserve">To integrate massage therapy into a naturopathic practice, practitioners must meet several requirements:</w:t>
      </w:r>
    </w:p>
    <w:p w:rsidR="00000000" w:rsidDel="00000000" w:rsidP="00000000" w:rsidRDefault="00000000" w:rsidRPr="00000000" w14:paraId="000000E2">
      <w:pPr>
        <w:spacing w:after="200" w:lineRule="auto"/>
        <w:rPr/>
      </w:pPr>
      <w:r w:rsidDel="00000000" w:rsidR="00000000" w:rsidRPr="00000000">
        <w:rPr>
          <w:b w:val="1"/>
          <w:rtl w:val="0"/>
        </w:rPr>
        <w:t xml:space="preserve">Education: </w:t>
      </w:r>
      <w:r w:rsidDel="00000000" w:rsidR="00000000" w:rsidRPr="00000000">
        <w:rPr>
          <w:rtl w:val="0"/>
        </w:rPr>
        <w:t xml:space="preserve">Practitioners</w:t>
      </w:r>
      <w:r w:rsidDel="00000000" w:rsidR="00000000" w:rsidRPr="00000000">
        <w:rPr>
          <w:rtl w:val="0"/>
        </w:rPr>
        <w:t xml:space="preserve"> should have completed an accredited program in massage therapy. These programs cover a range of topics, including anatomy, physiology, and various massage techniques.</w:t>
      </w:r>
    </w:p>
    <w:p w:rsidR="00000000" w:rsidDel="00000000" w:rsidP="00000000" w:rsidRDefault="00000000" w:rsidRPr="00000000" w14:paraId="000000E3">
      <w:pPr>
        <w:spacing w:after="200" w:lineRule="auto"/>
        <w:rPr/>
      </w:pPr>
      <w:r w:rsidDel="00000000" w:rsidR="00000000" w:rsidRPr="00000000">
        <w:rPr>
          <w:b w:val="1"/>
          <w:rtl w:val="0"/>
        </w:rPr>
        <w:t xml:space="preserve">Certification: </w:t>
      </w:r>
      <w:r w:rsidDel="00000000" w:rsidR="00000000" w:rsidRPr="00000000">
        <w:rPr>
          <w:rtl w:val="0"/>
        </w:rPr>
        <w:t xml:space="preserve">Many jurisdictions require massage therapists to be licensed or certified. Certification typically involves completing an accredited program and passing an examination. Check with your local regulatory board to determine the specific requirements in your area.</w:t>
      </w:r>
    </w:p>
    <w:p w:rsidR="00000000" w:rsidDel="00000000" w:rsidP="00000000" w:rsidRDefault="00000000" w:rsidRPr="00000000" w14:paraId="000000E4">
      <w:pPr>
        <w:spacing w:after="200" w:lineRule="auto"/>
        <w:rPr/>
      </w:pPr>
      <w:r w:rsidDel="00000000" w:rsidR="00000000" w:rsidRPr="00000000">
        <w:rPr>
          <w:b w:val="1"/>
          <w:rtl w:val="0"/>
        </w:rPr>
        <w:t xml:space="preserve">Continuing Education:</w:t>
      </w:r>
      <w:r w:rsidDel="00000000" w:rsidR="00000000" w:rsidRPr="00000000">
        <w:rPr>
          <w:rtl w:val="0"/>
        </w:rPr>
        <w:t xml:space="preserve"> To stay current with the latest research and techniques in both naturopathy and massage therapy, practitioners should engage in ongoing professional development and continuing education opportunities.</w:t>
      </w:r>
    </w:p>
    <w:p w:rsidR="00000000" w:rsidDel="00000000" w:rsidP="00000000" w:rsidRDefault="00000000" w:rsidRPr="00000000" w14:paraId="000000E5">
      <w:pPr>
        <w:spacing w:after="200" w:lineRule="auto"/>
        <w:rPr/>
      </w:pPr>
      <w:r w:rsidDel="00000000" w:rsidR="00000000" w:rsidRPr="00000000">
        <w:rPr>
          <w:b w:val="1"/>
          <w:rtl w:val="0"/>
        </w:rPr>
        <w:t xml:space="preserve">Insurance: </w:t>
      </w:r>
      <w:r w:rsidDel="00000000" w:rsidR="00000000" w:rsidRPr="00000000">
        <w:rPr>
          <w:rtl w:val="0"/>
        </w:rPr>
        <w:t xml:space="preserve">Practitioners should also have appropriate professional liability insurance coverage. This helps protect both the practitioner and the patient in the event of any adverse outcomes.</w:t>
      </w:r>
    </w:p>
    <w:p w:rsidR="00000000" w:rsidDel="00000000" w:rsidP="00000000" w:rsidRDefault="00000000" w:rsidRPr="00000000" w14:paraId="000000E6">
      <w:pPr>
        <w:spacing w:after="200" w:lineRule="auto"/>
        <w:rPr/>
      </w:pPr>
      <w:r w:rsidDel="00000000" w:rsidR="00000000" w:rsidRPr="00000000">
        <w:rPr>
          <w:rtl w:val="0"/>
        </w:rPr>
        <w:t xml:space="preserve">Remember, integrating massage therapy with other naturopathic treatments offers an opportunity to provide comprehensive care that addresses the whole person. However, it's essential to do so ethically and competently, with the appropriate education, certification, and respect for patients' rights and needs.</w:t>
      </w:r>
    </w:p>
    <w:p w:rsidR="00000000" w:rsidDel="00000000" w:rsidP="00000000" w:rsidRDefault="00000000" w:rsidRPr="00000000" w14:paraId="000000E7">
      <w:pPr>
        <w:pStyle w:val="Heading2"/>
        <w:rPr/>
      </w:pPr>
      <w:bookmarkStart w:colFirst="0" w:colLast="0" w:name="_xqz6pmx7vgp6" w:id="50"/>
      <w:bookmarkEnd w:id="50"/>
      <w:r w:rsidDel="00000000" w:rsidR="00000000" w:rsidRPr="00000000">
        <w:rPr>
          <w:rtl w:val="0"/>
        </w:rPr>
        <w:t xml:space="preserve">Summary of Key Points</w:t>
      </w:r>
    </w:p>
    <w:p w:rsidR="00000000" w:rsidDel="00000000" w:rsidP="00000000" w:rsidRDefault="00000000" w:rsidRPr="00000000" w14:paraId="000000E8">
      <w:pPr>
        <w:numPr>
          <w:ilvl w:val="0"/>
          <w:numId w:val="26"/>
        </w:numPr>
        <w:spacing w:after="200" w:lineRule="auto"/>
        <w:ind w:left="720" w:hanging="360"/>
        <w:rPr>
          <w:u w:val="none"/>
        </w:rPr>
      </w:pPr>
      <w:r w:rsidDel="00000000" w:rsidR="00000000" w:rsidRPr="00000000">
        <w:rPr>
          <w:rtl w:val="0"/>
        </w:rPr>
        <w:t xml:space="preserve">Massage therapy is a form of physical therapy that involves the manipulation of body tissues to improve health and well-being.</w:t>
      </w:r>
    </w:p>
    <w:p w:rsidR="00000000" w:rsidDel="00000000" w:rsidP="00000000" w:rsidRDefault="00000000" w:rsidRPr="00000000" w14:paraId="000000E9">
      <w:pPr>
        <w:numPr>
          <w:ilvl w:val="0"/>
          <w:numId w:val="26"/>
        </w:numPr>
        <w:spacing w:after="200" w:before="0" w:lineRule="auto"/>
        <w:ind w:left="720" w:hanging="360"/>
        <w:rPr>
          <w:u w:val="none"/>
        </w:rPr>
      </w:pPr>
      <w:r w:rsidDel="00000000" w:rsidR="00000000" w:rsidRPr="00000000">
        <w:rPr>
          <w:rtl w:val="0"/>
        </w:rPr>
        <w:t xml:space="preserve">The origins of massage therapy can be traced back thousands of years, with ancient civilizations in China, India, and Egypt recognizing its healing benefits.</w:t>
      </w:r>
    </w:p>
    <w:p w:rsidR="00000000" w:rsidDel="00000000" w:rsidP="00000000" w:rsidRDefault="00000000" w:rsidRPr="00000000" w14:paraId="000000EA">
      <w:pPr>
        <w:numPr>
          <w:ilvl w:val="0"/>
          <w:numId w:val="26"/>
        </w:numPr>
        <w:spacing w:after="200" w:before="0" w:lineRule="auto"/>
        <w:ind w:left="720" w:hanging="360"/>
        <w:rPr>
          <w:u w:val="none"/>
        </w:rPr>
      </w:pPr>
      <w:r w:rsidDel="00000000" w:rsidR="00000000" w:rsidRPr="00000000">
        <w:rPr>
          <w:rtl w:val="0"/>
        </w:rPr>
        <w:t xml:space="preserve">Massage therapy techniques have evolved over centuries, with influences from both Eastern and Western medical traditions.</w:t>
      </w:r>
    </w:p>
    <w:p w:rsidR="00000000" w:rsidDel="00000000" w:rsidP="00000000" w:rsidRDefault="00000000" w:rsidRPr="00000000" w14:paraId="000000EB">
      <w:pPr>
        <w:numPr>
          <w:ilvl w:val="0"/>
          <w:numId w:val="26"/>
        </w:numPr>
        <w:spacing w:after="200" w:before="0" w:lineRule="auto"/>
        <w:ind w:left="720" w:hanging="360"/>
        <w:rPr>
          <w:u w:val="none"/>
        </w:rPr>
      </w:pPr>
      <w:r w:rsidDel="00000000" w:rsidR="00000000" w:rsidRPr="00000000">
        <w:rPr>
          <w:rtl w:val="0"/>
        </w:rPr>
        <w:t xml:space="preserve">Massage therapy can be applied in various ways, including hands-on techniques, the use of specialized tools, or the incorporation of elements such as heat and aromatherapy.</w:t>
      </w:r>
    </w:p>
    <w:p w:rsidR="00000000" w:rsidDel="00000000" w:rsidP="00000000" w:rsidRDefault="00000000" w:rsidRPr="00000000" w14:paraId="000000EC">
      <w:pPr>
        <w:numPr>
          <w:ilvl w:val="0"/>
          <w:numId w:val="26"/>
        </w:numPr>
        <w:spacing w:after="200" w:before="0" w:lineRule="auto"/>
        <w:ind w:left="720" w:hanging="360"/>
        <w:rPr>
          <w:u w:val="none"/>
        </w:rPr>
      </w:pPr>
      <w:r w:rsidDel="00000000" w:rsidR="00000000" w:rsidRPr="00000000">
        <w:rPr>
          <w:rtl w:val="0"/>
        </w:rPr>
        <w:t xml:space="preserve">Techniques used in massage therapy range from gentle strokes (effleurage) to deep pressure (deep tissue massage).</w:t>
      </w:r>
    </w:p>
    <w:p w:rsidR="00000000" w:rsidDel="00000000" w:rsidP="00000000" w:rsidRDefault="00000000" w:rsidRPr="00000000" w14:paraId="000000ED">
      <w:pPr>
        <w:numPr>
          <w:ilvl w:val="0"/>
          <w:numId w:val="26"/>
        </w:numPr>
        <w:spacing w:after="200" w:before="0" w:lineRule="auto"/>
        <w:ind w:left="720" w:hanging="360"/>
        <w:rPr>
          <w:u w:val="none"/>
        </w:rPr>
      </w:pPr>
      <w:r w:rsidDel="00000000" w:rsidR="00000000" w:rsidRPr="00000000">
        <w:rPr>
          <w:rtl w:val="0"/>
        </w:rPr>
        <w:t xml:space="preserve">The Swedish massage, one of the most popular types, uses five main techniques: effleurage, petrissage, tapotement, friction, and vibration.</w:t>
      </w:r>
    </w:p>
    <w:p w:rsidR="00000000" w:rsidDel="00000000" w:rsidP="00000000" w:rsidRDefault="00000000" w:rsidRPr="00000000" w14:paraId="000000EE">
      <w:pPr>
        <w:numPr>
          <w:ilvl w:val="0"/>
          <w:numId w:val="26"/>
        </w:numPr>
        <w:spacing w:after="200" w:before="0" w:lineRule="auto"/>
        <w:ind w:left="720" w:hanging="360"/>
        <w:rPr>
          <w:u w:val="none"/>
        </w:rPr>
      </w:pPr>
      <w:r w:rsidDel="00000000" w:rsidR="00000000" w:rsidRPr="00000000">
        <w:rPr>
          <w:rtl w:val="0"/>
        </w:rPr>
        <w:t xml:space="preserve">The mechanisms of massage therapy are complex, involving both physiological and psychological elements.</w:t>
      </w:r>
    </w:p>
    <w:p w:rsidR="00000000" w:rsidDel="00000000" w:rsidP="00000000" w:rsidRDefault="00000000" w:rsidRPr="00000000" w14:paraId="000000EF">
      <w:pPr>
        <w:numPr>
          <w:ilvl w:val="0"/>
          <w:numId w:val="26"/>
        </w:numPr>
        <w:spacing w:after="200" w:before="0" w:lineRule="auto"/>
        <w:ind w:left="720" w:hanging="360"/>
        <w:rPr>
          <w:u w:val="none"/>
        </w:rPr>
      </w:pPr>
      <w:r w:rsidDel="00000000" w:rsidR="00000000" w:rsidRPr="00000000">
        <w:rPr>
          <w:rtl w:val="0"/>
        </w:rPr>
        <w:t xml:space="preserve">Physiologically, massage therapy can improve circulation, reduce muscle tension, and promote lymphatic drainage.</w:t>
      </w:r>
    </w:p>
    <w:p w:rsidR="00000000" w:rsidDel="00000000" w:rsidP="00000000" w:rsidRDefault="00000000" w:rsidRPr="00000000" w14:paraId="000000F0">
      <w:pPr>
        <w:numPr>
          <w:ilvl w:val="0"/>
          <w:numId w:val="26"/>
        </w:numPr>
        <w:spacing w:after="200" w:before="0" w:lineRule="auto"/>
        <w:ind w:left="720" w:hanging="360"/>
        <w:rPr>
          <w:u w:val="none"/>
        </w:rPr>
      </w:pPr>
      <w:r w:rsidDel="00000000" w:rsidR="00000000" w:rsidRPr="00000000">
        <w:rPr>
          <w:rtl w:val="0"/>
        </w:rPr>
        <w:t xml:space="preserve">Psychologically, massage can reduce stress, promote relaxation, and contribute to a sense of overall well-being.</w:t>
      </w:r>
    </w:p>
    <w:p w:rsidR="00000000" w:rsidDel="00000000" w:rsidP="00000000" w:rsidRDefault="00000000" w:rsidRPr="00000000" w14:paraId="000000F1">
      <w:pPr>
        <w:numPr>
          <w:ilvl w:val="0"/>
          <w:numId w:val="26"/>
        </w:numPr>
        <w:spacing w:after="200" w:before="0" w:lineRule="auto"/>
        <w:ind w:left="720" w:hanging="360"/>
        <w:rPr>
          <w:u w:val="none"/>
        </w:rPr>
      </w:pPr>
      <w:r w:rsidDel="00000000" w:rsidR="00000000" w:rsidRPr="00000000">
        <w:rPr>
          <w:rtl w:val="0"/>
        </w:rPr>
        <w:t xml:space="preserve">Research supports the use of massage therapy for a variety of health conditions, including chronic pain, stress, and certain neurological disorders.</w:t>
      </w:r>
    </w:p>
    <w:p w:rsidR="00000000" w:rsidDel="00000000" w:rsidP="00000000" w:rsidRDefault="00000000" w:rsidRPr="00000000" w14:paraId="000000F2">
      <w:pPr>
        <w:numPr>
          <w:ilvl w:val="0"/>
          <w:numId w:val="26"/>
        </w:numPr>
        <w:spacing w:after="200" w:before="0" w:lineRule="auto"/>
        <w:ind w:left="720" w:hanging="360"/>
        <w:rPr>
          <w:u w:val="none"/>
        </w:rPr>
      </w:pPr>
      <w:r w:rsidDel="00000000" w:rsidR="00000000" w:rsidRPr="00000000">
        <w:rPr>
          <w:rtl w:val="0"/>
        </w:rPr>
        <w:t xml:space="preserve">It's essential to understand the contraindications for massage therapy, which include acute inflammation, fractures, and certain cardiovascular conditions.</w:t>
      </w:r>
    </w:p>
    <w:p w:rsidR="00000000" w:rsidDel="00000000" w:rsidP="00000000" w:rsidRDefault="00000000" w:rsidRPr="00000000" w14:paraId="000000F3">
      <w:pPr>
        <w:numPr>
          <w:ilvl w:val="0"/>
          <w:numId w:val="26"/>
        </w:numPr>
        <w:spacing w:after="200" w:before="0" w:lineRule="auto"/>
        <w:ind w:left="720" w:hanging="360"/>
        <w:rPr>
          <w:u w:val="none"/>
        </w:rPr>
      </w:pPr>
      <w:r w:rsidDel="00000000" w:rsidR="00000000" w:rsidRPr="00000000">
        <w:rPr>
          <w:rtl w:val="0"/>
        </w:rPr>
        <w:t xml:space="preserve">Developing skills in massage therapy requires both theoretical knowledge and hands-on practice.</w:t>
      </w:r>
    </w:p>
    <w:p w:rsidR="00000000" w:rsidDel="00000000" w:rsidP="00000000" w:rsidRDefault="00000000" w:rsidRPr="00000000" w14:paraId="000000F4">
      <w:pPr>
        <w:numPr>
          <w:ilvl w:val="0"/>
          <w:numId w:val="26"/>
        </w:numPr>
        <w:spacing w:after="200" w:before="0" w:lineRule="auto"/>
        <w:ind w:left="720" w:hanging="360"/>
        <w:rPr>
          <w:u w:val="none"/>
        </w:rPr>
      </w:pPr>
      <w:r w:rsidDel="00000000" w:rsidR="00000000" w:rsidRPr="00000000">
        <w:rPr>
          <w:rtl w:val="0"/>
        </w:rPr>
        <w:t xml:space="preserve">Key skills for a massage therapist include palpation, proper body mechanics, and the ability to adapt techniques to individual patient needs.</w:t>
      </w:r>
    </w:p>
    <w:p w:rsidR="00000000" w:rsidDel="00000000" w:rsidP="00000000" w:rsidRDefault="00000000" w:rsidRPr="00000000" w14:paraId="000000F5">
      <w:pPr>
        <w:numPr>
          <w:ilvl w:val="0"/>
          <w:numId w:val="26"/>
        </w:numPr>
        <w:spacing w:after="200" w:before="0" w:lineRule="auto"/>
        <w:ind w:left="720" w:hanging="360"/>
        <w:rPr>
          <w:u w:val="none"/>
        </w:rPr>
      </w:pPr>
      <w:r w:rsidDel="00000000" w:rsidR="00000000" w:rsidRPr="00000000">
        <w:rPr>
          <w:rtl w:val="0"/>
        </w:rPr>
        <w:t xml:space="preserve">The art of massage also includes creating a relaxing environment and ensuring the client's comfort throughout the session.</w:t>
      </w:r>
    </w:p>
    <w:p w:rsidR="00000000" w:rsidDel="00000000" w:rsidP="00000000" w:rsidRDefault="00000000" w:rsidRPr="00000000" w14:paraId="000000F6">
      <w:pPr>
        <w:numPr>
          <w:ilvl w:val="0"/>
          <w:numId w:val="26"/>
        </w:numPr>
        <w:spacing w:after="200" w:before="0" w:lineRule="auto"/>
        <w:ind w:left="720" w:hanging="360"/>
        <w:rPr>
          <w:u w:val="none"/>
        </w:rPr>
      </w:pPr>
      <w:r w:rsidDel="00000000" w:rsidR="00000000" w:rsidRPr="00000000">
        <w:rPr>
          <w:rtl w:val="0"/>
        </w:rPr>
        <w:t xml:space="preserve">Practitioners can specialize in various massage techniques, such as sports massage, prenatal massage, or myofascial release.</w:t>
      </w:r>
    </w:p>
    <w:p w:rsidR="00000000" w:rsidDel="00000000" w:rsidP="00000000" w:rsidRDefault="00000000" w:rsidRPr="00000000" w14:paraId="000000F7">
      <w:pPr>
        <w:numPr>
          <w:ilvl w:val="0"/>
          <w:numId w:val="26"/>
        </w:numPr>
        <w:spacing w:after="200" w:before="0" w:lineRule="auto"/>
        <w:ind w:left="720" w:hanging="360"/>
        <w:rPr>
          <w:u w:val="none"/>
        </w:rPr>
      </w:pPr>
      <w:r w:rsidDel="00000000" w:rsidR="00000000" w:rsidRPr="00000000">
        <w:rPr>
          <w:rtl w:val="0"/>
        </w:rPr>
        <w:t xml:space="preserve">Integration of massage therapy with other naturopathic treatments can offer a comprehensive approach to patient care.</w:t>
      </w:r>
    </w:p>
    <w:p w:rsidR="00000000" w:rsidDel="00000000" w:rsidP="00000000" w:rsidRDefault="00000000" w:rsidRPr="00000000" w14:paraId="000000F8">
      <w:pPr>
        <w:numPr>
          <w:ilvl w:val="0"/>
          <w:numId w:val="26"/>
        </w:numPr>
        <w:spacing w:after="200" w:before="0" w:lineRule="auto"/>
        <w:ind w:left="720" w:hanging="360"/>
        <w:rPr>
          <w:u w:val="none"/>
        </w:rPr>
      </w:pPr>
      <w:r w:rsidDel="00000000" w:rsidR="00000000" w:rsidRPr="00000000">
        <w:rPr>
          <w:rtl w:val="0"/>
        </w:rPr>
        <w:t xml:space="preserve">For example, massage can be used alongside acupuncture to enhance pain relief, or with nutritional counseling to support overall health.</w:t>
      </w:r>
    </w:p>
    <w:p w:rsidR="00000000" w:rsidDel="00000000" w:rsidP="00000000" w:rsidRDefault="00000000" w:rsidRPr="00000000" w14:paraId="000000F9">
      <w:pPr>
        <w:numPr>
          <w:ilvl w:val="0"/>
          <w:numId w:val="26"/>
        </w:numPr>
        <w:spacing w:after="200" w:before="0" w:lineRule="auto"/>
        <w:ind w:left="720" w:hanging="360"/>
        <w:rPr>
          <w:u w:val="none"/>
        </w:rPr>
      </w:pPr>
      <w:r w:rsidDel="00000000" w:rsidR="00000000" w:rsidRPr="00000000">
        <w:rPr>
          <w:rtl w:val="0"/>
        </w:rPr>
        <w:t xml:space="preserve">Ethical considerations in massage therapy include respecting patient autonomy, ensuring confidentiality, and obtaining informed consent.</w:t>
      </w:r>
    </w:p>
    <w:p w:rsidR="00000000" w:rsidDel="00000000" w:rsidP="00000000" w:rsidRDefault="00000000" w:rsidRPr="00000000" w14:paraId="000000FA">
      <w:pPr>
        <w:numPr>
          <w:ilvl w:val="0"/>
          <w:numId w:val="26"/>
        </w:numPr>
        <w:spacing w:after="200" w:before="0" w:lineRule="auto"/>
        <w:ind w:left="720" w:hanging="360"/>
        <w:rPr>
          <w:u w:val="none"/>
        </w:rPr>
      </w:pPr>
      <w:r w:rsidDel="00000000" w:rsidR="00000000" w:rsidRPr="00000000">
        <w:rPr>
          <w:rtl w:val="0"/>
        </w:rPr>
        <w:t xml:space="preserve">To practice massage therapy, practitioners must meet specific requirements, including education, certification, and continuing education.</w:t>
      </w:r>
    </w:p>
    <w:p w:rsidR="00000000" w:rsidDel="00000000" w:rsidP="00000000" w:rsidRDefault="00000000" w:rsidRPr="00000000" w14:paraId="000000FB">
      <w:pPr>
        <w:numPr>
          <w:ilvl w:val="0"/>
          <w:numId w:val="26"/>
        </w:numPr>
        <w:spacing w:after="200" w:before="0" w:lineRule="auto"/>
        <w:ind w:left="720" w:hanging="360"/>
        <w:rPr>
          <w:u w:val="none"/>
        </w:rPr>
      </w:pPr>
      <w:r w:rsidDel="00000000" w:rsidR="00000000" w:rsidRPr="00000000">
        <w:rPr>
          <w:rtl w:val="0"/>
        </w:rPr>
        <w:t xml:space="preserve">Practitioners must complete an accredited program in massage therapy, which covers anatomy, physiology, and various massage techniques.</w:t>
      </w:r>
    </w:p>
    <w:p w:rsidR="00000000" w:rsidDel="00000000" w:rsidP="00000000" w:rsidRDefault="00000000" w:rsidRPr="00000000" w14:paraId="000000FC">
      <w:pPr>
        <w:numPr>
          <w:ilvl w:val="0"/>
          <w:numId w:val="26"/>
        </w:numPr>
        <w:spacing w:after="200" w:before="0" w:lineRule="auto"/>
        <w:ind w:left="720" w:hanging="360"/>
        <w:rPr>
          <w:u w:val="none"/>
        </w:rPr>
      </w:pPr>
      <w:r w:rsidDel="00000000" w:rsidR="00000000" w:rsidRPr="00000000">
        <w:rPr>
          <w:rtl w:val="0"/>
        </w:rPr>
        <w:t xml:space="preserve">Many jurisdictions require massage therapists to be licensed or certified, typically involving passing an examination.</w:t>
      </w:r>
    </w:p>
    <w:p w:rsidR="00000000" w:rsidDel="00000000" w:rsidP="00000000" w:rsidRDefault="00000000" w:rsidRPr="00000000" w14:paraId="000000FD">
      <w:pPr>
        <w:numPr>
          <w:ilvl w:val="0"/>
          <w:numId w:val="26"/>
        </w:numPr>
        <w:spacing w:after="200" w:before="0" w:lineRule="auto"/>
        <w:ind w:left="720" w:hanging="360"/>
        <w:rPr>
          <w:u w:val="none"/>
        </w:rPr>
      </w:pPr>
      <w:r w:rsidDel="00000000" w:rsidR="00000000" w:rsidRPr="00000000">
        <w:rPr>
          <w:rtl w:val="0"/>
        </w:rPr>
        <w:t xml:space="preserve">Practitioners should engage in ongoing professional development to stay current with the latest research and techniques.</w:t>
      </w:r>
    </w:p>
    <w:p w:rsidR="00000000" w:rsidDel="00000000" w:rsidP="00000000" w:rsidRDefault="00000000" w:rsidRPr="00000000" w14:paraId="000000FE">
      <w:pPr>
        <w:numPr>
          <w:ilvl w:val="0"/>
          <w:numId w:val="26"/>
        </w:numPr>
        <w:spacing w:after="200" w:before="0" w:lineRule="auto"/>
        <w:ind w:left="720" w:hanging="360"/>
        <w:rPr>
          <w:u w:val="none"/>
        </w:rPr>
      </w:pPr>
      <w:r w:rsidDel="00000000" w:rsidR="00000000" w:rsidRPr="00000000">
        <w:rPr>
          <w:rtl w:val="0"/>
        </w:rPr>
        <w:t xml:space="preserve">Professional liability insurance is also crucial for practicing massage therapists.</w:t>
      </w:r>
    </w:p>
    <w:p w:rsidR="00000000" w:rsidDel="00000000" w:rsidP="00000000" w:rsidRDefault="00000000" w:rsidRPr="00000000" w14:paraId="000000FF">
      <w:pPr>
        <w:numPr>
          <w:ilvl w:val="0"/>
          <w:numId w:val="26"/>
        </w:numPr>
        <w:spacing w:after="200" w:before="0" w:lineRule="auto"/>
        <w:ind w:left="720" w:hanging="360"/>
        <w:rPr>
          <w:u w:val="none"/>
        </w:rPr>
      </w:pPr>
      <w:r w:rsidDel="00000000" w:rsidR="00000000" w:rsidRPr="00000000">
        <w:rPr>
          <w:rtl w:val="0"/>
        </w:rPr>
        <w:t xml:space="preserve">Resources such as the American Massage Therapy Association can provide valuable information and support for practitioners.</w:t>
      </w:r>
    </w:p>
    <w:p w:rsidR="00000000" w:rsidDel="00000000" w:rsidP="00000000" w:rsidRDefault="00000000" w:rsidRPr="00000000" w14:paraId="00000100">
      <w:pPr>
        <w:numPr>
          <w:ilvl w:val="0"/>
          <w:numId w:val="26"/>
        </w:numPr>
        <w:spacing w:after="200" w:lineRule="auto"/>
        <w:ind w:left="720" w:hanging="360"/>
        <w:rPr>
          <w:u w:val="none"/>
        </w:rPr>
      </w:pPr>
      <w:r w:rsidDel="00000000" w:rsidR="00000000" w:rsidRPr="00000000">
        <w:rPr>
          <w:rtl w:val="0"/>
        </w:rPr>
        <w:t xml:space="preserve">Overall, massage therapy is a valuable tool in naturopathic practice, contributing to the holistic care of patients.</w:t>
      </w:r>
    </w:p>
    <w:p w:rsidR="00000000" w:rsidDel="00000000" w:rsidP="00000000" w:rsidRDefault="00000000" w:rsidRPr="00000000" w14:paraId="00000101">
      <w:pPr>
        <w:pStyle w:val="Heading2"/>
        <w:rPr/>
      </w:pPr>
      <w:bookmarkStart w:colFirst="0" w:colLast="0" w:name="_dpu4dtskteu5" w:id="51"/>
      <w:bookmarkEnd w:id="51"/>
      <w:r w:rsidDel="00000000" w:rsidR="00000000" w:rsidRPr="00000000">
        <w:rPr>
          <w:rtl w:val="0"/>
        </w:rPr>
        <w:t xml:space="preserve">Exercise 1: Palpation Practice</w:t>
      </w:r>
    </w:p>
    <w:p w:rsidR="00000000" w:rsidDel="00000000" w:rsidP="00000000" w:rsidRDefault="00000000" w:rsidRPr="00000000" w14:paraId="00000102">
      <w:pPr>
        <w:spacing w:after="200" w:lineRule="auto"/>
        <w:ind w:left="0" w:firstLine="0"/>
        <w:rPr/>
      </w:pPr>
      <w:r w:rsidDel="00000000" w:rsidR="00000000" w:rsidRPr="00000000">
        <w:rPr>
          <w:rtl w:val="0"/>
        </w:rPr>
        <w:t xml:space="preserve">This exercise is designed to enhance your palpation skills, which are crucial for identifying areas of tension and understanding the patient's body structure.</w:t>
      </w:r>
    </w:p>
    <w:p w:rsidR="00000000" w:rsidDel="00000000" w:rsidP="00000000" w:rsidRDefault="00000000" w:rsidRPr="00000000" w14:paraId="00000103">
      <w:pPr>
        <w:spacing w:after="200" w:lineRule="auto"/>
        <w:ind w:left="0" w:firstLine="0"/>
        <w:rPr/>
      </w:pPr>
      <w:r w:rsidDel="00000000" w:rsidR="00000000" w:rsidRPr="00000000">
        <w:rPr>
          <w:rtl w:val="0"/>
        </w:rPr>
        <w:t xml:space="preserve">Materials: </w:t>
      </w:r>
    </w:p>
    <w:p w:rsidR="00000000" w:rsidDel="00000000" w:rsidP="00000000" w:rsidRDefault="00000000" w:rsidRPr="00000000" w14:paraId="00000104">
      <w:pPr>
        <w:numPr>
          <w:ilvl w:val="0"/>
          <w:numId w:val="31"/>
        </w:numPr>
        <w:spacing w:after="200" w:lineRule="auto"/>
        <w:ind w:left="720" w:hanging="360"/>
        <w:rPr>
          <w:u w:val="none"/>
        </w:rPr>
      </w:pPr>
      <w:r w:rsidDel="00000000" w:rsidR="00000000" w:rsidRPr="00000000">
        <w:rPr>
          <w:rtl w:val="0"/>
        </w:rPr>
        <w:t xml:space="preserve">A partner for practice (can be a fellow student or volunteer)</w:t>
      </w:r>
    </w:p>
    <w:p w:rsidR="00000000" w:rsidDel="00000000" w:rsidP="00000000" w:rsidRDefault="00000000" w:rsidRPr="00000000" w14:paraId="00000105">
      <w:pPr>
        <w:spacing w:after="200" w:lineRule="auto"/>
        <w:ind w:left="0" w:firstLine="0"/>
        <w:rPr/>
      </w:pPr>
      <w:r w:rsidDel="00000000" w:rsidR="00000000" w:rsidRPr="00000000">
        <w:rPr>
          <w:rtl w:val="0"/>
        </w:rPr>
        <w:t xml:space="preserve">Instructions:</w:t>
      </w:r>
    </w:p>
    <w:p w:rsidR="00000000" w:rsidDel="00000000" w:rsidP="00000000" w:rsidRDefault="00000000" w:rsidRPr="00000000" w14:paraId="00000106">
      <w:pPr>
        <w:numPr>
          <w:ilvl w:val="0"/>
          <w:numId w:val="36"/>
        </w:numPr>
        <w:spacing w:after="200" w:lineRule="auto"/>
        <w:ind w:left="720" w:hanging="360"/>
        <w:rPr>
          <w:u w:val="none"/>
        </w:rPr>
      </w:pPr>
      <w:r w:rsidDel="00000000" w:rsidR="00000000" w:rsidRPr="00000000">
        <w:rPr>
          <w:rtl w:val="0"/>
        </w:rPr>
        <w:t xml:space="preserve">Begin by having your partner lay down on a massage table or any flat surface.</w:t>
      </w:r>
    </w:p>
    <w:p w:rsidR="00000000" w:rsidDel="00000000" w:rsidP="00000000" w:rsidRDefault="00000000" w:rsidRPr="00000000" w14:paraId="00000107">
      <w:pPr>
        <w:numPr>
          <w:ilvl w:val="0"/>
          <w:numId w:val="36"/>
        </w:numPr>
        <w:spacing w:after="200" w:before="0" w:lineRule="auto"/>
        <w:ind w:left="720" w:hanging="360"/>
        <w:rPr>
          <w:u w:val="none"/>
        </w:rPr>
      </w:pPr>
      <w:r w:rsidDel="00000000" w:rsidR="00000000" w:rsidRPr="00000000">
        <w:rPr>
          <w:rtl w:val="0"/>
        </w:rPr>
        <w:t xml:space="preserve">Using a light touch, begin to explore the surface of their body with your fingertips. Start with the larger muscle groups such as the back and thighs.</w:t>
      </w:r>
    </w:p>
    <w:p w:rsidR="00000000" w:rsidDel="00000000" w:rsidP="00000000" w:rsidRDefault="00000000" w:rsidRPr="00000000" w14:paraId="00000108">
      <w:pPr>
        <w:numPr>
          <w:ilvl w:val="0"/>
          <w:numId w:val="36"/>
        </w:numPr>
        <w:spacing w:after="200" w:before="0" w:lineRule="auto"/>
        <w:ind w:left="720" w:hanging="360"/>
        <w:rPr>
          <w:u w:val="none"/>
        </w:rPr>
      </w:pPr>
      <w:r w:rsidDel="00000000" w:rsidR="00000000" w:rsidRPr="00000000">
        <w:rPr>
          <w:rtl w:val="0"/>
        </w:rPr>
        <w:t xml:space="preserve">Try to identify different textures under your fingertips. Smooth areas, lumpy areas, tight bands, etc.</w:t>
      </w:r>
    </w:p>
    <w:p w:rsidR="00000000" w:rsidDel="00000000" w:rsidP="00000000" w:rsidRDefault="00000000" w:rsidRPr="00000000" w14:paraId="00000109">
      <w:pPr>
        <w:numPr>
          <w:ilvl w:val="0"/>
          <w:numId w:val="36"/>
        </w:numPr>
        <w:spacing w:after="200" w:before="0" w:lineRule="auto"/>
        <w:ind w:left="720" w:hanging="360"/>
        <w:rPr>
          <w:u w:val="none"/>
        </w:rPr>
      </w:pPr>
      <w:r w:rsidDel="00000000" w:rsidR="00000000" w:rsidRPr="00000000">
        <w:rPr>
          <w:rtl w:val="0"/>
        </w:rPr>
        <w:t xml:space="preserve">Practice varying your pressure and note any changes in the tissue beneath your fingers.</w:t>
      </w:r>
    </w:p>
    <w:p w:rsidR="00000000" w:rsidDel="00000000" w:rsidP="00000000" w:rsidRDefault="00000000" w:rsidRPr="00000000" w14:paraId="0000010A">
      <w:pPr>
        <w:numPr>
          <w:ilvl w:val="0"/>
          <w:numId w:val="36"/>
        </w:numPr>
        <w:spacing w:after="200" w:lineRule="auto"/>
        <w:ind w:left="720" w:hanging="360"/>
        <w:rPr>
          <w:u w:val="none"/>
        </w:rPr>
      </w:pPr>
      <w:r w:rsidDel="00000000" w:rsidR="00000000" w:rsidRPr="00000000">
        <w:rPr>
          <w:rtl w:val="0"/>
        </w:rPr>
        <w:t xml:space="preserve">Discuss your findings with your partner, asking for feedback on your pressure and technique.</w:t>
      </w:r>
    </w:p>
    <w:p w:rsidR="00000000" w:rsidDel="00000000" w:rsidP="00000000" w:rsidRDefault="00000000" w:rsidRPr="00000000" w14:paraId="0000010B">
      <w:pPr>
        <w:pStyle w:val="Heading2"/>
        <w:rPr/>
      </w:pPr>
      <w:bookmarkStart w:colFirst="0" w:colLast="0" w:name="_rhd4w2b701dx" w:id="52"/>
      <w:bookmarkEnd w:id="52"/>
      <w:r w:rsidDel="00000000" w:rsidR="00000000" w:rsidRPr="00000000">
        <w:rPr>
          <w:rtl w:val="0"/>
        </w:rPr>
        <w:t xml:space="preserve">Exercise 2: Massage Technique Demonstration</w:t>
      </w:r>
    </w:p>
    <w:p w:rsidR="00000000" w:rsidDel="00000000" w:rsidP="00000000" w:rsidRDefault="00000000" w:rsidRPr="00000000" w14:paraId="0000010C">
      <w:pPr>
        <w:spacing w:after="200" w:lineRule="auto"/>
        <w:ind w:left="0" w:firstLine="0"/>
        <w:rPr/>
      </w:pPr>
      <w:r w:rsidDel="00000000" w:rsidR="00000000" w:rsidRPr="00000000">
        <w:rPr>
          <w:rtl w:val="0"/>
        </w:rPr>
        <w:t xml:space="preserve">This exercise will help you practice and refine your massage techniques.</w:t>
      </w:r>
    </w:p>
    <w:p w:rsidR="00000000" w:rsidDel="00000000" w:rsidP="00000000" w:rsidRDefault="00000000" w:rsidRPr="00000000" w14:paraId="0000010D">
      <w:pPr>
        <w:spacing w:after="200" w:lineRule="auto"/>
        <w:ind w:left="0" w:firstLine="0"/>
        <w:rPr/>
      </w:pPr>
      <w:r w:rsidDel="00000000" w:rsidR="00000000" w:rsidRPr="00000000">
        <w:rPr>
          <w:rtl w:val="0"/>
        </w:rPr>
        <w:t xml:space="preserve">Materials: </w:t>
      </w:r>
    </w:p>
    <w:p w:rsidR="00000000" w:rsidDel="00000000" w:rsidP="00000000" w:rsidRDefault="00000000" w:rsidRPr="00000000" w14:paraId="0000010E">
      <w:pPr>
        <w:numPr>
          <w:ilvl w:val="0"/>
          <w:numId w:val="15"/>
        </w:numPr>
        <w:spacing w:after="200" w:lineRule="auto"/>
        <w:ind w:left="720" w:hanging="360"/>
        <w:rPr>
          <w:u w:val="none"/>
        </w:rPr>
      </w:pPr>
      <w:r w:rsidDel="00000000" w:rsidR="00000000" w:rsidRPr="00000000">
        <w:rPr>
          <w:rtl w:val="0"/>
        </w:rPr>
        <w:t xml:space="preserve">Massage table</w:t>
      </w:r>
    </w:p>
    <w:p w:rsidR="00000000" w:rsidDel="00000000" w:rsidP="00000000" w:rsidRDefault="00000000" w:rsidRPr="00000000" w14:paraId="0000010F">
      <w:pPr>
        <w:numPr>
          <w:ilvl w:val="0"/>
          <w:numId w:val="15"/>
        </w:numPr>
        <w:spacing w:after="200" w:before="0" w:lineRule="auto"/>
        <w:ind w:left="720" w:hanging="360"/>
        <w:rPr>
          <w:u w:val="none"/>
        </w:rPr>
      </w:pPr>
      <w:r w:rsidDel="00000000" w:rsidR="00000000" w:rsidRPr="00000000">
        <w:rPr>
          <w:rtl w:val="0"/>
        </w:rPr>
        <w:t xml:space="preserve">Oil or lotion</w:t>
      </w:r>
    </w:p>
    <w:p w:rsidR="00000000" w:rsidDel="00000000" w:rsidP="00000000" w:rsidRDefault="00000000" w:rsidRPr="00000000" w14:paraId="00000110">
      <w:pPr>
        <w:numPr>
          <w:ilvl w:val="0"/>
          <w:numId w:val="15"/>
        </w:numPr>
        <w:spacing w:after="200" w:lineRule="auto"/>
        <w:ind w:left="720" w:hanging="360"/>
        <w:rPr>
          <w:u w:val="none"/>
        </w:rPr>
      </w:pPr>
      <w:r w:rsidDel="00000000" w:rsidR="00000000" w:rsidRPr="00000000">
        <w:rPr>
          <w:rtl w:val="0"/>
        </w:rPr>
        <w:t xml:space="preserve">A partner</w:t>
      </w:r>
    </w:p>
    <w:p w:rsidR="00000000" w:rsidDel="00000000" w:rsidP="00000000" w:rsidRDefault="00000000" w:rsidRPr="00000000" w14:paraId="00000111">
      <w:pPr>
        <w:spacing w:after="200" w:lineRule="auto"/>
        <w:ind w:left="0" w:firstLine="0"/>
        <w:rPr/>
      </w:pPr>
      <w:r w:rsidDel="00000000" w:rsidR="00000000" w:rsidRPr="00000000">
        <w:rPr>
          <w:rtl w:val="0"/>
        </w:rPr>
        <w:t xml:space="preserve">Instructions:</w:t>
      </w:r>
    </w:p>
    <w:p w:rsidR="00000000" w:rsidDel="00000000" w:rsidP="00000000" w:rsidRDefault="00000000" w:rsidRPr="00000000" w14:paraId="00000112">
      <w:pPr>
        <w:numPr>
          <w:ilvl w:val="0"/>
          <w:numId w:val="35"/>
        </w:numPr>
        <w:spacing w:after="200" w:lineRule="auto"/>
        <w:ind w:left="720" w:hanging="360"/>
        <w:rPr>
          <w:u w:val="none"/>
        </w:rPr>
      </w:pPr>
      <w:r w:rsidDel="00000000" w:rsidR="00000000" w:rsidRPr="00000000">
        <w:rPr>
          <w:rtl w:val="0"/>
        </w:rPr>
        <w:t xml:space="preserve">Choose a specific massage technique you would like to practice (for example, Swedish or deep tissue).</w:t>
      </w:r>
    </w:p>
    <w:p w:rsidR="00000000" w:rsidDel="00000000" w:rsidP="00000000" w:rsidRDefault="00000000" w:rsidRPr="00000000" w14:paraId="00000113">
      <w:pPr>
        <w:numPr>
          <w:ilvl w:val="0"/>
          <w:numId w:val="35"/>
        </w:numPr>
        <w:spacing w:after="200" w:before="0" w:lineRule="auto"/>
        <w:ind w:left="720" w:hanging="360"/>
        <w:rPr>
          <w:u w:val="none"/>
        </w:rPr>
      </w:pPr>
      <w:r w:rsidDel="00000000" w:rsidR="00000000" w:rsidRPr="00000000">
        <w:rPr>
          <w:rtl w:val="0"/>
        </w:rPr>
        <w:t xml:space="preserve">Explain to your partner what you are going to do and ensure they are comfortable.</w:t>
      </w:r>
    </w:p>
    <w:p w:rsidR="00000000" w:rsidDel="00000000" w:rsidP="00000000" w:rsidRDefault="00000000" w:rsidRPr="00000000" w14:paraId="00000114">
      <w:pPr>
        <w:numPr>
          <w:ilvl w:val="0"/>
          <w:numId w:val="35"/>
        </w:numPr>
        <w:spacing w:after="200" w:before="0" w:lineRule="auto"/>
        <w:ind w:left="720" w:hanging="360"/>
        <w:rPr>
          <w:u w:val="none"/>
        </w:rPr>
      </w:pPr>
      <w:r w:rsidDel="00000000" w:rsidR="00000000" w:rsidRPr="00000000">
        <w:rPr>
          <w:rtl w:val="0"/>
        </w:rPr>
        <w:t xml:space="preserve">Begin the massage, focusing on your chosen technique. Pay attention to your body mechanics to ensure you are not straining yourself.</w:t>
      </w:r>
    </w:p>
    <w:p w:rsidR="00000000" w:rsidDel="00000000" w:rsidP="00000000" w:rsidRDefault="00000000" w:rsidRPr="00000000" w14:paraId="00000115">
      <w:pPr>
        <w:numPr>
          <w:ilvl w:val="0"/>
          <w:numId w:val="35"/>
        </w:numPr>
        <w:spacing w:after="200" w:before="0" w:lineRule="auto"/>
        <w:ind w:left="720" w:hanging="360"/>
        <w:rPr>
          <w:u w:val="none"/>
        </w:rPr>
      </w:pPr>
      <w:r w:rsidDel="00000000" w:rsidR="00000000" w:rsidRPr="00000000">
        <w:rPr>
          <w:rtl w:val="0"/>
        </w:rPr>
        <w:t xml:space="preserve">After finishing, ask for feedback from your partner on your technique and pressure.</w:t>
      </w:r>
    </w:p>
    <w:p w:rsidR="00000000" w:rsidDel="00000000" w:rsidP="00000000" w:rsidRDefault="00000000" w:rsidRPr="00000000" w14:paraId="00000116">
      <w:pPr>
        <w:numPr>
          <w:ilvl w:val="0"/>
          <w:numId w:val="35"/>
        </w:numPr>
        <w:spacing w:after="200" w:lineRule="auto"/>
        <w:ind w:left="720" w:hanging="360"/>
        <w:rPr>
          <w:u w:val="none"/>
        </w:rPr>
      </w:pPr>
      <w:r w:rsidDel="00000000" w:rsidR="00000000" w:rsidRPr="00000000">
        <w:rPr>
          <w:rtl w:val="0"/>
        </w:rPr>
        <w:t xml:space="preserve">Repeat the exercise with different techniques to gain proficiency in various styles of massage.</w:t>
      </w:r>
    </w:p>
    <w:p w:rsidR="00000000" w:rsidDel="00000000" w:rsidP="00000000" w:rsidRDefault="00000000" w:rsidRPr="00000000" w14:paraId="00000117">
      <w:pPr>
        <w:pStyle w:val="Heading2"/>
        <w:rPr/>
      </w:pPr>
      <w:bookmarkStart w:colFirst="0" w:colLast="0" w:name="_hbgnp9cb5y7f" w:id="53"/>
      <w:bookmarkEnd w:id="53"/>
      <w:r w:rsidDel="00000000" w:rsidR="00000000" w:rsidRPr="00000000">
        <w:rPr>
          <w:rtl w:val="0"/>
        </w:rPr>
        <w:t xml:space="preserve">Exercise 3: Case Study Integration</w:t>
      </w:r>
    </w:p>
    <w:p w:rsidR="00000000" w:rsidDel="00000000" w:rsidP="00000000" w:rsidRDefault="00000000" w:rsidRPr="00000000" w14:paraId="00000118">
      <w:pPr>
        <w:spacing w:after="200" w:lineRule="auto"/>
        <w:ind w:left="0" w:firstLine="0"/>
        <w:rPr/>
      </w:pPr>
      <w:r w:rsidDel="00000000" w:rsidR="00000000" w:rsidRPr="00000000">
        <w:rPr>
          <w:rtl w:val="0"/>
        </w:rPr>
        <w:t xml:space="preserve">This exercise aims to develop your skills in integrating massage therapy with other naturopathic treatments.</w:t>
      </w:r>
    </w:p>
    <w:p w:rsidR="00000000" w:rsidDel="00000000" w:rsidP="00000000" w:rsidRDefault="00000000" w:rsidRPr="00000000" w14:paraId="00000119">
      <w:pPr>
        <w:spacing w:after="200" w:lineRule="auto"/>
        <w:ind w:left="0" w:firstLine="0"/>
        <w:rPr/>
      </w:pPr>
      <w:r w:rsidDel="00000000" w:rsidR="00000000" w:rsidRPr="00000000">
        <w:rPr>
          <w:rtl w:val="0"/>
        </w:rPr>
        <w:t xml:space="preserve">Materials: </w:t>
      </w:r>
    </w:p>
    <w:p w:rsidR="00000000" w:rsidDel="00000000" w:rsidP="00000000" w:rsidRDefault="00000000" w:rsidRPr="00000000" w14:paraId="0000011A">
      <w:pPr>
        <w:numPr>
          <w:ilvl w:val="0"/>
          <w:numId w:val="38"/>
        </w:numPr>
        <w:spacing w:after="200" w:lineRule="auto"/>
        <w:ind w:left="720" w:hanging="360"/>
        <w:rPr>
          <w:u w:val="none"/>
        </w:rPr>
      </w:pPr>
      <w:r w:rsidDel="00000000" w:rsidR="00000000" w:rsidRPr="00000000">
        <w:rPr>
          <w:rtl w:val="0"/>
        </w:rPr>
        <w:t xml:space="preserve">Case study (real or hypothetical)</w:t>
      </w:r>
    </w:p>
    <w:p w:rsidR="00000000" w:rsidDel="00000000" w:rsidP="00000000" w:rsidRDefault="00000000" w:rsidRPr="00000000" w14:paraId="0000011B">
      <w:pPr>
        <w:numPr>
          <w:ilvl w:val="0"/>
          <w:numId w:val="38"/>
        </w:numPr>
        <w:spacing w:after="200" w:lineRule="auto"/>
        <w:ind w:left="720" w:hanging="360"/>
        <w:rPr>
          <w:u w:val="none"/>
        </w:rPr>
      </w:pPr>
      <w:r w:rsidDel="00000000" w:rsidR="00000000" w:rsidRPr="00000000">
        <w:rPr>
          <w:rtl w:val="0"/>
        </w:rPr>
        <w:t xml:space="preserve">Pen and paper</w:t>
      </w:r>
    </w:p>
    <w:p w:rsidR="00000000" w:rsidDel="00000000" w:rsidP="00000000" w:rsidRDefault="00000000" w:rsidRPr="00000000" w14:paraId="0000011C">
      <w:pPr>
        <w:spacing w:after="200" w:lineRule="auto"/>
        <w:ind w:left="0" w:firstLine="0"/>
        <w:rPr/>
      </w:pPr>
      <w:r w:rsidDel="00000000" w:rsidR="00000000" w:rsidRPr="00000000">
        <w:rPr>
          <w:rtl w:val="0"/>
        </w:rPr>
        <w:t xml:space="preserve">Instructions:</w:t>
      </w:r>
    </w:p>
    <w:p w:rsidR="00000000" w:rsidDel="00000000" w:rsidP="00000000" w:rsidRDefault="00000000" w:rsidRPr="00000000" w14:paraId="0000011D">
      <w:pPr>
        <w:numPr>
          <w:ilvl w:val="0"/>
          <w:numId w:val="2"/>
        </w:numPr>
        <w:spacing w:after="200" w:lineRule="auto"/>
        <w:ind w:left="720" w:hanging="360"/>
        <w:rPr>
          <w:u w:val="none"/>
        </w:rPr>
      </w:pPr>
      <w:r w:rsidDel="00000000" w:rsidR="00000000" w:rsidRPr="00000000">
        <w:rPr>
          <w:rtl w:val="0"/>
        </w:rPr>
        <w:t xml:space="preserve">Choose a case study (either from a textbook, online resource, or create a hypothetical one).</w:t>
      </w:r>
    </w:p>
    <w:p w:rsidR="00000000" w:rsidDel="00000000" w:rsidP="00000000" w:rsidRDefault="00000000" w:rsidRPr="00000000" w14:paraId="0000011E">
      <w:pPr>
        <w:numPr>
          <w:ilvl w:val="0"/>
          <w:numId w:val="2"/>
        </w:numPr>
        <w:spacing w:after="200" w:before="0" w:lineRule="auto"/>
        <w:ind w:left="720" w:hanging="360"/>
        <w:rPr>
          <w:u w:val="none"/>
        </w:rPr>
      </w:pPr>
      <w:r w:rsidDel="00000000" w:rsidR="00000000" w:rsidRPr="00000000">
        <w:rPr>
          <w:rtl w:val="0"/>
        </w:rPr>
        <w:t xml:space="preserve">Based on the patient's symptoms and health history, develop a comprehensive treatment plan that includes massage therapy.</w:t>
      </w:r>
    </w:p>
    <w:p w:rsidR="00000000" w:rsidDel="00000000" w:rsidP="00000000" w:rsidRDefault="00000000" w:rsidRPr="00000000" w14:paraId="0000011F">
      <w:pPr>
        <w:numPr>
          <w:ilvl w:val="0"/>
          <w:numId w:val="2"/>
        </w:numPr>
        <w:spacing w:after="200" w:before="0" w:lineRule="auto"/>
        <w:ind w:left="720" w:hanging="360"/>
        <w:rPr>
          <w:u w:val="none"/>
        </w:rPr>
      </w:pPr>
      <w:r w:rsidDel="00000000" w:rsidR="00000000" w:rsidRPr="00000000">
        <w:rPr>
          <w:rtl w:val="0"/>
        </w:rPr>
        <w:t xml:space="preserve">Identify how massage therapy will specifically benefit this patient and how it can be integrated with other treatments.</w:t>
      </w:r>
    </w:p>
    <w:p w:rsidR="00000000" w:rsidDel="00000000" w:rsidP="00000000" w:rsidRDefault="00000000" w:rsidRPr="00000000" w14:paraId="00000120">
      <w:pPr>
        <w:numPr>
          <w:ilvl w:val="0"/>
          <w:numId w:val="2"/>
        </w:numPr>
        <w:spacing w:after="200" w:before="0" w:lineRule="auto"/>
        <w:ind w:left="720" w:hanging="360"/>
        <w:rPr>
          <w:u w:val="none"/>
        </w:rPr>
      </w:pPr>
      <w:r w:rsidDel="00000000" w:rsidR="00000000" w:rsidRPr="00000000">
        <w:rPr>
          <w:rtl w:val="0"/>
        </w:rPr>
        <w:t xml:space="preserve">Detail any potential contraindications or precautions needed.</w:t>
      </w:r>
    </w:p>
    <w:p w:rsidR="00000000" w:rsidDel="00000000" w:rsidP="00000000" w:rsidRDefault="00000000" w:rsidRPr="00000000" w14:paraId="00000121">
      <w:pPr>
        <w:numPr>
          <w:ilvl w:val="0"/>
          <w:numId w:val="2"/>
        </w:numPr>
        <w:spacing w:after="200" w:lineRule="auto"/>
        <w:ind w:left="720" w:hanging="360"/>
        <w:rPr>
          <w:u w:val="none"/>
        </w:rPr>
      </w:pPr>
      <w:r w:rsidDel="00000000" w:rsidR="00000000" w:rsidRPr="00000000">
        <w:rPr>
          <w:rtl w:val="0"/>
        </w:rPr>
        <w:t xml:space="preserve">Discuss your treatment plan with a peer or mentor and get feedback on your approach.</w:t>
      </w:r>
    </w:p>
    <w:p w:rsidR="00000000" w:rsidDel="00000000" w:rsidP="00000000" w:rsidRDefault="00000000" w:rsidRPr="00000000" w14:paraId="00000122">
      <w:pPr>
        <w:pStyle w:val="Heading1"/>
        <w:rPr/>
      </w:pPr>
      <w:bookmarkStart w:colFirst="0" w:colLast="0" w:name="_1ywla0b41wxi" w:id="54"/>
      <w:bookmarkEnd w:id="54"/>
      <w:r w:rsidDel="00000000" w:rsidR="00000000" w:rsidRPr="00000000">
        <w:rPr>
          <w:rtl w:val="0"/>
        </w:rPr>
        <w:t xml:space="preserve">Yoga</w:t>
      </w:r>
    </w:p>
    <w:p w:rsidR="00000000" w:rsidDel="00000000" w:rsidP="00000000" w:rsidRDefault="00000000" w:rsidRPr="00000000" w14:paraId="00000123">
      <w:pPr>
        <w:pStyle w:val="Heading2"/>
        <w:rPr/>
      </w:pPr>
      <w:bookmarkStart w:colFirst="0" w:colLast="0" w:name="_wsf51864sq39" w:id="55"/>
      <w:bookmarkEnd w:id="55"/>
      <w:r w:rsidDel="00000000" w:rsidR="00000000" w:rsidRPr="00000000">
        <w:rPr>
          <w:rtl w:val="0"/>
        </w:rPr>
        <w:t xml:space="preserve">Yoga and Its Mechanisms</w:t>
      </w:r>
    </w:p>
    <w:p w:rsidR="00000000" w:rsidDel="00000000" w:rsidP="00000000" w:rsidRDefault="00000000" w:rsidRPr="00000000" w14:paraId="00000124">
      <w:pPr>
        <w:spacing w:after="200" w:lineRule="auto"/>
        <w:rPr/>
      </w:pPr>
      <w:r w:rsidDel="00000000" w:rsidR="00000000" w:rsidRPr="00000000">
        <w:rPr>
          <w:rtl w:val="0"/>
        </w:rPr>
        <w:t xml:space="preserve">Yoga, derived from the Sanskrit word "yuj," means to join or unite. In essence, it signifies the union of individual consciousness with universal consciousness, symbolizing the harmonious intertwining of body, mind, and spirit. Although yoga finds its roots in the ancient Vedic traditions of India, its profound benefits are recognized globally. A report by Yoga Journal and Yoga Alliance states that the number of Americans doing yoga has grown by over 50% in the last four years to over 36 million as of 2016, up from 20.4 million in 2012. The same study showed that 34% of Americans, or 80 million people, would likely try yoga in the next 12 months.</w:t>
      </w:r>
    </w:p>
    <w:p w:rsidR="00000000" w:rsidDel="00000000" w:rsidP="00000000" w:rsidRDefault="00000000" w:rsidRPr="00000000" w14:paraId="00000125">
      <w:pPr>
        <w:spacing w:after="200" w:lineRule="auto"/>
        <w:rPr/>
      </w:pPr>
      <w:r w:rsidDel="00000000" w:rsidR="00000000" w:rsidRPr="00000000">
        <w:rPr>
          <w:rtl w:val="0"/>
        </w:rPr>
        <w:t xml:space="preserve">But what is it about yoga that captivates the interest of so many? The answer lies in the unique mechanisms through which yoga operates, offering extensive benefits to physical health, mental well-being, and spiritual growth. This lesson will delve deeper into the mechanisms of yoga, its rich history, myriad benefits, and the plethora of styles prevalent today.</w:t>
      </w:r>
    </w:p>
    <w:p w:rsidR="00000000" w:rsidDel="00000000" w:rsidP="00000000" w:rsidRDefault="00000000" w:rsidRPr="00000000" w14:paraId="00000126">
      <w:pPr>
        <w:pStyle w:val="Heading3"/>
        <w:rPr/>
      </w:pPr>
      <w:bookmarkStart w:colFirst="0" w:colLast="0" w:name="_5qg16ylk29a3" w:id="56"/>
      <w:bookmarkEnd w:id="56"/>
      <w:r w:rsidDel="00000000" w:rsidR="00000000" w:rsidRPr="00000000">
        <w:rPr>
          <w:rtl w:val="0"/>
        </w:rPr>
        <w:t xml:space="preserve">The Deep-Rooted History of Yoga</w:t>
      </w:r>
    </w:p>
    <w:p w:rsidR="00000000" w:rsidDel="00000000" w:rsidP="00000000" w:rsidRDefault="00000000" w:rsidRPr="00000000" w14:paraId="00000127">
      <w:pPr>
        <w:spacing w:after="200" w:lineRule="auto"/>
        <w:rPr/>
      </w:pPr>
      <w:r w:rsidDel="00000000" w:rsidR="00000000" w:rsidRPr="00000000">
        <w:rPr>
          <w:b w:val="1"/>
          <w:rtl w:val="0"/>
        </w:rPr>
        <w:t xml:space="preserve">Vedic Yoga: </w:t>
      </w:r>
      <w:r w:rsidDel="00000000" w:rsidR="00000000" w:rsidRPr="00000000">
        <w:rPr>
          <w:rtl w:val="0"/>
        </w:rPr>
        <w:t xml:space="preserve">The origins of yoga can be traced back over 5,000 years to the Vedic civilization of India. The Rigveda, one of the oldest known texts, hints at meditative practices akin to yoga.</w:t>
      </w:r>
    </w:p>
    <w:p w:rsidR="00000000" w:rsidDel="00000000" w:rsidP="00000000" w:rsidRDefault="00000000" w:rsidRPr="00000000" w14:paraId="00000128">
      <w:pPr>
        <w:spacing w:after="200" w:lineRule="auto"/>
        <w:rPr/>
      </w:pPr>
      <w:r w:rsidDel="00000000" w:rsidR="00000000" w:rsidRPr="00000000">
        <w:rPr>
          <w:b w:val="1"/>
          <w:rtl w:val="0"/>
        </w:rPr>
        <w:t xml:space="preserve">Preclassical Yoga:</w:t>
      </w:r>
      <w:r w:rsidDel="00000000" w:rsidR="00000000" w:rsidRPr="00000000">
        <w:rPr>
          <w:rtl w:val="0"/>
        </w:rPr>
        <w:t xml:space="preserve"> As the centuries unfolded, so did the philosophy and practice of yoga. The Upanishads introduced the concept of Karma Yoga (path of action) and Jnana Yoga (path of knowledge), while the Bhagavad Gita brought to light Bhakti Yoga (path of devotion).</w:t>
      </w:r>
    </w:p>
    <w:p w:rsidR="00000000" w:rsidDel="00000000" w:rsidP="00000000" w:rsidRDefault="00000000" w:rsidRPr="00000000" w14:paraId="00000129">
      <w:pPr>
        <w:spacing w:after="200" w:lineRule="auto"/>
        <w:rPr/>
      </w:pPr>
      <w:r w:rsidDel="00000000" w:rsidR="00000000" w:rsidRPr="00000000">
        <w:rPr>
          <w:b w:val="1"/>
          <w:rtl w:val="0"/>
        </w:rPr>
        <w:t xml:space="preserve">Classical Yoga: </w:t>
      </w:r>
      <w:r w:rsidDel="00000000" w:rsidR="00000000" w:rsidRPr="00000000">
        <w:rPr>
          <w:rtl w:val="0"/>
        </w:rPr>
        <w:t xml:space="preserve">The pivotal Yoga Sutras of Patanjali, often referred to as the eight-limbed path (Ashtanga), emerged around 400 CE, providing a roadmap for ethical conduct, physical postures, breath control, and stages of meditation.</w:t>
      </w:r>
    </w:p>
    <w:p w:rsidR="00000000" w:rsidDel="00000000" w:rsidP="00000000" w:rsidRDefault="00000000" w:rsidRPr="00000000" w14:paraId="0000012A">
      <w:pPr>
        <w:spacing w:after="200" w:lineRule="auto"/>
        <w:rPr/>
      </w:pPr>
      <w:r w:rsidDel="00000000" w:rsidR="00000000" w:rsidRPr="00000000">
        <w:rPr>
          <w:b w:val="1"/>
          <w:rtl w:val="0"/>
        </w:rPr>
        <w:t xml:space="preserve">Postclassical Yoga:</w:t>
      </w:r>
      <w:r w:rsidDel="00000000" w:rsidR="00000000" w:rsidRPr="00000000">
        <w:rPr>
          <w:rtl w:val="0"/>
        </w:rPr>
        <w:t xml:space="preserve"> This era witnessed the dawn of Hatha Yoga in the 11th century, emphasizing physical aspects of yoga, including asanas and pranayama, to prepare the body for prolonged meditation.</w:t>
      </w:r>
    </w:p>
    <w:p w:rsidR="00000000" w:rsidDel="00000000" w:rsidP="00000000" w:rsidRDefault="00000000" w:rsidRPr="00000000" w14:paraId="0000012B">
      <w:pPr>
        <w:spacing w:after="200" w:lineRule="auto"/>
        <w:rPr/>
      </w:pPr>
      <w:r w:rsidDel="00000000" w:rsidR="00000000" w:rsidRPr="00000000">
        <w:rPr>
          <w:b w:val="1"/>
          <w:rtl w:val="0"/>
        </w:rPr>
        <w:t xml:space="preserve">Modern Yoga: </w:t>
      </w:r>
      <w:r w:rsidDel="00000000" w:rsidR="00000000" w:rsidRPr="00000000">
        <w:rPr>
          <w:rtl w:val="0"/>
        </w:rPr>
        <w:t xml:space="preserve">The late 19th and early 20th centuries saw yoga's advent in the West. Since then, it has blossomed into a multitude of styles catering to diverse preferences and goals. Today, yoga transcends cultural and geographical boundaries, with millions worldwide reaping its physical, mental, and spiritual benefits.</w:t>
      </w:r>
    </w:p>
    <w:p w:rsidR="00000000" w:rsidDel="00000000" w:rsidP="00000000" w:rsidRDefault="00000000" w:rsidRPr="00000000" w14:paraId="0000012C">
      <w:pPr>
        <w:pStyle w:val="Heading3"/>
        <w:rPr/>
      </w:pPr>
      <w:bookmarkStart w:colFirst="0" w:colLast="0" w:name="_iyzkzy2vnc6r" w:id="57"/>
      <w:bookmarkEnd w:id="57"/>
      <w:r w:rsidDel="00000000" w:rsidR="00000000" w:rsidRPr="00000000">
        <w:rPr>
          <w:rtl w:val="0"/>
        </w:rPr>
        <w:t xml:space="preserve">The Science and Mechanisms of Yoga</w:t>
      </w:r>
    </w:p>
    <w:p w:rsidR="00000000" w:rsidDel="00000000" w:rsidP="00000000" w:rsidRDefault="00000000" w:rsidRPr="00000000" w14:paraId="0000012D">
      <w:pPr>
        <w:spacing w:after="200" w:lineRule="auto"/>
        <w:rPr/>
      </w:pPr>
      <w:r w:rsidDel="00000000" w:rsidR="00000000" w:rsidRPr="00000000">
        <w:rPr>
          <w:rtl w:val="0"/>
        </w:rPr>
        <w:t xml:space="preserve">Yoga is much more than a fitness regimen; it is a scientifically backed practice with a plethora of benefits for the body and mind.</w:t>
      </w:r>
    </w:p>
    <w:p w:rsidR="00000000" w:rsidDel="00000000" w:rsidP="00000000" w:rsidRDefault="00000000" w:rsidRPr="00000000" w14:paraId="0000012E">
      <w:pPr>
        <w:spacing w:after="200" w:lineRule="auto"/>
        <w:rPr/>
      </w:pPr>
      <w:r w:rsidDel="00000000" w:rsidR="00000000" w:rsidRPr="00000000">
        <w:rPr>
          <w:b w:val="1"/>
          <w:rtl w:val="0"/>
        </w:rPr>
        <w:t xml:space="preserve">Yoga and the Nervous System: </w:t>
      </w:r>
      <w:r w:rsidDel="00000000" w:rsidR="00000000" w:rsidRPr="00000000">
        <w:rPr>
          <w:rtl w:val="0"/>
        </w:rPr>
        <w:t xml:space="preserve">Yoga, particularly the restorative styles, stimulates the parasympathetic nervous system responsible for rest and digestion, promoting relaxation and mitigating the stress response in the body.</w:t>
      </w:r>
    </w:p>
    <w:p w:rsidR="00000000" w:rsidDel="00000000" w:rsidP="00000000" w:rsidRDefault="00000000" w:rsidRPr="00000000" w14:paraId="0000012F">
      <w:pPr>
        <w:spacing w:after="200" w:lineRule="auto"/>
        <w:rPr/>
      </w:pPr>
      <w:r w:rsidDel="00000000" w:rsidR="00000000" w:rsidRPr="00000000">
        <w:rPr>
          <w:b w:val="1"/>
          <w:rtl w:val="0"/>
        </w:rPr>
        <w:t xml:space="preserve">Yoga and the Musculoskeletal System:</w:t>
      </w:r>
      <w:r w:rsidDel="00000000" w:rsidR="00000000" w:rsidRPr="00000000">
        <w:rPr>
          <w:rtl w:val="0"/>
        </w:rPr>
        <w:t xml:space="preserve"> Asanas, the physical postures of yoga, enhance flexibility, strength, and balance by working various muscles, tendons, and ligaments. Regular practice can help prevent injuries, correct posture, and foster physical well-being.</w:t>
      </w:r>
    </w:p>
    <w:p w:rsidR="00000000" w:rsidDel="00000000" w:rsidP="00000000" w:rsidRDefault="00000000" w:rsidRPr="00000000" w14:paraId="00000130">
      <w:pPr>
        <w:spacing w:after="200" w:lineRule="auto"/>
        <w:rPr/>
      </w:pPr>
      <w:r w:rsidDel="00000000" w:rsidR="00000000" w:rsidRPr="00000000">
        <w:rPr>
          <w:b w:val="1"/>
          <w:rtl w:val="0"/>
        </w:rPr>
        <w:t xml:space="preserve">Yoga and the Respiratory System:</w:t>
      </w:r>
      <w:r w:rsidDel="00000000" w:rsidR="00000000" w:rsidRPr="00000000">
        <w:rPr>
          <w:rtl w:val="0"/>
        </w:rPr>
        <w:t xml:space="preserve"> Pranayama, the art of breath control, is a cornerstone of yoga. Conscious, rhythmic breathing enhances lung capacity, oxygenates the body efficiently, and induces a state of calm and relaxation.</w:t>
      </w:r>
    </w:p>
    <w:p w:rsidR="00000000" w:rsidDel="00000000" w:rsidP="00000000" w:rsidRDefault="00000000" w:rsidRPr="00000000" w14:paraId="00000131">
      <w:pPr>
        <w:spacing w:after="200" w:lineRule="auto"/>
        <w:rPr/>
      </w:pPr>
      <w:r w:rsidDel="00000000" w:rsidR="00000000" w:rsidRPr="00000000">
        <w:rPr>
          <w:b w:val="1"/>
          <w:rtl w:val="0"/>
        </w:rPr>
        <w:t xml:space="preserve">Yoga and the Endocrine System:</w:t>
      </w:r>
      <w:r w:rsidDel="00000000" w:rsidR="00000000" w:rsidRPr="00000000">
        <w:rPr>
          <w:rtl w:val="0"/>
        </w:rPr>
        <w:t xml:space="preserve"> Yoga positively impacts hormone regulation, particularly cortisol, known as the "stress hormone." Lower cortisol levels alleviate stress, anxiety, and depression symptoms, leading to improved mental health.</w:t>
      </w:r>
    </w:p>
    <w:p w:rsidR="00000000" w:rsidDel="00000000" w:rsidP="00000000" w:rsidRDefault="00000000" w:rsidRPr="00000000" w14:paraId="00000132">
      <w:pPr>
        <w:spacing w:after="200" w:lineRule="auto"/>
        <w:rPr/>
      </w:pPr>
      <w:r w:rsidDel="00000000" w:rsidR="00000000" w:rsidRPr="00000000">
        <w:rPr>
          <w:b w:val="1"/>
          <w:rtl w:val="0"/>
        </w:rPr>
        <w:t xml:space="preserve">Yoga and the Cardiovascular System:</w:t>
      </w:r>
      <w:r w:rsidDel="00000000" w:rsidR="00000000" w:rsidRPr="00000000">
        <w:rPr>
          <w:rtl w:val="0"/>
        </w:rPr>
        <w:t xml:space="preserve"> Regular yoga practice boosts cardiovascular health by lowering blood pressure, improving circulation, and reducing heart disease risk.</w:t>
      </w:r>
    </w:p>
    <w:p w:rsidR="00000000" w:rsidDel="00000000" w:rsidP="00000000" w:rsidRDefault="00000000" w:rsidRPr="00000000" w14:paraId="00000133">
      <w:pPr>
        <w:spacing w:after="200" w:lineRule="auto"/>
        <w:rPr/>
      </w:pPr>
      <w:r w:rsidDel="00000000" w:rsidR="00000000" w:rsidRPr="00000000">
        <w:rPr>
          <w:b w:val="1"/>
          <w:rtl w:val="0"/>
        </w:rPr>
        <w:t xml:space="preserve">Yoga and the Immune System: </w:t>
      </w:r>
      <w:r w:rsidDel="00000000" w:rsidR="00000000" w:rsidRPr="00000000">
        <w:rPr>
          <w:rtl w:val="0"/>
        </w:rPr>
        <w:t xml:space="preserve">Yoga bolsters the immune system by reducing inflammation and stimulating immune cell production.</w:t>
      </w:r>
    </w:p>
    <w:p w:rsidR="00000000" w:rsidDel="00000000" w:rsidP="00000000" w:rsidRDefault="00000000" w:rsidRPr="00000000" w14:paraId="00000134">
      <w:pPr>
        <w:spacing w:after="200" w:lineRule="auto"/>
        <w:rPr/>
      </w:pPr>
      <w:r w:rsidDel="00000000" w:rsidR="00000000" w:rsidRPr="00000000">
        <w:rPr>
          <w:b w:val="1"/>
          <w:rtl w:val="0"/>
        </w:rPr>
        <w:t xml:space="preserve">Yoga and the Mind: </w:t>
      </w:r>
      <w:r w:rsidDel="00000000" w:rsidR="00000000" w:rsidRPr="00000000">
        <w:rPr>
          <w:rtl w:val="0"/>
        </w:rPr>
        <w:t xml:space="preserve">The mindful aspects of yoga, including meditation and present moment awareness, foster mental clarity, focus, and emotional resilience, enhancing mental health and overall well-being.</w:t>
      </w:r>
    </w:p>
    <w:p w:rsidR="00000000" w:rsidDel="00000000" w:rsidP="00000000" w:rsidRDefault="00000000" w:rsidRPr="00000000" w14:paraId="00000135">
      <w:pPr>
        <w:pStyle w:val="Heading3"/>
        <w:rPr/>
      </w:pPr>
      <w:bookmarkStart w:colFirst="0" w:colLast="0" w:name="_90a7gyf3t18" w:id="58"/>
      <w:bookmarkEnd w:id="58"/>
      <w:r w:rsidDel="00000000" w:rsidR="00000000" w:rsidRPr="00000000">
        <w:rPr>
          <w:rtl w:val="0"/>
        </w:rPr>
        <w:t xml:space="preserve">The Multifaceted Mechanisms of Yoga: A Deeper Insight</w:t>
      </w:r>
    </w:p>
    <w:p w:rsidR="00000000" w:rsidDel="00000000" w:rsidP="00000000" w:rsidRDefault="00000000" w:rsidRPr="00000000" w14:paraId="00000136">
      <w:pPr>
        <w:spacing w:after="200" w:lineRule="auto"/>
        <w:rPr/>
      </w:pPr>
      <w:r w:rsidDel="00000000" w:rsidR="00000000" w:rsidRPr="00000000">
        <w:rPr>
          <w:b w:val="1"/>
          <w:rtl w:val="0"/>
        </w:rPr>
        <w:t xml:space="preserve">Physical Mechanisms:</w:t>
      </w:r>
      <w:r w:rsidDel="00000000" w:rsidR="00000000" w:rsidRPr="00000000">
        <w:rPr>
          <w:rtl w:val="0"/>
        </w:rPr>
        <w:t xml:space="preserve"> Yoga's physical dimension, asanas (postures), work on multiple levels. The asanas, when performed correctly, engage the muscles, tendons, ligaments, and joints, improving flexibility, strength, and balance. They also stimulate various organs and glands, promoting better functionality and overall health. Additionally, asanas enhance body awareness, aiding in posture correction and injury prevention.</w:t>
      </w:r>
    </w:p>
    <w:p w:rsidR="00000000" w:rsidDel="00000000" w:rsidP="00000000" w:rsidRDefault="00000000" w:rsidRPr="00000000" w14:paraId="00000137">
      <w:pPr>
        <w:spacing w:after="200" w:lineRule="auto"/>
        <w:rPr/>
      </w:pPr>
      <w:r w:rsidDel="00000000" w:rsidR="00000000" w:rsidRPr="00000000">
        <w:rPr>
          <w:b w:val="1"/>
          <w:rtl w:val="0"/>
        </w:rPr>
        <w:t xml:space="preserve">Respiratory Mechanisms:</w:t>
      </w:r>
      <w:r w:rsidDel="00000000" w:rsidR="00000000" w:rsidRPr="00000000">
        <w:rPr>
          <w:rtl w:val="0"/>
        </w:rPr>
        <w:t xml:space="preserve"> Pranayama, the practice of breath control, is an integral component of yoga. Pranayama techniques involve regulating the inhalation, exhalation, and retention of breath, facilitating efficient oxygen supply to the body's cells. This process enhances lung capacity, improves respiratory efficiency, and can significantly benefit conditions like asthma. It also encourages relaxation by activating the body's parasympathetic nervous system, responsible for the 'rest and digest' response.</w:t>
      </w:r>
    </w:p>
    <w:p w:rsidR="00000000" w:rsidDel="00000000" w:rsidP="00000000" w:rsidRDefault="00000000" w:rsidRPr="00000000" w14:paraId="00000138">
      <w:pPr>
        <w:spacing w:after="200" w:lineRule="auto"/>
        <w:rPr/>
      </w:pPr>
      <w:r w:rsidDel="00000000" w:rsidR="00000000" w:rsidRPr="00000000">
        <w:rPr>
          <w:b w:val="1"/>
          <w:rtl w:val="0"/>
        </w:rPr>
        <w:t xml:space="preserve">Psychological and Neurological Mechanisms:</w:t>
      </w:r>
      <w:r w:rsidDel="00000000" w:rsidR="00000000" w:rsidRPr="00000000">
        <w:rPr>
          <w:rtl w:val="0"/>
        </w:rPr>
        <w:t xml:space="preserve"> Yoga can significantly impact mental health and neurological functioning. Regular practice of yoga has been found to reduce stress and anxiety levels, enhance mood, and improve sleep quality. On a neurological level, yoga can foster neuroplasticity (the brain's ability to change and adapt), improve neural connectivity, and even promote the growth of new neurons. Yoga's meditative aspects can enhance mindfulness, elevate self-awareness, and cultivate a more positive mental state.</w:t>
      </w:r>
    </w:p>
    <w:p w:rsidR="00000000" w:rsidDel="00000000" w:rsidP="00000000" w:rsidRDefault="00000000" w:rsidRPr="00000000" w14:paraId="00000139">
      <w:pPr>
        <w:spacing w:after="200" w:lineRule="auto"/>
        <w:rPr/>
      </w:pPr>
      <w:r w:rsidDel="00000000" w:rsidR="00000000" w:rsidRPr="00000000">
        <w:rPr>
          <w:b w:val="1"/>
          <w:rtl w:val="0"/>
        </w:rPr>
        <w:t xml:space="preserve">Spiritual Mechanisms:</w:t>
      </w:r>
      <w:r w:rsidDel="00000000" w:rsidR="00000000" w:rsidRPr="00000000">
        <w:rPr>
          <w:rtl w:val="0"/>
        </w:rPr>
        <w:t xml:space="preserve"> Yoga is more than a physical workout; it's a spiritual practice that aims to awaken Kundalini, the latent potential energy in the human body. The ultimate goal of yoga is moksha, or liberation, achieved through practices that elevate consciousness and promote self-realization.</w:t>
      </w:r>
    </w:p>
    <w:p w:rsidR="00000000" w:rsidDel="00000000" w:rsidP="00000000" w:rsidRDefault="00000000" w:rsidRPr="00000000" w14:paraId="0000013A">
      <w:pPr>
        <w:pStyle w:val="Heading3"/>
        <w:rPr/>
      </w:pPr>
      <w:bookmarkStart w:colFirst="0" w:colLast="0" w:name="_yxo8rxhxliyk" w:id="59"/>
      <w:bookmarkEnd w:id="59"/>
      <w:r w:rsidDel="00000000" w:rsidR="00000000" w:rsidRPr="00000000">
        <w:rPr>
          <w:rtl w:val="0"/>
        </w:rPr>
        <w:t xml:space="preserve">The Wide Spectrum of Yoga Styles</w:t>
      </w:r>
    </w:p>
    <w:p w:rsidR="00000000" w:rsidDel="00000000" w:rsidP="00000000" w:rsidRDefault="00000000" w:rsidRPr="00000000" w14:paraId="0000013B">
      <w:pPr>
        <w:spacing w:after="200" w:lineRule="auto"/>
        <w:rPr/>
      </w:pPr>
      <w:r w:rsidDel="00000000" w:rsidR="00000000" w:rsidRPr="00000000">
        <w:rPr>
          <w:rtl w:val="0"/>
        </w:rPr>
        <w:t xml:space="preserve">Yoga has evolved over thousands of years, branching out into numerous styles, each with distinct characteristics and benefits. Here's a closer look at some of the popular yoga styles and their mechanisms:</w:t>
      </w:r>
    </w:p>
    <w:p w:rsidR="00000000" w:rsidDel="00000000" w:rsidP="00000000" w:rsidRDefault="00000000" w:rsidRPr="00000000" w14:paraId="0000013C">
      <w:pPr>
        <w:spacing w:after="200" w:lineRule="auto"/>
        <w:rPr/>
      </w:pPr>
      <w:r w:rsidDel="00000000" w:rsidR="00000000" w:rsidRPr="00000000">
        <w:rPr>
          <w:b w:val="1"/>
          <w:rtl w:val="0"/>
        </w:rPr>
        <w:t xml:space="preserve">Hatha Yoga:</w:t>
      </w:r>
      <w:r w:rsidDel="00000000" w:rsidR="00000000" w:rsidRPr="00000000">
        <w:rPr>
          <w:rtl w:val="0"/>
        </w:rPr>
        <w:t xml:space="preserve"> Often considered the root of all yoga styles, Hatha yoga is an umbrella term for any type of yoga that teaches physical postures. Today, "Hatha" classes usually serve as a gentle introduction to the basic yoga postures.</w:t>
      </w:r>
    </w:p>
    <w:p w:rsidR="00000000" w:rsidDel="00000000" w:rsidP="00000000" w:rsidRDefault="00000000" w:rsidRPr="00000000" w14:paraId="0000013D">
      <w:pPr>
        <w:spacing w:after="200" w:lineRule="auto"/>
        <w:rPr/>
      </w:pPr>
      <w:r w:rsidDel="00000000" w:rsidR="00000000" w:rsidRPr="00000000">
        <w:rPr>
          <w:b w:val="1"/>
          <w:rtl w:val="0"/>
        </w:rPr>
        <w:t xml:space="preserve">Vinyasa Yoga:</w:t>
      </w:r>
      <w:r w:rsidDel="00000000" w:rsidR="00000000" w:rsidRPr="00000000">
        <w:rPr>
          <w:rtl w:val="0"/>
        </w:rPr>
        <w:t xml:space="preserve"> Also known as "flow yoga," Vinyasa is characterized by stringing postures together so that you move from one to another seamlessly, using breath.</w:t>
      </w:r>
    </w:p>
    <w:p w:rsidR="00000000" w:rsidDel="00000000" w:rsidP="00000000" w:rsidRDefault="00000000" w:rsidRPr="00000000" w14:paraId="0000013E">
      <w:pPr>
        <w:spacing w:after="200" w:lineRule="auto"/>
        <w:rPr/>
      </w:pPr>
      <w:r w:rsidDel="00000000" w:rsidR="00000000" w:rsidRPr="00000000">
        <w:rPr>
          <w:b w:val="1"/>
          <w:rtl w:val="0"/>
        </w:rPr>
        <w:t xml:space="preserve">Ashtanga Yoga:</w:t>
      </w:r>
      <w:r w:rsidDel="00000000" w:rsidR="00000000" w:rsidRPr="00000000">
        <w:rPr>
          <w:rtl w:val="0"/>
        </w:rPr>
        <w:t xml:space="preserve"> Ashtanga is a rigorous style of yoga that follows a specific sequence of postures, linked by the breath. It's a physically demanding practice and is great for building strength and endurance.</w:t>
      </w:r>
    </w:p>
    <w:p w:rsidR="00000000" w:rsidDel="00000000" w:rsidP="00000000" w:rsidRDefault="00000000" w:rsidRPr="00000000" w14:paraId="0000013F">
      <w:pPr>
        <w:spacing w:after="200" w:lineRule="auto"/>
        <w:rPr/>
      </w:pPr>
      <w:r w:rsidDel="00000000" w:rsidR="00000000" w:rsidRPr="00000000">
        <w:rPr>
          <w:b w:val="1"/>
          <w:rtl w:val="0"/>
        </w:rPr>
        <w:t xml:space="preserve">Iyengar Yoga:</w:t>
      </w:r>
      <w:r w:rsidDel="00000000" w:rsidR="00000000" w:rsidRPr="00000000">
        <w:rPr>
          <w:rtl w:val="0"/>
        </w:rPr>
        <w:t xml:space="preserve"> This style of yoga is all about precision and alignment. Props such as blocks, belts, and bolsters are commonly used in Iyengar yoga to help students perform the postures correctly.</w:t>
      </w:r>
    </w:p>
    <w:p w:rsidR="00000000" w:rsidDel="00000000" w:rsidP="00000000" w:rsidRDefault="00000000" w:rsidRPr="00000000" w14:paraId="00000140">
      <w:pPr>
        <w:spacing w:after="200" w:lineRule="auto"/>
        <w:rPr/>
      </w:pPr>
      <w:r w:rsidDel="00000000" w:rsidR="00000000" w:rsidRPr="00000000">
        <w:rPr>
          <w:b w:val="1"/>
          <w:rtl w:val="0"/>
        </w:rPr>
        <w:t xml:space="preserve">Yin Yoga: </w:t>
      </w:r>
      <w:r w:rsidDel="00000000" w:rsidR="00000000" w:rsidRPr="00000000">
        <w:rPr>
          <w:rtl w:val="0"/>
        </w:rPr>
        <w:t xml:space="preserve">Yin yoga is a slow-paced style of yoga where postures are held for longer periods—for beginners, it may range from 45 seconds to two minutes; more advanced practitioners may stay in one posture for five minutes or more.</w:t>
      </w:r>
    </w:p>
    <w:p w:rsidR="00000000" w:rsidDel="00000000" w:rsidP="00000000" w:rsidRDefault="00000000" w:rsidRPr="00000000" w14:paraId="00000141">
      <w:pPr>
        <w:spacing w:after="200" w:lineRule="auto"/>
        <w:rPr/>
      </w:pPr>
      <w:r w:rsidDel="00000000" w:rsidR="00000000" w:rsidRPr="00000000">
        <w:rPr>
          <w:b w:val="1"/>
          <w:rtl w:val="0"/>
        </w:rPr>
        <w:t xml:space="preserve">Kundalini Yoga: </w:t>
      </w:r>
      <w:r w:rsidDel="00000000" w:rsidR="00000000" w:rsidRPr="00000000">
        <w:rPr>
          <w:rtl w:val="0"/>
        </w:rPr>
        <w:t xml:space="preserve">This is a highly spiritual style of yoga that blends physical postures, breathing techniques, meditation, and the chanting of mantras.</w:t>
      </w:r>
    </w:p>
    <w:p w:rsidR="00000000" w:rsidDel="00000000" w:rsidP="00000000" w:rsidRDefault="00000000" w:rsidRPr="00000000" w14:paraId="00000142">
      <w:pPr>
        <w:spacing w:after="200" w:lineRule="auto"/>
        <w:rPr/>
      </w:pPr>
      <w:r w:rsidDel="00000000" w:rsidR="00000000" w:rsidRPr="00000000">
        <w:rPr>
          <w:b w:val="1"/>
          <w:rtl w:val="0"/>
        </w:rPr>
        <w:t xml:space="preserve">Restorative Yoga:</w:t>
      </w:r>
      <w:r w:rsidDel="00000000" w:rsidR="00000000" w:rsidRPr="00000000">
        <w:rPr>
          <w:rtl w:val="0"/>
        </w:rPr>
        <w:t xml:space="preserve"> As the name suggests, this style of yoga is all about relaxation and restoration. It involves fewer postures that are held for longer periods, using props for support.</w:t>
      </w:r>
    </w:p>
    <w:p w:rsidR="00000000" w:rsidDel="00000000" w:rsidP="00000000" w:rsidRDefault="00000000" w:rsidRPr="00000000" w14:paraId="00000143">
      <w:pPr>
        <w:spacing w:after="200" w:lineRule="auto"/>
        <w:rPr/>
      </w:pPr>
      <w:r w:rsidDel="00000000" w:rsidR="00000000" w:rsidRPr="00000000">
        <w:rPr>
          <w:rtl w:val="0"/>
        </w:rPr>
        <w:t xml:space="preserve">Yoga has evolved into these spectrum of styles, each with a unique focus and mechanism. Understanding the main yoga styles can aid in choosing a practice suited to one's goals and abilities. Here’s a table to illustrate each style, focus, and mechanisms:</w:t>
      </w:r>
    </w:p>
    <w:p w:rsidR="00000000" w:rsidDel="00000000" w:rsidP="00000000" w:rsidRDefault="00000000" w:rsidRPr="00000000" w14:paraId="00000144">
      <w:pPr>
        <w:spacing w:after="200" w:lineRule="auto"/>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4.2519685039372"/>
        <w:gridCol w:w="2720.7339952071206"/>
        <w:gridCol w:w="4800.525847312564"/>
        <w:tblGridChange w:id="0">
          <w:tblGrid>
            <w:gridCol w:w="1504.2519685039372"/>
            <w:gridCol w:w="2720.7339952071206"/>
            <w:gridCol w:w="4800.525847312564"/>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45">
            <w:pPr>
              <w:widowControl w:val="0"/>
              <w:spacing w:after="200" w:lineRule="auto"/>
              <w:rPr>
                <w:sz w:val="20"/>
                <w:szCs w:val="20"/>
              </w:rPr>
            </w:pPr>
            <w:r w:rsidDel="00000000" w:rsidR="00000000" w:rsidRPr="00000000">
              <w:rPr>
                <w:rFonts w:ascii="Roboto" w:cs="Roboto" w:eastAsia="Roboto" w:hAnsi="Roboto"/>
                <w:b w:val="1"/>
                <w:sz w:val="20"/>
                <w:szCs w:val="20"/>
                <w:rtl w:val="0"/>
              </w:rPr>
              <w:t xml:space="preserve">Style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46">
            <w:pPr>
              <w:widowControl w:val="0"/>
              <w:spacing w:after="200" w:lineRule="auto"/>
              <w:rPr>
                <w:sz w:val="20"/>
                <w:szCs w:val="20"/>
              </w:rPr>
            </w:pPr>
            <w:r w:rsidDel="00000000" w:rsidR="00000000" w:rsidRPr="00000000">
              <w:rPr>
                <w:rFonts w:ascii="Roboto" w:cs="Roboto" w:eastAsia="Roboto" w:hAnsi="Roboto"/>
                <w:b w:val="1"/>
                <w:sz w:val="20"/>
                <w:szCs w:val="20"/>
                <w:rtl w:val="0"/>
              </w:rPr>
              <w:t xml:space="preserve">Primary Focus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47">
            <w:pPr>
              <w:widowControl w:val="0"/>
              <w:spacing w:after="200" w:lineRule="auto"/>
              <w:rPr>
                <w:sz w:val="20"/>
                <w:szCs w:val="20"/>
              </w:rPr>
            </w:pPr>
            <w:r w:rsidDel="00000000" w:rsidR="00000000" w:rsidRPr="00000000">
              <w:rPr>
                <w:b w:val="1"/>
                <w:sz w:val="20"/>
                <w:szCs w:val="20"/>
                <w:rtl w:val="0"/>
              </w:rPr>
              <w:t xml:space="preserve">Mechanism</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spacing w:after="200" w:lineRule="auto"/>
              <w:rPr>
                <w:sz w:val="20"/>
                <w:szCs w:val="20"/>
              </w:rPr>
            </w:pPr>
            <w:r w:rsidDel="00000000" w:rsidR="00000000" w:rsidRPr="00000000">
              <w:rPr>
                <w:rFonts w:ascii="Roboto" w:cs="Roboto" w:eastAsia="Roboto" w:hAnsi="Roboto"/>
                <w:sz w:val="20"/>
                <w:szCs w:val="20"/>
                <w:rtl w:val="0"/>
              </w:rPr>
              <w:t xml:space="preserve">Hatha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9">
            <w:pPr>
              <w:widowControl w:val="0"/>
              <w:spacing w:after="200" w:lineRule="auto"/>
              <w:rPr>
                <w:sz w:val="20"/>
                <w:szCs w:val="20"/>
              </w:rPr>
            </w:pPr>
            <w:r w:rsidDel="00000000" w:rsidR="00000000" w:rsidRPr="00000000">
              <w:rPr>
                <w:rFonts w:ascii="Roboto" w:cs="Roboto" w:eastAsia="Roboto" w:hAnsi="Roboto"/>
                <w:sz w:val="20"/>
                <w:szCs w:val="20"/>
                <w:rtl w:val="0"/>
              </w:rPr>
              <w:t xml:space="preserve">Posture and breath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spacing w:after="200" w:lineRule="auto"/>
              <w:rPr>
                <w:sz w:val="20"/>
                <w:szCs w:val="20"/>
              </w:rPr>
            </w:pPr>
            <w:r w:rsidDel="00000000" w:rsidR="00000000" w:rsidRPr="00000000">
              <w:rPr>
                <w:sz w:val="20"/>
                <w:szCs w:val="20"/>
                <w:rtl w:val="0"/>
              </w:rPr>
              <w:t xml:space="preserve">Slow-paced, gentle asanas combined with pranayama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spacing w:after="200" w:lineRule="auto"/>
              <w:rPr>
                <w:sz w:val="20"/>
                <w:szCs w:val="20"/>
              </w:rPr>
            </w:pPr>
            <w:r w:rsidDel="00000000" w:rsidR="00000000" w:rsidRPr="00000000">
              <w:rPr>
                <w:rFonts w:ascii="Roboto" w:cs="Roboto" w:eastAsia="Roboto" w:hAnsi="Roboto"/>
                <w:sz w:val="20"/>
                <w:szCs w:val="20"/>
                <w:rtl w:val="0"/>
              </w:rPr>
              <w:t xml:space="preserve">Vinyasa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spacing w:after="200" w:lineRule="auto"/>
              <w:rPr>
                <w:sz w:val="20"/>
                <w:szCs w:val="20"/>
              </w:rPr>
            </w:pPr>
            <w:r w:rsidDel="00000000" w:rsidR="00000000" w:rsidRPr="00000000">
              <w:rPr>
                <w:rFonts w:ascii="Roboto" w:cs="Roboto" w:eastAsia="Roboto" w:hAnsi="Roboto"/>
                <w:color w:val="1f1f1f"/>
                <w:sz w:val="20"/>
                <w:szCs w:val="20"/>
                <w:rtl w:val="0"/>
              </w:rPr>
              <w:t xml:space="preserve">Flow and movement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spacing w:after="200" w:lineRule="auto"/>
              <w:rPr>
                <w:sz w:val="20"/>
                <w:szCs w:val="20"/>
              </w:rPr>
            </w:pPr>
            <w:r w:rsidDel="00000000" w:rsidR="00000000" w:rsidRPr="00000000">
              <w:rPr>
                <w:sz w:val="20"/>
                <w:szCs w:val="20"/>
                <w:rtl w:val="0"/>
              </w:rPr>
              <w:t xml:space="preserve">Dynamic sequence of asanas synchronized with breath</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spacing w:after="200" w:lineRule="auto"/>
              <w:rPr>
                <w:sz w:val="20"/>
                <w:szCs w:val="20"/>
              </w:rPr>
            </w:pPr>
            <w:r w:rsidDel="00000000" w:rsidR="00000000" w:rsidRPr="00000000">
              <w:rPr>
                <w:rFonts w:ascii="Roboto" w:cs="Roboto" w:eastAsia="Roboto" w:hAnsi="Roboto"/>
                <w:sz w:val="20"/>
                <w:szCs w:val="20"/>
                <w:rtl w:val="0"/>
              </w:rPr>
              <w:t xml:space="preserve">Ashtanga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F">
            <w:pPr>
              <w:widowControl w:val="0"/>
              <w:spacing w:after="200" w:lineRule="auto"/>
              <w:rPr>
                <w:sz w:val="20"/>
                <w:szCs w:val="20"/>
              </w:rPr>
            </w:pPr>
            <w:r w:rsidDel="00000000" w:rsidR="00000000" w:rsidRPr="00000000">
              <w:rPr>
                <w:rFonts w:ascii="Roboto" w:cs="Roboto" w:eastAsia="Roboto" w:hAnsi="Roboto"/>
                <w:color w:val="1f1f1f"/>
                <w:sz w:val="20"/>
                <w:szCs w:val="20"/>
                <w:rtl w:val="0"/>
              </w:rPr>
              <w:t xml:space="preserve">Strength and flexibility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0">
            <w:pPr>
              <w:widowControl w:val="0"/>
              <w:spacing w:after="200" w:lineRule="auto"/>
              <w:rPr>
                <w:sz w:val="20"/>
                <w:szCs w:val="20"/>
              </w:rPr>
            </w:pPr>
            <w:r w:rsidDel="00000000" w:rsidR="00000000" w:rsidRPr="00000000">
              <w:rPr>
                <w:sz w:val="20"/>
                <w:szCs w:val="20"/>
                <w:rtl w:val="0"/>
              </w:rPr>
              <w:t xml:space="preserve">Rigorous, specific sequence of asanas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1">
            <w:pPr>
              <w:widowControl w:val="0"/>
              <w:spacing w:after="200" w:lineRule="auto"/>
              <w:rPr>
                <w:sz w:val="20"/>
                <w:szCs w:val="20"/>
              </w:rPr>
            </w:pPr>
            <w:r w:rsidDel="00000000" w:rsidR="00000000" w:rsidRPr="00000000">
              <w:rPr>
                <w:rFonts w:ascii="Roboto" w:cs="Roboto" w:eastAsia="Roboto" w:hAnsi="Roboto"/>
                <w:sz w:val="20"/>
                <w:szCs w:val="20"/>
                <w:rtl w:val="0"/>
              </w:rPr>
              <w:t xml:space="preserve">Iyengar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2">
            <w:pPr>
              <w:widowControl w:val="0"/>
              <w:spacing w:after="200" w:lineRule="auto"/>
              <w:rPr>
                <w:sz w:val="20"/>
                <w:szCs w:val="20"/>
              </w:rPr>
            </w:pPr>
            <w:r w:rsidDel="00000000" w:rsidR="00000000" w:rsidRPr="00000000">
              <w:rPr>
                <w:rFonts w:ascii="Roboto" w:cs="Roboto" w:eastAsia="Roboto" w:hAnsi="Roboto"/>
                <w:color w:val="1f1f1f"/>
                <w:sz w:val="20"/>
                <w:szCs w:val="20"/>
                <w:rtl w:val="0"/>
              </w:rPr>
              <w:t xml:space="preserve">Precision and alignment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3">
            <w:pPr>
              <w:widowControl w:val="0"/>
              <w:spacing w:after="200" w:lineRule="auto"/>
              <w:rPr>
                <w:sz w:val="20"/>
                <w:szCs w:val="20"/>
              </w:rPr>
            </w:pPr>
            <w:r w:rsidDel="00000000" w:rsidR="00000000" w:rsidRPr="00000000">
              <w:rPr>
                <w:sz w:val="20"/>
                <w:szCs w:val="20"/>
                <w:rtl w:val="0"/>
              </w:rPr>
              <w:t xml:space="preserve">Detailed, prop-assisted asanas focusing on alignment</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4">
            <w:pPr>
              <w:widowControl w:val="0"/>
              <w:spacing w:after="200" w:lineRule="auto"/>
              <w:rPr>
                <w:sz w:val="20"/>
                <w:szCs w:val="20"/>
              </w:rPr>
            </w:pPr>
            <w:r w:rsidDel="00000000" w:rsidR="00000000" w:rsidRPr="00000000">
              <w:rPr>
                <w:rFonts w:ascii="Roboto" w:cs="Roboto" w:eastAsia="Roboto" w:hAnsi="Roboto"/>
                <w:sz w:val="20"/>
                <w:szCs w:val="20"/>
                <w:rtl w:val="0"/>
              </w:rPr>
              <w:t xml:space="preserve">Kundalini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5">
            <w:pPr>
              <w:widowControl w:val="0"/>
              <w:spacing w:after="200" w:lineRule="auto"/>
              <w:rPr>
                <w:sz w:val="20"/>
                <w:szCs w:val="20"/>
              </w:rPr>
            </w:pPr>
            <w:r w:rsidDel="00000000" w:rsidR="00000000" w:rsidRPr="00000000">
              <w:rPr>
                <w:rFonts w:ascii="Roboto" w:cs="Roboto" w:eastAsia="Roboto" w:hAnsi="Roboto"/>
                <w:color w:val="1f1f1f"/>
                <w:sz w:val="20"/>
                <w:szCs w:val="20"/>
                <w:rtl w:val="0"/>
              </w:rPr>
              <w:t xml:space="preserve">Energy and spirituality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6">
            <w:pPr>
              <w:widowControl w:val="0"/>
              <w:spacing w:after="200" w:lineRule="auto"/>
              <w:rPr>
                <w:sz w:val="20"/>
                <w:szCs w:val="20"/>
              </w:rPr>
            </w:pPr>
            <w:r w:rsidDel="00000000" w:rsidR="00000000" w:rsidRPr="00000000">
              <w:rPr>
                <w:sz w:val="20"/>
                <w:szCs w:val="20"/>
                <w:rtl w:val="0"/>
              </w:rPr>
              <w:t xml:space="preserve">Combination of asanas, pranayama, chanting, and meditation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7">
            <w:pPr>
              <w:widowControl w:val="0"/>
              <w:spacing w:after="200" w:lineRule="auto"/>
              <w:rPr>
                <w:sz w:val="20"/>
                <w:szCs w:val="20"/>
              </w:rPr>
            </w:pPr>
            <w:r w:rsidDel="00000000" w:rsidR="00000000" w:rsidRPr="00000000">
              <w:rPr>
                <w:rFonts w:ascii="Roboto" w:cs="Roboto" w:eastAsia="Roboto" w:hAnsi="Roboto"/>
                <w:sz w:val="20"/>
                <w:szCs w:val="20"/>
                <w:rtl w:val="0"/>
              </w:rPr>
              <w:t xml:space="preserve">Yin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8">
            <w:pPr>
              <w:widowControl w:val="0"/>
              <w:spacing w:after="200" w:lineRule="auto"/>
              <w:rPr>
                <w:sz w:val="20"/>
                <w:szCs w:val="20"/>
              </w:rPr>
            </w:pPr>
            <w:r w:rsidDel="00000000" w:rsidR="00000000" w:rsidRPr="00000000">
              <w:rPr>
                <w:rFonts w:ascii="Roboto" w:cs="Roboto" w:eastAsia="Roboto" w:hAnsi="Roboto"/>
                <w:color w:val="1f1f1f"/>
                <w:sz w:val="20"/>
                <w:szCs w:val="20"/>
                <w:rtl w:val="0"/>
              </w:rPr>
              <w:t xml:space="preserve">Deep stretching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spacing w:after="200" w:lineRule="auto"/>
              <w:rPr>
                <w:sz w:val="20"/>
                <w:szCs w:val="20"/>
              </w:rPr>
            </w:pPr>
            <w:r w:rsidDel="00000000" w:rsidR="00000000" w:rsidRPr="00000000">
              <w:rPr>
                <w:sz w:val="20"/>
                <w:szCs w:val="20"/>
                <w:rtl w:val="0"/>
              </w:rPr>
              <w:t xml:space="preserve">Long-held passive asanas targeting connective tissues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spacing w:after="200" w:lineRule="auto"/>
              <w:rPr>
                <w:sz w:val="20"/>
                <w:szCs w:val="20"/>
              </w:rPr>
            </w:pPr>
            <w:r w:rsidDel="00000000" w:rsidR="00000000" w:rsidRPr="00000000">
              <w:rPr>
                <w:rFonts w:ascii="Roboto" w:cs="Roboto" w:eastAsia="Roboto" w:hAnsi="Roboto"/>
                <w:sz w:val="20"/>
                <w:szCs w:val="20"/>
                <w:rtl w:val="0"/>
              </w:rPr>
              <w:t xml:space="preserve">Restorative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spacing w:after="200" w:lineRule="auto"/>
              <w:rPr>
                <w:sz w:val="20"/>
                <w:szCs w:val="20"/>
              </w:rPr>
            </w:pPr>
            <w:r w:rsidDel="00000000" w:rsidR="00000000" w:rsidRPr="00000000">
              <w:rPr>
                <w:rFonts w:ascii="Roboto" w:cs="Roboto" w:eastAsia="Roboto" w:hAnsi="Roboto"/>
                <w:color w:val="1f1f1f"/>
                <w:sz w:val="20"/>
                <w:szCs w:val="20"/>
                <w:rtl w:val="0"/>
              </w:rPr>
              <w:t xml:space="preserve">Relaxation and healing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spacing w:after="200" w:lineRule="auto"/>
              <w:rPr>
                <w:sz w:val="20"/>
                <w:szCs w:val="20"/>
              </w:rPr>
            </w:pPr>
            <w:r w:rsidDel="00000000" w:rsidR="00000000" w:rsidRPr="00000000">
              <w:rPr>
                <w:sz w:val="20"/>
                <w:szCs w:val="20"/>
                <w:rtl w:val="0"/>
              </w:rPr>
              <w:t xml:space="preserve">Supported asanas promoting deep relaxation</w:t>
            </w:r>
          </w:p>
        </w:tc>
      </w:tr>
    </w:tbl>
    <w:p w:rsidR="00000000" w:rsidDel="00000000" w:rsidP="00000000" w:rsidRDefault="00000000" w:rsidRPr="00000000" w14:paraId="0000015D">
      <w:pPr>
        <w:pStyle w:val="Heading3"/>
        <w:rPr/>
      </w:pPr>
      <w:bookmarkStart w:colFirst="0" w:colLast="0" w:name="_l683hgca1eq6" w:id="60"/>
      <w:bookmarkEnd w:id="60"/>
      <w:r w:rsidDel="00000000" w:rsidR="00000000" w:rsidRPr="00000000">
        <w:rPr>
          <w:rtl w:val="0"/>
        </w:rPr>
        <w:t xml:space="preserve">Yoga: A Holistic Practice for Body, Mind, and Spirit</w:t>
      </w:r>
    </w:p>
    <w:p w:rsidR="00000000" w:rsidDel="00000000" w:rsidP="00000000" w:rsidRDefault="00000000" w:rsidRPr="00000000" w14:paraId="0000015E">
      <w:pPr>
        <w:spacing w:after="200" w:lineRule="auto"/>
        <w:rPr/>
      </w:pPr>
      <w:r w:rsidDel="00000000" w:rsidR="00000000" w:rsidRPr="00000000">
        <w:rPr>
          <w:rtl w:val="0"/>
        </w:rPr>
        <w:t xml:space="preserve">Yoga, in its essence, is a holistic practice aimed at harmonizing the body, mind, and spirit. Its mechanisms stretch beyond the realm of physical fitness, offering a plethora of mental and physiological benefits. With its multi-faceted mechanisms, yoga integrates elements of breath control, meditation, ethics, and philosophy. Understanding these mechanisms provides a solid foundation for both personal practice and professional application in the field of naturopathy.</w:t>
      </w:r>
    </w:p>
    <w:p w:rsidR="00000000" w:rsidDel="00000000" w:rsidP="00000000" w:rsidRDefault="00000000" w:rsidRPr="00000000" w14:paraId="0000015F">
      <w:pPr>
        <w:spacing w:after="200" w:lineRule="auto"/>
        <w:rPr/>
      </w:pPr>
      <w:r w:rsidDel="00000000" w:rsidR="00000000" w:rsidRPr="00000000">
        <w:rPr>
          <w:rtl w:val="0"/>
        </w:rPr>
        <w:t xml:space="preserve">The practice of yoga offers a wealth of benefits for both the body and mind, from improved physical fitness to reduced stress and increased mental clarity. It goes beyond mere physical exercise, encompassing elements such as breath control and mindfulness. Its mechanisms are rooted in a combination of physical postures, breath control, and mindfulness, all of which contribute to the overall well-being of the practitioner.</w:t>
      </w:r>
    </w:p>
    <w:p w:rsidR="00000000" w:rsidDel="00000000" w:rsidP="00000000" w:rsidRDefault="00000000" w:rsidRPr="00000000" w14:paraId="00000160">
      <w:pPr>
        <w:spacing w:after="200" w:lineRule="auto"/>
        <w:rPr/>
      </w:pPr>
      <w:r w:rsidDel="00000000" w:rsidR="00000000" w:rsidRPr="00000000">
        <w:rPr>
          <w:rtl w:val="0"/>
        </w:rPr>
        <w:t xml:space="preserve">By delving into the mechanisms of yoga, its rich history, and the variety of styles available today, individuals can deepen their personal practice and expand their knowledge for professional application. This understanding creates a solid foundation for incorporating yoga into the realm of naturopathy, enhancing the holistic care provided to patients.</w:t>
      </w:r>
    </w:p>
    <w:p w:rsidR="00000000" w:rsidDel="00000000" w:rsidP="00000000" w:rsidRDefault="00000000" w:rsidRPr="00000000" w14:paraId="00000161">
      <w:pPr>
        <w:spacing w:after="200" w:lineRule="auto"/>
        <w:rPr/>
      </w:pPr>
      <w:r w:rsidDel="00000000" w:rsidR="00000000" w:rsidRPr="00000000">
        <w:rPr>
          <w:rtl w:val="0"/>
        </w:rPr>
        <w:t xml:space="preserve">As we progress further in this exploration, we will delve into the various techniques and practices of yoga in more depth. This knowledge and skill development will empower you to incorporate this powerful practice into your own life and extend its benefits to your patients. Through yoga, we embark on a journey that harmonizes the body, mind, and spirit, fostering overall well-being and vitality.</w:t>
      </w:r>
    </w:p>
    <w:p w:rsidR="00000000" w:rsidDel="00000000" w:rsidP="00000000" w:rsidRDefault="00000000" w:rsidRPr="00000000" w14:paraId="00000162">
      <w:pPr>
        <w:pStyle w:val="Heading2"/>
        <w:rPr/>
      </w:pPr>
      <w:bookmarkStart w:colFirst="0" w:colLast="0" w:name="_6cn64ql1p3lg" w:id="61"/>
      <w:bookmarkEnd w:id="61"/>
      <w:r w:rsidDel="00000000" w:rsidR="00000000" w:rsidRPr="00000000">
        <w:rPr>
          <w:rtl w:val="0"/>
        </w:rPr>
        <w:t xml:space="preserve">Skills in Various Yoga Techniques</w:t>
      </w:r>
    </w:p>
    <w:p w:rsidR="00000000" w:rsidDel="00000000" w:rsidP="00000000" w:rsidRDefault="00000000" w:rsidRPr="00000000" w14:paraId="00000163">
      <w:pPr>
        <w:spacing w:after="200" w:lineRule="auto"/>
        <w:rPr/>
      </w:pPr>
      <w:r w:rsidDel="00000000" w:rsidR="00000000" w:rsidRPr="00000000">
        <w:rPr>
          <w:rtl w:val="0"/>
        </w:rPr>
        <w:t xml:space="preserve">Yoga, a practice rooted in ancient wisdom, offers a holistic approach to health and well-being. By seamlessly blending physical postures (asanas), breath control (pranayama), and meditation (dhyana), yoga offers a comprehensive path to enhanced self-awareness, resilience, and tranquility. In this expanded lesson, we will delve into the depths of these yoga techniques, providing a rich tapestry of knowledge to enhance both your personal practice and your abilities as a naturopathic practitioner.</w:t>
      </w:r>
    </w:p>
    <w:p w:rsidR="00000000" w:rsidDel="00000000" w:rsidP="00000000" w:rsidRDefault="00000000" w:rsidRPr="00000000" w14:paraId="00000164">
      <w:pPr>
        <w:pStyle w:val="Heading3"/>
        <w:rPr/>
      </w:pPr>
      <w:bookmarkStart w:colFirst="0" w:colLast="0" w:name="_ra82hpyeg754" w:id="62"/>
      <w:bookmarkEnd w:id="62"/>
      <w:r w:rsidDel="00000000" w:rsidR="00000000" w:rsidRPr="00000000">
        <w:rPr>
          <w:rtl w:val="0"/>
        </w:rPr>
        <w:t xml:space="preserve">Asanas (Physical Postures): The Art of Embodiment</w:t>
      </w:r>
    </w:p>
    <w:p w:rsidR="00000000" w:rsidDel="00000000" w:rsidP="00000000" w:rsidRDefault="00000000" w:rsidRPr="00000000" w14:paraId="00000165">
      <w:pPr>
        <w:spacing w:after="200" w:lineRule="auto"/>
        <w:rPr/>
      </w:pPr>
      <w:r w:rsidDel="00000000" w:rsidR="00000000" w:rsidRPr="00000000">
        <w:rPr>
          <w:rtl w:val="0"/>
        </w:rPr>
        <w:t xml:space="preserve">Asanas, the physical postures of yoga, offer far more than mere physical exercise. Each asana is a dynamic interplay of strength, flexibility, balance, and conscious presence. By practicing asanas, you can cultivate a deeper mind-body connection, enhance physical health, and learn to navigate life with increased grace and fluidity.</w:t>
      </w:r>
    </w:p>
    <w:p w:rsidR="00000000" w:rsidDel="00000000" w:rsidP="00000000" w:rsidRDefault="00000000" w:rsidRPr="00000000" w14:paraId="00000166">
      <w:pPr>
        <w:spacing w:after="200" w:lineRule="auto"/>
        <w:rPr/>
      </w:pPr>
      <w:r w:rsidDel="00000000" w:rsidR="00000000" w:rsidRPr="00000000">
        <w:rPr>
          <w:rtl w:val="0"/>
        </w:rPr>
        <w:t xml:space="preserve">Let's explore a few key asanas across the different categories in more detail:</w:t>
      </w:r>
    </w:p>
    <w:p w:rsidR="00000000" w:rsidDel="00000000" w:rsidP="00000000" w:rsidRDefault="00000000" w:rsidRPr="00000000" w14:paraId="00000167">
      <w:pPr>
        <w:pStyle w:val="Heading4"/>
        <w:rPr/>
      </w:pPr>
      <w:bookmarkStart w:colFirst="0" w:colLast="0" w:name="_m2vmakyansdt" w:id="63"/>
      <w:bookmarkEnd w:id="63"/>
      <w:r w:rsidDel="00000000" w:rsidR="00000000" w:rsidRPr="00000000">
        <w:rPr>
          <w:rtl w:val="0"/>
        </w:rPr>
        <w:t xml:space="preserve">Standing Asanas</w:t>
      </w:r>
    </w:p>
    <w:p w:rsidR="00000000" w:rsidDel="00000000" w:rsidP="00000000" w:rsidRDefault="00000000" w:rsidRPr="00000000" w14:paraId="00000168">
      <w:pPr>
        <w:spacing w:after="200" w:lineRule="auto"/>
        <w:rPr/>
      </w:pPr>
      <w:r w:rsidDel="00000000" w:rsidR="00000000" w:rsidRPr="00000000">
        <w:rPr>
          <w:b w:val="1"/>
          <w:rtl w:val="0"/>
        </w:rPr>
        <w:t xml:space="preserve">Tadasana (Mountain Pose):</w:t>
      </w:r>
      <w:r w:rsidDel="00000000" w:rsidR="00000000" w:rsidRPr="00000000">
        <w:rPr>
          <w:rtl w:val="0"/>
        </w:rPr>
        <w:t xml:space="preserve"> The foundation of all standing poses, Tadasana, teaches alignment, grounding, and presence. Practicing this pose can improve posture, strengthen the legs, and foster a sense of inner stability. It's also the starting point for many sequences and can be a powerful meditation pose in its own right.</w:t>
      </w:r>
    </w:p>
    <w:p w:rsidR="00000000" w:rsidDel="00000000" w:rsidP="00000000" w:rsidRDefault="00000000" w:rsidRPr="00000000" w14:paraId="00000169">
      <w:pPr>
        <w:pStyle w:val="Heading4"/>
        <w:rPr/>
      </w:pPr>
      <w:bookmarkStart w:colFirst="0" w:colLast="0" w:name="_rxl5usnob2gb" w:id="64"/>
      <w:bookmarkEnd w:id="64"/>
      <w:r w:rsidDel="00000000" w:rsidR="00000000" w:rsidRPr="00000000">
        <w:rPr>
          <w:rtl w:val="0"/>
        </w:rPr>
        <w:t xml:space="preserve">Seated Asanas</w:t>
      </w:r>
    </w:p>
    <w:p w:rsidR="00000000" w:rsidDel="00000000" w:rsidP="00000000" w:rsidRDefault="00000000" w:rsidRPr="00000000" w14:paraId="0000016A">
      <w:pPr>
        <w:spacing w:after="200" w:lineRule="auto"/>
        <w:rPr/>
      </w:pPr>
      <w:r w:rsidDel="00000000" w:rsidR="00000000" w:rsidRPr="00000000">
        <w:rPr>
          <w:b w:val="1"/>
          <w:rtl w:val="0"/>
        </w:rPr>
        <w:t xml:space="preserve">Sukhasana (Easy Pose): </w:t>
      </w:r>
      <w:r w:rsidDel="00000000" w:rsidR="00000000" w:rsidRPr="00000000">
        <w:rPr>
          <w:rtl w:val="0"/>
        </w:rPr>
        <w:t xml:space="preserve">Despite its name, Sukhasana can be quite challenging for people with tight hips or lower back issues. However, with regular practice, this pose can help improve flexibility, open the hips, and provide a comfortable seat for pranayama and meditation practices.</w:t>
      </w:r>
    </w:p>
    <w:p w:rsidR="00000000" w:rsidDel="00000000" w:rsidP="00000000" w:rsidRDefault="00000000" w:rsidRPr="00000000" w14:paraId="0000016B">
      <w:pPr>
        <w:pStyle w:val="Heading4"/>
        <w:rPr/>
      </w:pPr>
      <w:bookmarkStart w:colFirst="0" w:colLast="0" w:name="_vh1ln0g1mlpe" w:id="65"/>
      <w:bookmarkEnd w:id="65"/>
      <w:r w:rsidDel="00000000" w:rsidR="00000000" w:rsidRPr="00000000">
        <w:rPr>
          <w:rtl w:val="0"/>
        </w:rPr>
        <w:t xml:space="preserve">Prone Asanas</w:t>
      </w:r>
    </w:p>
    <w:p w:rsidR="00000000" w:rsidDel="00000000" w:rsidP="00000000" w:rsidRDefault="00000000" w:rsidRPr="00000000" w14:paraId="0000016C">
      <w:pPr>
        <w:spacing w:after="200" w:lineRule="auto"/>
        <w:rPr/>
      </w:pPr>
      <w:r w:rsidDel="00000000" w:rsidR="00000000" w:rsidRPr="00000000">
        <w:rPr>
          <w:b w:val="1"/>
          <w:rtl w:val="0"/>
        </w:rPr>
        <w:t xml:space="preserve">Bhujangasana (Cobra Pose):</w:t>
      </w:r>
      <w:r w:rsidDel="00000000" w:rsidR="00000000" w:rsidRPr="00000000">
        <w:rPr>
          <w:rtl w:val="0"/>
        </w:rPr>
        <w:t xml:space="preserve"> As a gentle backbend, Bhujangasana strengthens the entire back and shoulders, improves spinal flexibility, and opens the chest and heart space. The pose can also stimulate the abdominal organs, aiding digestion.</w:t>
      </w:r>
    </w:p>
    <w:p w:rsidR="00000000" w:rsidDel="00000000" w:rsidP="00000000" w:rsidRDefault="00000000" w:rsidRPr="00000000" w14:paraId="0000016D">
      <w:pPr>
        <w:pStyle w:val="Heading4"/>
        <w:rPr/>
      </w:pPr>
      <w:bookmarkStart w:colFirst="0" w:colLast="0" w:name="_27s06jgf5ylp" w:id="66"/>
      <w:bookmarkEnd w:id="66"/>
      <w:r w:rsidDel="00000000" w:rsidR="00000000" w:rsidRPr="00000000">
        <w:rPr>
          <w:rtl w:val="0"/>
        </w:rPr>
        <w:t xml:space="preserve">Supine Asanas</w:t>
      </w:r>
    </w:p>
    <w:p w:rsidR="00000000" w:rsidDel="00000000" w:rsidP="00000000" w:rsidRDefault="00000000" w:rsidRPr="00000000" w14:paraId="0000016E">
      <w:pPr>
        <w:spacing w:after="200" w:lineRule="auto"/>
        <w:rPr/>
      </w:pPr>
      <w:r w:rsidDel="00000000" w:rsidR="00000000" w:rsidRPr="00000000">
        <w:rPr>
          <w:b w:val="1"/>
          <w:rtl w:val="0"/>
        </w:rPr>
        <w:t xml:space="preserve">Savasana (Corpse Pose):</w:t>
      </w:r>
      <w:r w:rsidDel="00000000" w:rsidR="00000000" w:rsidRPr="00000000">
        <w:rPr>
          <w:rtl w:val="0"/>
        </w:rPr>
        <w:t xml:space="preserve"> Savasana might look easy, but it's often cited as the most challenging yoga pose. It asks for complete surrender, a release of control, and deep relaxation. Savasana helps to integrate the benefits of your yoga practice into your body and mind.</w:t>
      </w:r>
    </w:p>
    <w:p w:rsidR="00000000" w:rsidDel="00000000" w:rsidP="00000000" w:rsidRDefault="00000000" w:rsidRPr="00000000" w14:paraId="0000016F">
      <w:pPr>
        <w:pStyle w:val="Heading4"/>
        <w:rPr/>
      </w:pPr>
      <w:bookmarkStart w:colFirst="0" w:colLast="0" w:name="_olgxm3wrig3o" w:id="67"/>
      <w:bookmarkEnd w:id="67"/>
      <w:r w:rsidDel="00000000" w:rsidR="00000000" w:rsidRPr="00000000">
        <w:rPr>
          <w:rtl w:val="0"/>
        </w:rPr>
        <w:t xml:space="preserve">Inverted Asanas</w:t>
      </w:r>
    </w:p>
    <w:p w:rsidR="00000000" w:rsidDel="00000000" w:rsidP="00000000" w:rsidRDefault="00000000" w:rsidRPr="00000000" w14:paraId="00000170">
      <w:pPr>
        <w:spacing w:after="200" w:lineRule="auto"/>
        <w:rPr/>
      </w:pPr>
      <w:r w:rsidDel="00000000" w:rsidR="00000000" w:rsidRPr="00000000">
        <w:rPr>
          <w:b w:val="1"/>
          <w:rtl w:val="0"/>
        </w:rPr>
        <w:t xml:space="preserve">Sarvangasana (Shoulder Stand):</w:t>
      </w:r>
      <w:r w:rsidDel="00000000" w:rsidR="00000000" w:rsidRPr="00000000">
        <w:rPr>
          <w:rtl w:val="0"/>
        </w:rPr>
        <w:t xml:space="preserve"> Known as the "queen of asanas," Sarvangasana is a full-body invigorating pose. It enhances blood circulation, benefits the endocrine system, and improves digestion.</w:t>
      </w:r>
    </w:p>
    <w:p w:rsidR="00000000" w:rsidDel="00000000" w:rsidP="00000000" w:rsidRDefault="00000000" w:rsidRPr="00000000" w14:paraId="00000171">
      <w:pPr>
        <w:pStyle w:val="Heading3"/>
        <w:rPr/>
      </w:pPr>
      <w:bookmarkStart w:colFirst="0" w:colLast="0" w:name="_p8zfytaicb4a" w:id="68"/>
      <w:bookmarkEnd w:id="68"/>
      <w:r w:rsidDel="00000000" w:rsidR="00000000" w:rsidRPr="00000000">
        <w:rPr>
          <w:rtl w:val="0"/>
        </w:rPr>
        <w:t xml:space="preserve">Pranayama (Breath Control): Mastering the Life Force</w:t>
      </w:r>
    </w:p>
    <w:p w:rsidR="00000000" w:rsidDel="00000000" w:rsidP="00000000" w:rsidRDefault="00000000" w:rsidRPr="00000000" w14:paraId="00000172">
      <w:pPr>
        <w:spacing w:after="200" w:lineRule="auto"/>
        <w:rPr/>
      </w:pPr>
      <w:r w:rsidDel="00000000" w:rsidR="00000000" w:rsidRPr="00000000">
        <w:rPr>
          <w:rtl w:val="0"/>
        </w:rPr>
        <w:t xml:space="preserve">Pranayama, the art of breath control, is an integral part of yoga. Pranayama techniques can influence the flow of prana (vital life energy) within the body, offering a potent tool for enhancing health and well-being.</w:t>
      </w:r>
    </w:p>
    <w:p w:rsidR="00000000" w:rsidDel="00000000" w:rsidP="00000000" w:rsidRDefault="00000000" w:rsidRPr="00000000" w14:paraId="00000173">
      <w:pPr>
        <w:spacing w:after="200" w:lineRule="auto"/>
        <w:rPr/>
      </w:pPr>
      <w:r w:rsidDel="00000000" w:rsidR="00000000" w:rsidRPr="00000000">
        <w:rPr>
          <w:rtl w:val="0"/>
        </w:rPr>
        <w:t xml:space="preserve">Let's dive deeper into a few foundational pranayama techniques:</w:t>
      </w:r>
    </w:p>
    <w:p w:rsidR="00000000" w:rsidDel="00000000" w:rsidP="00000000" w:rsidRDefault="00000000" w:rsidRPr="00000000" w14:paraId="00000174">
      <w:pPr>
        <w:spacing w:after="200" w:lineRule="auto"/>
        <w:rPr/>
      </w:pPr>
      <w:r w:rsidDel="00000000" w:rsidR="00000000" w:rsidRPr="00000000">
        <w:rPr>
          <w:b w:val="1"/>
          <w:rtl w:val="0"/>
        </w:rPr>
        <w:t xml:space="preserve">Anulom Vilom (Alternate Nostril Breathing):</w:t>
      </w:r>
      <w:r w:rsidDel="00000000" w:rsidR="00000000" w:rsidRPr="00000000">
        <w:rPr>
          <w:rtl w:val="0"/>
        </w:rPr>
        <w:t xml:space="preserve"> This practice involves inhaling through one nostril, retaining the breath, and exhaling through the other nostril. It's believed to balance the two major energy channels (ida and pingala) in the body, leading to physical and mental equilibrium.</w:t>
      </w:r>
    </w:p>
    <w:p w:rsidR="00000000" w:rsidDel="00000000" w:rsidP="00000000" w:rsidRDefault="00000000" w:rsidRPr="00000000" w14:paraId="00000175">
      <w:pPr>
        <w:spacing w:after="200" w:lineRule="auto"/>
        <w:rPr/>
      </w:pPr>
      <w:r w:rsidDel="00000000" w:rsidR="00000000" w:rsidRPr="00000000">
        <w:rPr>
          <w:b w:val="1"/>
          <w:rtl w:val="0"/>
        </w:rPr>
        <w:t xml:space="preserve">Kapalabhati (Skull Shining Breath): </w:t>
      </w:r>
      <w:r w:rsidDel="00000000" w:rsidR="00000000" w:rsidRPr="00000000">
        <w:rPr>
          <w:rtl w:val="0"/>
        </w:rPr>
        <w:t xml:space="preserve">Kapalabhati is a cleansing pranayama where the breath is short, rapid, and forced. This practice is said to cleanse the lungs and sinuses, stimulate the digestive organs, and energize the mind.</w:t>
      </w:r>
    </w:p>
    <w:p w:rsidR="00000000" w:rsidDel="00000000" w:rsidP="00000000" w:rsidRDefault="00000000" w:rsidRPr="00000000" w14:paraId="00000176">
      <w:pPr>
        <w:spacing w:after="200" w:lineRule="auto"/>
        <w:rPr/>
      </w:pPr>
      <w:r w:rsidDel="00000000" w:rsidR="00000000" w:rsidRPr="00000000">
        <w:rPr>
          <w:b w:val="1"/>
          <w:rtl w:val="0"/>
        </w:rPr>
        <w:t xml:space="preserve">Bhramari (Bee Breath): </w:t>
      </w:r>
      <w:r w:rsidDel="00000000" w:rsidR="00000000" w:rsidRPr="00000000">
        <w:rPr>
          <w:rtl w:val="0"/>
        </w:rPr>
        <w:t xml:space="preserve">Bhramari involves making a humming sound during exhalation, creating a calming effect on the mind. It's often used to relieve stress, reduce anger and anxiety, and improve concentration.</w:t>
      </w:r>
    </w:p>
    <w:p w:rsidR="00000000" w:rsidDel="00000000" w:rsidP="00000000" w:rsidRDefault="00000000" w:rsidRPr="00000000" w14:paraId="00000177">
      <w:pPr>
        <w:pStyle w:val="Heading3"/>
        <w:rPr/>
      </w:pPr>
      <w:bookmarkStart w:colFirst="0" w:colLast="0" w:name="_x5xrfxc17myx" w:id="69"/>
      <w:bookmarkEnd w:id="69"/>
      <w:r w:rsidDel="00000000" w:rsidR="00000000" w:rsidRPr="00000000">
        <w:rPr>
          <w:rtl w:val="0"/>
        </w:rPr>
        <w:t xml:space="preserve">Dhyana (Meditation): The Journey Inward</w:t>
      </w:r>
    </w:p>
    <w:p w:rsidR="00000000" w:rsidDel="00000000" w:rsidP="00000000" w:rsidRDefault="00000000" w:rsidRPr="00000000" w14:paraId="00000178">
      <w:pPr>
        <w:spacing w:after="200" w:lineRule="auto"/>
        <w:rPr/>
      </w:pPr>
      <w:r w:rsidDel="00000000" w:rsidR="00000000" w:rsidRPr="00000000">
        <w:rPr>
          <w:rtl w:val="0"/>
        </w:rPr>
        <w:t xml:space="preserve">Meditation, the heart of yoga, invites us to journey inward, moving beyond the chatter of the mind to touch the silence of our innermost being. Meditation techniques vary widely, offering diverse paths to the same goal: inner peace and self-realization.</w:t>
      </w:r>
    </w:p>
    <w:p w:rsidR="00000000" w:rsidDel="00000000" w:rsidP="00000000" w:rsidRDefault="00000000" w:rsidRPr="00000000" w14:paraId="00000179">
      <w:pPr>
        <w:spacing w:after="200" w:lineRule="auto"/>
        <w:rPr/>
      </w:pPr>
      <w:r w:rsidDel="00000000" w:rsidR="00000000" w:rsidRPr="00000000">
        <w:rPr>
          <w:rtl w:val="0"/>
        </w:rPr>
        <w:t xml:space="preserve">Here are some primary meditation techniques:</w:t>
      </w:r>
    </w:p>
    <w:p w:rsidR="00000000" w:rsidDel="00000000" w:rsidP="00000000" w:rsidRDefault="00000000" w:rsidRPr="00000000" w14:paraId="0000017A">
      <w:pPr>
        <w:spacing w:after="200" w:lineRule="auto"/>
        <w:rPr/>
      </w:pPr>
      <w:r w:rsidDel="00000000" w:rsidR="00000000" w:rsidRPr="00000000">
        <w:rPr>
          <w:b w:val="1"/>
          <w:rtl w:val="0"/>
        </w:rPr>
        <w:t xml:space="preserve">Mindfulness Meditation:</w:t>
      </w:r>
      <w:r w:rsidDel="00000000" w:rsidR="00000000" w:rsidRPr="00000000">
        <w:rPr>
          <w:rtl w:val="0"/>
        </w:rPr>
        <w:t xml:space="preserve"> This form involves observing your thoughts as they arise and pass, without judgment or attachment. It can help enhance self-awareness, reduce stress, and develop a more balanced perspective.</w:t>
      </w:r>
    </w:p>
    <w:p w:rsidR="00000000" w:rsidDel="00000000" w:rsidP="00000000" w:rsidRDefault="00000000" w:rsidRPr="00000000" w14:paraId="0000017B">
      <w:pPr>
        <w:spacing w:after="200" w:lineRule="auto"/>
        <w:rPr/>
      </w:pPr>
      <w:r w:rsidDel="00000000" w:rsidR="00000000" w:rsidRPr="00000000">
        <w:rPr>
          <w:b w:val="1"/>
          <w:rtl w:val="0"/>
        </w:rPr>
        <w:t xml:space="preserve">Concentration Meditation:</w:t>
      </w:r>
      <w:r w:rsidDel="00000000" w:rsidR="00000000" w:rsidRPr="00000000">
        <w:rPr>
          <w:rtl w:val="0"/>
        </w:rPr>
        <w:t xml:space="preserve"> Here, you focus your mind on a single point, such as your breath, a word (mantra), or an image. This practice can help improve focus, clarity, and mental discipline.</w:t>
      </w:r>
    </w:p>
    <w:p w:rsidR="00000000" w:rsidDel="00000000" w:rsidP="00000000" w:rsidRDefault="00000000" w:rsidRPr="00000000" w14:paraId="0000017C">
      <w:pPr>
        <w:spacing w:after="200" w:lineRule="auto"/>
        <w:rPr/>
      </w:pPr>
      <w:r w:rsidDel="00000000" w:rsidR="00000000" w:rsidRPr="00000000">
        <w:rPr>
          <w:b w:val="1"/>
          <w:rtl w:val="0"/>
        </w:rPr>
        <w:t xml:space="preserve">Loving-Kindness Meditation (Metta Meditation): </w:t>
      </w:r>
      <w:r w:rsidDel="00000000" w:rsidR="00000000" w:rsidRPr="00000000">
        <w:rPr>
          <w:rtl w:val="0"/>
        </w:rPr>
        <w:t xml:space="preserve">This technique involves cultivating feelings of love, kindness, and compassion towards oneself and others. It can help soften the heart, reduce negative emotions, and foster a sense of connectedness.</w:t>
      </w:r>
    </w:p>
    <w:p w:rsidR="00000000" w:rsidDel="00000000" w:rsidP="00000000" w:rsidRDefault="00000000" w:rsidRPr="00000000" w14:paraId="0000017D">
      <w:pPr>
        <w:pStyle w:val="Heading3"/>
        <w:rPr/>
      </w:pPr>
      <w:bookmarkStart w:colFirst="0" w:colLast="0" w:name="_w5jg9mhyigzq" w:id="70"/>
      <w:bookmarkEnd w:id="70"/>
      <w:r w:rsidDel="00000000" w:rsidR="00000000" w:rsidRPr="00000000">
        <w:rPr>
          <w:rtl w:val="0"/>
        </w:rPr>
        <w:t xml:space="preserve">Benefits and Contraindication</w:t>
      </w:r>
    </w:p>
    <w:p w:rsidR="00000000" w:rsidDel="00000000" w:rsidP="00000000" w:rsidRDefault="00000000" w:rsidRPr="00000000" w14:paraId="0000017E">
      <w:pPr>
        <w:spacing w:after="200" w:lineRule="auto"/>
        <w:rPr/>
      </w:pPr>
      <w:r w:rsidDel="00000000" w:rsidR="00000000" w:rsidRPr="00000000">
        <w:rPr>
          <w:rtl w:val="0"/>
        </w:rPr>
        <w:t xml:space="preserve">In the practice of yoga, each technique holds unique benefits and potential contraindications, making the understanding of each vital for a safe and effective practice. The techniques, which include Asanas (physical postures), Pranayama (breath control), and Dhyana (meditation), offer a range of physical, mental, and emotional benefits.</w:t>
      </w:r>
    </w:p>
    <w:p w:rsidR="00000000" w:rsidDel="00000000" w:rsidP="00000000" w:rsidRDefault="00000000" w:rsidRPr="00000000" w14:paraId="0000017F">
      <w:pPr>
        <w:spacing w:after="200" w:lineRule="auto"/>
        <w:rPr/>
      </w:pPr>
      <w:r w:rsidDel="00000000" w:rsidR="00000000" w:rsidRPr="00000000">
        <w:rPr>
          <w:rtl w:val="0"/>
        </w:rPr>
        <w:t xml:space="preserve">Asanas, for example, can increase flexibility, strength, and balance, while also stimulating the body's various systems and organs. However, certain postures may be inappropriate for individuals with specific health conditions or injuries.</w:t>
      </w:r>
    </w:p>
    <w:p w:rsidR="00000000" w:rsidDel="00000000" w:rsidP="00000000" w:rsidRDefault="00000000" w:rsidRPr="00000000" w14:paraId="00000180">
      <w:pPr>
        <w:spacing w:after="200" w:lineRule="auto"/>
        <w:rPr/>
      </w:pPr>
      <w:r w:rsidDel="00000000" w:rsidR="00000000" w:rsidRPr="00000000">
        <w:rPr>
          <w:rtl w:val="0"/>
        </w:rPr>
        <w:t xml:space="preserve">Pranayama techniques, on the other hand, primarily focus on the breath, offering benefits such as increased lung capacity, stress relief, and a more balanced energy flow within the body. However, certain breathing practices may not be suitable for individuals with respiratory or cardiovascular conditions, among others.</w:t>
      </w:r>
    </w:p>
    <w:p w:rsidR="00000000" w:rsidDel="00000000" w:rsidP="00000000" w:rsidRDefault="00000000" w:rsidRPr="00000000" w14:paraId="00000181">
      <w:pPr>
        <w:spacing w:after="200" w:lineRule="auto"/>
        <w:rPr/>
      </w:pPr>
      <w:r w:rsidDel="00000000" w:rsidR="00000000" w:rsidRPr="00000000">
        <w:rPr>
          <w:rtl w:val="0"/>
        </w:rPr>
        <w:t xml:space="preserve">Finally, Dhyana or meditation can provide numerous mental and emotional benefits, including reduced stress, improved focus, and a greater sense of self-awareness and compassion. Nevertheless, certain forms of meditation may need to be approached with caution or professional guidance for individuals with severe mental health conditions.</w:t>
      </w:r>
    </w:p>
    <w:p w:rsidR="00000000" w:rsidDel="00000000" w:rsidP="00000000" w:rsidRDefault="00000000" w:rsidRPr="00000000" w14:paraId="00000182">
      <w:pPr>
        <w:spacing w:after="200" w:lineRule="auto"/>
        <w:rPr>
          <w:i w:val="1"/>
        </w:rPr>
      </w:pPr>
      <w:r w:rsidDel="00000000" w:rsidR="00000000" w:rsidRPr="00000000">
        <w:rPr>
          <w:i w:val="1"/>
          <w:rtl w:val="0"/>
        </w:rPr>
        <w:t xml:space="preserve">Table: Yoga Practices, Benefits, and Contraindications</w:t>
      </w:r>
    </w:p>
    <w:tbl>
      <w:tblPr>
        <w:tblStyle w:val="Table5"/>
        <w:tblW w:w="9030.0" w:type="dxa"/>
        <w:jc w:val="left"/>
        <w:tblLayout w:type="fixed"/>
        <w:tblLook w:val="0600"/>
      </w:tblPr>
      <w:tblGrid>
        <w:gridCol w:w="1710"/>
        <w:gridCol w:w="2010"/>
        <w:gridCol w:w="3120"/>
        <w:gridCol w:w="2190"/>
        <w:tblGridChange w:id="0">
          <w:tblGrid>
            <w:gridCol w:w="1710"/>
            <w:gridCol w:w="2010"/>
            <w:gridCol w:w="3120"/>
            <w:gridCol w:w="2190"/>
          </w:tblGrid>
        </w:tblGridChange>
      </w:tblGrid>
      <w:tr>
        <w:trPr>
          <w:cantSplit w:val="0"/>
          <w:trHeight w:val="315" w:hRule="atLeast"/>
          <w:tblHeader w:val="0"/>
        </w:trPr>
        <w:tc>
          <w:tcPr>
            <w:tcBorders>
              <w:top w:color="efefef" w:space="0" w:sz="6" w:val="single"/>
              <w:left w:color="efefef" w:space="0" w:sz="6" w:val="single"/>
              <w:bottom w:color="efefef" w:space="0" w:sz="6" w:val="single"/>
              <w:right w:color="efefef"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83">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Yoga Technique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84">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Specific Practice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85">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Benefits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86">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Contraindications</w:t>
            </w:r>
            <w:r w:rsidDel="00000000" w:rsidR="00000000" w:rsidRPr="00000000">
              <w:rPr>
                <w:rtl w:val="0"/>
              </w:rPr>
            </w:r>
          </w:p>
        </w:tc>
      </w:tr>
      <w:tr>
        <w:trPr>
          <w:cantSplit w:val="0"/>
          <w:trHeight w:val="55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7">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Asanas (Physical Postures)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8">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Tadasana (Mountain Pose)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9">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Improves posture, strengthens legs, fosters inner stability</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A">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High blood pressure, insomnia</w:t>
            </w:r>
            <w:r w:rsidDel="00000000" w:rsidR="00000000" w:rsidRPr="00000000">
              <w:rPr>
                <w:rtl w:val="0"/>
              </w:rPr>
            </w:r>
          </w:p>
        </w:tc>
      </w:tr>
      <w:tr>
        <w:trPr>
          <w:cantSplit w:val="0"/>
          <w:trHeight w:val="55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B">
            <w:pPr>
              <w:widowControl w:val="0"/>
              <w:spacing w:after="200" w:lineRule="auto"/>
              <w:rPr>
                <w:sz w:val="20"/>
                <w:szCs w:val="20"/>
              </w:rPr>
            </w:pP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C">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Sukhasana (Easy Pose)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D">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Improves flexibility, opens hips, comfortable seat for pranayama and meditation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E">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Hip, knee, or lower back injuries</w:t>
            </w:r>
            <w:r w:rsidDel="00000000" w:rsidR="00000000" w:rsidRPr="00000000">
              <w:rPr>
                <w:rtl w:val="0"/>
              </w:rPr>
            </w:r>
          </w:p>
        </w:tc>
      </w:tr>
      <w:tr>
        <w:trPr>
          <w:cantSplit w:val="0"/>
          <w:trHeight w:val="79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F">
            <w:pPr>
              <w:widowControl w:val="0"/>
              <w:spacing w:after="200" w:lineRule="auto"/>
              <w:rPr>
                <w:sz w:val="20"/>
                <w:szCs w:val="20"/>
              </w:rPr>
            </w:pP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Bhujangasana (Cobra Pose)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Strengthens back and shoulders, improves spinal flexibility, opens chest, stimulates abdominal organs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Pregnancy, hernia, lower back injury</w:t>
            </w:r>
            <w:r w:rsidDel="00000000" w:rsidR="00000000" w:rsidRPr="00000000">
              <w:rPr>
                <w:rtl w:val="0"/>
              </w:rPr>
            </w:r>
          </w:p>
        </w:tc>
      </w:tr>
      <w:tr>
        <w:trPr>
          <w:cantSplit w:val="0"/>
          <w:trHeight w:val="55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spacing w:after="200" w:lineRule="auto"/>
              <w:rPr>
                <w:sz w:val="20"/>
                <w:szCs w:val="20"/>
              </w:rPr>
            </w:pP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4">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Savasana (Corpse Pose)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Promotes relaxation, reduces stress and anxiety, lowers blood pressure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Pregnancy (late stages, should lie on the left side)</w:t>
            </w:r>
            <w:r w:rsidDel="00000000" w:rsidR="00000000" w:rsidRPr="00000000">
              <w:rPr>
                <w:rtl w:val="0"/>
              </w:rPr>
            </w:r>
          </w:p>
        </w:tc>
      </w:tr>
      <w:tr>
        <w:trPr>
          <w:cantSplit w:val="0"/>
          <w:trHeight w:val="55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7">
            <w:pPr>
              <w:widowControl w:val="0"/>
              <w:spacing w:after="200" w:lineRule="auto"/>
              <w:rPr>
                <w:sz w:val="20"/>
                <w:szCs w:val="20"/>
              </w:rPr>
            </w:pP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8">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Sarvangasana (Shoulder Stand)</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9">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Enhances blood circulation, benefits endocrine system, improves digestion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High blood pressure, menstruation, neck injury, heart issues</w:t>
            </w:r>
            <w:r w:rsidDel="00000000" w:rsidR="00000000" w:rsidRPr="00000000">
              <w:rPr>
                <w:rtl w:val="0"/>
              </w:rPr>
            </w:r>
          </w:p>
        </w:tc>
      </w:tr>
      <w:tr>
        <w:trPr>
          <w:cantSplit w:val="0"/>
          <w:trHeight w:val="55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Pranayama (Breath Control)</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Anulom Vilom (Alternate Nostril Breathing)</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Balances energy channels, leads to physical and mental equilibrium</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E">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Cold or sinus infection, recent abdominal surgery</w:t>
            </w:r>
            <w:r w:rsidDel="00000000" w:rsidR="00000000" w:rsidRPr="00000000">
              <w:rPr>
                <w:rtl w:val="0"/>
              </w:rPr>
            </w:r>
          </w:p>
        </w:tc>
      </w:tr>
      <w:tr>
        <w:trPr>
          <w:cantSplit w:val="0"/>
          <w:trHeight w:val="55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F">
            <w:pPr>
              <w:widowControl w:val="0"/>
              <w:spacing w:after="200" w:lineRule="auto"/>
              <w:rPr>
                <w:sz w:val="20"/>
                <w:szCs w:val="20"/>
              </w:rPr>
            </w:pP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Kapalabhati (Skull Shining Breath)</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Cleanses lungs and sinuses, stimulates digestive organs, energizes mind</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Pregnancy, high blood pressure, heart disease, hernia, gastric ulcers</w:t>
            </w:r>
            <w:r w:rsidDel="00000000" w:rsidR="00000000" w:rsidRPr="00000000">
              <w:rPr>
                <w:rtl w:val="0"/>
              </w:rPr>
            </w:r>
          </w:p>
        </w:tc>
      </w:tr>
      <w:tr>
        <w:trPr>
          <w:cantSplit w:val="0"/>
          <w:trHeight w:val="55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3">
            <w:pPr>
              <w:widowControl w:val="0"/>
              <w:spacing w:after="200" w:lineRule="auto"/>
              <w:rPr>
                <w:sz w:val="20"/>
                <w:szCs w:val="20"/>
              </w:rPr>
            </w:pP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4">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Bhramari (Bee Breath)</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5">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Relieves stress, reduces anger and anxiety, improves concentration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6">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Pregnancy, epilepsy, chest infection</w:t>
            </w:r>
            <w:r w:rsidDel="00000000" w:rsidR="00000000" w:rsidRPr="00000000">
              <w:rPr>
                <w:rtl w:val="0"/>
              </w:rPr>
            </w:r>
          </w:p>
        </w:tc>
      </w:tr>
      <w:tr>
        <w:trPr>
          <w:cantSplit w:val="0"/>
          <w:trHeight w:val="55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7">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Dhyana (Meditation)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8">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Mindfulness Meditation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9">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Enhances self-awareness, reduces stress, develops balanced perspective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A">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Severe mental health conditions (requires professional guidance)</w:t>
            </w:r>
            <w:r w:rsidDel="00000000" w:rsidR="00000000" w:rsidRPr="00000000">
              <w:rPr>
                <w:rtl w:val="0"/>
              </w:rPr>
            </w:r>
          </w:p>
        </w:tc>
      </w:tr>
      <w:tr>
        <w:trPr>
          <w:cantSplit w:val="0"/>
          <w:trHeight w:val="55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spacing w:after="200" w:lineRule="auto"/>
              <w:rPr>
                <w:sz w:val="20"/>
                <w:szCs w:val="20"/>
              </w:rPr>
            </w:pP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Concentration Meditation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D">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Improves focus, clarity, and mental discipline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E">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Severe mental health conditions (requires professional guidance)</w:t>
            </w:r>
            <w:r w:rsidDel="00000000" w:rsidR="00000000" w:rsidRPr="00000000">
              <w:rPr>
                <w:rtl w:val="0"/>
              </w:rPr>
            </w:r>
          </w:p>
        </w:tc>
      </w:tr>
      <w:tr>
        <w:trPr>
          <w:cantSplit w:val="0"/>
          <w:trHeight w:val="55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F">
            <w:pPr>
              <w:widowControl w:val="0"/>
              <w:spacing w:after="200" w:lineRule="auto"/>
              <w:rPr>
                <w:sz w:val="20"/>
                <w:szCs w:val="20"/>
              </w:rPr>
            </w:pP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Loving-Kindness Meditation (Metta Meditation)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Softens heart, reduces negative emotions, fosters sense of connectedness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2">
            <w:pPr>
              <w:widowControl w:val="0"/>
              <w:spacing w:after="200" w:lineRule="auto"/>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Severe mental health conditions (requires professional guidance)</w:t>
            </w:r>
          </w:p>
        </w:tc>
      </w:tr>
    </w:tbl>
    <w:p w:rsidR="00000000" w:rsidDel="00000000" w:rsidP="00000000" w:rsidRDefault="00000000" w:rsidRPr="00000000" w14:paraId="000001B3">
      <w:pPr>
        <w:spacing w:after="200" w:lineRule="auto"/>
        <w:rPr/>
      </w:pPr>
      <w:r w:rsidDel="00000000" w:rsidR="00000000" w:rsidRPr="00000000">
        <w:rPr>
          <w:rtl w:val="0"/>
        </w:rPr>
      </w:r>
    </w:p>
    <w:p w:rsidR="00000000" w:rsidDel="00000000" w:rsidP="00000000" w:rsidRDefault="00000000" w:rsidRPr="00000000" w14:paraId="000001B4">
      <w:pPr>
        <w:spacing w:after="200" w:lineRule="auto"/>
        <w:rPr/>
      </w:pPr>
      <w:r w:rsidDel="00000000" w:rsidR="00000000" w:rsidRPr="00000000">
        <w:rPr>
          <w:rtl w:val="0"/>
        </w:rPr>
        <w:t xml:space="preserve">Please note that this is a basic guideline. Individual needs may vary, and practitioners should always listen to their bodies and consult with healthcare professionals or experienced yoga teachers when necessary.</w:t>
      </w:r>
    </w:p>
    <w:p w:rsidR="00000000" w:rsidDel="00000000" w:rsidP="00000000" w:rsidRDefault="00000000" w:rsidRPr="00000000" w14:paraId="000001B5">
      <w:pPr>
        <w:spacing w:after="200" w:lineRule="auto"/>
        <w:rPr/>
      </w:pPr>
      <w:r w:rsidDel="00000000" w:rsidR="00000000" w:rsidRPr="00000000">
        <w:rPr>
          <w:rtl w:val="0"/>
        </w:rPr>
        <w:t xml:space="preserve">Understanding these benefits and contraindications is crucial for both yoga practitioners and teachers to ensure a safe, effective, and individualized practice.</w:t>
      </w:r>
    </w:p>
    <w:p w:rsidR="00000000" w:rsidDel="00000000" w:rsidP="00000000" w:rsidRDefault="00000000" w:rsidRPr="00000000" w14:paraId="000001B6">
      <w:pPr>
        <w:pStyle w:val="Heading3"/>
        <w:rPr/>
      </w:pPr>
      <w:bookmarkStart w:colFirst="0" w:colLast="0" w:name="_1yfts6i7230x" w:id="71"/>
      <w:bookmarkEnd w:id="71"/>
      <w:r w:rsidDel="00000000" w:rsidR="00000000" w:rsidRPr="00000000">
        <w:rPr>
          <w:rtl w:val="0"/>
        </w:rPr>
        <w:t xml:space="preserve">Embarking on a Lifelong Journey of Yoga: Personal Growth and Professional Enrichment</w:t>
      </w:r>
    </w:p>
    <w:p w:rsidR="00000000" w:rsidDel="00000000" w:rsidP="00000000" w:rsidRDefault="00000000" w:rsidRPr="00000000" w14:paraId="000001B7">
      <w:pPr>
        <w:spacing w:after="200" w:lineRule="auto"/>
        <w:rPr/>
      </w:pPr>
      <w:r w:rsidDel="00000000" w:rsidR="00000000" w:rsidRPr="00000000">
        <w:rPr>
          <w:rtl w:val="0"/>
        </w:rPr>
        <w:t xml:space="preserve">Acquiring skills in various yoga techniques can significantly enrich your personal practice and enhance your capacity as a naturopathic practitioner. This journey of learning and exploration is lifelong, as the depths of yoga are vast and profound. With commitment and curiosity, you can progressively deepen your understanding and skills, unlocking new layers of personal and professional growth.</w:t>
      </w:r>
    </w:p>
    <w:p w:rsidR="00000000" w:rsidDel="00000000" w:rsidP="00000000" w:rsidRDefault="00000000" w:rsidRPr="00000000" w14:paraId="000001B8">
      <w:pPr>
        <w:spacing w:after="200" w:lineRule="auto"/>
        <w:rPr/>
      </w:pPr>
      <w:r w:rsidDel="00000000" w:rsidR="00000000" w:rsidRPr="00000000">
        <w:rPr>
          <w:rtl w:val="0"/>
        </w:rPr>
        <w:t xml:space="preserve">Learning various yoga techniques and incorporating them into your practice can greatly enhance your overall wellness and offer valuable tools for your naturopathic toolkit. From asanas to pranayama to dhyana, each technique offers unique benefits for the mind, body, and spirit. With regular practice, you can deepen your understanding and proficiency in these techniques, reaping their numerous benefits for yourself and those you may guide in your professional practice.</w:t>
      </w:r>
    </w:p>
    <w:p w:rsidR="00000000" w:rsidDel="00000000" w:rsidP="00000000" w:rsidRDefault="00000000" w:rsidRPr="00000000" w14:paraId="000001B9">
      <w:pPr>
        <w:spacing w:after="200" w:lineRule="auto"/>
        <w:rPr/>
      </w:pPr>
      <w:r w:rsidDel="00000000" w:rsidR="00000000" w:rsidRPr="00000000">
        <w:rPr>
          <w:rtl w:val="0"/>
        </w:rPr>
        <w:t xml:space="preserve">To supplement your learning, consider exploring interactive platforms like Yoga International or websites like Yoga Journal. These resources provide online classes, tutorials, articles, and a wealth of information related to yoga, offering an engaging and educational experience.</w:t>
      </w:r>
    </w:p>
    <w:p w:rsidR="00000000" w:rsidDel="00000000" w:rsidP="00000000" w:rsidRDefault="00000000" w:rsidRPr="00000000" w14:paraId="000001BA">
      <w:pPr>
        <w:spacing w:after="200" w:lineRule="auto"/>
        <w:rPr/>
      </w:pPr>
      <w:r w:rsidDel="00000000" w:rsidR="00000000" w:rsidRPr="00000000">
        <w:rPr>
          <w:rtl w:val="0"/>
        </w:rPr>
        <w:t xml:space="preserve">In the next lesson, we will explore how yoga can be integrated with other naturopathic treatments, along with ethical considerations and practice requirements. Remember, the journey of yoga is a personal one. Listen to your body and your intuition, and explore this practice at your own pace. Keep practicing, stay curious, and stay tuned.</w:t>
      </w:r>
    </w:p>
    <w:p w:rsidR="00000000" w:rsidDel="00000000" w:rsidP="00000000" w:rsidRDefault="00000000" w:rsidRPr="00000000" w14:paraId="000001BB">
      <w:pPr>
        <w:spacing w:after="200" w:lineRule="auto"/>
        <w:rPr/>
      </w:pPr>
      <w:r w:rsidDel="00000000" w:rsidR="00000000" w:rsidRPr="00000000">
        <w:rPr>
          <w:rtl w:val="0"/>
        </w:rPr>
        <w:t xml:space="preserve">Namaste.</w:t>
      </w:r>
      <w:r w:rsidDel="00000000" w:rsidR="00000000" w:rsidRPr="00000000">
        <w:rPr>
          <w:rtl w:val="0"/>
        </w:rPr>
      </w:r>
    </w:p>
    <w:p w:rsidR="00000000" w:rsidDel="00000000" w:rsidP="00000000" w:rsidRDefault="00000000" w:rsidRPr="00000000" w14:paraId="000001BC">
      <w:pPr>
        <w:pStyle w:val="Heading2"/>
        <w:rPr/>
      </w:pPr>
      <w:bookmarkStart w:colFirst="0" w:colLast="0" w:name="_g999oeepg5z8" w:id="72"/>
      <w:bookmarkEnd w:id="72"/>
      <w:r w:rsidDel="00000000" w:rsidR="00000000" w:rsidRPr="00000000">
        <w:rPr>
          <w:rtl w:val="0"/>
        </w:rPr>
        <w:t xml:space="preserve">Integration of Yoga with Other Naturopathic Treatments</w:t>
      </w:r>
    </w:p>
    <w:p w:rsidR="00000000" w:rsidDel="00000000" w:rsidP="00000000" w:rsidRDefault="00000000" w:rsidRPr="00000000" w14:paraId="000001BD">
      <w:pPr>
        <w:spacing w:after="200" w:lineRule="auto"/>
        <w:rPr/>
      </w:pPr>
      <w:r w:rsidDel="00000000" w:rsidR="00000000" w:rsidRPr="00000000">
        <w:rPr>
          <w:rtl w:val="0"/>
        </w:rPr>
        <w:t xml:space="preserve">Naturopathy encompasses a range of treatments that stimulate the body's innate healing processes, and among these modalities, yoga stands as a powerful tool for holistic healing. By integrating yoga with other naturopathic treatments, practitioners can create a comprehensive, multifaceted approach to health that addresses physical, mental, and emotional well-being. Let's explore practical examples and scenarios to demonstrate the synergy between yoga and different naturopathic therapies.</w:t>
      </w:r>
    </w:p>
    <w:p w:rsidR="00000000" w:rsidDel="00000000" w:rsidP="00000000" w:rsidRDefault="00000000" w:rsidRPr="00000000" w14:paraId="000001BE">
      <w:pPr>
        <w:pStyle w:val="Heading3"/>
        <w:rPr/>
      </w:pPr>
      <w:bookmarkStart w:colFirst="0" w:colLast="0" w:name="_r4j67kwd4c17" w:id="73"/>
      <w:bookmarkEnd w:id="73"/>
      <w:r w:rsidDel="00000000" w:rsidR="00000000" w:rsidRPr="00000000">
        <w:rPr>
          <w:rtl w:val="0"/>
        </w:rPr>
        <w:t xml:space="preserve">Yoga and Nutritional Therapy</w:t>
      </w:r>
    </w:p>
    <w:p w:rsidR="00000000" w:rsidDel="00000000" w:rsidP="00000000" w:rsidRDefault="00000000" w:rsidRPr="00000000" w14:paraId="000001BF">
      <w:pPr>
        <w:spacing w:after="200" w:lineRule="auto"/>
        <w:rPr/>
      </w:pPr>
      <w:r w:rsidDel="00000000" w:rsidR="00000000" w:rsidRPr="00000000">
        <w:rPr>
          <w:rtl w:val="0"/>
        </w:rPr>
        <w:t xml:space="preserve">Nutritional therapy, which emphasizes 'food as medicine', shares a similar perspective with yoga in recognizing the body's innate wisdom to heal itself under the right conditions. Here are practical examples of how yoga and nutritional therapy can complement each other:</w:t>
      </w:r>
    </w:p>
    <w:p w:rsidR="00000000" w:rsidDel="00000000" w:rsidP="00000000" w:rsidRDefault="00000000" w:rsidRPr="00000000" w14:paraId="000001C0">
      <w:pPr>
        <w:pStyle w:val="Heading4"/>
        <w:rPr/>
      </w:pPr>
      <w:bookmarkStart w:colFirst="0" w:colLast="0" w:name="_kitb30x0k4iw" w:id="74"/>
      <w:bookmarkEnd w:id="74"/>
      <w:r w:rsidDel="00000000" w:rsidR="00000000" w:rsidRPr="00000000">
        <w:rPr>
          <w:rtl w:val="0"/>
        </w:rPr>
        <w:t xml:space="preserve">Yoga, Diet, and the Sattvic Principle</w:t>
      </w:r>
    </w:p>
    <w:p w:rsidR="00000000" w:rsidDel="00000000" w:rsidP="00000000" w:rsidRDefault="00000000" w:rsidRPr="00000000" w14:paraId="000001C1">
      <w:pPr>
        <w:spacing w:after="200" w:lineRule="auto"/>
        <w:rPr/>
      </w:pPr>
      <w:r w:rsidDel="00000000" w:rsidR="00000000" w:rsidRPr="00000000">
        <w:rPr>
          <w:rtl w:val="0"/>
        </w:rPr>
        <w:t xml:space="preserve">Yoga philosophy promotes a balanced and conscious diet through the Sattvic principle, which emphasizes consuming pure, clean, and vital foods for a clear mind and a healthy body. This principle aligns with the tenets of nutritional therapy that advocate for nutrient-dense, whole foods as the foundation of a healthy diet.</w:t>
      </w:r>
    </w:p>
    <w:p w:rsidR="00000000" w:rsidDel="00000000" w:rsidP="00000000" w:rsidRDefault="00000000" w:rsidRPr="00000000" w14:paraId="000001C2">
      <w:pPr>
        <w:spacing w:after="200" w:lineRule="auto"/>
        <w:rPr/>
      </w:pPr>
      <w:r w:rsidDel="00000000" w:rsidR="00000000" w:rsidRPr="00000000">
        <w:rPr>
          <w:i w:val="1"/>
          <w:rtl w:val="0"/>
        </w:rPr>
        <w:t xml:space="preserve">Example Scenario:</w:t>
      </w:r>
      <w:r w:rsidDel="00000000" w:rsidR="00000000" w:rsidRPr="00000000">
        <w:rPr>
          <w:rtl w:val="0"/>
        </w:rPr>
        <w:t xml:space="preserve"> A naturopathic practitioner recommends a Sattvic diet to a client aiming to support their yoga practice and improve overall well-being. The practitioner explains the concept of Sattvic foods and provides nutritional guidance to help the client incorporate nourishing, plant-based options into their daily meals.</w:t>
      </w:r>
    </w:p>
    <w:p w:rsidR="00000000" w:rsidDel="00000000" w:rsidP="00000000" w:rsidRDefault="00000000" w:rsidRPr="00000000" w14:paraId="000001C3">
      <w:pPr>
        <w:pStyle w:val="Heading4"/>
        <w:rPr/>
      </w:pPr>
      <w:bookmarkStart w:colFirst="0" w:colLast="0" w:name="_18yysmxvlz1i" w:id="75"/>
      <w:bookmarkEnd w:id="75"/>
      <w:r w:rsidDel="00000000" w:rsidR="00000000" w:rsidRPr="00000000">
        <w:rPr>
          <w:rtl w:val="0"/>
        </w:rPr>
        <w:t xml:space="preserve">Yoga Asanas for Digestive Health</w:t>
      </w:r>
    </w:p>
    <w:p w:rsidR="00000000" w:rsidDel="00000000" w:rsidP="00000000" w:rsidRDefault="00000000" w:rsidRPr="00000000" w14:paraId="000001C4">
      <w:pPr>
        <w:spacing w:after="200" w:lineRule="auto"/>
        <w:rPr/>
      </w:pPr>
      <w:r w:rsidDel="00000000" w:rsidR="00000000" w:rsidRPr="00000000">
        <w:rPr>
          <w:rtl w:val="0"/>
        </w:rPr>
        <w:t xml:space="preserve">Yoga asanas can specifically target improving digestive health, complementing dietary advice from nutritional therapy.</w:t>
      </w:r>
    </w:p>
    <w:p w:rsidR="00000000" w:rsidDel="00000000" w:rsidP="00000000" w:rsidRDefault="00000000" w:rsidRPr="00000000" w14:paraId="000001C5">
      <w:pPr>
        <w:spacing w:after="200" w:lineRule="auto"/>
        <w:rPr/>
      </w:pPr>
      <w:r w:rsidDel="00000000" w:rsidR="00000000" w:rsidRPr="00000000">
        <w:rPr>
          <w:i w:val="1"/>
          <w:rtl w:val="0"/>
        </w:rPr>
        <w:t xml:space="preserve">Example Scenario:</w:t>
      </w:r>
      <w:r w:rsidDel="00000000" w:rsidR="00000000" w:rsidRPr="00000000">
        <w:rPr>
          <w:rtl w:val="0"/>
        </w:rPr>
        <w:t xml:space="preserve"> A client with digestive issues seeks naturopathic support. The practitioner combines dietary recommendations with specific yoga asanas known to stimulate digestion, such as Pawanmuktasana (Wind-Relieving Pose) and Ardha Matsyendrasana (Half Spinal Twist). This holistic approach supports the client's digestive well-being through a combination of dietary changes and targeted yoga practices.</w:t>
      </w:r>
    </w:p>
    <w:p w:rsidR="00000000" w:rsidDel="00000000" w:rsidP="00000000" w:rsidRDefault="00000000" w:rsidRPr="00000000" w14:paraId="000001C6">
      <w:pPr>
        <w:pStyle w:val="Heading4"/>
        <w:rPr/>
      </w:pPr>
      <w:bookmarkStart w:colFirst="0" w:colLast="0" w:name="_f95dn0lryejp" w:id="76"/>
      <w:bookmarkEnd w:id="76"/>
      <w:r w:rsidDel="00000000" w:rsidR="00000000" w:rsidRPr="00000000">
        <w:rPr>
          <w:rtl w:val="0"/>
        </w:rPr>
        <w:t xml:space="preserve">Yoga and Mindful Eating</w:t>
      </w:r>
    </w:p>
    <w:p w:rsidR="00000000" w:rsidDel="00000000" w:rsidP="00000000" w:rsidRDefault="00000000" w:rsidRPr="00000000" w14:paraId="000001C7">
      <w:pPr>
        <w:spacing w:after="200" w:lineRule="auto"/>
        <w:rPr/>
      </w:pPr>
      <w:r w:rsidDel="00000000" w:rsidR="00000000" w:rsidRPr="00000000">
        <w:rPr>
          <w:rtl w:val="0"/>
        </w:rPr>
        <w:t xml:space="preserve">Both yoga and nutritional therapy emphasize the importance of mindful eating, which cultivates awareness and a healthier relationship with food.</w:t>
      </w:r>
    </w:p>
    <w:p w:rsidR="00000000" w:rsidDel="00000000" w:rsidP="00000000" w:rsidRDefault="00000000" w:rsidRPr="00000000" w14:paraId="000001C8">
      <w:pPr>
        <w:spacing w:after="200" w:lineRule="auto"/>
        <w:rPr/>
      </w:pPr>
      <w:r w:rsidDel="00000000" w:rsidR="00000000" w:rsidRPr="00000000">
        <w:rPr>
          <w:i w:val="1"/>
          <w:rtl w:val="0"/>
        </w:rPr>
        <w:t xml:space="preserve">Example Scenario:</w:t>
      </w:r>
      <w:r w:rsidDel="00000000" w:rsidR="00000000" w:rsidRPr="00000000">
        <w:rPr>
          <w:rtl w:val="0"/>
        </w:rPr>
        <w:t xml:space="preserve"> A naturopathic practitioner guides a client in incorporating mindful eating practices into their daily routine. They encourage the client to practice mindful awareness during meals, such as paying attention to flavors, textures, and satiety cues. This integration of yoga principles with nutritional therapy fosters a deeper connection with food and supports a balanced approach to eating.</w:t>
      </w:r>
    </w:p>
    <w:p w:rsidR="00000000" w:rsidDel="00000000" w:rsidP="00000000" w:rsidRDefault="00000000" w:rsidRPr="00000000" w14:paraId="000001C9">
      <w:pPr>
        <w:pStyle w:val="Heading3"/>
        <w:rPr/>
      </w:pPr>
      <w:bookmarkStart w:colFirst="0" w:colLast="0" w:name="_taey41wfbs3l" w:id="77"/>
      <w:bookmarkEnd w:id="77"/>
      <w:r w:rsidDel="00000000" w:rsidR="00000000" w:rsidRPr="00000000">
        <w:rPr>
          <w:rtl w:val="0"/>
        </w:rPr>
        <w:t xml:space="preserve">Yoga and Herbal Medicine</w:t>
      </w:r>
    </w:p>
    <w:p w:rsidR="00000000" w:rsidDel="00000000" w:rsidP="00000000" w:rsidRDefault="00000000" w:rsidRPr="00000000" w14:paraId="000001CA">
      <w:pPr>
        <w:spacing w:after="200" w:lineRule="auto"/>
        <w:rPr/>
      </w:pPr>
      <w:r w:rsidDel="00000000" w:rsidR="00000000" w:rsidRPr="00000000">
        <w:rPr>
          <w:rtl w:val="0"/>
        </w:rPr>
        <w:t xml:space="preserve">Herbal medicine and yoga share ancient roots that recognize the healing properties of nature. Here are examples of how yoga and herbal medicine can be integrated:</w:t>
      </w:r>
    </w:p>
    <w:p w:rsidR="00000000" w:rsidDel="00000000" w:rsidP="00000000" w:rsidRDefault="00000000" w:rsidRPr="00000000" w14:paraId="000001CB">
      <w:pPr>
        <w:pStyle w:val="Heading4"/>
        <w:rPr/>
      </w:pPr>
      <w:bookmarkStart w:colFirst="0" w:colLast="0" w:name="_p7260hhiuo9v" w:id="78"/>
      <w:bookmarkEnd w:id="78"/>
      <w:r w:rsidDel="00000000" w:rsidR="00000000" w:rsidRPr="00000000">
        <w:rPr>
          <w:rtl w:val="0"/>
        </w:rPr>
        <w:t xml:space="preserve">Yoga and Ayurvedic Herbs</w:t>
      </w:r>
    </w:p>
    <w:p w:rsidR="00000000" w:rsidDel="00000000" w:rsidP="00000000" w:rsidRDefault="00000000" w:rsidRPr="00000000" w14:paraId="000001CC">
      <w:pPr>
        <w:spacing w:after="200" w:lineRule="auto"/>
        <w:rPr/>
      </w:pPr>
      <w:r w:rsidDel="00000000" w:rsidR="00000000" w:rsidRPr="00000000">
        <w:rPr>
          <w:rtl w:val="0"/>
        </w:rPr>
        <w:t xml:space="preserve">Certain herbs, such as Tulsi (Holy Basil), Ashwagandha, and Brahmi, are revered in both yoga and Ayurveda for their health-enhancing properties.</w:t>
      </w:r>
    </w:p>
    <w:p w:rsidR="00000000" w:rsidDel="00000000" w:rsidP="00000000" w:rsidRDefault="00000000" w:rsidRPr="00000000" w14:paraId="000001CD">
      <w:pPr>
        <w:spacing w:after="200" w:lineRule="auto"/>
        <w:rPr/>
      </w:pPr>
      <w:r w:rsidDel="00000000" w:rsidR="00000000" w:rsidRPr="00000000">
        <w:rPr>
          <w:i w:val="1"/>
          <w:rtl w:val="0"/>
        </w:rPr>
        <w:t xml:space="preserve">Example Scenario:</w:t>
      </w:r>
      <w:r w:rsidDel="00000000" w:rsidR="00000000" w:rsidRPr="00000000">
        <w:rPr>
          <w:rtl w:val="0"/>
        </w:rPr>
        <w:t xml:space="preserve"> A naturopathic practitioner recommends specific yoga practices along with the use of Ayurvedic herbs to support a client's overall well-being. They might suggest incorporating Ashwagandha as an adaptogenic herb to enhance the benefits of stress-relieving yoga practices like asanas, pranayama, and meditation. This combination promotes mental clarity, reduces stress, and supports the client's overall health.</w:t>
      </w:r>
    </w:p>
    <w:p w:rsidR="00000000" w:rsidDel="00000000" w:rsidP="00000000" w:rsidRDefault="00000000" w:rsidRPr="00000000" w14:paraId="000001CE">
      <w:pPr>
        <w:pStyle w:val="Heading4"/>
        <w:rPr/>
      </w:pPr>
      <w:bookmarkStart w:colFirst="0" w:colLast="0" w:name="_ya1y0ecxzjhd" w:id="79"/>
      <w:bookmarkEnd w:id="79"/>
      <w:r w:rsidDel="00000000" w:rsidR="00000000" w:rsidRPr="00000000">
        <w:rPr>
          <w:rtl w:val="0"/>
        </w:rPr>
        <w:t xml:space="preserve">Detoxification and Yoga</w:t>
      </w:r>
    </w:p>
    <w:p w:rsidR="00000000" w:rsidDel="00000000" w:rsidP="00000000" w:rsidRDefault="00000000" w:rsidRPr="00000000" w14:paraId="000001CF">
      <w:pPr>
        <w:spacing w:after="200" w:lineRule="auto"/>
        <w:rPr/>
      </w:pPr>
      <w:r w:rsidDel="00000000" w:rsidR="00000000" w:rsidRPr="00000000">
        <w:rPr>
          <w:rtl w:val="0"/>
        </w:rPr>
        <w:t xml:space="preserve">Yoga can support the body's natural detoxification processes, which often complement herbal medicine treatments.</w:t>
      </w:r>
    </w:p>
    <w:p w:rsidR="00000000" w:rsidDel="00000000" w:rsidP="00000000" w:rsidRDefault="00000000" w:rsidRPr="00000000" w14:paraId="000001D0">
      <w:pPr>
        <w:spacing w:after="200" w:lineRule="auto"/>
        <w:rPr/>
      </w:pPr>
      <w:r w:rsidDel="00000000" w:rsidR="00000000" w:rsidRPr="00000000">
        <w:rPr>
          <w:i w:val="1"/>
          <w:rtl w:val="0"/>
        </w:rPr>
        <w:t xml:space="preserve">Example Scenario:</w:t>
      </w:r>
      <w:r w:rsidDel="00000000" w:rsidR="00000000" w:rsidRPr="00000000">
        <w:rPr>
          <w:rtl w:val="0"/>
        </w:rPr>
        <w:t xml:space="preserve"> A client seeks naturopathic support for detoxification. The practitioner combines specific yoga poses that stimulate the liver and kidneys, such as Ardha Matsyendrasana (Half Spinal Twist) and Parivrtta Utkatasana (Revolved Chair Pose), with appropriate herbal remedies. This integration helps optimize the body's detoxification pathways and supports the overall effectiveness of the herbal medicine treatment.</w:t>
      </w:r>
    </w:p>
    <w:p w:rsidR="00000000" w:rsidDel="00000000" w:rsidP="00000000" w:rsidRDefault="00000000" w:rsidRPr="00000000" w14:paraId="000001D1">
      <w:pPr>
        <w:pStyle w:val="Heading3"/>
        <w:rPr/>
      </w:pPr>
      <w:bookmarkStart w:colFirst="0" w:colLast="0" w:name="_ny0dqg2wsqa" w:id="80"/>
      <w:bookmarkEnd w:id="80"/>
      <w:r w:rsidDel="00000000" w:rsidR="00000000" w:rsidRPr="00000000">
        <w:rPr>
          <w:rtl w:val="0"/>
        </w:rPr>
        <w:t xml:space="preserve">Yoga and Homeopathy</w:t>
      </w:r>
    </w:p>
    <w:p w:rsidR="00000000" w:rsidDel="00000000" w:rsidP="00000000" w:rsidRDefault="00000000" w:rsidRPr="00000000" w14:paraId="000001D2">
      <w:pPr>
        <w:spacing w:after="200" w:lineRule="auto"/>
        <w:rPr/>
      </w:pPr>
      <w:r w:rsidDel="00000000" w:rsidR="00000000" w:rsidRPr="00000000">
        <w:rPr>
          <w:rtl w:val="0"/>
        </w:rPr>
        <w:t xml:space="preserve">Homeopathy and yoga share a holistic approach, focusing on the interconnectedness of mind, body, and spirit. Here are practical examples of integrating yoga with homeopathic treatments:</w:t>
      </w:r>
    </w:p>
    <w:p w:rsidR="00000000" w:rsidDel="00000000" w:rsidP="00000000" w:rsidRDefault="00000000" w:rsidRPr="00000000" w14:paraId="000001D3">
      <w:pPr>
        <w:pStyle w:val="Heading4"/>
        <w:rPr/>
      </w:pPr>
      <w:bookmarkStart w:colFirst="0" w:colLast="0" w:name="_hxvlquf1cinm" w:id="81"/>
      <w:bookmarkEnd w:id="81"/>
      <w:r w:rsidDel="00000000" w:rsidR="00000000" w:rsidRPr="00000000">
        <w:rPr>
          <w:rtl w:val="0"/>
        </w:rPr>
        <w:t xml:space="preserve">Homeopathy and Yoga: A Holistic Approach</w:t>
      </w:r>
    </w:p>
    <w:p w:rsidR="00000000" w:rsidDel="00000000" w:rsidP="00000000" w:rsidRDefault="00000000" w:rsidRPr="00000000" w14:paraId="000001D4">
      <w:pPr>
        <w:spacing w:after="200" w:lineRule="auto"/>
        <w:rPr/>
      </w:pPr>
      <w:r w:rsidDel="00000000" w:rsidR="00000000" w:rsidRPr="00000000">
        <w:rPr>
          <w:rtl w:val="0"/>
        </w:rPr>
        <w:t xml:space="preserve">Homeopathy uses minute amounts of natural substances to stimulate the body's self-healing mechanisms, aligning with yoga's holistic approach to wellness.</w:t>
      </w:r>
    </w:p>
    <w:p w:rsidR="00000000" w:rsidDel="00000000" w:rsidP="00000000" w:rsidRDefault="00000000" w:rsidRPr="00000000" w14:paraId="000001D5">
      <w:pPr>
        <w:spacing w:after="200" w:lineRule="auto"/>
        <w:rPr/>
      </w:pPr>
      <w:r w:rsidDel="00000000" w:rsidR="00000000" w:rsidRPr="00000000">
        <w:rPr>
          <w:i w:val="1"/>
          <w:rtl w:val="0"/>
        </w:rPr>
        <w:t xml:space="preserve">Example Scenario:</w:t>
      </w:r>
      <w:r w:rsidDel="00000000" w:rsidR="00000000" w:rsidRPr="00000000">
        <w:rPr>
          <w:rtl w:val="0"/>
        </w:rPr>
        <w:t xml:space="preserve"> A client receives a homeopathic remedy for a chronic condition. The naturopathic practitioner suggests integrating yoga practices that complement the homeopathic treatment. For instance, they may recommend specific asanas and pranayama techniques to reduce stress levels, enhance the client's mental-emotional state, and support the overall effectiveness of the homeopathic remedy.</w:t>
      </w:r>
    </w:p>
    <w:p w:rsidR="00000000" w:rsidDel="00000000" w:rsidP="00000000" w:rsidRDefault="00000000" w:rsidRPr="00000000" w14:paraId="000001D6">
      <w:pPr>
        <w:pStyle w:val="Heading4"/>
        <w:rPr/>
      </w:pPr>
      <w:bookmarkStart w:colFirst="0" w:colLast="0" w:name="_xppfdvb3k2cd" w:id="82"/>
      <w:bookmarkEnd w:id="82"/>
      <w:r w:rsidDel="00000000" w:rsidR="00000000" w:rsidRPr="00000000">
        <w:rPr>
          <w:rtl w:val="0"/>
        </w:rPr>
        <w:t xml:space="preserve">Yoga and Stress Relief</w:t>
      </w:r>
    </w:p>
    <w:p w:rsidR="00000000" w:rsidDel="00000000" w:rsidP="00000000" w:rsidRDefault="00000000" w:rsidRPr="00000000" w14:paraId="000001D7">
      <w:pPr>
        <w:spacing w:after="200" w:lineRule="auto"/>
        <w:rPr/>
      </w:pPr>
      <w:r w:rsidDel="00000000" w:rsidR="00000000" w:rsidRPr="00000000">
        <w:rPr>
          <w:rtl w:val="0"/>
        </w:rPr>
        <w:t xml:space="preserve">Yoga's stress-relieving benefits can be a valuable complement to homeopathic treatments for stress and anxiety.</w:t>
      </w:r>
    </w:p>
    <w:p w:rsidR="00000000" w:rsidDel="00000000" w:rsidP="00000000" w:rsidRDefault="00000000" w:rsidRPr="00000000" w14:paraId="000001D8">
      <w:pPr>
        <w:spacing w:after="200" w:lineRule="auto"/>
        <w:rPr/>
      </w:pPr>
      <w:r w:rsidDel="00000000" w:rsidR="00000000" w:rsidRPr="00000000">
        <w:rPr>
          <w:i w:val="1"/>
          <w:rtl w:val="0"/>
        </w:rPr>
        <w:t xml:space="preserve">Example Scenario:</w:t>
      </w:r>
      <w:r w:rsidDel="00000000" w:rsidR="00000000" w:rsidRPr="00000000">
        <w:rPr>
          <w:rtl w:val="0"/>
        </w:rPr>
        <w:t xml:space="preserve"> A client seeks naturopathic support for managing stress and anxiety. The practitioner combines appropriate homeopathic remedies with a personalized yoga practice that includes stress-relieving asanas, breathing exercises, and meditation. This integrated approach addresses both the underlying energetic imbalances and the physical manifestations of stress, fostering comprehensive well-being.</w:t>
      </w:r>
    </w:p>
    <w:p w:rsidR="00000000" w:rsidDel="00000000" w:rsidP="00000000" w:rsidRDefault="00000000" w:rsidRPr="00000000" w14:paraId="000001D9">
      <w:pPr>
        <w:pStyle w:val="Heading4"/>
        <w:rPr/>
      </w:pPr>
      <w:bookmarkStart w:colFirst="0" w:colLast="0" w:name="_a1995gir8eqq" w:id="83"/>
      <w:bookmarkEnd w:id="83"/>
      <w:r w:rsidDel="00000000" w:rsidR="00000000" w:rsidRPr="00000000">
        <w:rPr>
          <w:rtl w:val="0"/>
        </w:rPr>
        <w:t xml:space="preserve">Yoga and Immunity</w:t>
      </w:r>
    </w:p>
    <w:p w:rsidR="00000000" w:rsidDel="00000000" w:rsidP="00000000" w:rsidRDefault="00000000" w:rsidRPr="00000000" w14:paraId="000001DA">
      <w:pPr>
        <w:spacing w:after="200" w:lineRule="auto"/>
        <w:rPr/>
      </w:pPr>
      <w:r w:rsidDel="00000000" w:rsidR="00000000" w:rsidRPr="00000000">
        <w:rPr>
          <w:rtl w:val="0"/>
        </w:rPr>
        <w:t xml:space="preserve">Certain yoga poses and breathing exercises can enhance the immune response, complementing homeopathic treatments aimed at boosting immunity.</w:t>
      </w:r>
    </w:p>
    <w:p w:rsidR="00000000" w:rsidDel="00000000" w:rsidP="00000000" w:rsidRDefault="00000000" w:rsidRPr="00000000" w14:paraId="000001DB">
      <w:pPr>
        <w:spacing w:after="200" w:lineRule="auto"/>
        <w:rPr/>
      </w:pPr>
      <w:r w:rsidDel="00000000" w:rsidR="00000000" w:rsidRPr="00000000">
        <w:rPr>
          <w:i w:val="1"/>
          <w:rtl w:val="0"/>
        </w:rPr>
        <w:t xml:space="preserve">Example Scenario: </w:t>
      </w:r>
      <w:r w:rsidDel="00000000" w:rsidR="00000000" w:rsidRPr="00000000">
        <w:rPr>
          <w:rtl w:val="0"/>
        </w:rPr>
        <w:t xml:space="preserve">A client with recurrent infections receives homeopathic treatment to strengthen their immune system. The naturopathic practitioner incorporates yoga practices like Bhujangasana (Cobra Pose) and Ustrasana (Camel Pose) to stimulate the thymus gland, which plays a vital role in immune function. This combination of homeopathy and yoga supports the client's immune system from both energetic and physiological perspectives.</w:t>
      </w:r>
    </w:p>
    <w:p w:rsidR="00000000" w:rsidDel="00000000" w:rsidP="00000000" w:rsidRDefault="00000000" w:rsidRPr="00000000" w14:paraId="000001DC">
      <w:pPr>
        <w:pStyle w:val="Heading4"/>
        <w:rPr/>
      </w:pPr>
      <w:bookmarkStart w:colFirst="0" w:colLast="0" w:name="_dwrwb7r0jaba" w:id="84"/>
      <w:bookmarkEnd w:id="84"/>
      <w:r w:rsidDel="00000000" w:rsidR="00000000" w:rsidRPr="00000000">
        <w:rPr>
          <w:rtl w:val="0"/>
        </w:rPr>
        <w:t xml:space="preserve">Mind-Body Awareness</w:t>
      </w:r>
    </w:p>
    <w:p w:rsidR="00000000" w:rsidDel="00000000" w:rsidP="00000000" w:rsidRDefault="00000000" w:rsidRPr="00000000" w14:paraId="000001DD">
      <w:pPr>
        <w:spacing w:after="200" w:lineRule="auto"/>
        <w:rPr/>
      </w:pPr>
      <w:r w:rsidDel="00000000" w:rsidR="00000000" w:rsidRPr="00000000">
        <w:rPr>
          <w:rtl w:val="0"/>
        </w:rPr>
        <w:t xml:space="preserve">Yoga practices increase body awareness, enabling individuals to be more attuned to their symptoms. This awareness informs the selection of homeopathic remedies, facilitating a more personalized treatment approach.</w:t>
      </w:r>
    </w:p>
    <w:p w:rsidR="00000000" w:rsidDel="00000000" w:rsidP="00000000" w:rsidRDefault="00000000" w:rsidRPr="00000000" w14:paraId="000001DE">
      <w:pPr>
        <w:spacing w:after="200" w:lineRule="auto"/>
        <w:rPr/>
      </w:pPr>
      <w:r w:rsidDel="00000000" w:rsidR="00000000" w:rsidRPr="00000000">
        <w:rPr>
          <w:i w:val="1"/>
          <w:rtl w:val="0"/>
        </w:rPr>
        <w:t xml:space="preserve">Example Scenario:</w:t>
      </w:r>
      <w:r w:rsidDel="00000000" w:rsidR="00000000" w:rsidRPr="00000000">
        <w:rPr>
          <w:rtl w:val="0"/>
        </w:rPr>
        <w:t xml:space="preserve"> A client experiences recurring headaches. The naturopathic practitioner recommends specific yoga practices to cultivate mindfulness and body awareness, helping the client identify triggers and patterns related to their headaches. This information guides the selection of an appropriate homeopathic remedy, addressing the underlying causes of the symptoms.</w:t>
      </w:r>
    </w:p>
    <w:p w:rsidR="00000000" w:rsidDel="00000000" w:rsidP="00000000" w:rsidRDefault="00000000" w:rsidRPr="00000000" w14:paraId="000001DF">
      <w:pPr>
        <w:pStyle w:val="Heading3"/>
        <w:rPr/>
      </w:pPr>
      <w:bookmarkStart w:colFirst="0" w:colLast="0" w:name="_l6aj20ntd74m" w:id="85"/>
      <w:bookmarkEnd w:id="85"/>
      <w:r w:rsidDel="00000000" w:rsidR="00000000" w:rsidRPr="00000000">
        <w:rPr>
          <w:rtl w:val="0"/>
        </w:rPr>
        <w:t xml:space="preserve">Creating a Comprehensive Plan</w:t>
      </w:r>
    </w:p>
    <w:p w:rsidR="00000000" w:rsidDel="00000000" w:rsidP="00000000" w:rsidRDefault="00000000" w:rsidRPr="00000000" w14:paraId="000001E0">
      <w:pPr>
        <w:spacing w:after="200" w:lineRule="auto"/>
        <w:rPr/>
      </w:pPr>
      <w:r w:rsidDel="00000000" w:rsidR="00000000" w:rsidRPr="00000000">
        <w:rPr>
          <w:rtl w:val="0"/>
        </w:rPr>
        <w:t xml:space="preserve">As a naturopathic practitioner, your goal is to create an individualized treatment plan that addresses the client's unique needs. This can involve a combination of different therapies, including yoga, nutritional therapy, herbal medicine, and homeopathy.</w:t>
      </w:r>
    </w:p>
    <w:p w:rsidR="00000000" w:rsidDel="00000000" w:rsidP="00000000" w:rsidRDefault="00000000" w:rsidRPr="00000000" w14:paraId="000001E1">
      <w:pPr>
        <w:pStyle w:val="Heading4"/>
        <w:rPr/>
      </w:pPr>
      <w:bookmarkStart w:colFirst="0" w:colLast="0" w:name="_lg0v73o74zqp" w:id="86"/>
      <w:bookmarkEnd w:id="86"/>
      <w:r w:rsidDel="00000000" w:rsidR="00000000" w:rsidRPr="00000000">
        <w:rPr>
          <w:rtl w:val="0"/>
        </w:rPr>
        <w:t xml:space="preserve">Client Assessment</w:t>
      </w:r>
    </w:p>
    <w:p w:rsidR="00000000" w:rsidDel="00000000" w:rsidP="00000000" w:rsidRDefault="00000000" w:rsidRPr="00000000" w14:paraId="000001E2">
      <w:pPr>
        <w:spacing w:after="200" w:lineRule="auto"/>
        <w:rPr/>
      </w:pPr>
      <w:r w:rsidDel="00000000" w:rsidR="00000000" w:rsidRPr="00000000">
        <w:rPr>
          <w:rtl w:val="0"/>
        </w:rPr>
        <w:t xml:space="preserve">Start by conducting a thorough assessment of the client's health status, lifestyle, and personal preferences. This can inform which therapies to include in the treatment plan and how to tailor them to the client's needs.</w:t>
      </w:r>
    </w:p>
    <w:p w:rsidR="00000000" w:rsidDel="00000000" w:rsidP="00000000" w:rsidRDefault="00000000" w:rsidRPr="00000000" w14:paraId="000001E3">
      <w:pPr>
        <w:pStyle w:val="Heading4"/>
        <w:rPr/>
      </w:pPr>
      <w:bookmarkStart w:colFirst="0" w:colLast="0" w:name="_yeglp4ot3mct" w:id="87"/>
      <w:bookmarkEnd w:id="87"/>
      <w:r w:rsidDel="00000000" w:rsidR="00000000" w:rsidRPr="00000000">
        <w:rPr>
          <w:rtl w:val="0"/>
        </w:rPr>
        <w:t xml:space="preserve">Therapeutic Alignment</w:t>
      </w:r>
    </w:p>
    <w:p w:rsidR="00000000" w:rsidDel="00000000" w:rsidP="00000000" w:rsidRDefault="00000000" w:rsidRPr="00000000" w14:paraId="000001E4">
      <w:pPr>
        <w:spacing w:after="200" w:lineRule="auto"/>
        <w:rPr/>
      </w:pPr>
      <w:r w:rsidDel="00000000" w:rsidR="00000000" w:rsidRPr="00000000">
        <w:rPr>
          <w:rtl w:val="0"/>
        </w:rPr>
        <w:t xml:space="preserve">Ensure that the chosen therapies align with each other and support the client's health goals. For example, a client with high stress levels might benefit from a combination of yoga for stress relief, a calming herbal remedy, a nutrient-rich diet to support nervous system health, and a homeopathic remedy for anxiety.</w:t>
      </w:r>
    </w:p>
    <w:p w:rsidR="00000000" w:rsidDel="00000000" w:rsidP="00000000" w:rsidRDefault="00000000" w:rsidRPr="00000000" w14:paraId="000001E5">
      <w:pPr>
        <w:pStyle w:val="Heading4"/>
        <w:rPr/>
      </w:pPr>
      <w:bookmarkStart w:colFirst="0" w:colLast="0" w:name="_im2q8ved5vb1" w:id="88"/>
      <w:bookmarkEnd w:id="88"/>
      <w:r w:rsidDel="00000000" w:rsidR="00000000" w:rsidRPr="00000000">
        <w:rPr>
          <w:rtl w:val="0"/>
        </w:rPr>
        <w:t xml:space="preserve">Regular Monitoring and Adjustment</w:t>
      </w:r>
    </w:p>
    <w:p w:rsidR="00000000" w:rsidDel="00000000" w:rsidP="00000000" w:rsidRDefault="00000000" w:rsidRPr="00000000" w14:paraId="000001E6">
      <w:pPr>
        <w:spacing w:after="200" w:lineRule="auto"/>
        <w:rPr/>
      </w:pPr>
      <w:r w:rsidDel="00000000" w:rsidR="00000000" w:rsidRPr="00000000">
        <w:rPr>
          <w:rtl w:val="0"/>
        </w:rPr>
        <w:t xml:space="preserve">Regularly monitor the client's progress and make necessary adjustments to the treatment plan. This might involve introducing new yoga practices, adjusting dietary recommendations, changing herbal remedies, or modifying the homeopathic treatment.</w:t>
      </w:r>
    </w:p>
    <w:p w:rsidR="00000000" w:rsidDel="00000000" w:rsidP="00000000" w:rsidRDefault="00000000" w:rsidRPr="00000000" w14:paraId="000001E7">
      <w:pPr>
        <w:spacing w:after="200" w:lineRule="auto"/>
        <w:rPr/>
      </w:pPr>
      <w:r w:rsidDel="00000000" w:rsidR="00000000" w:rsidRPr="00000000">
        <w:rPr>
          <w:rtl w:val="0"/>
        </w:rPr>
        <w:t xml:space="preserve">By integrating yoga with other naturopathic treatments, practitioners can harness the synergistic potential of these modalities, offering clients a comprehensive approach to wellness. Remember, each person's journey is unique, and tailoring the treatment plan to individual needs ensures the best possible outcomes. Embrace the interplay between different naturopathic therapies and guide clients towards holistic well-being.</w:t>
      </w:r>
    </w:p>
    <w:p w:rsidR="00000000" w:rsidDel="00000000" w:rsidP="00000000" w:rsidRDefault="00000000" w:rsidRPr="00000000" w14:paraId="000001E8">
      <w:pPr>
        <w:pStyle w:val="Heading3"/>
        <w:rPr/>
      </w:pPr>
      <w:bookmarkStart w:colFirst="0" w:colLast="0" w:name="_8nivza3ifgrk" w:id="89"/>
      <w:bookmarkEnd w:id="89"/>
      <w:r w:rsidDel="00000000" w:rsidR="00000000" w:rsidRPr="00000000">
        <w:rPr>
          <w:rtl w:val="0"/>
        </w:rPr>
        <w:t xml:space="preserve">Ethical Considerations and Practice Requirements/ Certifications</w:t>
      </w:r>
    </w:p>
    <w:p w:rsidR="00000000" w:rsidDel="00000000" w:rsidP="00000000" w:rsidRDefault="00000000" w:rsidRPr="00000000" w14:paraId="000001E9">
      <w:pPr>
        <w:spacing w:after="200" w:lineRule="auto"/>
        <w:rPr/>
      </w:pPr>
      <w:r w:rsidDel="00000000" w:rsidR="00000000" w:rsidRPr="00000000">
        <w:rPr>
          <w:rtl w:val="0"/>
        </w:rPr>
        <w:t xml:space="preserve">The integration of yoga with other naturopathic treatments can provide a powerful holistic approach to health and wellness. However, it's essential to consider ethical issues, practice requirements, and necessary certifications to ensure that the services provided are safe, effective, and respectful of clients' rights and wellbeing.</w:t>
      </w:r>
    </w:p>
    <w:p w:rsidR="00000000" w:rsidDel="00000000" w:rsidP="00000000" w:rsidRDefault="00000000" w:rsidRPr="00000000" w14:paraId="000001EA">
      <w:pPr>
        <w:pStyle w:val="Heading4"/>
        <w:rPr/>
      </w:pPr>
      <w:bookmarkStart w:colFirst="0" w:colLast="0" w:name="_abllifrwbja9" w:id="90"/>
      <w:bookmarkEnd w:id="90"/>
      <w:r w:rsidDel="00000000" w:rsidR="00000000" w:rsidRPr="00000000">
        <w:rPr>
          <w:rtl w:val="0"/>
        </w:rPr>
        <w:t xml:space="preserve">Ethical Considerations</w:t>
      </w:r>
    </w:p>
    <w:p w:rsidR="00000000" w:rsidDel="00000000" w:rsidP="00000000" w:rsidRDefault="00000000" w:rsidRPr="00000000" w14:paraId="000001EB">
      <w:pPr>
        <w:spacing w:after="200" w:lineRule="auto"/>
        <w:rPr/>
      </w:pPr>
      <w:r w:rsidDel="00000000" w:rsidR="00000000" w:rsidRPr="00000000">
        <w:rPr>
          <w:rtl w:val="0"/>
        </w:rPr>
        <w:t xml:space="preserve">As a healthcare practitioner, adhering to a code of ethics is crucial. Some key ethical considerations when integrating yoga with other naturopathic treatments include:</w:t>
      </w:r>
    </w:p>
    <w:p w:rsidR="00000000" w:rsidDel="00000000" w:rsidP="00000000" w:rsidRDefault="00000000" w:rsidRPr="00000000" w14:paraId="000001EC">
      <w:pPr>
        <w:spacing w:after="200" w:lineRule="auto"/>
        <w:rPr/>
      </w:pPr>
      <w:r w:rsidDel="00000000" w:rsidR="00000000" w:rsidRPr="00000000">
        <w:rPr>
          <w:b w:val="1"/>
          <w:rtl w:val="0"/>
        </w:rPr>
        <w:t xml:space="preserve">Client Autonomy:</w:t>
      </w:r>
      <w:r w:rsidDel="00000000" w:rsidR="00000000" w:rsidRPr="00000000">
        <w:rPr>
          <w:rtl w:val="0"/>
        </w:rPr>
        <w:t xml:space="preserve"> Respect the client's right to participate in decision-making processes regarding their health and wellbeing. This involves presenting treatment options clearly and honestly, and ensuring informed consent.</w:t>
      </w:r>
    </w:p>
    <w:p w:rsidR="00000000" w:rsidDel="00000000" w:rsidP="00000000" w:rsidRDefault="00000000" w:rsidRPr="00000000" w14:paraId="000001ED">
      <w:pPr>
        <w:spacing w:after="200" w:lineRule="auto"/>
        <w:rPr/>
      </w:pPr>
      <w:r w:rsidDel="00000000" w:rsidR="00000000" w:rsidRPr="00000000">
        <w:rPr>
          <w:b w:val="1"/>
          <w:rtl w:val="0"/>
        </w:rPr>
        <w:t xml:space="preserve">Non-Maleficence:</w:t>
      </w:r>
      <w:r w:rsidDel="00000000" w:rsidR="00000000" w:rsidRPr="00000000">
        <w:rPr>
          <w:rtl w:val="0"/>
        </w:rPr>
        <w:t xml:space="preserve"> Do no harm. Only provide services within your scope of practice, and refer to other professionals when necessary. For instance, if a client has a serious health condition that requires medical intervention, it's important to refer them to a qualified healthcare provider.</w:t>
      </w:r>
    </w:p>
    <w:p w:rsidR="00000000" w:rsidDel="00000000" w:rsidP="00000000" w:rsidRDefault="00000000" w:rsidRPr="00000000" w14:paraId="000001EE">
      <w:pPr>
        <w:spacing w:after="200" w:lineRule="auto"/>
        <w:rPr/>
      </w:pPr>
      <w:r w:rsidDel="00000000" w:rsidR="00000000" w:rsidRPr="00000000">
        <w:rPr>
          <w:b w:val="1"/>
          <w:rtl w:val="0"/>
        </w:rPr>
        <w:t xml:space="preserve">Confidentiality:</w:t>
      </w:r>
      <w:r w:rsidDel="00000000" w:rsidR="00000000" w:rsidRPr="00000000">
        <w:rPr>
          <w:rtl w:val="0"/>
        </w:rPr>
        <w:t xml:space="preserve"> Maintain client confidentiality at all times. Information shared during consultation should be kept private unless permission is given to share for a specific purpose.</w:t>
      </w:r>
    </w:p>
    <w:p w:rsidR="00000000" w:rsidDel="00000000" w:rsidP="00000000" w:rsidRDefault="00000000" w:rsidRPr="00000000" w14:paraId="000001EF">
      <w:pPr>
        <w:spacing w:after="200" w:lineRule="auto"/>
        <w:rPr/>
      </w:pPr>
      <w:r w:rsidDel="00000000" w:rsidR="00000000" w:rsidRPr="00000000">
        <w:rPr>
          <w:b w:val="1"/>
          <w:rtl w:val="0"/>
        </w:rPr>
        <w:t xml:space="preserve">Professional Boundaries: </w:t>
      </w:r>
      <w:r w:rsidDel="00000000" w:rsidR="00000000" w:rsidRPr="00000000">
        <w:rPr>
          <w:rtl w:val="0"/>
        </w:rPr>
        <w:t xml:space="preserve">Maintain appropriate professional boundaries. This includes ensuring client comfort and safety during yoga sessions, and avoiding dual relationships that could lead to conflicts of interest.</w:t>
      </w:r>
    </w:p>
    <w:p w:rsidR="00000000" w:rsidDel="00000000" w:rsidP="00000000" w:rsidRDefault="00000000" w:rsidRPr="00000000" w14:paraId="000001F0">
      <w:pPr>
        <w:pStyle w:val="Heading4"/>
        <w:rPr/>
      </w:pPr>
      <w:bookmarkStart w:colFirst="0" w:colLast="0" w:name="_3qpjgoq7oxx5" w:id="91"/>
      <w:bookmarkEnd w:id="91"/>
      <w:r w:rsidDel="00000000" w:rsidR="00000000" w:rsidRPr="00000000">
        <w:rPr>
          <w:rtl w:val="0"/>
        </w:rPr>
        <w:t xml:space="preserve">Practice Requirements</w:t>
      </w:r>
    </w:p>
    <w:p w:rsidR="00000000" w:rsidDel="00000000" w:rsidP="00000000" w:rsidRDefault="00000000" w:rsidRPr="00000000" w14:paraId="000001F1">
      <w:pPr>
        <w:spacing w:after="200" w:lineRule="auto"/>
        <w:rPr/>
      </w:pPr>
      <w:r w:rsidDel="00000000" w:rsidR="00000000" w:rsidRPr="00000000">
        <w:rPr>
          <w:rtl w:val="0"/>
        </w:rPr>
        <w:t xml:space="preserve">To integrate yoga with other naturopathic treatments, certain practice requirements must be met:</w:t>
      </w:r>
    </w:p>
    <w:p w:rsidR="00000000" w:rsidDel="00000000" w:rsidP="00000000" w:rsidRDefault="00000000" w:rsidRPr="00000000" w14:paraId="000001F2">
      <w:pPr>
        <w:spacing w:after="200" w:lineRule="auto"/>
        <w:rPr/>
      </w:pPr>
      <w:r w:rsidDel="00000000" w:rsidR="00000000" w:rsidRPr="00000000">
        <w:rPr>
          <w:b w:val="1"/>
          <w:rtl w:val="0"/>
        </w:rPr>
        <w:t xml:space="preserve">Education and Training:</w:t>
      </w:r>
      <w:r w:rsidDel="00000000" w:rsidR="00000000" w:rsidRPr="00000000">
        <w:rPr>
          <w:rtl w:val="0"/>
        </w:rPr>
        <w:t xml:space="preserve"> It's essential to have appropriate training in yoga and any other naturopathic treatments being offered. This includes understanding the theoretical foundations of these practices, as well as practical skills and techniques.</w:t>
      </w:r>
    </w:p>
    <w:p w:rsidR="00000000" w:rsidDel="00000000" w:rsidP="00000000" w:rsidRDefault="00000000" w:rsidRPr="00000000" w14:paraId="000001F3">
      <w:pPr>
        <w:spacing w:after="200" w:lineRule="auto"/>
        <w:rPr/>
      </w:pPr>
      <w:r w:rsidDel="00000000" w:rsidR="00000000" w:rsidRPr="00000000">
        <w:rPr>
          <w:b w:val="1"/>
          <w:rtl w:val="0"/>
        </w:rPr>
        <w:t xml:space="preserve">Licensing and Regulation: </w:t>
      </w:r>
      <w:r w:rsidDel="00000000" w:rsidR="00000000" w:rsidRPr="00000000">
        <w:rPr>
          <w:rtl w:val="0"/>
        </w:rPr>
        <w:t xml:space="preserve">Depending on the location, naturopathic practitioners may need to be licensed or registered with a regulatory body. Ensure that you understand and comply with any local or national regulations pertaining to your practice.</w:t>
      </w:r>
    </w:p>
    <w:p w:rsidR="00000000" w:rsidDel="00000000" w:rsidP="00000000" w:rsidRDefault="00000000" w:rsidRPr="00000000" w14:paraId="000001F4">
      <w:pPr>
        <w:spacing w:after="200" w:lineRule="auto"/>
        <w:rPr/>
      </w:pPr>
      <w:r w:rsidDel="00000000" w:rsidR="00000000" w:rsidRPr="00000000">
        <w:rPr>
          <w:b w:val="1"/>
          <w:rtl w:val="0"/>
        </w:rPr>
        <w:t xml:space="preserve">Insurance: </w:t>
      </w:r>
      <w:r w:rsidDel="00000000" w:rsidR="00000000" w:rsidRPr="00000000">
        <w:rPr>
          <w:rtl w:val="0"/>
        </w:rPr>
        <w:t xml:space="preserve">Professional liability insurance is a must for healthcare practitioners. This protects both the practitioner and the client in case of any adverse events.</w:t>
      </w:r>
    </w:p>
    <w:p w:rsidR="00000000" w:rsidDel="00000000" w:rsidP="00000000" w:rsidRDefault="00000000" w:rsidRPr="00000000" w14:paraId="000001F5">
      <w:pPr>
        <w:pStyle w:val="Heading4"/>
        <w:rPr/>
      </w:pPr>
      <w:bookmarkStart w:colFirst="0" w:colLast="0" w:name="_wbox65k8rkns" w:id="92"/>
      <w:bookmarkEnd w:id="92"/>
      <w:r w:rsidDel="00000000" w:rsidR="00000000" w:rsidRPr="00000000">
        <w:rPr>
          <w:rtl w:val="0"/>
        </w:rPr>
        <w:t xml:space="preserve">Certifications</w:t>
      </w:r>
    </w:p>
    <w:p w:rsidR="00000000" w:rsidDel="00000000" w:rsidP="00000000" w:rsidRDefault="00000000" w:rsidRPr="00000000" w14:paraId="000001F6">
      <w:pPr>
        <w:spacing w:after="200" w:lineRule="auto"/>
        <w:rPr/>
      </w:pPr>
      <w:r w:rsidDel="00000000" w:rsidR="00000000" w:rsidRPr="00000000">
        <w:rPr>
          <w:rtl w:val="0"/>
        </w:rPr>
        <w:t xml:space="preserve">Obtaining professional certifications can enhance your credibility and demonstrate your competence in integrating yoga with other naturopathic treatments. Some certifications to consider include:</w:t>
      </w:r>
    </w:p>
    <w:p w:rsidR="00000000" w:rsidDel="00000000" w:rsidP="00000000" w:rsidRDefault="00000000" w:rsidRPr="00000000" w14:paraId="000001F7">
      <w:pPr>
        <w:spacing w:after="200" w:lineRule="auto"/>
        <w:rPr/>
      </w:pPr>
      <w:r w:rsidDel="00000000" w:rsidR="00000000" w:rsidRPr="00000000">
        <w:rPr>
          <w:b w:val="1"/>
          <w:rtl w:val="0"/>
        </w:rPr>
        <w:t xml:space="preserve">Yoga Teacher Training: </w:t>
      </w:r>
      <w:r w:rsidDel="00000000" w:rsidR="00000000" w:rsidRPr="00000000">
        <w:rPr>
          <w:rtl w:val="0"/>
        </w:rPr>
        <w:t xml:space="preserve">A 200-hour yoga teacher training is generally considered the minimum requirement for teaching yoga. Some programs offer additional training in therapeutic yoga, which can be particularly useful for integrating yoga with other naturopathic treatments.</w:t>
      </w:r>
    </w:p>
    <w:p w:rsidR="00000000" w:rsidDel="00000000" w:rsidP="00000000" w:rsidRDefault="00000000" w:rsidRPr="00000000" w14:paraId="000001F8">
      <w:pPr>
        <w:spacing w:after="200" w:lineRule="auto"/>
        <w:rPr/>
      </w:pPr>
      <w:r w:rsidDel="00000000" w:rsidR="00000000" w:rsidRPr="00000000">
        <w:rPr>
          <w:b w:val="1"/>
          <w:rtl w:val="0"/>
        </w:rPr>
        <w:t xml:space="preserve">Naturopathic Certifications: </w:t>
      </w:r>
      <w:r w:rsidDel="00000000" w:rsidR="00000000" w:rsidRPr="00000000">
        <w:rPr>
          <w:rtl w:val="0"/>
        </w:rPr>
        <w:t xml:space="preserve">Many institutions offer certifications in naturopathy and specific naturopathic treatments, such as nutritional therapy, herbal medicine, and homeopathy.</w:t>
      </w:r>
    </w:p>
    <w:p w:rsidR="00000000" w:rsidDel="00000000" w:rsidP="00000000" w:rsidRDefault="00000000" w:rsidRPr="00000000" w14:paraId="000001F9">
      <w:pPr>
        <w:spacing w:after="200" w:lineRule="auto"/>
        <w:rPr/>
      </w:pPr>
      <w:r w:rsidDel="00000000" w:rsidR="00000000" w:rsidRPr="00000000">
        <w:rPr>
          <w:b w:val="1"/>
          <w:rtl w:val="0"/>
        </w:rPr>
        <w:t xml:space="preserve">Continuing Education:</w:t>
      </w:r>
      <w:r w:rsidDel="00000000" w:rsidR="00000000" w:rsidRPr="00000000">
        <w:rPr>
          <w:rtl w:val="0"/>
        </w:rPr>
        <w:t xml:space="preserve"> Ongoing learning is vital in the healthcare field. Consider certifications in specialized areas of interest, such as prenatal yoga, yoga for seniors, or yoga for chronic conditions.</w:t>
      </w:r>
    </w:p>
    <w:p w:rsidR="00000000" w:rsidDel="00000000" w:rsidP="00000000" w:rsidRDefault="00000000" w:rsidRPr="00000000" w14:paraId="000001FA">
      <w:pPr>
        <w:spacing w:after="200" w:lineRule="auto"/>
        <w:rPr/>
      </w:pPr>
      <w:r w:rsidDel="00000000" w:rsidR="00000000" w:rsidRPr="00000000">
        <w:rPr>
          <w:rtl w:val="0"/>
        </w:rPr>
        <w:t xml:space="preserve">Integrating yoga with other naturopathic treatments offers exciting possibilities for holistic healthcare. By considering ethical issues, meeting practice requirements, and obtaining relevant certifications, you can provide this integrated approach safely, effectively, and professionally.</w:t>
      </w:r>
    </w:p>
    <w:p w:rsidR="00000000" w:rsidDel="00000000" w:rsidP="00000000" w:rsidRDefault="00000000" w:rsidRPr="00000000" w14:paraId="000001FB">
      <w:pPr>
        <w:pStyle w:val="Heading2"/>
        <w:rPr/>
      </w:pPr>
      <w:bookmarkStart w:colFirst="0" w:colLast="0" w:name="_j36d37cjksb6" w:id="93"/>
      <w:bookmarkEnd w:id="93"/>
      <w:r w:rsidDel="00000000" w:rsidR="00000000" w:rsidRPr="00000000">
        <w:rPr>
          <w:rtl w:val="0"/>
        </w:rPr>
        <w:t xml:space="preserve">Summary of Key Points</w:t>
      </w:r>
    </w:p>
    <w:p w:rsidR="00000000" w:rsidDel="00000000" w:rsidP="00000000" w:rsidRDefault="00000000" w:rsidRPr="00000000" w14:paraId="000001FC">
      <w:pPr>
        <w:numPr>
          <w:ilvl w:val="0"/>
          <w:numId w:val="5"/>
        </w:numPr>
        <w:spacing w:after="200" w:lineRule="auto"/>
        <w:ind w:left="720" w:hanging="360"/>
        <w:rPr>
          <w:u w:val="none"/>
        </w:rPr>
      </w:pPr>
      <w:r w:rsidDel="00000000" w:rsidR="00000000" w:rsidRPr="00000000">
        <w:rPr>
          <w:rtl w:val="0"/>
        </w:rPr>
        <w:t xml:space="preserve">Yoga is an ancient Indian practice that harmonizes the mind, body, and spirit through physical postures, breath control, and meditation.</w:t>
      </w:r>
    </w:p>
    <w:p w:rsidR="00000000" w:rsidDel="00000000" w:rsidP="00000000" w:rsidRDefault="00000000" w:rsidRPr="00000000" w14:paraId="000001FD">
      <w:pPr>
        <w:numPr>
          <w:ilvl w:val="0"/>
          <w:numId w:val="5"/>
        </w:numPr>
        <w:spacing w:after="200" w:before="0" w:lineRule="auto"/>
        <w:ind w:left="720" w:hanging="360"/>
        <w:rPr>
          <w:u w:val="none"/>
        </w:rPr>
      </w:pPr>
      <w:r w:rsidDel="00000000" w:rsidR="00000000" w:rsidRPr="00000000">
        <w:rPr>
          <w:rtl w:val="0"/>
        </w:rPr>
        <w:t xml:space="preserve">The practice of yoga promotes physical health, mental clarity, emotional balance, and spiritual growth.</w:t>
      </w:r>
    </w:p>
    <w:p w:rsidR="00000000" w:rsidDel="00000000" w:rsidP="00000000" w:rsidRDefault="00000000" w:rsidRPr="00000000" w14:paraId="000001FE">
      <w:pPr>
        <w:numPr>
          <w:ilvl w:val="0"/>
          <w:numId w:val="5"/>
        </w:numPr>
        <w:spacing w:after="200" w:before="0" w:lineRule="auto"/>
        <w:ind w:left="720" w:hanging="360"/>
        <w:rPr>
          <w:u w:val="none"/>
        </w:rPr>
      </w:pPr>
      <w:r w:rsidDel="00000000" w:rsidR="00000000" w:rsidRPr="00000000">
        <w:rPr>
          <w:rtl w:val="0"/>
        </w:rPr>
        <w:t xml:space="preserve">Yoga consists of three main components: Asanas (poses), Pranayama (breathing techniques), and Dhyana (meditation).</w:t>
      </w:r>
    </w:p>
    <w:p w:rsidR="00000000" w:rsidDel="00000000" w:rsidP="00000000" w:rsidRDefault="00000000" w:rsidRPr="00000000" w14:paraId="000001FF">
      <w:pPr>
        <w:numPr>
          <w:ilvl w:val="0"/>
          <w:numId w:val="5"/>
        </w:numPr>
        <w:spacing w:after="200" w:before="0" w:lineRule="auto"/>
        <w:ind w:left="720" w:hanging="360"/>
        <w:rPr>
          <w:u w:val="none"/>
        </w:rPr>
      </w:pPr>
      <w:r w:rsidDel="00000000" w:rsidR="00000000" w:rsidRPr="00000000">
        <w:rPr>
          <w:rtl w:val="0"/>
        </w:rPr>
        <w:t xml:space="preserve">Asanas are physical postures designed to improve strength, flexibility, and balance.</w:t>
      </w:r>
    </w:p>
    <w:p w:rsidR="00000000" w:rsidDel="00000000" w:rsidP="00000000" w:rsidRDefault="00000000" w:rsidRPr="00000000" w14:paraId="00000200">
      <w:pPr>
        <w:numPr>
          <w:ilvl w:val="0"/>
          <w:numId w:val="5"/>
        </w:numPr>
        <w:spacing w:after="200" w:before="0" w:lineRule="auto"/>
        <w:ind w:left="720" w:hanging="360"/>
        <w:rPr>
          <w:u w:val="none"/>
        </w:rPr>
      </w:pPr>
      <w:r w:rsidDel="00000000" w:rsidR="00000000" w:rsidRPr="00000000">
        <w:rPr>
          <w:rtl w:val="0"/>
        </w:rPr>
        <w:t xml:space="preserve">There are various types of Asanas, each with its own benefits, such as improving digestion, boosting circulation, or reducing stress.</w:t>
      </w:r>
    </w:p>
    <w:p w:rsidR="00000000" w:rsidDel="00000000" w:rsidP="00000000" w:rsidRDefault="00000000" w:rsidRPr="00000000" w14:paraId="00000201">
      <w:pPr>
        <w:numPr>
          <w:ilvl w:val="0"/>
          <w:numId w:val="5"/>
        </w:numPr>
        <w:spacing w:after="200" w:before="0" w:lineRule="auto"/>
        <w:ind w:left="720" w:hanging="360"/>
        <w:rPr>
          <w:u w:val="none"/>
        </w:rPr>
      </w:pPr>
      <w:r w:rsidDel="00000000" w:rsidR="00000000" w:rsidRPr="00000000">
        <w:rPr>
          <w:rtl w:val="0"/>
        </w:rPr>
        <w:t xml:space="preserve">Pranayama involves controlling and directing the breath, which can influence our mental, emotional, and physical state.</w:t>
      </w:r>
    </w:p>
    <w:p w:rsidR="00000000" w:rsidDel="00000000" w:rsidP="00000000" w:rsidRDefault="00000000" w:rsidRPr="00000000" w14:paraId="00000202">
      <w:pPr>
        <w:numPr>
          <w:ilvl w:val="0"/>
          <w:numId w:val="5"/>
        </w:numPr>
        <w:spacing w:after="200" w:before="0" w:lineRule="auto"/>
        <w:ind w:left="720" w:hanging="360"/>
        <w:rPr>
          <w:u w:val="none"/>
        </w:rPr>
      </w:pPr>
      <w:r w:rsidDel="00000000" w:rsidR="00000000" w:rsidRPr="00000000">
        <w:rPr>
          <w:rtl w:val="0"/>
        </w:rPr>
        <w:t xml:space="preserve">Dhyana, or meditation, is the practice of focusing the mind to achieve mental clarity and inner peace.</w:t>
      </w:r>
    </w:p>
    <w:p w:rsidR="00000000" w:rsidDel="00000000" w:rsidP="00000000" w:rsidRDefault="00000000" w:rsidRPr="00000000" w14:paraId="00000203">
      <w:pPr>
        <w:numPr>
          <w:ilvl w:val="0"/>
          <w:numId w:val="5"/>
        </w:numPr>
        <w:spacing w:after="200" w:before="0" w:lineRule="auto"/>
        <w:ind w:left="720" w:hanging="360"/>
        <w:rPr>
          <w:u w:val="none"/>
        </w:rPr>
      </w:pPr>
      <w:r w:rsidDel="00000000" w:rsidR="00000000" w:rsidRPr="00000000">
        <w:rPr>
          <w:rtl w:val="0"/>
        </w:rPr>
        <w:t xml:space="preserve">Each yoga technique has its unique benefits and contraindications, which must be carefully considered to ensure the safety and effectiveness of the practice.</w:t>
      </w:r>
    </w:p>
    <w:p w:rsidR="00000000" w:rsidDel="00000000" w:rsidP="00000000" w:rsidRDefault="00000000" w:rsidRPr="00000000" w14:paraId="00000204">
      <w:pPr>
        <w:numPr>
          <w:ilvl w:val="0"/>
          <w:numId w:val="5"/>
        </w:numPr>
        <w:spacing w:after="200" w:before="0" w:lineRule="auto"/>
        <w:ind w:left="720" w:hanging="360"/>
        <w:rPr>
          <w:u w:val="none"/>
        </w:rPr>
      </w:pPr>
      <w:r w:rsidDel="00000000" w:rsidR="00000000" w:rsidRPr="00000000">
        <w:rPr>
          <w:rtl w:val="0"/>
        </w:rPr>
        <w:t xml:space="preserve">Practicing yoga regularly can lead to various health benefits, including reduced stress, improved cardiovascular health, better sleep, and increased overall well-being.</w:t>
      </w:r>
    </w:p>
    <w:p w:rsidR="00000000" w:rsidDel="00000000" w:rsidP="00000000" w:rsidRDefault="00000000" w:rsidRPr="00000000" w14:paraId="00000205">
      <w:pPr>
        <w:numPr>
          <w:ilvl w:val="0"/>
          <w:numId w:val="5"/>
        </w:numPr>
        <w:spacing w:after="200" w:before="0" w:lineRule="auto"/>
        <w:ind w:left="720" w:hanging="360"/>
        <w:rPr>
          <w:u w:val="none"/>
        </w:rPr>
      </w:pPr>
      <w:r w:rsidDel="00000000" w:rsidR="00000000" w:rsidRPr="00000000">
        <w:rPr>
          <w:rtl w:val="0"/>
        </w:rPr>
        <w:t xml:space="preserve">Yoga has a significant impact on the nervous system, particularly on the parasympathetic nervous system, promoting relaxation and stress relief.</w:t>
      </w:r>
    </w:p>
    <w:p w:rsidR="00000000" w:rsidDel="00000000" w:rsidP="00000000" w:rsidRDefault="00000000" w:rsidRPr="00000000" w14:paraId="00000206">
      <w:pPr>
        <w:numPr>
          <w:ilvl w:val="0"/>
          <w:numId w:val="5"/>
        </w:numPr>
        <w:spacing w:after="200" w:before="0" w:lineRule="auto"/>
        <w:ind w:left="720" w:hanging="360"/>
        <w:rPr>
          <w:u w:val="none"/>
        </w:rPr>
      </w:pPr>
      <w:r w:rsidDel="00000000" w:rsidR="00000000" w:rsidRPr="00000000">
        <w:rPr>
          <w:rtl w:val="0"/>
        </w:rPr>
        <w:t xml:space="preserve">It's essential to learn and master various yoga techniques to maximize their health benefits and ensure safe practice.</w:t>
      </w:r>
    </w:p>
    <w:p w:rsidR="00000000" w:rsidDel="00000000" w:rsidP="00000000" w:rsidRDefault="00000000" w:rsidRPr="00000000" w14:paraId="00000207">
      <w:pPr>
        <w:numPr>
          <w:ilvl w:val="0"/>
          <w:numId w:val="5"/>
        </w:numPr>
        <w:spacing w:after="200" w:before="0" w:lineRule="auto"/>
        <w:ind w:left="720" w:hanging="360"/>
        <w:rPr>
          <w:u w:val="none"/>
        </w:rPr>
      </w:pPr>
      <w:r w:rsidDel="00000000" w:rsidR="00000000" w:rsidRPr="00000000">
        <w:rPr>
          <w:rtl w:val="0"/>
        </w:rPr>
        <w:t xml:space="preserve">Yoga can be adapted and modified to suit individuals of all ages, fitness levels, and health conditions.</w:t>
      </w:r>
    </w:p>
    <w:p w:rsidR="00000000" w:rsidDel="00000000" w:rsidP="00000000" w:rsidRDefault="00000000" w:rsidRPr="00000000" w14:paraId="00000208">
      <w:pPr>
        <w:numPr>
          <w:ilvl w:val="0"/>
          <w:numId w:val="5"/>
        </w:numPr>
        <w:spacing w:after="200" w:before="0" w:lineRule="auto"/>
        <w:ind w:left="720" w:hanging="360"/>
        <w:rPr>
          <w:u w:val="none"/>
        </w:rPr>
      </w:pPr>
      <w:r w:rsidDel="00000000" w:rsidR="00000000" w:rsidRPr="00000000">
        <w:rPr>
          <w:rtl w:val="0"/>
        </w:rPr>
        <w:t xml:space="preserve">The integration of yoga with other naturopathic treatments can provide a holistic approach to health and wellness.</w:t>
      </w:r>
    </w:p>
    <w:p w:rsidR="00000000" w:rsidDel="00000000" w:rsidP="00000000" w:rsidRDefault="00000000" w:rsidRPr="00000000" w14:paraId="00000209">
      <w:pPr>
        <w:numPr>
          <w:ilvl w:val="0"/>
          <w:numId w:val="5"/>
        </w:numPr>
        <w:spacing w:after="200" w:before="0" w:lineRule="auto"/>
        <w:ind w:left="720" w:hanging="360"/>
        <w:rPr>
          <w:u w:val="none"/>
        </w:rPr>
      </w:pPr>
      <w:r w:rsidDel="00000000" w:rsidR="00000000" w:rsidRPr="00000000">
        <w:rPr>
          <w:rtl w:val="0"/>
        </w:rPr>
        <w:t xml:space="preserve">Combining yoga with other therapies can enhance their therapeutic effects.</w:t>
      </w:r>
    </w:p>
    <w:p w:rsidR="00000000" w:rsidDel="00000000" w:rsidP="00000000" w:rsidRDefault="00000000" w:rsidRPr="00000000" w14:paraId="0000020A">
      <w:pPr>
        <w:numPr>
          <w:ilvl w:val="0"/>
          <w:numId w:val="5"/>
        </w:numPr>
        <w:spacing w:after="200" w:before="0" w:lineRule="auto"/>
        <w:ind w:left="720" w:hanging="360"/>
        <w:rPr>
          <w:u w:val="none"/>
        </w:rPr>
      </w:pPr>
      <w:r w:rsidDel="00000000" w:rsidR="00000000" w:rsidRPr="00000000">
        <w:rPr>
          <w:rtl w:val="0"/>
        </w:rPr>
        <w:t xml:space="preserve">It's crucial to consider ethical issues when integrating yoga with other treatments, including client autonomy, non-maleficence, confidentiality, and professional boundaries.</w:t>
      </w:r>
    </w:p>
    <w:p w:rsidR="00000000" w:rsidDel="00000000" w:rsidP="00000000" w:rsidRDefault="00000000" w:rsidRPr="00000000" w14:paraId="0000020B">
      <w:pPr>
        <w:numPr>
          <w:ilvl w:val="0"/>
          <w:numId w:val="5"/>
        </w:numPr>
        <w:spacing w:after="200" w:before="0" w:lineRule="auto"/>
        <w:ind w:left="720" w:hanging="360"/>
        <w:rPr>
          <w:u w:val="none"/>
        </w:rPr>
      </w:pPr>
      <w:r w:rsidDel="00000000" w:rsidR="00000000" w:rsidRPr="00000000">
        <w:rPr>
          <w:rtl w:val="0"/>
        </w:rPr>
        <w:t xml:space="preserve">Appropriate education and training are required to integrate yoga with other naturopathic treatments safely and effectively.</w:t>
      </w:r>
    </w:p>
    <w:p w:rsidR="00000000" w:rsidDel="00000000" w:rsidP="00000000" w:rsidRDefault="00000000" w:rsidRPr="00000000" w14:paraId="0000020C">
      <w:pPr>
        <w:numPr>
          <w:ilvl w:val="0"/>
          <w:numId w:val="5"/>
        </w:numPr>
        <w:spacing w:after="200" w:before="0" w:lineRule="auto"/>
        <w:ind w:left="720" w:hanging="360"/>
        <w:rPr>
          <w:u w:val="none"/>
        </w:rPr>
      </w:pPr>
      <w:r w:rsidDel="00000000" w:rsidR="00000000" w:rsidRPr="00000000">
        <w:rPr>
          <w:rtl w:val="0"/>
        </w:rPr>
        <w:t xml:space="preserve">Depending on the location, naturopathic practitioners may need to be licensed or registered to offer yoga in their practice.</w:t>
      </w:r>
    </w:p>
    <w:p w:rsidR="00000000" w:rsidDel="00000000" w:rsidP="00000000" w:rsidRDefault="00000000" w:rsidRPr="00000000" w14:paraId="0000020D">
      <w:pPr>
        <w:numPr>
          <w:ilvl w:val="0"/>
          <w:numId w:val="5"/>
        </w:numPr>
        <w:spacing w:after="200" w:before="0" w:lineRule="auto"/>
        <w:ind w:left="720" w:hanging="360"/>
        <w:rPr>
          <w:u w:val="none"/>
        </w:rPr>
      </w:pPr>
      <w:r w:rsidDel="00000000" w:rsidR="00000000" w:rsidRPr="00000000">
        <w:rPr>
          <w:rtl w:val="0"/>
        </w:rPr>
        <w:t xml:space="preserve">Professional liability insurance is necessary when providing yoga as part of a naturopathic treatment plan.</w:t>
      </w:r>
    </w:p>
    <w:p w:rsidR="00000000" w:rsidDel="00000000" w:rsidP="00000000" w:rsidRDefault="00000000" w:rsidRPr="00000000" w14:paraId="0000020E">
      <w:pPr>
        <w:numPr>
          <w:ilvl w:val="0"/>
          <w:numId w:val="5"/>
        </w:numPr>
        <w:spacing w:after="200" w:before="0" w:lineRule="auto"/>
        <w:ind w:left="720" w:hanging="360"/>
        <w:rPr>
          <w:u w:val="none"/>
        </w:rPr>
      </w:pPr>
      <w:r w:rsidDel="00000000" w:rsidR="00000000" w:rsidRPr="00000000">
        <w:rPr>
          <w:rtl w:val="0"/>
        </w:rPr>
        <w:t xml:space="preserve">Obtaining professional certifications, such as Yoga Teacher Training or specific naturopathic certifications, can enhance credibility and demonstrate competence.</w:t>
      </w:r>
    </w:p>
    <w:p w:rsidR="00000000" w:rsidDel="00000000" w:rsidP="00000000" w:rsidRDefault="00000000" w:rsidRPr="00000000" w14:paraId="0000020F">
      <w:pPr>
        <w:numPr>
          <w:ilvl w:val="0"/>
          <w:numId w:val="5"/>
        </w:numPr>
        <w:spacing w:after="200" w:before="0" w:lineRule="auto"/>
        <w:ind w:left="720" w:hanging="360"/>
        <w:rPr>
          <w:u w:val="none"/>
        </w:rPr>
      </w:pPr>
      <w:r w:rsidDel="00000000" w:rsidR="00000000" w:rsidRPr="00000000">
        <w:rPr>
          <w:rtl w:val="0"/>
        </w:rPr>
        <w:t xml:space="preserve">A minimum of a 200-hour Yoga Teacher Training is generally required to teach yoga.</w:t>
      </w:r>
    </w:p>
    <w:p w:rsidR="00000000" w:rsidDel="00000000" w:rsidP="00000000" w:rsidRDefault="00000000" w:rsidRPr="00000000" w14:paraId="00000210">
      <w:pPr>
        <w:numPr>
          <w:ilvl w:val="0"/>
          <w:numId w:val="5"/>
        </w:numPr>
        <w:spacing w:after="200" w:before="0" w:lineRule="auto"/>
        <w:ind w:left="720" w:hanging="360"/>
        <w:rPr>
          <w:u w:val="none"/>
        </w:rPr>
      </w:pPr>
      <w:r w:rsidDel="00000000" w:rsidR="00000000" w:rsidRPr="00000000">
        <w:rPr>
          <w:rtl w:val="0"/>
        </w:rPr>
        <w:t xml:space="preserve">Specialized training in therapeutic yoga can be particularly useful for integrating yoga with other naturopathic treatments.</w:t>
      </w:r>
    </w:p>
    <w:p w:rsidR="00000000" w:rsidDel="00000000" w:rsidP="00000000" w:rsidRDefault="00000000" w:rsidRPr="00000000" w14:paraId="00000211">
      <w:pPr>
        <w:numPr>
          <w:ilvl w:val="0"/>
          <w:numId w:val="5"/>
        </w:numPr>
        <w:spacing w:after="200" w:before="0" w:lineRule="auto"/>
        <w:ind w:left="720" w:hanging="360"/>
        <w:rPr>
          <w:u w:val="none"/>
        </w:rPr>
      </w:pPr>
      <w:r w:rsidDel="00000000" w:rsidR="00000000" w:rsidRPr="00000000">
        <w:rPr>
          <w:rtl w:val="0"/>
        </w:rPr>
        <w:t xml:space="preserve">Continuing education is vital in the field of yoga and naturopathy, keeping practitioners up to date with the latest research and developments.</w:t>
      </w:r>
    </w:p>
    <w:p w:rsidR="00000000" w:rsidDel="00000000" w:rsidP="00000000" w:rsidRDefault="00000000" w:rsidRPr="00000000" w14:paraId="00000212">
      <w:pPr>
        <w:numPr>
          <w:ilvl w:val="0"/>
          <w:numId w:val="5"/>
        </w:numPr>
        <w:spacing w:after="200" w:before="0" w:lineRule="auto"/>
        <w:ind w:left="720" w:hanging="360"/>
        <w:rPr>
          <w:u w:val="none"/>
        </w:rPr>
      </w:pPr>
      <w:r w:rsidDel="00000000" w:rsidR="00000000" w:rsidRPr="00000000">
        <w:rPr>
          <w:rtl w:val="0"/>
        </w:rPr>
        <w:t xml:space="preserve">Yoga is a powerful tool in naturopathy that can enhance the mind-body connection, promote self-healing, and contribute to overall well-being.</w:t>
      </w:r>
    </w:p>
    <w:p w:rsidR="00000000" w:rsidDel="00000000" w:rsidP="00000000" w:rsidRDefault="00000000" w:rsidRPr="00000000" w14:paraId="00000213">
      <w:pPr>
        <w:numPr>
          <w:ilvl w:val="0"/>
          <w:numId w:val="5"/>
        </w:numPr>
        <w:spacing w:after="200" w:before="0" w:lineRule="auto"/>
        <w:ind w:left="720" w:hanging="360"/>
        <w:rPr>
          <w:u w:val="none"/>
        </w:rPr>
      </w:pPr>
      <w:r w:rsidDel="00000000" w:rsidR="00000000" w:rsidRPr="00000000">
        <w:rPr>
          <w:rtl w:val="0"/>
        </w:rPr>
        <w:t xml:space="preserve">Understanding the science behind yoga can help practitioners apply it more effectively in their practice and explain its benefits to their clients.</w:t>
      </w:r>
    </w:p>
    <w:p w:rsidR="00000000" w:rsidDel="00000000" w:rsidP="00000000" w:rsidRDefault="00000000" w:rsidRPr="00000000" w14:paraId="00000214">
      <w:pPr>
        <w:numPr>
          <w:ilvl w:val="0"/>
          <w:numId w:val="5"/>
        </w:numPr>
        <w:spacing w:after="200" w:lineRule="auto"/>
        <w:ind w:left="720" w:hanging="360"/>
        <w:rPr>
          <w:u w:val="none"/>
        </w:rPr>
      </w:pPr>
      <w:r w:rsidDel="00000000" w:rsidR="00000000" w:rsidRPr="00000000">
        <w:rPr>
          <w:rtl w:val="0"/>
        </w:rPr>
        <w:t xml:space="preserve">With the right knowledge, training, and ethical considerations, yoga can be a valuable component of a holistic naturopathic practice.</w:t>
      </w:r>
    </w:p>
    <w:p w:rsidR="00000000" w:rsidDel="00000000" w:rsidP="00000000" w:rsidRDefault="00000000" w:rsidRPr="00000000" w14:paraId="00000215">
      <w:pPr>
        <w:pStyle w:val="Heading2"/>
        <w:rPr/>
      </w:pPr>
      <w:bookmarkStart w:colFirst="0" w:colLast="0" w:name="_k63fn8v4nu3x" w:id="94"/>
      <w:bookmarkEnd w:id="94"/>
      <w:r w:rsidDel="00000000" w:rsidR="00000000" w:rsidRPr="00000000">
        <w:rPr>
          <w:rtl w:val="0"/>
        </w:rPr>
        <w:t xml:space="preserve">Exercise 1: Asana Practice</w:t>
      </w:r>
    </w:p>
    <w:p w:rsidR="00000000" w:rsidDel="00000000" w:rsidP="00000000" w:rsidRDefault="00000000" w:rsidRPr="00000000" w14:paraId="00000216">
      <w:pPr>
        <w:spacing w:after="200" w:lineRule="auto"/>
        <w:rPr/>
      </w:pPr>
      <w:r w:rsidDel="00000000" w:rsidR="00000000" w:rsidRPr="00000000">
        <w:rPr>
          <w:rtl w:val="0"/>
        </w:rPr>
        <w:t xml:space="preserve">This exercise involves a self-led practice of a series of Asanas (Yoga poses). The goal is to increase familiarity with different Asanas and to understand their benefits and contraindications.</w:t>
      </w:r>
    </w:p>
    <w:p w:rsidR="00000000" w:rsidDel="00000000" w:rsidP="00000000" w:rsidRDefault="00000000" w:rsidRPr="00000000" w14:paraId="00000217">
      <w:pPr>
        <w:spacing w:after="200" w:lineRule="auto"/>
        <w:rPr/>
      </w:pPr>
      <w:r w:rsidDel="00000000" w:rsidR="00000000" w:rsidRPr="00000000">
        <w:rPr>
          <w:rtl w:val="0"/>
        </w:rPr>
        <w:t xml:space="preserve">Materials: </w:t>
      </w:r>
    </w:p>
    <w:p w:rsidR="00000000" w:rsidDel="00000000" w:rsidP="00000000" w:rsidRDefault="00000000" w:rsidRPr="00000000" w14:paraId="00000218">
      <w:pPr>
        <w:numPr>
          <w:ilvl w:val="0"/>
          <w:numId w:val="14"/>
        </w:numPr>
        <w:spacing w:after="200" w:lineRule="auto"/>
        <w:ind w:left="720" w:hanging="360"/>
        <w:rPr>
          <w:u w:val="none"/>
        </w:rPr>
      </w:pPr>
      <w:r w:rsidDel="00000000" w:rsidR="00000000" w:rsidRPr="00000000">
        <w:rPr>
          <w:rtl w:val="0"/>
        </w:rPr>
        <w:t xml:space="preserve">Yoga mat</w:t>
      </w:r>
    </w:p>
    <w:p w:rsidR="00000000" w:rsidDel="00000000" w:rsidP="00000000" w:rsidRDefault="00000000" w:rsidRPr="00000000" w14:paraId="00000219">
      <w:pPr>
        <w:numPr>
          <w:ilvl w:val="0"/>
          <w:numId w:val="14"/>
        </w:numPr>
        <w:spacing w:after="200" w:before="0" w:lineRule="auto"/>
        <w:ind w:left="720" w:hanging="360"/>
        <w:rPr>
          <w:u w:val="none"/>
        </w:rPr>
      </w:pPr>
      <w:r w:rsidDel="00000000" w:rsidR="00000000" w:rsidRPr="00000000">
        <w:rPr>
          <w:rtl w:val="0"/>
        </w:rPr>
        <w:t xml:space="preserve">Comfortable clothing </w:t>
      </w:r>
    </w:p>
    <w:p w:rsidR="00000000" w:rsidDel="00000000" w:rsidP="00000000" w:rsidRDefault="00000000" w:rsidRPr="00000000" w14:paraId="0000021A">
      <w:pPr>
        <w:numPr>
          <w:ilvl w:val="0"/>
          <w:numId w:val="14"/>
        </w:numPr>
        <w:spacing w:after="200" w:lineRule="auto"/>
        <w:ind w:left="720" w:hanging="360"/>
        <w:rPr>
          <w:u w:val="none"/>
        </w:rPr>
      </w:pPr>
      <w:r w:rsidDel="00000000" w:rsidR="00000000" w:rsidRPr="00000000">
        <w:rPr>
          <w:rtl w:val="0"/>
        </w:rPr>
        <w:t xml:space="preserve">Quiet and open space</w:t>
      </w:r>
    </w:p>
    <w:p w:rsidR="00000000" w:rsidDel="00000000" w:rsidP="00000000" w:rsidRDefault="00000000" w:rsidRPr="00000000" w14:paraId="0000021B">
      <w:pPr>
        <w:spacing w:after="200" w:lineRule="auto"/>
        <w:rPr/>
      </w:pPr>
      <w:r w:rsidDel="00000000" w:rsidR="00000000" w:rsidRPr="00000000">
        <w:rPr>
          <w:rtl w:val="0"/>
        </w:rPr>
        <w:t xml:space="preserve">Instructions</w:t>
      </w:r>
    </w:p>
    <w:p w:rsidR="00000000" w:rsidDel="00000000" w:rsidP="00000000" w:rsidRDefault="00000000" w:rsidRPr="00000000" w14:paraId="0000021C">
      <w:pPr>
        <w:numPr>
          <w:ilvl w:val="0"/>
          <w:numId w:val="25"/>
        </w:numPr>
        <w:spacing w:after="200" w:lineRule="auto"/>
        <w:ind w:left="720" w:hanging="360"/>
        <w:rPr>
          <w:u w:val="none"/>
        </w:rPr>
      </w:pPr>
      <w:r w:rsidDel="00000000" w:rsidR="00000000" w:rsidRPr="00000000">
        <w:rPr>
          <w:rtl w:val="0"/>
        </w:rPr>
        <w:t xml:space="preserve">Research and choose Asanas that we discussed in the lesson. Try to include a variety of standing, seated, and supine poses.</w:t>
      </w:r>
    </w:p>
    <w:p w:rsidR="00000000" w:rsidDel="00000000" w:rsidP="00000000" w:rsidRDefault="00000000" w:rsidRPr="00000000" w14:paraId="0000021D">
      <w:pPr>
        <w:numPr>
          <w:ilvl w:val="0"/>
          <w:numId w:val="25"/>
        </w:numPr>
        <w:spacing w:after="200" w:before="0" w:lineRule="auto"/>
        <w:ind w:left="720" w:hanging="360"/>
        <w:rPr>
          <w:u w:val="none"/>
        </w:rPr>
      </w:pPr>
      <w:r w:rsidDel="00000000" w:rsidR="00000000" w:rsidRPr="00000000">
        <w:rPr>
          <w:rtl w:val="0"/>
        </w:rPr>
        <w:t xml:space="preserve">Before practicing each Asana, review its benefits and contraindications.</w:t>
      </w:r>
    </w:p>
    <w:p w:rsidR="00000000" w:rsidDel="00000000" w:rsidP="00000000" w:rsidRDefault="00000000" w:rsidRPr="00000000" w14:paraId="0000021E">
      <w:pPr>
        <w:numPr>
          <w:ilvl w:val="0"/>
          <w:numId w:val="25"/>
        </w:numPr>
        <w:spacing w:after="200" w:before="0" w:lineRule="auto"/>
        <w:ind w:left="720" w:hanging="360"/>
        <w:rPr>
          <w:u w:val="none"/>
        </w:rPr>
      </w:pPr>
      <w:r w:rsidDel="00000000" w:rsidR="00000000" w:rsidRPr="00000000">
        <w:rPr>
          <w:rtl w:val="0"/>
        </w:rPr>
        <w:t xml:space="preserve">Practice each Asana for at least one minute. Pay attention to your breath, alignment, and any sensations in your body.</w:t>
      </w:r>
    </w:p>
    <w:p w:rsidR="00000000" w:rsidDel="00000000" w:rsidP="00000000" w:rsidRDefault="00000000" w:rsidRPr="00000000" w14:paraId="0000021F">
      <w:pPr>
        <w:numPr>
          <w:ilvl w:val="0"/>
          <w:numId w:val="25"/>
        </w:numPr>
        <w:spacing w:after="200" w:lineRule="auto"/>
        <w:ind w:left="720" w:hanging="360"/>
        <w:rPr>
          <w:u w:val="none"/>
        </w:rPr>
      </w:pPr>
      <w:r w:rsidDel="00000000" w:rsidR="00000000" w:rsidRPr="00000000">
        <w:rPr>
          <w:rtl w:val="0"/>
        </w:rPr>
        <w:t xml:space="preserve">After the practice, write a brief reflection on the experience. Were there any Asanas that felt particularly beneficial or challenging? Why?</w:t>
      </w:r>
    </w:p>
    <w:p w:rsidR="00000000" w:rsidDel="00000000" w:rsidP="00000000" w:rsidRDefault="00000000" w:rsidRPr="00000000" w14:paraId="00000220">
      <w:pPr>
        <w:pStyle w:val="Heading2"/>
        <w:rPr/>
      </w:pPr>
      <w:bookmarkStart w:colFirst="0" w:colLast="0" w:name="_r58ocbtuklq0" w:id="95"/>
      <w:bookmarkEnd w:id="95"/>
      <w:r w:rsidDel="00000000" w:rsidR="00000000" w:rsidRPr="00000000">
        <w:rPr>
          <w:rtl w:val="0"/>
        </w:rPr>
        <w:t xml:space="preserve">Exercise 2: Pranayama Practice</w:t>
      </w:r>
    </w:p>
    <w:p w:rsidR="00000000" w:rsidDel="00000000" w:rsidP="00000000" w:rsidRDefault="00000000" w:rsidRPr="00000000" w14:paraId="00000221">
      <w:pPr>
        <w:spacing w:after="200" w:lineRule="auto"/>
        <w:rPr/>
      </w:pPr>
      <w:r w:rsidDel="00000000" w:rsidR="00000000" w:rsidRPr="00000000">
        <w:rPr>
          <w:rtl w:val="0"/>
        </w:rPr>
        <w:t xml:space="preserve">This exercise involves practicing various Pranayama techniques. The aim is to gain a better understanding of how breath control can influence the mind and body.</w:t>
      </w:r>
    </w:p>
    <w:p w:rsidR="00000000" w:rsidDel="00000000" w:rsidP="00000000" w:rsidRDefault="00000000" w:rsidRPr="00000000" w14:paraId="00000222">
      <w:pPr>
        <w:spacing w:after="200" w:lineRule="auto"/>
        <w:rPr/>
      </w:pPr>
      <w:r w:rsidDel="00000000" w:rsidR="00000000" w:rsidRPr="00000000">
        <w:rPr>
          <w:rtl w:val="0"/>
        </w:rPr>
        <w:t xml:space="preserve">Materials: </w:t>
      </w:r>
    </w:p>
    <w:p w:rsidR="00000000" w:rsidDel="00000000" w:rsidP="00000000" w:rsidRDefault="00000000" w:rsidRPr="00000000" w14:paraId="00000223">
      <w:pPr>
        <w:numPr>
          <w:ilvl w:val="0"/>
          <w:numId w:val="4"/>
        </w:numPr>
        <w:spacing w:after="200" w:lineRule="auto"/>
        <w:ind w:left="720" w:hanging="360"/>
        <w:rPr>
          <w:u w:val="none"/>
        </w:rPr>
      </w:pPr>
      <w:r w:rsidDel="00000000" w:rsidR="00000000" w:rsidRPr="00000000">
        <w:rPr>
          <w:rtl w:val="0"/>
        </w:rPr>
        <w:t xml:space="preserve">Comfortable seating (yoga mat, chair, or cushion)</w:t>
      </w:r>
    </w:p>
    <w:p w:rsidR="00000000" w:rsidDel="00000000" w:rsidP="00000000" w:rsidRDefault="00000000" w:rsidRPr="00000000" w14:paraId="00000224">
      <w:pPr>
        <w:numPr>
          <w:ilvl w:val="0"/>
          <w:numId w:val="4"/>
        </w:numPr>
        <w:spacing w:after="200" w:lineRule="auto"/>
        <w:ind w:left="720" w:hanging="360"/>
        <w:rPr>
          <w:u w:val="none"/>
        </w:rPr>
      </w:pPr>
      <w:r w:rsidDel="00000000" w:rsidR="00000000" w:rsidRPr="00000000">
        <w:rPr>
          <w:rtl w:val="0"/>
        </w:rPr>
        <w:t xml:space="preserve">Quiet space</w:t>
      </w:r>
    </w:p>
    <w:p w:rsidR="00000000" w:rsidDel="00000000" w:rsidP="00000000" w:rsidRDefault="00000000" w:rsidRPr="00000000" w14:paraId="00000225">
      <w:pPr>
        <w:spacing w:after="200" w:lineRule="auto"/>
        <w:rPr/>
      </w:pPr>
      <w:r w:rsidDel="00000000" w:rsidR="00000000" w:rsidRPr="00000000">
        <w:rPr>
          <w:rtl w:val="0"/>
        </w:rPr>
        <w:t xml:space="preserve">Instructions:</w:t>
      </w:r>
    </w:p>
    <w:p w:rsidR="00000000" w:rsidDel="00000000" w:rsidP="00000000" w:rsidRDefault="00000000" w:rsidRPr="00000000" w14:paraId="00000226">
      <w:pPr>
        <w:numPr>
          <w:ilvl w:val="0"/>
          <w:numId w:val="7"/>
        </w:numPr>
        <w:spacing w:after="200" w:lineRule="auto"/>
        <w:ind w:left="720" w:hanging="360"/>
        <w:rPr>
          <w:u w:val="none"/>
        </w:rPr>
      </w:pPr>
      <w:r w:rsidDel="00000000" w:rsidR="00000000" w:rsidRPr="00000000">
        <w:rPr>
          <w:rtl w:val="0"/>
        </w:rPr>
        <w:t xml:space="preserve">Choose three Pranayama techniques that were discussed in the lesson.</w:t>
      </w:r>
    </w:p>
    <w:p w:rsidR="00000000" w:rsidDel="00000000" w:rsidP="00000000" w:rsidRDefault="00000000" w:rsidRPr="00000000" w14:paraId="00000227">
      <w:pPr>
        <w:numPr>
          <w:ilvl w:val="0"/>
          <w:numId w:val="7"/>
        </w:numPr>
        <w:spacing w:after="200" w:before="0" w:lineRule="auto"/>
        <w:ind w:left="720" w:hanging="360"/>
        <w:rPr>
          <w:u w:val="none"/>
        </w:rPr>
      </w:pPr>
      <w:r w:rsidDel="00000000" w:rsidR="00000000" w:rsidRPr="00000000">
        <w:rPr>
          <w:rtl w:val="0"/>
        </w:rPr>
        <w:t xml:space="preserve">Spend at least 5 minutes practicing each technique.</w:t>
      </w:r>
    </w:p>
    <w:p w:rsidR="00000000" w:rsidDel="00000000" w:rsidP="00000000" w:rsidRDefault="00000000" w:rsidRPr="00000000" w14:paraId="00000228">
      <w:pPr>
        <w:numPr>
          <w:ilvl w:val="0"/>
          <w:numId w:val="7"/>
        </w:numPr>
        <w:spacing w:after="200" w:before="0" w:lineRule="auto"/>
        <w:ind w:left="720" w:hanging="360"/>
        <w:rPr>
          <w:u w:val="none"/>
        </w:rPr>
      </w:pPr>
      <w:r w:rsidDel="00000000" w:rsidR="00000000" w:rsidRPr="00000000">
        <w:rPr>
          <w:rtl w:val="0"/>
        </w:rPr>
        <w:t xml:space="preserve">Pay attention to how each technique affects your mental and physical state. Do you feel more relaxed, energized, or focused?</w:t>
      </w:r>
    </w:p>
    <w:p w:rsidR="00000000" w:rsidDel="00000000" w:rsidP="00000000" w:rsidRDefault="00000000" w:rsidRPr="00000000" w14:paraId="00000229">
      <w:pPr>
        <w:numPr>
          <w:ilvl w:val="0"/>
          <w:numId w:val="7"/>
        </w:numPr>
        <w:spacing w:after="200" w:lineRule="auto"/>
        <w:ind w:left="720" w:hanging="360"/>
        <w:rPr>
          <w:u w:val="none"/>
        </w:rPr>
      </w:pPr>
      <w:r w:rsidDel="00000000" w:rsidR="00000000" w:rsidRPr="00000000">
        <w:rPr>
          <w:rtl w:val="0"/>
        </w:rPr>
        <w:t xml:space="preserve">Write a short reflection on your experience. Which technique did you find most beneficial? Why?</w:t>
      </w:r>
    </w:p>
    <w:p w:rsidR="00000000" w:rsidDel="00000000" w:rsidP="00000000" w:rsidRDefault="00000000" w:rsidRPr="00000000" w14:paraId="0000022A">
      <w:pPr>
        <w:pStyle w:val="Heading2"/>
        <w:rPr/>
      </w:pPr>
      <w:bookmarkStart w:colFirst="0" w:colLast="0" w:name="_dpc1951rpkpv" w:id="96"/>
      <w:bookmarkEnd w:id="96"/>
      <w:r w:rsidDel="00000000" w:rsidR="00000000" w:rsidRPr="00000000">
        <w:rPr>
          <w:rtl w:val="0"/>
        </w:rPr>
        <w:t xml:space="preserve">Exercise 3: Yoga and Naturopathy Integration</w:t>
      </w:r>
    </w:p>
    <w:p w:rsidR="00000000" w:rsidDel="00000000" w:rsidP="00000000" w:rsidRDefault="00000000" w:rsidRPr="00000000" w14:paraId="0000022B">
      <w:pPr>
        <w:spacing w:after="200" w:lineRule="auto"/>
        <w:rPr/>
      </w:pPr>
      <w:r w:rsidDel="00000000" w:rsidR="00000000" w:rsidRPr="00000000">
        <w:rPr>
          <w:rtl w:val="0"/>
        </w:rPr>
        <w:t xml:space="preserve">This exercise involves developing a basic treatment plan integrating Yoga and another naturopathic treatment of your choice. The aim is to think critically about how different treatments can complement each other.</w:t>
      </w:r>
    </w:p>
    <w:p w:rsidR="00000000" w:rsidDel="00000000" w:rsidP="00000000" w:rsidRDefault="00000000" w:rsidRPr="00000000" w14:paraId="0000022C">
      <w:pPr>
        <w:spacing w:after="200" w:lineRule="auto"/>
        <w:rPr/>
      </w:pPr>
      <w:r w:rsidDel="00000000" w:rsidR="00000000" w:rsidRPr="00000000">
        <w:rPr>
          <w:rtl w:val="0"/>
        </w:rPr>
        <w:t xml:space="preserve">Materials: </w:t>
      </w:r>
    </w:p>
    <w:p w:rsidR="00000000" w:rsidDel="00000000" w:rsidP="00000000" w:rsidRDefault="00000000" w:rsidRPr="00000000" w14:paraId="0000022D">
      <w:pPr>
        <w:numPr>
          <w:ilvl w:val="0"/>
          <w:numId w:val="13"/>
        </w:numPr>
        <w:spacing w:after="200" w:lineRule="auto"/>
        <w:ind w:left="720" w:hanging="360"/>
        <w:rPr>
          <w:u w:val="none"/>
        </w:rPr>
      </w:pPr>
      <w:r w:rsidDel="00000000" w:rsidR="00000000" w:rsidRPr="00000000">
        <w:rPr>
          <w:rtl w:val="0"/>
        </w:rPr>
        <w:t xml:space="preserve">Pen and paper or computer.</w:t>
      </w:r>
    </w:p>
    <w:p w:rsidR="00000000" w:rsidDel="00000000" w:rsidP="00000000" w:rsidRDefault="00000000" w:rsidRPr="00000000" w14:paraId="0000022E">
      <w:pPr>
        <w:spacing w:after="200" w:lineRule="auto"/>
        <w:rPr/>
      </w:pPr>
      <w:r w:rsidDel="00000000" w:rsidR="00000000" w:rsidRPr="00000000">
        <w:rPr>
          <w:rtl w:val="0"/>
        </w:rPr>
        <w:t xml:space="preserve">Instructions:</w:t>
      </w:r>
    </w:p>
    <w:p w:rsidR="00000000" w:rsidDel="00000000" w:rsidP="00000000" w:rsidRDefault="00000000" w:rsidRPr="00000000" w14:paraId="0000022F">
      <w:pPr>
        <w:numPr>
          <w:ilvl w:val="0"/>
          <w:numId w:val="1"/>
        </w:numPr>
        <w:spacing w:after="200" w:lineRule="auto"/>
        <w:ind w:left="720" w:hanging="360"/>
        <w:rPr>
          <w:u w:val="none"/>
        </w:rPr>
      </w:pPr>
      <w:r w:rsidDel="00000000" w:rsidR="00000000" w:rsidRPr="00000000">
        <w:rPr>
          <w:rtl w:val="0"/>
        </w:rPr>
        <w:t xml:space="preserve">Choose a common health concern, such as stress, insomnia, or back pain.</w:t>
      </w:r>
    </w:p>
    <w:p w:rsidR="00000000" w:rsidDel="00000000" w:rsidP="00000000" w:rsidRDefault="00000000" w:rsidRPr="00000000" w14:paraId="00000230">
      <w:pPr>
        <w:numPr>
          <w:ilvl w:val="0"/>
          <w:numId w:val="1"/>
        </w:numPr>
        <w:spacing w:after="200" w:before="0" w:lineRule="auto"/>
        <w:ind w:left="720" w:hanging="360"/>
        <w:rPr>
          <w:u w:val="none"/>
        </w:rPr>
      </w:pPr>
      <w:r w:rsidDel="00000000" w:rsidR="00000000" w:rsidRPr="00000000">
        <w:rPr>
          <w:rtl w:val="0"/>
        </w:rPr>
        <w:t xml:space="preserve">Develop a basic treatment plan that integrates Yoga and another naturopathic treatment (for example, nutrition, massage, or herbal medicine).</w:t>
      </w:r>
    </w:p>
    <w:p w:rsidR="00000000" w:rsidDel="00000000" w:rsidP="00000000" w:rsidRDefault="00000000" w:rsidRPr="00000000" w14:paraId="00000231">
      <w:pPr>
        <w:numPr>
          <w:ilvl w:val="0"/>
          <w:numId w:val="1"/>
        </w:numPr>
        <w:spacing w:after="200" w:before="0" w:lineRule="auto"/>
        <w:ind w:left="720" w:hanging="360"/>
        <w:rPr>
          <w:u w:val="none"/>
        </w:rPr>
      </w:pPr>
      <w:r w:rsidDel="00000000" w:rsidR="00000000" w:rsidRPr="00000000">
        <w:rPr>
          <w:rtl w:val="0"/>
        </w:rPr>
        <w:t xml:space="preserve">The plan should include specific Asanas, Pranayama techniques, and other treatments, along with their intended benefits.</w:t>
      </w:r>
    </w:p>
    <w:p w:rsidR="00000000" w:rsidDel="00000000" w:rsidP="00000000" w:rsidRDefault="00000000" w:rsidRPr="00000000" w14:paraId="00000232">
      <w:pPr>
        <w:numPr>
          <w:ilvl w:val="0"/>
          <w:numId w:val="1"/>
        </w:numPr>
        <w:spacing w:after="200" w:before="0" w:lineRule="auto"/>
        <w:ind w:left="720" w:hanging="360"/>
        <w:rPr>
          <w:u w:val="none"/>
        </w:rPr>
      </w:pPr>
      <w:r w:rsidDel="00000000" w:rsidR="00000000" w:rsidRPr="00000000">
        <w:rPr>
          <w:rtl w:val="0"/>
        </w:rPr>
        <w:t xml:space="preserve">Also, consider any contraindications or precautions.</w:t>
      </w:r>
    </w:p>
    <w:p w:rsidR="00000000" w:rsidDel="00000000" w:rsidP="00000000" w:rsidRDefault="00000000" w:rsidRPr="00000000" w14:paraId="00000233">
      <w:pPr>
        <w:numPr>
          <w:ilvl w:val="0"/>
          <w:numId w:val="1"/>
        </w:numPr>
        <w:spacing w:after="200" w:before="0" w:lineRule="auto"/>
        <w:ind w:left="720" w:hanging="360"/>
        <w:rPr>
          <w:u w:val="none"/>
        </w:rPr>
      </w:pPr>
      <w:r w:rsidDel="00000000" w:rsidR="00000000" w:rsidRPr="00000000">
        <w:rPr>
          <w:rtl w:val="0"/>
        </w:rPr>
        <w:t xml:space="preserve">Share your plan with a peer or mentor for feedback, and adjust your plan accordingly.</w:t>
      </w:r>
    </w:p>
    <w:p w:rsidR="00000000" w:rsidDel="00000000" w:rsidP="00000000" w:rsidRDefault="00000000" w:rsidRPr="00000000" w14:paraId="00000234">
      <w:pPr>
        <w:numPr>
          <w:ilvl w:val="0"/>
          <w:numId w:val="1"/>
        </w:numPr>
        <w:spacing w:after="200" w:lineRule="auto"/>
        <w:ind w:left="720" w:hanging="360"/>
        <w:rPr>
          <w:u w:val="none"/>
        </w:rPr>
      </w:pPr>
      <w:r w:rsidDel="00000000" w:rsidR="00000000" w:rsidRPr="00000000">
        <w:rPr>
          <w:rtl w:val="0"/>
        </w:rPr>
        <w:t xml:space="preserve">Reflect on the process. What challenges did you encounter? What did you learn? How will this exercise influence your future practice?</w:t>
      </w:r>
    </w:p>
    <w:p w:rsidR="00000000" w:rsidDel="00000000" w:rsidP="00000000" w:rsidRDefault="00000000" w:rsidRPr="00000000" w14:paraId="00000235">
      <w:pPr>
        <w:pStyle w:val="Heading1"/>
        <w:rPr/>
      </w:pPr>
      <w:bookmarkStart w:colFirst="0" w:colLast="0" w:name="_v2xzbe1caqk6" w:id="97"/>
      <w:bookmarkEnd w:id="97"/>
      <w:r w:rsidDel="00000000" w:rsidR="00000000" w:rsidRPr="00000000">
        <w:rPr>
          <w:rtl w:val="0"/>
        </w:rPr>
        <w:t xml:space="preserve">Reflexology</w:t>
      </w:r>
    </w:p>
    <w:p w:rsidR="00000000" w:rsidDel="00000000" w:rsidP="00000000" w:rsidRDefault="00000000" w:rsidRPr="00000000" w14:paraId="00000236">
      <w:pPr>
        <w:pStyle w:val="Heading2"/>
        <w:rPr/>
      </w:pPr>
      <w:bookmarkStart w:colFirst="0" w:colLast="0" w:name="_uibmmuuirj7i" w:id="98"/>
      <w:bookmarkEnd w:id="98"/>
      <w:r w:rsidDel="00000000" w:rsidR="00000000" w:rsidRPr="00000000">
        <w:rPr>
          <w:rtl w:val="0"/>
        </w:rPr>
        <w:t xml:space="preserve">Reflexology and Its Mechanisms</w:t>
      </w:r>
    </w:p>
    <w:p w:rsidR="00000000" w:rsidDel="00000000" w:rsidP="00000000" w:rsidRDefault="00000000" w:rsidRPr="00000000" w14:paraId="00000237">
      <w:pPr>
        <w:spacing w:after="200" w:lineRule="auto"/>
        <w:rPr/>
      </w:pPr>
      <w:r w:rsidDel="00000000" w:rsidR="00000000" w:rsidRPr="00000000">
        <w:rPr>
          <w:rtl w:val="0"/>
        </w:rPr>
        <w:t xml:space="preserve">Reflexology, an age-old practice, has been long associated with the holistic approach to wellbeing. Its roots are found in the ancient civilizations of Egypt and China, and it has since evolved into a widely-accepted complementary therapy. Reflexology operates on the principle that the human body is an interconnected system, and disturbances or blockages in one part can manifest as ailments elsewhere. Reflexologists aim to restore balance by applying pressure to specific reflex points located on the hands, feet, and ears, which correspond to various body parts.</w:t>
      </w:r>
    </w:p>
    <w:p w:rsidR="00000000" w:rsidDel="00000000" w:rsidP="00000000" w:rsidRDefault="00000000" w:rsidRPr="00000000" w14:paraId="00000238">
      <w:pPr>
        <w:spacing w:after="200" w:lineRule="auto"/>
        <w:rPr/>
      </w:pPr>
      <w:r w:rsidDel="00000000" w:rsidR="00000000" w:rsidRPr="00000000">
        <w:rPr>
          <w:rtl w:val="0"/>
        </w:rPr>
        <w:t xml:space="preserve">This lesson delves deeper into reflexology's intricate mechanisms, exploring the physical, emotional, and energetic health benefits it offers. Expect to come away with a greater understanding of the practices and theories underpinning this fascinating discipline.</w:t>
      </w:r>
    </w:p>
    <w:p w:rsidR="00000000" w:rsidDel="00000000" w:rsidP="00000000" w:rsidRDefault="00000000" w:rsidRPr="00000000" w14:paraId="00000239">
      <w:pPr>
        <w:pStyle w:val="Heading3"/>
        <w:rPr/>
      </w:pPr>
      <w:bookmarkStart w:colFirst="0" w:colLast="0" w:name="_908ic5krsebp" w:id="99"/>
      <w:bookmarkEnd w:id="99"/>
      <w:r w:rsidDel="00000000" w:rsidR="00000000" w:rsidRPr="00000000">
        <w:rPr>
          <w:rtl w:val="0"/>
        </w:rPr>
        <w:t xml:space="preserve">A Brief History of Reflexology</w:t>
      </w:r>
    </w:p>
    <w:p w:rsidR="00000000" w:rsidDel="00000000" w:rsidP="00000000" w:rsidRDefault="00000000" w:rsidRPr="00000000" w14:paraId="0000023A">
      <w:pPr>
        <w:spacing w:after="200" w:lineRule="auto"/>
        <w:rPr/>
      </w:pPr>
      <w:r w:rsidDel="00000000" w:rsidR="00000000" w:rsidRPr="00000000">
        <w:rPr>
          <w:rtl w:val="0"/>
        </w:rPr>
        <w:t xml:space="preserve">Reflexology, as we understand it today, is a therapeutic method of relieving pain and improving health throughout the body by stimulating predefined pressure points on the feet and hands. However, this practice, under different names, has been part of various cultures for thousands of years.</w:t>
      </w:r>
    </w:p>
    <w:p w:rsidR="00000000" w:rsidDel="00000000" w:rsidP="00000000" w:rsidRDefault="00000000" w:rsidRPr="00000000" w14:paraId="0000023B">
      <w:pPr>
        <w:pStyle w:val="Heading4"/>
        <w:rPr/>
      </w:pPr>
      <w:bookmarkStart w:colFirst="0" w:colLast="0" w:name="_afra3xcxqocw" w:id="100"/>
      <w:bookmarkEnd w:id="100"/>
      <w:r w:rsidDel="00000000" w:rsidR="00000000" w:rsidRPr="00000000">
        <w:rPr>
          <w:rtl w:val="0"/>
        </w:rPr>
        <w:t xml:space="preserve">Ancient Beginnings</w:t>
      </w:r>
    </w:p>
    <w:p w:rsidR="00000000" w:rsidDel="00000000" w:rsidP="00000000" w:rsidRDefault="00000000" w:rsidRPr="00000000" w14:paraId="0000023C">
      <w:pPr>
        <w:spacing w:after="200" w:lineRule="auto"/>
        <w:rPr/>
      </w:pPr>
      <w:r w:rsidDel="00000000" w:rsidR="00000000" w:rsidRPr="00000000">
        <w:rPr>
          <w:rtl w:val="0"/>
        </w:rPr>
        <w:t xml:space="preserve">The earliest recorded use of reflexology dates back to Ancient Egypt. A pictograph found in the tomb of an Egyptian physician named Ankhmahor (2330 B.C.) shows people working on others' hands and feet, with inscriptions suggesting that these actions were therapeutic in nature.</w:t>
      </w:r>
    </w:p>
    <w:p w:rsidR="00000000" w:rsidDel="00000000" w:rsidP="00000000" w:rsidRDefault="00000000" w:rsidRPr="00000000" w14:paraId="0000023D">
      <w:pPr>
        <w:spacing w:after="200" w:lineRule="auto"/>
        <w:rPr/>
      </w:pPr>
      <w:r w:rsidDel="00000000" w:rsidR="00000000" w:rsidRPr="00000000">
        <w:rPr>
          <w:rtl w:val="0"/>
        </w:rPr>
        <w:t xml:space="preserve">Reflexology was also prevalent in ancient China around the same time, where it was tied in with the concepts of Qi and meridians used in acupuncture and Traditional Chinese Medicine (TCM). Ancient Chinese practitioners believed that blockages in the flow of life energy (or Qi) could cause health issues and that these could be alleviated through reflexology.</w:t>
      </w:r>
    </w:p>
    <w:p w:rsidR="00000000" w:rsidDel="00000000" w:rsidP="00000000" w:rsidRDefault="00000000" w:rsidRPr="00000000" w14:paraId="0000023E">
      <w:pPr>
        <w:pStyle w:val="Heading4"/>
        <w:rPr/>
      </w:pPr>
      <w:bookmarkStart w:colFirst="0" w:colLast="0" w:name="_3f6ijw7j029q" w:id="101"/>
      <w:bookmarkEnd w:id="101"/>
      <w:r w:rsidDel="00000000" w:rsidR="00000000" w:rsidRPr="00000000">
        <w:rPr>
          <w:rtl w:val="0"/>
        </w:rPr>
        <w:t xml:space="preserve">Modern Development</w:t>
      </w:r>
    </w:p>
    <w:p w:rsidR="00000000" w:rsidDel="00000000" w:rsidP="00000000" w:rsidRDefault="00000000" w:rsidRPr="00000000" w14:paraId="0000023F">
      <w:pPr>
        <w:spacing w:after="200" w:lineRule="auto"/>
        <w:rPr/>
      </w:pPr>
      <w:r w:rsidDel="00000000" w:rsidR="00000000" w:rsidRPr="00000000">
        <w:rPr>
          <w:rtl w:val="0"/>
        </w:rPr>
        <w:t xml:space="preserve">Reflexology as a formalized practice re-emerged in the Western world in the early 20th century, largely thanks to the work of Dr. William Fitzgerald, an American ear, nose, and throat specialist. Dr. Fitzgerald developed the theory of "zone therapy," which divided the body into ten vertical zones, with each zone corresponding to fingers and toes. He found that applying pressure to specific zones could have anesthetic effects on other parts of the body within the same zone.</w:t>
      </w:r>
    </w:p>
    <w:p w:rsidR="00000000" w:rsidDel="00000000" w:rsidP="00000000" w:rsidRDefault="00000000" w:rsidRPr="00000000" w14:paraId="00000240">
      <w:pPr>
        <w:spacing w:after="200" w:lineRule="auto"/>
        <w:rPr/>
      </w:pPr>
      <w:r w:rsidDel="00000000" w:rsidR="00000000" w:rsidRPr="00000000">
        <w:rPr>
          <w:rtl w:val="0"/>
        </w:rPr>
        <w:t xml:space="preserve">In the 1930s, Eunice Ingham, a physiotherapist, expanded upon Dr. Fitzgerald's work and is often referred to as the "mother of modern reflexology." She developed detailed foot and hand maps and used alternating pressure to what she termed as "reflex points" to relieve stress and promote healing. Ingham’s work is largely the basis for the way reflexology is practiced today.</w:t>
      </w:r>
    </w:p>
    <w:p w:rsidR="00000000" w:rsidDel="00000000" w:rsidP="00000000" w:rsidRDefault="00000000" w:rsidRPr="00000000" w14:paraId="00000241">
      <w:pPr>
        <w:pStyle w:val="Heading4"/>
        <w:rPr/>
      </w:pPr>
      <w:bookmarkStart w:colFirst="0" w:colLast="0" w:name="_nvd14exr6q9" w:id="102"/>
      <w:bookmarkEnd w:id="102"/>
      <w:r w:rsidDel="00000000" w:rsidR="00000000" w:rsidRPr="00000000">
        <w:rPr>
          <w:rtl w:val="0"/>
        </w:rPr>
        <w:t xml:space="preserve">Present Day</w:t>
      </w:r>
    </w:p>
    <w:p w:rsidR="00000000" w:rsidDel="00000000" w:rsidP="00000000" w:rsidRDefault="00000000" w:rsidRPr="00000000" w14:paraId="00000242">
      <w:pPr>
        <w:spacing w:after="200" w:lineRule="auto"/>
        <w:rPr/>
      </w:pPr>
      <w:r w:rsidDel="00000000" w:rsidR="00000000" w:rsidRPr="00000000">
        <w:rPr>
          <w:rtl w:val="0"/>
        </w:rPr>
        <w:t xml:space="preserve">Today, reflexology is recognized globally as a valuable complementary therapy. It is used widely in countries like China, Denmark, and the United Kingdom in the mainstream healthcare system. In the United States, it's often utilized as a complementary therapy alongside traditional healthcare methods.</w:t>
      </w:r>
    </w:p>
    <w:p w:rsidR="00000000" w:rsidDel="00000000" w:rsidP="00000000" w:rsidRDefault="00000000" w:rsidRPr="00000000" w14:paraId="00000243">
      <w:pPr>
        <w:spacing w:after="200" w:lineRule="auto"/>
        <w:rPr/>
      </w:pPr>
      <w:r w:rsidDel="00000000" w:rsidR="00000000" w:rsidRPr="00000000">
        <w:rPr>
          <w:rtl w:val="0"/>
        </w:rPr>
        <w:t xml:space="preserve">Research into reflexology's effectiveness is ongoing, and while we still have much to learn, studies have shown promising results in areas such as stress reduction, pain management, and improved quality of life for individuals with specific conditions.</w:t>
      </w:r>
    </w:p>
    <w:p w:rsidR="00000000" w:rsidDel="00000000" w:rsidP="00000000" w:rsidRDefault="00000000" w:rsidRPr="00000000" w14:paraId="00000244">
      <w:pPr>
        <w:pStyle w:val="Heading3"/>
        <w:rPr/>
      </w:pPr>
      <w:bookmarkStart w:colFirst="0" w:colLast="0" w:name="_35poigo6pftf" w:id="103"/>
      <w:bookmarkEnd w:id="103"/>
      <w:r w:rsidDel="00000000" w:rsidR="00000000" w:rsidRPr="00000000">
        <w:rPr>
          <w:rtl w:val="0"/>
        </w:rPr>
        <w:t xml:space="preserve">Reflexology: The Underlying Principles</w:t>
      </w:r>
    </w:p>
    <w:p w:rsidR="00000000" w:rsidDel="00000000" w:rsidP="00000000" w:rsidRDefault="00000000" w:rsidRPr="00000000" w14:paraId="00000245">
      <w:pPr>
        <w:spacing w:after="200" w:lineRule="auto"/>
        <w:rPr/>
      </w:pPr>
      <w:r w:rsidDel="00000000" w:rsidR="00000000" w:rsidRPr="00000000">
        <w:rPr>
          <w:rtl w:val="0"/>
        </w:rPr>
        <w:t xml:space="preserve">Reflexology is grounded in the concept of energy zones that run longitudinally through the body. Each zone corresponds to specific body parts and systems, and reflexologists use their knowledge of these zones to target reflex points associated with different areas of the body.</w:t>
      </w:r>
    </w:p>
    <w:p w:rsidR="00000000" w:rsidDel="00000000" w:rsidP="00000000" w:rsidRDefault="00000000" w:rsidRPr="00000000" w14:paraId="00000246">
      <w:pPr>
        <w:spacing w:after="200" w:lineRule="auto"/>
        <w:rPr/>
      </w:pPr>
      <w:r w:rsidDel="00000000" w:rsidR="00000000" w:rsidRPr="00000000">
        <w:rPr>
          <w:rtl w:val="0"/>
        </w:rPr>
        <w:t xml:space="preserve">For instance, the reflex points located on your toes are believed to be connected to the head and neck area. In contrast, the balls of your feet correspond to the chest and lungs, and the heels are linked to the lower body parts. Essentially, reflexology is like an elaborate mapping system, where your feet, hands, and ears are miniaturized representations of your entire body. Reflexologists use this map to navigate the body and stimulate healing.</w:t>
      </w:r>
    </w:p>
    <w:p w:rsidR="00000000" w:rsidDel="00000000" w:rsidP="00000000" w:rsidRDefault="00000000" w:rsidRPr="00000000" w14:paraId="00000247">
      <w:pPr>
        <w:spacing w:after="200" w:lineRule="auto"/>
        <w:rPr/>
      </w:pPr>
      <w:r w:rsidDel="00000000" w:rsidR="00000000" w:rsidRPr="00000000">
        <w:rPr>
          <w:rtl w:val="0"/>
        </w:rPr>
        <w:t xml:space="preserve">Let's delve deeper into the mechanisms that make reflexology such a powerful healing practice.</w:t>
      </w:r>
    </w:p>
    <w:p w:rsidR="00000000" w:rsidDel="00000000" w:rsidP="00000000" w:rsidRDefault="00000000" w:rsidRPr="00000000" w14:paraId="00000248">
      <w:pPr>
        <w:pStyle w:val="Heading3"/>
        <w:rPr/>
      </w:pPr>
      <w:bookmarkStart w:colFirst="0" w:colLast="0" w:name="_hn353pxo5qcx" w:id="104"/>
      <w:bookmarkEnd w:id="104"/>
      <w:r w:rsidDel="00000000" w:rsidR="00000000" w:rsidRPr="00000000">
        <w:rPr>
          <w:rtl w:val="0"/>
        </w:rPr>
        <w:t xml:space="preserve">Unravelling the Mechanisms of Reflexology</w:t>
      </w:r>
    </w:p>
    <w:p w:rsidR="00000000" w:rsidDel="00000000" w:rsidP="00000000" w:rsidRDefault="00000000" w:rsidRPr="00000000" w14:paraId="00000249">
      <w:pPr>
        <w:spacing w:after="200" w:lineRule="auto"/>
        <w:rPr/>
      </w:pPr>
      <w:r w:rsidDel="00000000" w:rsidR="00000000" w:rsidRPr="00000000">
        <w:rPr>
          <w:rtl w:val="0"/>
        </w:rPr>
        <w:t xml:space="preserve">How does reflexology stimulate healing in the body? While the exact mechanisms remain a subject of scientific exploration, two primary theories predominate.</w:t>
      </w:r>
    </w:p>
    <w:p w:rsidR="00000000" w:rsidDel="00000000" w:rsidP="00000000" w:rsidRDefault="00000000" w:rsidRPr="00000000" w14:paraId="0000024A">
      <w:pPr>
        <w:spacing w:after="200" w:lineRule="auto"/>
        <w:rPr/>
      </w:pPr>
      <w:r w:rsidDel="00000000" w:rsidR="00000000" w:rsidRPr="00000000">
        <w:rPr>
          <w:b w:val="1"/>
          <w:rtl w:val="0"/>
        </w:rPr>
        <w:t xml:space="preserve">Neural Theory: </w:t>
      </w:r>
      <w:r w:rsidDel="00000000" w:rsidR="00000000" w:rsidRPr="00000000">
        <w:rPr>
          <w:rtl w:val="0"/>
        </w:rPr>
        <w:t xml:space="preserve">This theory proposes that reflexology works by engaging the nervous system. When a reflexologist applies pressure to a reflex point, it sends a message through the nervous system to the corresponding part of the body, stimulating relaxation and promoting healing. In essence, it triggers the body's natural healing responses.</w:t>
      </w:r>
    </w:p>
    <w:p w:rsidR="00000000" w:rsidDel="00000000" w:rsidP="00000000" w:rsidRDefault="00000000" w:rsidRPr="00000000" w14:paraId="0000024B">
      <w:pPr>
        <w:spacing w:after="200" w:lineRule="auto"/>
        <w:rPr/>
      </w:pPr>
      <w:r w:rsidDel="00000000" w:rsidR="00000000" w:rsidRPr="00000000">
        <w:rPr>
          <w:b w:val="1"/>
          <w:rtl w:val="0"/>
        </w:rPr>
        <w:t xml:space="preserve">Qi Theory:</w:t>
      </w:r>
      <w:r w:rsidDel="00000000" w:rsidR="00000000" w:rsidRPr="00000000">
        <w:rPr>
          <w:rtl w:val="0"/>
        </w:rPr>
        <w:t xml:space="preserve"> The Qi theory stems from the principles of Traditional Chinese Medicine (TCM), which posits that illnesses arise from blockages or imbalances in Qi, or life energy. According to TCM, reflexology serves as a tool to rectify these imbalances and ensure the smooth flow of Qi.</w:t>
      </w:r>
    </w:p>
    <w:p w:rsidR="00000000" w:rsidDel="00000000" w:rsidP="00000000" w:rsidRDefault="00000000" w:rsidRPr="00000000" w14:paraId="0000024C">
      <w:pPr>
        <w:spacing w:after="200" w:lineRule="auto"/>
        <w:rPr/>
      </w:pPr>
      <w:r w:rsidDel="00000000" w:rsidR="00000000" w:rsidRPr="00000000">
        <w:rPr>
          <w:rtl w:val="0"/>
        </w:rPr>
        <w:t xml:space="preserve">Despite their differences, these theories converge on a common belief: that applying pressure to specific points can stimulate the body's innate healing processes.</w:t>
      </w:r>
    </w:p>
    <w:p w:rsidR="00000000" w:rsidDel="00000000" w:rsidP="00000000" w:rsidRDefault="00000000" w:rsidRPr="00000000" w14:paraId="0000024D">
      <w:pPr>
        <w:pStyle w:val="Heading3"/>
        <w:rPr/>
      </w:pPr>
      <w:bookmarkStart w:colFirst="0" w:colLast="0" w:name="_vdfj81o0fy2f" w:id="105"/>
      <w:bookmarkEnd w:id="105"/>
      <w:r w:rsidDel="00000000" w:rsidR="00000000" w:rsidRPr="00000000">
        <w:rPr>
          <w:rtl w:val="0"/>
        </w:rPr>
        <w:t xml:space="preserve">Types of Reflexology and Maps</w:t>
      </w:r>
    </w:p>
    <w:p w:rsidR="00000000" w:rsidDel="00000000" w:rsidP="00000000" w:rsidRDefault="00000000" w:rsidRPr="00000000" w14:paraId="0000024E">
      <w:pPr>
        <w:spacing w:after="200" w:lineRule="auto"/>
        <w:rPr/>
      </w:pPr>
      <w:r w:rsidDel="00000000" w:rsidR="00000000" w:rsidRPr="00000000">
        <w:rPr>
          <w:rtl w:val="0"/>
        </w:rPr>
        <w:t xml:space="preserve">Reflexology is a diverse practice with various types and corresponding maps that practitioners use to guide their sessions. Here are some common types of reflexology and the corresponding maps associated with each:</w:t>
      </w:r>
    </w:p>
    <w:p w:rsidR="00000000" w:rsidDel="00000000" w:rsidP="00000000" w:rsidRDefault="00000000" w:rsidRPr="00000000" w14:paraId="0000024F">
      <w:pPr>
        <w:spacing w:after="200" w:lineRule="auto"/>
        <w:rPr/>
      </w:pPr>
      <w:r w:rsidDel="00000000" w:rsidR="00000000" w:rsidRPr="00000000">
        <w:rPr>
          <w:b w:val="1"/>
          <w:rtl w:val="0"/>
        </w:rPr>
        <w:t xml:space="preserve">Foot Reflexology:</w:t>
      </w:r>
      <w:r w:rsidDel="00000000" w:rsidR="00000000" w:rsidRPr="00000000">
        <w:rPr>
          <w:rtl w:val="0"/>
        </w:rPr>
        <w:t xml:space="preserve"> Foot reflexology is the most well-known and widely practiced form of reflexology. It focuses on the reflex points located on the feet, which correspond to various organs, systems, and parts of the body. Foot reflexology maps depict these reflex points and provide guidance on the specific areas to target during a session. The maps typically divide the foot into zones and indicate the reflex points within each zone.</w:t>
      </w:r>
    </w:p>
    <w:p w:rsidR="00000000" w:rsidDel="00000000" w:rsidP="00000000" w:rsidRDefault="00000000" w:rsidRPr="00000000" w14:paraId="00000250">
      <w:pPr>
        <w:spacing w:after="200" w:lineRule="auto"/>
        <w:rPr/>
      </w:pPr>
      <w:r w:rsidDel="00000000" w:rsidR="00000000" w:rsidRPr="00000000">
        <w:rPr>
          <w:b w:val="1"/>
          <w:rtl w:val="0"/>
        </w:rPr>
        <w:t xml:space="preserve">Hand Reflexology:</w:t>
      </w:r>
      <w:r w:rsidDel="00000000" w:rsidR="00000000" w:rsidRPr="00000000">
        <w:rPr>
          <w:rtl w:val="0"/>
        </w:rPr>
        <w:t xml:space="preserve"> Hand reflexology is another popular form of reflexology that focuses on the reflex points located on the hands. The reflex points on the hands correspond to the same organs and systems as those on the feet. Hand reflexology maps illustrate the reflex points on the palm, fingers, and back of the hand, allowing practitioners to target specific areas for therapeutic purposes.</w:t>
      </w:r>
    </w:p>
    <w:p w:rsidR="00000000" w:rsidDel="00000000" w:rsidP="00000000" w:rsidRDefault="00000000" w:rsidRPr="00000000" w14:paraId="00000251">
      <w:pPr>
        <w:spacing w:after="200" w:lineRule="auto"/>
        <w:rPr/>
      </w:pPr>
      <w:r w:rsidDel="00000000" w:rsidR="00000000" w:rsidRPr="00000000">
        <w:rPr>
          <w:b w:val="1"/>
          <w:rtl w:val="0"/>
        </w:rPr>
        <w:t xml:space="preserve">Ear Reflexology:</w:t>
      </w:r>
      <w:r w:rsidDel="00000000" w:rsidR="00000000" w:rsidRPr="00000000">
        <w:rPr>
          <w:rtl w:val="0"/>
        </w:rPr>
        <w:t xml:space="preserve"> Ear reflexology, also known as auricular reflexology, is based on the idea that the entire body is reflected on the ears. The ear reflex points correspond to specific organs and systems throughout the body. Ear reflexology maps depict the various reflex points on the outer ear, providing a guide for practitioners to stimulate and promote healing in corresponding areas of the body.</w:t>
      </w:r>
    </w:p>
    <w:p w:rsidR="00000000" w:rsidDel="00000000" w:rsidP="00000000" w:rsidRDefault="00000000" w:rsidRPr="00000000" w14:paraId="00000252">
      <w:pPr>
        <w:spacing w:after="200" w:lineRule="auto"/>
        <w:rPr/>
      </w:pPr>
      <w:r w:rsidDel="00000000" w:rsidR="00000000" w:rsidRPr="00000000">
        <w:rPr>
          <w:b w:val="1"/>
          <w:rtl w:val="0"/>
        </w:rPr>
        <w:t xml:space="preserve">Body Reflexology:</w:t>
      </w:r>
      <w:r w:rsidDel="00000000" w:rsidR="00000000" w:rsidRPr="00000000">
        <w:rPr>
          <w:rtl w:val="0"/>
        </w:rPr>
        <w:t xml:space="preserve"> Body reflexology, also referred to as zone therapy, involves applying pressure to specific areas on the body, such as the back, face, or abdomen, to influence corresponding organs or systems. Body reflexology maps outline the location of these specific reflex points on the body, allowing practitioners to target them for therapeutic purposes.</w:t>
      </w:r>
    </w:p>
    <w:p w:rsidR="00000000" w:rsidDel="00000000" w:rsidP="00000000" w:rsidRDefault="00000000" w:rsidRPr="00000000" w14:paraId="00000253">
      <w:pPr>
        <w:spacing w:after="200" w:lineRule="auto"/>
        <w:rPr/>
      </w:pPr>
      <w:r w:rsidDel="00000000" w:rsidR="00000000" w:rsidRPr="00000000">
        <w:rPr>
          <w:rtl w:val="0"/>
        </w:rPr>
      </w:r>
    </w:p>
    <w:p w:rsidR="00000000" w:rsidDel="00000000" w:rsidP="00000000" w:rsidRDefault="00000000" w:rsidRPr="00000000" w14:paraId="00000254">
      <w:pPr>
        <w:spacing w:after="200" w:lineRule="auto"/>
        <w:rPr/>
      </w:pPr>
      <w:r w:rsidDel="00000000" w:rsidR="00000000" w:rsidRPr="00000000">
        <w:rPr>
          <w:rtl w:val="0"/>
        </w:rPr>
        <w:t xml:space="preserve">It is important to note that while there are standardized reflexology maps available, there may be slight variations in the placement of reflex points among different practitioners or schools of reflexology. However, the general principles and correspondence between reflex points and specific body areas remain consistent.</w:t>
      </w:r>
    </w:p>
    <w:p w:rsidR="00000000" w:rsidDel="00000000" w:rsidP="00000000" w:rsidRDefault="00000000" w:rsidRPr="00000000" w14:paraId="00000255">
      <w:pPr>
        <w:spacing w:after="200" w:lineRule="auto"/>
        <w:rPr/>
      </w:pPr>
      <w:r w:rsidDel="00000000" w:rsidR="00000000" w:rsidRPr="00000000">
        <w:rPr>
          <w:rtl w:val="0"/>
        </w:rPr>
        <w:t xml:space="preserve">When practicing reflexology, it is crucial to refer to reliable and accurate reflexology maps to ensure accurate identification and stimulation of the reflex points. These maps serve as valuable tools for practitioners, providing a visual representation of the interconnectedness of the body and guiding their therapeutic interventions.</w:t>
      </w:r>
    </w:p>
    <w:p w:rsidR="00000000" w:rsidDel="00000000" w:rsidP="00000000" w:rsidRDefault="00000000" w:rsidRPr="00000000" w14:paraId="00000256">
      <w:pPr>
        <w:pStyle w:val="Heading3"/>
        <w:rPr/>
      </w:pPr>
      <w:bookmarkStart w:colFirst="0" w:colLast="0" w:name="_dgy6tq4hq6u1" w:id="106"/>
      <w:bookmarkEnd w:id="106"/>
      <w:r w:rsidDel="00000000" w:rsidR="00000000" w:rsidRPr="00000000">
        <w:rPr>
          <w:rtl w:val="0"/>
        </w:rPr>
        <w:t xml:space="preserve">Examining the Therapeutic Effects of Reflexology</w:t>
      </w:r>
    </w:p>
    <w:p w:rsidR="00000000" w:rsidDel="00000000" w:rsidP="00000000" w:rsidRDefault="00000000" w:rsidRPr="00000000" w14:paraId="00000257">
      <w:pPr>
        <w:spacing w:after="200" w:lineRule="auto"/>
        <w:rPr/>
      </w:pPr>
      <w:r w:rsidDel="00000000" w:rsidR="00000000" w:rsidRPr="00000000">
        <w:rPr>
          <w:rtl w:val="0"/>
        </w:rPr>
        <w:t xml:space="preserve">Extensive empirical evidence supports reflexology's therapeutic benefits, which include inducing relaxation, reducing pain, improving blood circulation, and promoting overall healing. Additionally, reflexology has shown efficacy in managing conditions like stress, anxiety, pain, and fatigue.</w:t>
      </w:r>
    </w:p>
    <w:p w:rsidR="00000000" w:rsidDel="00000000" w:rsidP="00000000" w:rsidRDefault="00000000" w:rsidRPr="00000000" w14:paraId="00000258">
      <w:pPr>
        <w:spacing w:after="200" w:lineRule="auto"/>
        <w:rPr/>
      </w:pPr>
      <w:r w:rsidDel="00000000" w:rsidR="00000000" w:rsidRPr="00000000">
        <w:rPr>
          <w:rtl w:val="0"/>
        </w:rPr>
        <w:t xml:space="preserve">A systematic review of 23 randomized controlled trials by Wang et al. (2020) concluded that reflexology has positive effects on fatigue, sleep disturbances, pain, and quality of life. In another study, Song et al. (2015) found that reflexology effectively alleviated premenstrual symptoms.</w:t>
      </w:r>
    </w:p>
    <w:p w:rsidR="00000000" w:rsidDel="00000000" w:rsidP="00000000" w:rsidRDefault="00000000" w:rsidRPr="00000000" w14:paraId="00000259">
      <w:pPr>
        <w:spacing w:after="200" w:lineRule="auto"/>
        <w:rPr/>
      </w:pPr>
      <w:r w:rsidDel="00000000" w:rsidR="00000000" w:rsidRPr="00000000">
        <w:rPr>
          <w:rtl w:val="0"/>
        </w:rPr>
        <w:t xml:space="preserve">Here's a comprehensive table summarizing the key therapeutic effects and their supporting studies:</w:t>
      </w:r>
    </w:p>
    <w:tbl>
      <w:tblPr>
        <w:tblStyle w:val="Table6"/>
        <w:tblW w:w="8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25"/>
        <w:gridCol w:w="3255"/>
        <w:tblGridChange w:id="0">
          <w:tblGrid>
            <w:gridCol w:w="5325"/>
            <w:gridCol w:w="3255"/>
          </w:tblGrid>
        </w:tblGridChange>
      </w:tblGrid>
      <w:tr>
        <w:trPr>
          <w:cantSplit w:val="0"/>
          <w:trHeight w:val="315" w:hRule="atLeast"/>
          <w:tblHeader w:val="0"/>
        </w:trPr>
        <w:tc>
          <w:tcPr>
            <w:tcBorders>
              <w:top w:color="d9d9e3" w:space="0" w:sz="6" w:val="single"/>
              <w:left w:color="d9d9e3"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5A">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Therapeutic Effect</w:t>
            </w:r>
            <w:r w:rsidDel="00000000" w:rsidR="00000000" w:rsidRPr="00000000">
              <w:rPr>
                <w:rtl w:val="0"/>
              </w:rPr>
            </w:r>
          </w:p>
        </w:tc>
        <w:tc>
          <w:tcPr>
            <w:tcBorders>
              <w:top w:color="d9d9e3" w:space="0" w:sz="6" w:val="single"/>
              <w:left w:color="cccccc"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5B">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Supporting Studies</w:t>
            </w:r>
            <w:r w:rsidDel="00000000" w:rsidR="00000000" w:rsidRPr="00000000">
              <w:rPr>
                <w:rtl w:val="0"/>
              </w:rPr>
            </w:r>
          </w:p>
        </w:tc>
      </w:tr>
      <w:tr>
        <w:trPr>
          <w:cantSplit w:val="0"/>
          <w:trHeight w:val="55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C">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Alleviation of fatigue, sleep disturbances, and pain, and improved quality of life</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D">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Wang et al. (2020)</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E">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Reduction of premenstrual symptoms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F">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Song et al. (2015)</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Improvement in kidney function</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Hodgson &amp; Lafferty (2012)</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2">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Relief from breast cancer treatment side effects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3">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Stephenson et al. (2010)</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4">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Stress and anxiety reduction</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5">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McCullough et al. (2014)</w:t>
            </w:r>
            <w:r w:rsidDel="00000000" w:rsidR="00000000" w:rsidRPr="00000000">
              <w:rPr>
                <w:rtl w:val="0"/>
              </w:rPr>
            </w:r>
          </w:p>
        </w:tc>
      </w:tr>
    </w:tbl>
    <w:p w:rsidR="00000000" w:rsidDel="00000000" w:rsidP="00000000" w:rsidRDefault="00000000" w:rsidRPr="00000000" w14:paraId="00000266">
      <w:pPr>
        <w:spacing w:after="200" w:lineRule="auto"/>
        <w:rPr/>
      </w:pPr>
      <w:r w:rsidDel="00000000" w:rsidR="00000000" w:rsidRPr="00000000">
        <w:rPr>
          <w:rtl w:val="0"/>
        </w:rPr>
        <w:t xml:space="preserve">These findings provide a scientific foundation for reflexology's therapeutic benefits and highlight its potential in integrative healthcare. However, like all therapeutic practices, reflexology is not without its contraindications.</w:t>
      </w:r>
    </w:p>
    <w:p w:rsidR="00000000" w:rsidDel="00000000" w:rsidP="00000000" w:rsidRDefault="00000000" w:rsidRPr="00000000" w14:paraId="00000267">
      <w:pPr>
        <w:pStyle w:val="Heading3"/>
        <w:rPr/>
      </w:pPr>
      <w:bookmarkStart w:colFirst="0" w:colLast="0" w:name="_4pu1f3y2iat1" w:id="107"/>
      <w:bookmarkEnd w:id="107"/>
      <w:r w:rsidDel="00000000" w:rsidR="00000000" w:rsidRPr="00000000">
        <w:rPr>
          <w:rtl w:val="0"/>
        </w:rPr>
        <w:t xml:space="preserve">Contraindications: When to Exercise Caution</w:t>
      </w:r>
    </w:p>
    <w:p w:rsidR="00000000" w:rsidDel="00000000" w:rsidP="00000000" w:rsidRDefault="00000000" w:rsidRPr="00000000" w14:paraId="00000268">
      <w:pPr>
        <w:spacing w:after="200" w:lineRule="auto"/>
        <w:rPr/>
      </w:pPr>
      <w:r w:rsidDel="00000000" w:rsidR="00000000" w:rsidRPr="00000000">
        <w:rPr>
          <w:rtl w:val="0"/>
        </w:rPr>
        <w:t xml:space="preserve">Reflexology, like all therapeutic practices, comes with certain contraindications. These include conditions like deep vein thrombosis, foot ulcers, gout, or certain types of infections. If a person is pregnant, it is essential to avoid specific points that may stimulate uterine contractions. As a responsible practitioner, it's paramount to conduct a thorough health history assessment before initiating a reflexology session.</w:t>
      </w:r>
    </w:p>
    <w:p w:rsidR="00000000" w:rsidDel="00000000" w:rsidP="00000000" w:rsidRDefault="00000000" w:rsidRPr="00000000" w14:paraId="00000269">
      <w:pPr>
        <w:spacing w:after="200" w:lineRule="auto"/>
        <w:rPr/>
      </w:pPr>
      <w:r w:rsidDel="00000000" w:rsidR="00000000" w:rsidRPr="00000000">
        <w:rPr>
          <w:rtl w:val="0"/>
        </w:rPr>
        <w:t xml:space="preserve">It's also important to recognize that reflexology is not meant to replace conventional treatments but should be used as a complementary approach. Always encourage clients to seek professional medical advice for serious conditions.</w:t>
      </w:r>
    </w:p>
    <w:p w:rsidR="00000000" w:rsidDel="00000000" w:rsidP="00000000" w:rsidRDefault="00000000" w:rsidRPr="00000000" w14:paraId="0000026A">
      <w:pPr>
        <w:pStyle w:val="Heading3"/>
        <w:rPr/>
      </w:pPr>
      <w:bookmarkStart w:colFirst="0" w:colLast="0" w:name="_29m753dfnerg" w:id="108"/>
      <w:bookmarkEnd w:id="108"/>
      <w:r w:rsidDel="00000000" w:rsidR="00000000" w:rsidRPr="00000000">
        <w:rPr>
          <w:rtl w:val="0"/>
        </w:rPr>
        <w:t xml:space="preserve">Reflexology's Impact on Emotional Health</w:t>
      </w:r>
    </w:p>
    <w:p w:rsidR="00000000" w:rsidDel="00000000" w:rsidP="00000000" w:rsidRDefault="00000000" w:rsidRPr="00000000" w14:paraId="0000026B">
      <w:pPr>
        <w:spacing w:after="200" w:lineRule="auto"/>
        <w:rPr/>
      </w:pPr>
      <w:r w:rsidDel="00000000" w:rsidR="00000000" w:rsidRPr="00000000">
        <w:rPr>
          <w:rtl w:val="0"/>
        </w:rPr>
        <w:t xml:space="preserve">Reflexology is not just a physical therapy; it also impacts emotional health. The human touch involved in reflexology is therapeutic and can create a deep sense of relaxation and calm. It reduces stress and anxiety, factors often linked to various health conditions. By addressing emotional health, reflexologists play a crucial role in promoting holistic wellbeing.</w:t>
      </w:r>
    </w:p>
    <w:p w:rsidR="00000000" w:rsidDel="00000000" w:rsidP="00000000" w:rsidRDefault="00000000" w:rsidRPr="00000000" w14:paraId="0000026C">
      <w:pPr>
        <w:pStyle w:val="Heading3"/>
        <w:rPr/>
      </w:pPr>
      <w:bookmarkStart w:colFirst="0" w:colLast="0" w:name="_kqhlrjgtko5z" w:id="109"/>
      <w:bookmarkEnd w:id="109"/>
      <w:r w:rsidDel="00000000" w:rsidR="00000000" w:rsidRPr="00000000">
        <w:rPr>
          <w:rtl w:val="0"/>
        </w:rPr>
        <w:t xml:space="preserve">Reflexology in Practice: The Power of Touch</w:t>
      </w:r>
    </w:p>
    <w:p w:rsidR="00000000" w:rsidDel="00000000" w:rsidP="00000000" w:rsidRDefault="00000000" w:rsidRPr="00000000" w14:paraId="0000026D">
      <w:pPr>
        <w:spacing w:after="200" w:lineRule="auto"/>
        <w:rPr/>
      </w:pPr>
      <w:r w:rsidDel="00000000" w:rsidR="00000000" w:rsidRPr="00000000">
        <w:rPr>
          <w:rtl w:val="0"/>
        </w:rPr>
        <w:t xml:space="preserve">The practice of reflexology is an art that requires both technical skills and intuition. A skilled reflexologist not only understands the reflexology map but also listens to the body's subtle cues. The pressure applied during a session is not random but is carefully gauged based on the individual's comfort level and the body's response. The best results come from a personalized approach that respects the unique needs and responses of each client.</w:t>
      </w:r>
    </w:p>
    <w:p w:rsidR="00000000" w:rsidDel="00000000" w:rsidP="00000000" w:rsidRDefault="00000000" w:rsidRPr="00000000" w14:paraId="0000026E">
      <w:pPr>
        <w:pStyle w:val="Heading3"/>
        <w:rPr/>
      </w:pPr>
      <w:bookmarkStart w:colFirst="0" w:colLast="0" w:name="_25lrdccf25zb" w:id="110"/>
      <w:bookmarkEnd w:id="110"/>
      <w:r w:rsidDel="00000000" w:rsidR="00000000" w:rsidRPr="00000000">
        <w:rPr>
          <w:rtl w:val="0"/>
        </w:rPr>
        <w:t xml:space="preserve">Unlocking the Healing Potential of Reflexology: A Journey of Interconnected Wellness</w:t>
      </w:r>
    </w:p>
    <w:p w:rsidR="00000000" w:rsidDel="00000000" w:rsidP="00000000" w:rsidRDefault="00000000" w:rsidRPr="00000000" w14:paraId="0000026F">
      <w:pPr>
        <w:spacing w:after="200" w:lineRule="auto"/>
        <w:rPr/>
      </w:pPr>
      <w:r w:rsidDel="00000000" w:rsidR="00000000" w:rsidRPr="00000000">
        <w:rPr>
          <w:rtl w:val="0"/>
        </w:rPr>
        <w:t xml:space="preserve">Reflexology presents exciting possibilities for integrative healthcare. By embracing its non-invasive techniques and holistic approach, you can enhance the body's innate healing potential, leading to improved health and well-being for your clients. The ultimate goal is to unlock the body's potential to heal itself. In the practice of naturopathy, reflexology serves as a valuable tool that complements other modalities, contributing to a comprehensive approach to wellness. By incorporating reflexology into your repertoire of therapies, you can tap into the body's interconnectedness, promoting balance and facilitating healing across physical, emotional, and energetic dimensions.</w:t>
      </w:r>
    </w:p>
    <w:p w:rsidR="00000000" w:rsidDel="00000000" w:rsidP="00000000" w:rsidRDefault="00000000" w:rsidRPr="00000000" w14:paraId="00000270">
      <w:pPr>
        <w:spacing w:after="200" w:lineRule="auto"/>
        <w:rPr/>
      </w:pPr>
      <w:r w:rsidDel="00000000" w:rsidR="00000000" w:rsidRPr="00000000">
        <w:rPr>
          <w:rtl w:val="0"/>
        </w:rPr>
        <w:t xml:space="preserve">As you continue to explore and deepen your understanding of reflexology, remember that the ultimate aim is to enhance the body's own healing potential. In the next lesson, we will expand our understanding of reflexology techniques and their practical applications, equipping you with valuable knowledge and skills to further integrate reflexology into your naturopathic practice. By embracing this ancient healing art, you embark on a journey that nurtures the interconnected nature of the human body, promoting profound well-being for your clients.</w:t>
      </w:r>
    </w:p>
    <w:p w:rsidR="00000000" w:rsidDel="00000000" w:rsidP="00000000" w:rsidRDefault="00000000" w:rsidRPr="00000000" w14:paraId="00000271">
      <w:pPr>
        <w:pStyle w:val="Heading2"/>
        <w:rPr/>
      </w:pPr>
      <w:bookmarkStart w:colFirst="0" w:colLast="0" w:name="_gesivluhwwme" w:id="111"/>
      <w:bookmarkEnd w:id="111"/>
      <w:r w:rsidDel="00000000" w:rsidR="00000000" w:rsidRPr="00000000">
        <w:rPr>
          <w:rtl w:val="0"/>
        </w:rPr>
        <w:t xml:space="preserve">Skills in Various Reflexology Techniques</w:t>
      </w:r>
    </w:p>
    <w:p w:rsidR="00000000" w:rsidDel="00000000" w:rsidP="00000000" w:rsidRDefault="00000000" w:rsidRPr="00000000" w14:paraId="00000272">
      <w:pPr>
        <w:spacing w:after="200" w:lineRule="auto"/>
        <w:rPr/>
      </w:pPr>
      <w:r w:rsidDel="00000000" w:rsidR="00000000" w:rsidRPr="00000000">
        <w:rPr>
          <w:rtl w:val="0"/>
        </w:rPr>
        <w:t xml:space="preserve">Reflexology is an intricate art, a dance of pressure and touch, connecting the practitioner to the client through their feet, hands, and ears. In the previous lesson, we delved into the basics of Reflexology and its history. In this lesson, we're going to learn the various dance moves — the techniques that form the heart of Reflexology. We'll look at each method in-depth, understand their unique applications and benefits, and learn how to perform them with precision and care.</w:t>
      </w:r>
    </w:p>
    <w:p w:rsidR="00000000" w:rsidDel="00000000" w:rsidP="00000000" w:rsidRDefault="00000000" w:rsidRPr="00000000" w14:paraId="00000273">
      <w:pPr>
        <w:pStyle w:val="Heading3"/>
        <w:rPr/>
      </w:pPr>
      <w:bookmarkStart w:colFirst="0" w:colLast="0" w:name="_tus6vayu7kgs" w:id="112"/>
      <w:bookmarkEnd w:id="112"/>
      <w:r w:rsidDel="00000000" w:rsidR="00000000" w:rsidRPr="00000000">
        <w:rPr>
          <w:rtl w:val="0"/>
        </w:rPr>
        <w:t xml:space="preserve">The Foundational Techniques</w:t>
      </w:r>
    </w:p>
    <w:p w:rsidR="00000000" w:rsidDel="00000000" w:rsidP="00000000" w:rsidRDefault="00000000" w:rsidRPr="00000000" w14:paraId="00000274">
      <w:pPr>
        <w:spacing w:after="200" w:lineRule="auto"/>
        <w:rPr/>
      </w:pPr>
      <w:r w:rsidDel="00000000" w:rsidR="00000000" w:rsidRPr="00000000">
        <w:rPr>
          <w:rtl w:val="0"/>
        </w:rPr>
        <w:t xml:space="preserve">The foundational reflexology techniques form the base of this therapeutic practice. They're the bedrock techniques that every reflexologist must master before advancing to more specialized techniques.</w:t>
      </w:r>
    </w:p>
    <w:p w:rsidR="00000000" w:rsidDel="00000000" w:rsidP="00000000" w:rsidRDefault="00000000" w:rsidRPr="00000000" w14:paraId="00000275">
      <w:pPr>
        <w:pStyle w:val="Heading4"/>
        <w:rPr/>
      </w:pPr>
      <w:bookmarkStart w:colFirst="0" w:colLast="0" w:name="_5a6alyz7np4s" w:id="113"/>
      <w:bookmarkEnd w:id="113"/>
      <w:r w:rsidDel="00000000" w:rsidR="00000000" w:rsidRPr="00000000">
        <w:rPr>
          <w:rtl w:val="0"/>
        </w:rPr>
        <w:t xml:space="preserve">Thumb Walking: The Fundamental Step</w:t>
      </w:r>
    </w:p>
    <w:p w:rsidR="00000000" w:rsidDel="00000000" w:rsidP="00000000" w:rsidRDefault="00000000" w:rsidRPr="00000000" w14:paraId="00000276">
      <w:pPr>
        <w:spacing w:after="200" w:lineRule="auto"/>
        <w:rPr/>
      </w:pPr>
      <w:r w:rsidDel="00000000" w:rsidR="00000000" w:rsidRPr="00000000">
        <w:rPr>
          <w:rtl w:val="0"/>
        </w:rPr>
        <w:t xml:space="preserve">Thumb walking is the cornerstone of foot reflexology. It's a 'caterpillar' technique where the reflexologist uses the outer joint of the thumb to walk along the foot, applying a firm, rhythmic pressure. Imagine your thumb is a caterpillar, inching its way across a leaf. That's thumb walking in a nutshell. Here's how you do it:</w:t>
      </w:r>
    </w:p>
    <w:p w:rsidR="00000000" w:rsidDel="00000000" w:rsidP="00000000" w:rsidRDefault="00000000" w:rsidRPr="00000000" w14:paraId="00000277">
      <w:pPr>
        <w:numPr>
          <w:ilvl w:val="0"/>
          <w:numId w:val="17"/>
        </w:numPr>
        <w:spacing w:after="200" w:lineRule="auto"/>
        <w:ind w:left="720" w:hanging="360"/>
        <w:rPr>
          <w:u w:val="none"/>
        </w:rPr>
      </w:pPr>
      <w:r w:rsidDel="00000000" w:rsidR="00000000" w:rsidRPr="00000000">
        <w:rPr>
          <w:rtl w:val="0"/>
        </w:rPr>
        <w:t xml:space="preserve">Identify the reflex point to work on.</w:t>
      </w:r>
    </w:p>
    <w:p w:rsidR="00000000" w:rsidDel="00000000" w:rsidP="00000000" w:rsidRDefault="00000000" w:rsidRPr="00000000" w14:paraId="00000278">
      <w:pPr>
        <w:numPr>
          <w:ilvl w:val="0"/>
          <w:numId w:val="17"/>
        </w:numPr>
        <w:spacing w:after="200" w:before="0" w:lineRule="auto"/>
        <w:ind w:left="720" w:hanging="360"/>
        <w:rPr>
          <w:u w:val="none"/>
        </w:rPr>
      </w:pPr>
      <w:r w:rsidDel="00000000" w:rsidR="00000000" w:rsidRPr="00000000">
        <w:rPr>
          <w:rtl w:val="0"/>
        </w:rPr>
        <w:t xml:space="preserve">Position your thumb so that the joint area is in contact with the skin.</w:t>
      </w:r>
    </w:p>
    <w:p w:rsidR="00000000" w:rsidDel="00000000" w:rsidP="00000000" w:rsidRDefault="00000000" w:rsidRPr="00000000" w14:paraId="00000279">
      <w:pPr>
        <w:numPr>
          <w:ilvl w:val="0"/>
          <w:numId w:val="17"/>
        </w:numPr>
        <w:spacing w:after="200" w:before="0" w:lineRule="auto"/>
        <w:ind w:left="720" w:hanging="360"/>
        <w:rPr>
          <w:u w:val="none"/>
        </w:rPr>
      </w:pPr>
      <w:r w:rsidDel="00000000" w:rsidR="00000000" w:rsidRPr="00000000">
        <w:rPr>
          <w:rtl w:val="0"/>
        </w:rPr>
        <w:t xml:space="preserve">Apply pressure using your thumb joint and 'walk' your thumb across the reflex point, like a caterpillar moving.</w:t>
      </w:r>
    </w:p>
    <w:p w:rsidR="00000000" w:rsidDel="00000000" w:rsidP="00000000" w:rsidRDefault="00000000" w:rsidRPr="00000000" w14:paraId="0000027A">
      <w:pPr>
        <w:numPr>
          <w:ilvl w:val="0"/>
          <w:numId w:val="17"/>
        </w:numPr>
        <w:spacing w:after="200" w:lineRule="auto"/>
        <w:ind w:left="720" w:hanging="360"/>
        <w:rPr>
          <w:u w:val="none"/>
        </w:rPr>
      </w:pPr>
      <w:r w:rsidDel="00000000" w:rsidR="00000000" w:rsidRPr="00000000">
        <w:rPr>
          <w:rtl w:val="0"/>
        </w:rPr>
        <w:t xml:space="preserve">Keep your movements slow and fluid. The pressure should be firm but not painful.</w:t>
      </w:r>
    </w:p>
    <w:p w:rsidR="00000000" w:rsidDel="00000000" w:rsidP="00000000" w:rsidRDefault="00000000" w:rsidRPr="00000000" w14:paraId="0000027B">
      <w:pPr>
        <w:spacing w:after="200" w:lineRule="auto"/>
        <w:rPr/>
      </w:pPr>
      <w:r w:rsidDel="00000000" w:rsidR="00000000" w:rsidRPr="00000000">
        <w:rPr>
          <w:rtl w:val="0"/>
        </w:rPr>
        <w:t xml:space="preserve">The beauty of thumb walking is in its versatility — it can be used virtually anywhere on the foot or hand. It allows you to cover larger areas effectively and is especially useful for working along the spine or digestive reflexes on the feet.</w:t>
      </w:r>
    </w:p>
    <w:p w:rsidR="00000000" w:rsidDel="00000000" w:rsidP="00000000" w:rsidRDefault="00000000" w:rsidRPr="00000000" w14:paraId="0000027C">
      <w:pPr>
        <w:pStyle w:val="Heading4"/>
        <w:rPr/>
      </w:pPr>
      <w:bookmarkStart w:colFirst="0" w:colLast="0" w:name="_4bql4aekp4l9" w:id="114"/>
      <w:bookmarkEnd w:id="114"/>
      <w:r w:rsidDel="00000000" w:rsidR="00000000" w:rsidRPr="00000000">
        <w:rPr>
          <w:rtl w:val="0"/>
        </w:rPr>
        <w:t xml:space="preserve">Finger Walking: Precision Work</w:t>
      </w:r>
    </w:p>
    <w:p w:rsidR="00000000" w:rsidDel="00000000" w:rsidP="00000000" w:rsidRDefault="00000000" w:rsidRPr="00000000" w14:paraId="0000027D">
      <w:pPr>
        <w:spacing w:after="200" w:lineRule="auto"/>
        <w:rPr/>
      </w:pPr>
      <w:r w:rsidDel="00000000" w:rsidR="00000000" w:rsidRPr="00000000">
        <w:rPr>
          <w:rtl w:val="0"/>
        </w:rPr>
        <w:t xml:space="preserve">Finger walking follows the same principle as thumb walking, but here we're using our fingers, specifically the index or middle finger. Finger walking gives you more precision, allowing you to target smaller reflex points or areas that might be uncomfortable to reach with your thumb.</w:t>
      </w:r>
    </w:p>
    <w:p w:rsidR="00000000" w:rsidDel="00000000" w:rsidP="00000000" w:rsidRDefault="00000000" w:rsidRPr="00000000" w14:paraId="0000027E">
      <w:pPr>
        <w:numPr>
          <w:ilvl w:val="0"/>
          <w:numId w:val="21"/>
        </w:numPr>
        <w:spacing w:after="200" w:lineRule="auto"/>
        <w:ind w:left="720" w:hanging="360"/>
        <w:rPr>
          <w:u w:val="none"/>
        </w:rPr>
      </w:pPr>
      <w:r w:rsidDel="00000000" w:rsidR="00000000" w:rsidRPr="00000000">
        <w:rPr>
          <w:rtl w:val="0"/>
        </w:rPr>
        <w:t xml:space="preserve">Identify the reflex point to work on.</w:t>
      </w:r>
    </w:p>
    <w:p w:rsidR="00000000" w:rsidDel="00000000" w:rsidP="00000000" w:rsidRDefault="00000000" w:rsidRPr="00000000" w14:paraId="0000027F">
      <w:pPr>
        <w:numPr>
          <w:ilvl w:val="0"/>
          <w:numId w:val="21"/>
        </w:numPr>
        <w:spacing w:after="200" w:before="0" w:lineRule="auto"/>
        <w:ind w:left="720" w:hanging="360"/>
        <w:rPr>
          <w:u w:val="none"/>
        </w:rPr>
      </w:pPr>
      <w:r w:rsidDel="00000000" w:rsidR="00000000" w:rsidRPr="00000000">
        <w:rPr>
          <w:rtl w:val="0"/>
        </w:rPr>
        <w:t xml:space="preserve">Position your finger so that the pad is in contact with the skin.</w:t>
      </w:r>
    </w:p>
    <w:p w:rsidR="00000000" w:rsidDel="00000000" w:rsidP="00000000" w:rsidRDefault="00000000" w:rsidRPr="00000000" w14:paraId="00000280">
      <w:pPr>
        <w:numPr>
          <w:ilvl w:val="0"/>
          <w:numId w:val="21"/>
        </w:numPr>
        <w:spacing w:after="200" w:before="0" w:lineRule="auto"/>
        <w:ind w:left="720" w:hanging="360"/>
        <w:rPr>
          <w:u w:val="none"/>
        </w:rPr>
      </w:pPr>
      <w:r w:rsidDel="00000000" w:rsidR="00000000" w:rsidRPr="00000000">
        <w:rPr>
          <w:rtl w:val="0"/>
        </w:rPr>
        <w:t xml:space="preserve">Apply pressure and 'walk' your finger across the reflex point, like a tiny person moving.</w:t>
      </w:r>
    </w:p>
    <w:p w:rsidR="00000000" w:rsidDel="00000000" w:rsidP="00000000" w:rsidRDefault="00000000" w:rsidRPr="00000000" w14:paraId="00000281">
      <w:pPr>
        <w:numPr>
          <w:ilvl w:val="0"/>
          <w:numId w:val="21"/>
        </w:numPr>
        <w:spacing w:after="200" w:lineRule="auto"/>
        <w:ind w:left="720" w:hanging="360"/>
        <w:rPr>
          <w:u w:val="none"/>
        </w:rPr>
      </w:pPr>
      <w:r w:rsidDel="00000000" w:rsidR="00000000" w:rsidRPr="00000000">
        <w:rPr>
          <w:rtl w:val="0"/>
        </w:rPr>
        <w:t xml:space="preserve">Keep your movements slow and fluid. The pressure should be firm but not painful.</w:t>
      </w:r>
    </w:p>
    <w:p w:rsidR="00000000" w:rsidDel="00000000" w:rsidP="00000000" w:rsidRDefault="00000000" w:rsidRPr="00000000" w14:paraId="00000282">
      <w:pPr>
        <w:spacing w:after="200" w:lineRule="auto"/>
        <w:rPr/>
      </w:pPr>
      <w:r w:rsidDel="00000000" w:rsidR="00000000" w:rsidRPr="00000000">
        <w:rPr>
          <w:rtl w:val="0"/>
        </w:rPr>
        <w:t xml:space="preserve">Finger walking is typically used on the hands or the upper areas of the foot, such as the toes, where the thumb might be too large to work effectively. This technique helps to pinpoint and release blockages, promoting the healthy flow of energy.</w:t>
      </w:r>
    </w:p>
    <w:p w:rsidR="00000000" w:rsidDel="00000000" w:rsidP="00000000" w:rsidRDefault="00000000" w:rsidRPr="00000000" w14:paraId="00000283">
      <w:pPr>
        <w:pStyle w:val="Heading3"/>
        <w:rPr/>
      </w:pPr>
      <w:bookmarkStart w:colFirst="0" w:colLast="0" w:name="_jh1el9id2r63" w:id="115"/>
      <w:bookmarkEnd w:id="115"/>
      <w:r w:rsidDel="00000000" w:rsidR="00000000" w:rsidRPr="00000000">
        <w:rPr>
          <w:rtl w:val="0"/>
        </w:rPr>
        <w:t xml:space="preserve">Advanced Techniques</w:t>
      </w:r>
    </w:p>
    <w:p w:rsidR="00000000" w:rsidDel="00000000" w:rsidP="00000000" w:rsidRDefault="00000000" w:rsidRPr="00000000" w14:paraId="00000284">
      <w:pPr>
        <w:spacing w:after="200" w:lineRule="auto"/>
        <w:rPr/>
      </w:pPr>
      <w:r w:rsidDel="00000000" w:rsidR="00000000" w:rsidRPr="00000000">
        <w:rPr>
          <w:rtl w:val="0"/>
        </w:rPr>
        <w:t xml:space="preserve">As your confidence and skill grow in practicing foundational techniques, you'll find the need to expand your repertoire. The advanced techniques add depth to your practice, allowing you to cater to a wider range of client needs.</w:t>
      </w:r>
    </w:p>
    <w:p w:rsidR="00000000" w:rsidDel="00000000" w:rsidP="00000000" w:rsidRDefault="00000000" w:rsidRPr="00000000" w14:paraId="00000285">
      <w:pPr>
        <w:pStyle w:val="Heading4"/>
        <w:rPr/>
      </w:pPr>
      <w:bookmarkStart w:colFirst="0" w:colLast="0" w:name="_zggnh63icztb" w:id="116"/>
      <w:bookmarkEnd w:id="116"/>
      <w:r w:rsidDel="00000000" w:rsidR="00000000" w:rsidRPr="00000000">
        <w:rPr>
          <w:rtl w:val="0"/>
        </w:rPr>
        <w:t xml:space="preserve">Hook and Backup: The Hook</w:t>
      </w:r>
    </w:p>
    <w:p w:rsidR="00000000" w:rsidDel="00000000" w:rsidP="00000000" w:rsidRDefault="00000000" w:rsidRPr="00000000" w14:paraId="00000286">
      <w:pPr>
        <w:spacing w:after="200" w:lineRule="auto"/>
        <w:rPr/>
      </w:pPr>
      <w:r w:rsidDel="00000000" w:rsidR="00000000" w:rsidRPr="00000000">
        <w:rPr>
          <w:rtl w:val="0"/>
        </w:rPr>
        <w:t xml:space="preserve">Sometimes, a reflex point requires a little more attention. That's where the hook and backup technique comes in handy. It's a great method to apply more targeted pressure on a particular point.</w:t>
      </w:r>
    </w:p>
    <w:p w:rsidR="00000000" w:rsidDel="00000000" w:rsidP="00000000" w:rsidRDefault="00000000" w:rsidRPr="00000000" w14:paraId="00000287">
      <w:pPr>
        <w:numPr>
          <w:ilvl w:val="0"/>
          <w:numId w:val="29"/>
        </w:numPr>
        <w:spacing w:after="200" w:lineRule="auto"/>
        <w:ind w:left="720" w:hanging="360"/>
        <w:rPr>
          <w:u w:val="none"/>
        </w:rPr>
      </w:pPr>
      <w:r w:rsidDel="00000000" w:rsidR="00000000" w:rsidRPr="00000000">
        <w:rPr>
          <w:rtl w:val="0"/>
        </w:rPr>
        <w:t xml:space="preserve">Identify the reflex point to work on.</w:t>
      </w:r>
    </w:p>
    <w:p w:rsidR="00000000" w:rsidDel="00000000" w:rsidP="00000000" w:rsidRDefault="00000000" w:rsidRPr="00000000" w14:paraId="00000288">
      <w:pPr>
        <w:numPr>
          <w:ilvl w:val="0"/>
          <w:numId w:val="29"/>
        </w:numPr>
        <w:spacing w:after="200" w:before="0" w:lineRule="auto"/>
        <w:ind w:left="720" w:hanging="360"/>
        <w:rPr>
          <w:u w:val="none"/>
        </w:rPr>
      </w:pPr>
      <w:r w:rsidDel="00000000" w:rsidR="00000000" w:rsidRPr="00000000">
        <w:rPr>
          <w:rtl w:val="0"/>
        </w:rPr>
        <w:t xml:space="preserve">Apply pressure using your thumb or finger, pressing into the skin.</w:t>
      </w:r>
    </w:p>
    <w:p w:rsidR="00000000" w:rsidDel="00000000" w:rsidP="00000000" w:rsidRDefault="00000000" w:rsidRPr="00000000" w14:paraId="00000289">
      <w:pPr>
        <w:numPr>
          <w:ilvl w:val="0"/>
          <w:numId w:val="29"/>
        </w:numPr>
        <w:spacing w:after="200" w:before="0" w:lineRule="auto"/>
        <w:ind w:left="720" w:hanging="360"/>
        <w:rPr>
          <w:u w:val="none"/>
        </w:rPr>
      </w:pPr>
      <w:r w:rsidDel="00000000" w:rsidR="00000000" w:rsidRPr="00000000">
        <w:rPr>
          <w:rtl w:val="0"/>
        </w:rPr>
        <w:t xml:space="preserve">'Hook' your thumb or finger, pulling slightly towards yourself.</w:t>
      </w:r>
    </w:p>
    <w:p w:rsidR="00000000" w:rsidDel="00000000" w:rsidP="00000000" w:rsidRDefault="00000000" w:rsidRPr="00000000" w14:paraId="0000028A">
      <w:pPr>
        <w:numPr>
          <w:ilvl w:val="0"/>
          <w:numId w:val="29"/>
        </w:numPr>
        <w:spacing w:after="200" w:lineRule="auto"/>
        <w:ind w:left="720" w:hanging="360"/>
        <w:rPr>
          <w:u w:val="none"/>
        </w:rPr>
      </w:pPr>
      <w:r w:rsidDel="00000000" w:rsidR="00000000" w:rsidRPr="00000000">
        <w:rPr>
          <w:rtl w:val="0"/>
        </w:rPr>
        <w:t xml:space="preserve">Release the pressure and repeat.</w:t>
      </w:r>
    </w:p>
    <w:p w:rsidR="00000000" w:rsidDel="00000000" w:rsidP="00000000" w:rsidRDefault="00000000" w:rsidRPr="00000000" w14:paraId="0000028B">
      <w:pPr>
        <w:spacing w:after="200" w:lineRule="auto"/>
        <w:rPr/>
      </w:pPr>
      <w:r w:rsidDel="00000000" w:rsidR="00000000" w:rsidRPr="00000000">
        <w:rPr>
          <w:rtl w:val="0"/>
        </w:rPr>
        <w:t xml:space="preserve">The hook and backup technique can be used on any reflex point but is particularly effective in the more fleshy areas of the foot or hand, such as the ball of the foot or the palm of the hand.</w:t>
      </w:r>
    </w:p>
    <w:p w:rsidR="00000000" w:rsidDel="00000000" w:rsidP="00000000" w:rsidRDefault="00000000" w:rsidRPr="00000000" w14:paraId="0000028C">
      <w:pPr>
        <w:pStyle w:val="Heading4"/>
        <w:rPr/>
      </w:pPr>
      <w:bookmarkStart w:colFirst="0" w:colLast="0" w:name="_kuwzudtthpr9" w:id="117"/>
      <w:bookmarkEnd w:id="117"/>
      <w:r w:rsidDel="00000000" w:rsidR="00000000" w:rsidRPr="00000000">
        <w:rPr>
          <w:rtl w:val="0"/>
        </w:rPr>
        <w:t xml:space="preserve">Rotation on a Point: The Twist</w:t>
      </w:r>
    </w:p>
    <w:p w:rsidR="00000000" w:rsidDel="00000000" w:rsidP="00000000" w:rsidRDefault="00000000" w:rsidRPr="00000000" w14:paraId="0000028D">
      <w:pPr>
        <w:spacing w:after="200" w:lineRule="auto"/>
        <w:rPr/>
      </w:pPr>
      <w:r w:rsidDel="00000000" w:rsidR="00000000" w:rsidRPr="00000000">
        <w:rPr>
          <w:rtl w:val="0"/>
        </w:rPr>
        <w:t xml:space="preserve">The rotation technique adds a twist to your reflexology session. It involves applying pressure to a specific reflex point and then rotating your thumb or finger, as if you're trying to smudge something off the skin.</w:t>
      </w:r>
    </w:p>
    <w:p w:rsidR="00000000" w:rsidDel="00000000" w:rsidP="00000000" w:rsidRDefault="00000000" w:rsidRPr="00000000" w14:paraId="0000028E">
      <w:pPr>
        <w:numPr>
          <w:ilvl w:val="0"/>
          <w:numId w:val="23"/>
        </w:numPr>
        <w:spacing w:after="200" w:lineRule="auto"/>
        <w:ind w:left="720" w:hanging="360"/>
        <w:rPr>
          <w:u w:val="none"/>
        </w:rPr>
      </w:pPr>
      <w:r w:rsidDel="00000000" w:rsidR="00000000" w:rsidRPr="00000000">
        <w:rPr>
          <w:rtl w:val="0"/>
        </w:rPr>
        <w:t xml:space="preserve">Identify the reflex point to work on.</w:t>
      </w:r>
    </w:p>
    <w:p w:rsidR="00000000" w:rsidDel="00000000" w:rsidP="00000000" w:rsidRDefault="00000000" w:rsidRPr="00000000" w14:paraId="0000028F">
      <w:pPr>
        <w:numPr>
          <w:ilvl w:val="0"/>
          <w:numId w:val="23"/>
        </w:numPr>
        <w:spacing w:after="200" w:before="0" w:lineRule="auto"/>
        <w:ind w:left="720" w:hanging="360"/>
        <w:rPr>
          <w:u w:val="none"/>
        </w:rPr>
      </w:pPr>
      <w:r w:rsidDel="00000000" w:rsidR="00000000" w:rsidRPr="00000000">
        <w:rPr>
          <w:rtl w:val="0"/>
        </w:rPr>
        <w:t xml:space="preserve">Apply pressure using your thumb or finger, pressing into the skin.</w:t>
      </w:r>
    </w:p>
    <w:p w:rsidR="00000000" w:rsidDel="00000000" w:rsidP="00000000" w:rsidRDefault="00000000" w:rsidRPr="00000000" w14:paraId="00000290">
      <w:pPr>
        <w:numPr>
          <w:ilvl w:val="0"/>
          <w:numId w:val="23"/>
        </w:numPr>
        <w:spacing w:after="200" w:before="0" w:lineRule="auto"/>
        <w:ind w:left="720" w:hanging="360"/>
        <w:rPr>
          <w:u w:val="none"/>
        </w:rPr>
      </w:pPr>
      <w:r w:rsidDel="00000000" w:rsidR="00000000" w:rsidRPr="00000000">
        <w:rPr>
          <w:rtl w:val="0"/>
        </w:rPr>
        <w:t xml:space="preserve">Keeping the pressure, slowly start to twist or rotate your thumb or finger.</w:t>
      </w:r>
    </w:p>
    <w:p w:rsidR="00000000" w:rsidDel="00000000" w:rsidP="00000000" w:rsidRDefault="00000000" w:rsidRPr="00000000" w14:paraId="00000291">
      <w:pPr>
        <w:numPr>
          <w:ilvl w:val="0"/>
          <w:numId w:val="23"/>
        </w:numPr>
        <w:spacing w:after="200" w:lineRule="auto"/>
        <w:ind w:left="720" w:hanging="360"/>
        <w:rPr>
          <w:u w:val="none"/>
        </w:rPr>
      </w:pPr>
      <w:r w:rsidDel="00000000" w:rsidR="00000000" w:rsidRPr="00000000">
        <w:rPr>
          <w:rtl w:val="0"/>
        </w:rPr>
        <w:t xml:space="preserve">You can rotate in either direction, but it's generally more comfortable to rotate towards the center of the body.</w:t>
      </w:r>
    </w:p>
    <w:p w:rsidR="00000000" w:rsidDel="00000000" w:rsidP="00000000" w:rsidRDefault="00000000" w:rsidRPr="00000000" w14:paraId="00000292">
      <w:pPr>
        <w:spacing w:after="200" w:lineRule="auto"/>
        <w:rPr/>
      </w:pPr>
      <w:r w:rsidDel="00000000" w:rsidR="00000000" w:rsidRPr="00000000">
        <w:rPr>
          <w:rtl w:val="0"/>
        </w:rPr>
        <w:t xml:space="preserve">The rotation technique is a fantastic way to stimulate a reflex point thoroughly and is often used on points related to the head and neck.</w:t>
      </w:r>
    </w:p>
    <w:p w:rsidR="00000000" w:rsidDel="00000000" w:rsidP="00000000" w:rsidRDefault="00000000" w:rsidRPr="00000000" w14:paraId="00000293">
      <w:pPr>
        <w:pStyle w:val="Heading3"/>
        <w:rPr/>
      </w:pPr>
      <w:bookmarkStart w:colFirst="0" w:colLast="0" w:name="_1jo9frltygrm" w:id="118"/>
      <w:bookmarkEnd w:id="118"/>
      <w:r w:rsidDel="00000000" w:rsidR="00000000" w:rsidRPr="00000000">
        <w:rPr>
          <w:rtl w:val="0"/>
        </w:rPr>
        <w:t xml:space="preserve">Specialized Techniques</w:t>
      </w:r>
    </w:p>
    <w:p w:rsidR="00000000" w:rsidDel="00000000" w:rsidP="00000000" w:rsidRDefault="00000000" w:rsidRPr="00000000" w14:paraId="00000294">
      <w:pPr>
        <w:spacing w:after="200" w:lineRule="auto"/>
        <w:rPr/>
      </w:pPr>
      <w:r w:rsidDel="00000000" w:rsidR="00000000" w:rsidRPr="00000000">
        <w:rPr>
          <w:rtl w:val="0"/>
        </w:rPr>
        <w:t xml:space="preserve">As you apply reflexology in your naturopathic journey, you'll often encounter clients with unique needs. Specialized techniques enable you to tailor your treatment, ensuring optimal results.</w:t>
      </w:r>
    </w:p>
    <w:p w:rsidR="00000000" w:rsidDel="00000000" w:rsidP="00000000" w:rsidRDefault="00000000" w:rsidRPr="00000000" w14:paraId="00000295">
      <w:pPr>
        <w:pStyle w:val="Heading4"/>
        <w:rPr/>
      </w:pPr>
      <w:bookmarkStart w:colFirst="0" w:colLast="0" w:name="_ygqk77n1kbnc" w:id="119"/>
      <w:bookmarkEnd w:id="119"/>
      <w:r w:rsidDel="00000000" w:rsidR="00000000" w:rsidRPr="00000000">
        <w:rPr>
          <w:rtl w:val="0"/>
        </w:rPr>
        <w:t xml:space="preserve">Sliding Technique: The Glide</w:t>
      </w:r>
    </w:p>
    <w:p w:rsidR="00000000" w:rsidDel="00000000" w:rsidP="00000000" w:rsidRDefault="00000000" w:rsidRPr="00000000" w14:paraId="00000296">
      <w:pPr>
        <w:spacing w:after="200" w:lineRule="auto"/>
        <w:rPr/>
      </w:pPr>
      <w:r w:rsidDel="00000000" w:rsidR="00000000" w:rsidRPr="00000000">
        <w:rPr>
          <w:rtl w:val="0"/>
        </w:rPr>
        <w:t xml:space="preserve">The sliding technique is less about stimulation and more about transition. It's a way to move from one reflex point to another without breaking contact.</w:t>
      </w:r>
    </w:p>
    <w:p w:rsidR="00000000" w:rsidDel="00000000" w:rsidP="00000000" w:rsidRDefault="00000000" w:rsidRPr="00000000" w14:paraId="00000297">
      <w:pPr>
        <w:numPr>
          <w:ilvl w:val="0"/>
          <w:numId w:val="20"/>
        </w:numPr>
        <w:spacing w:after="200" w:lineRule="auto"/>
        <w:ind w:left="720" w:hanging="360"/>
        <w:rPr>
          <w:u w:val="none"/>
        </w:rPr>
      </w:pPr>
      <w:r w:rsidDel="00000000" w:rsidR="00000000" w:rsidRPr="00000000">
        <w:rPr>
          <w:rtl w:val="0"/>
        </w:rPr>
        <w:t xml:space="preserve">Identify the reflex points you want to transition between.</w:t>
      </w:r>
    </w:p>
    <w:p w:rsidR="00000000" w:rsidDel="00000000" w:rsidP="00000000" w:rsidRDefault="00000000" w:rsidRPr="00000000" w14:paraId="00000298">
      <w:pPr>
        <w:numPr>
          <w:ilvl w:val="0"/>
          <w:numId w:val="20"/>
        </w:numPr>
        <w:spacing w:after="200" w:before="0" w:lineRule="auto"/>
        <w:ind w:left="720" w:hanging="360"/>
        <w:rPr>
          <w:u w:val="none"/>
        </w:rPr>
      </w:pPr>
      <w:r w:rsidDel="00000000" w:rsidR="00000000" w:rsidRPr="00000000">
        <w:rPr>
          <w:rtl w:val="0"/>
        </w:rPr>
        <w:t xml:space="preserve">Apply a gentle pressure and slide your thumb or finger from one point to the next.</w:t>
      </w:r>
    </w:p>
    <w:p w:rsidR="00000000" w:rsidDel="00000000" w:rsidP="00000000" w:rsidRDefault="00000000" w:rsidRPr="00000000" w14:paraId="00000299">
      <w:pPr>
        <w:numPr>
          <w:ilvl w:val="0"/>
          <w:numId w:val="20"/>
        </w:numPr>
        <w:spacing w:after="200" w:lineRule="auto"/>
        <w:ind w:left="720" w:hanging="360"/>
        <w:rPr>
          <w:u w:val="none"/>
        </w:rPr>
      </w:pPr>
      <w:r w:rsidDel="00000000" w:rsidR="00000000" w:rsidRPr="00000000">
        <w:rPr>
          <w:rtl w:val="0"/>
        </w:rPr>
        <w:t xml:space="preserve">Keep your movement smooth and fluid, like a bird gliding in the sky.</w:t>
      </w:r>
    </w:p>
    <w:p w:rsidR="00000000" w:rsidDel="00000000" w:rsidP="00000000" w:rsidRDefault="00000000" w:rsidRPr="00000000" w14:paraId="0000029A">
      <w:pPr>
        <w:spacing w:after="200" w:lineRule="auto"/>
        <w:rPr/>
      </w:pPr>
      <w:r w:rsidDel="00000000" w:rsidR="00000000" w:rsidRPr="00000000">
        <w:rPr>
          <w:rtl w:val="0"/>
        </w:rPr>
        <w:t xml:space="preserve">Sliding creates a seamless flow in your reflexology session, enhancing the relaxation experience for the client.</w:t>
      </w:r>
    </w:p>
    <w:p w:rsidR="00000000" w:rsidDel="00000000" w:rsidP="00000000" w:rsidRDefault="00000000" w:rsidRPr="00000000" w14:paraId="0000029B">
      <w:pPr>
        <w:pStyle w:val="Heading4"/>
        <w:rPr/>
      </w:pPr>
      <w:bookmarkStart w:colFirst="0" w:colLast="0" w:name="_fqdfdtv8zy2w" w:id="120"/>
      <w:bookmarkEnd w:id="120"/>
      <w:r w:rsidDel="00000000" w:rsidR="00000000" w:rsidRPr="00000000">
        <w:rPr>
          <w:rtl w:val="0"/>
        </w:rPr>
        <w:t xml:space="preserve">Kneading Technique: The Massage</w:t>
      </w:r>
    </w:p>
    <w:p w:rsidR="00000000" w:rsidDel="00000000" w:rsidP="00000000" w:rsidRDefault="00000000" w:rsidRPr="00000000" w14:paraId="0000029C">
      <w:pPr>
        <w:spacing w:after="200" w:lineRule="auto"/>
        <w:rPr/>
      </w:pPr>
      <w:r w:rsidDel="00000000" w:rsidR="00000000" w:rsidRPr="00000000">
        <w:rPr>
          <w:rtl w:val="0"/>
        </w:rPr>
        <w:t xml:space="preserve">Sometimes, a foot or hand needs some general love and care, and that's where the kneading technique comes in. It's similar to kneading dough and is great for relieving general tension and improving circulation.</w:t>
      </w:r>
    </w:p>
    <w:p w:rsidR="00000000" w:rsidDel="00000000" w:rsidP="00000000" w:rsidRDefault="00000000" w:rsidRPr="00000000" w14:paraId="0000029D">
      <w:pPr>
        <w:numPr>
          <w:ilvl w:val="0"/>
          <w:numId w:val="10"/>
        </w:numPr>
        <w:spacing w:after="200" w:lineRule="auto"/>
        <w:ind w:left="720" w:hanging="360"/>
        <w:rPr>
          <w:u w:val="none"/>
        </w:rPr>
      </w:pPr>
      <w:r w:rsidDel="00000000" w:rsidR="00000000" w:rsidRPr="00000000">
        <w:rPr>
          <w:rtl w:val="0"/>
        </w:rPr>
        <w:t xml:space="preserve">Identify a larger area to work on, such as the heel, ball of the foot, or palm of the hand.</w:t>
      </w:r>
    </w:p>
    <w:p w:rsidR="00000000" w:rsidDel="00000000" w:rsidP="00000000" w:rsidRDefault="00000000" w:rsidRPr="00000000" w14:paraId="0000029E">
      <w:pPr>
        <w:numPr>
          <w:ilvl w:val="0"/>
          <w:numId w:val="10"/>
        </w:numPr>
        <w:spacing w:after="200" w:before="0" w:lineRule="auto"/>
        <w:ind w:left="720" w:hanging="360"/>
        <w:rPr>
          <w:u w:val="none"/>
        </w:rPr>
      </w:pPr>
      <w:r w:rsidDel="00000000" w:rsidR="00000000" w:rsidRPr="00000000">
        <w:rPr>
          <w:rtl w:val="0"/>
        </w:rPr>
        <w:t xml:space="preserve">Apply pressure and start to 'knead' the skin and underlying tissues.</w:t>
      </w:r>
    </w:p>
    <w:p w:rsidR="00000000" w:rsidDel="00000000" w:rsidP="00000000" w:rsidRDefault="00000000" w:rsidRPr="00000000" w14:paraId="0000029F">
      <w:pPr>
        <w:numPr>
          <w:ilvl w:val="0"/>
          <w:numId w:val="10"/>
        </w:numPr>
        <w:spacing w:after="200" w:lineRule="auto"/>
        <w:ind w:left="720" w:hanging="360"/>
        <w:rPr>
          <w:u w:val="none"/>
        </w:rPr>
      </w:pPr>
      <w:r w:rsidDel="00000000" w:rsidR="00000000" w:rsidRPr="00000000">
        <w:rPr>
          <w:rtl w:val="0"/>
        </w:rPr>
        <w:t xml:space="preserve">Your movements should be similar to kneading dough — squeezing, rolling, and releasing.</w:t>
      </w:r>
    </w:p>
    <w:p w:rsidR="00000000" w:rsidDel="00000000" w:rsidP="00000000" w:rsidRDefault="00000000" w:rsidRPr="00000000" w14:paraId="000002A0">
      <w:pPr>
        <w:spacing w:after="200" w:lineRule="auto"/>
        <w:rPr/>
      </w:pPr>
      <w:r w:rsidDel="00000000" w:rsidR="00000000" w:rsidRPr="00000000">
        <w:rPr>
          <w:rtl w:val="0"/>
        </w:rPr>
        <w:t xml:space="preserve">Kneading is typically used at the beginning or end of a reflexology session to relax and prepare the foot or hand or to conclude and ground the client.</w:t>
      </w:r>
    </w:p>
    <w:p w:rsidR="00000000" w:rsidDel="00000000" w:rsidP="00000000" w:rsidRDefault="00000000" w:rsidRPr="00000000" w14:paraId="000002A1">
      <w:pPr>
        <w:pStyle w:val="Heading4"/>
        <w:rPr/>
      </w:pPr>
      <w:bookmarkStart w:colFirst="0" w:colLast="0" w:name="_qgmbiy1b3g0j" w:id="121"/>
      <w:bookmarkEnd w:id="121"/>
      <w:r w:rsidDel="00000000" w:rsidR="00000000" w:rsidRPr="00000000">
        <w:rPr>
          <w:rtl w:val="0"/>
        </w:rPr>
        <w:t xml:space="preserve">Percussion Technique: The Tap Dance</w:t>
      </w:r>
    </w:p>
    <w:p w:rsidR="00000000" w:rsidDel="00000000" w:rsidP="00000000" w:rsidRDefault="00000000" w:rsidRPr="00000000" w14:paraId="000002A2">
      <w:pPr>
        <w:spacing w:after="200" w:lineRule="auto"/>
        <w:rPr/>
      </w:pPr>
      <w:r w:rsidDel="00000000" w:rsidR="00000000" w:rsidRPr="00000000">
        <w:rPr>
          <w:rtl w:val="0"/>
        </w:rPr>
        <w:t xml:space="preserve">The percussion technique adds a bit of rhythm to your reflexology session. It's a series of rapid, rhythmic taps, delivered to a particular point or area.</w:t>
      </w:r>
    </w:p>
    <w:p w:rsidR="00000000" w:rsidDel="00000000" w:rsidP="00000000" w:rsidRDefault="00000000" w:rsidRPr="00000000" w14:paraId="000002A3">
      <w:pPr>
        <w:numPr>
          <w:ilvl w:val="0"/>
          <w:numId w:val="41"/>
        </w:numPr>
        <w:spacing w:after="200" w:lineRule="auto"/>
        <w:ind w:left="720" w:hanging="360"/>
        <w:rPr>
          <w:u w:val="none"/>
        </w:rPr>
      </w:pPr>
      <w:r w:rsidDel="00000000" w:rsidR="00000000" w:rsidRPr="00000000">
        <w:rPr>
          <w:rtl w:val="0"/>
        </w:rPr>
        <w:t xml:space="preserve">Identify the reflex point or area to work on.</w:t>
      </w:r>
    </w:p>
    <w:p w:rsidR="00000000" w:rsidDel="00000000" w:rsidP="00000000" w:rsidRDefault="00000000" w:rsidRPr="00000000" w14:paraId="000002A4">
      <w:pPr>
        <w:numPr>
          <w:ilvl w:val="0"/>
          <w:numId w:val="41"/>
        </w:numPr>
        <w:spacing w:after="200" w:before="0" w:lineRule="auto"/>
        <w:ind w:left="720" w:hanging="360"/>
        <w:rPr>
          <w:u w:val="none"/>
        </w:rPr>
      </w:pPr>
      <w:r w:rsidDel="00000000" w:rsidR="00000000" w:rsidRPr="00000000">
        <w:rPr>
          <w:rtl w:val="0"/>
        </w:rPr>
        <w:t xml:space="preserve">Using your fingers or the side of your hand, start to tap lightly but rapidly.</w:t>
      </w:r>
    </w:p>
    <w:p w:rsidR="00000000" w:rsidDel="00000000" w:rsidP="00000000" w:rsidRDefault="00000000" w:rsidRPr="00000000" w14:paraId="000002A5">
      <w:pPr>
        <w:numPr>
          <w:ilvl w:val="0"/>
          <w:numId w:val="41"/>
        </w:numPr>
        <w:spacing w:after="200" w:lineRule="auto"/>
        <w:ind w:left="720" w:hanging="360"/>
        <w:rPr>
          <w:u w:val="none"/>
        </w:rPr>
      </w:pPr>
      <w:r w:rsidDel="00000000" w:rsidR="00000000" w:rsidRPr="00000000">
        <w:rPr>
          <w:rtl w:val="0"/>
        </w:rPr>
        <w:t xml:space="preserve">Adjust the speed and force of the taps as needed.</w:t>
      </w:r>
    </w:p>
    <w:p w:rsidR="00000000" w:rsidDel="00000000" w:rsidP="00000000" w:rsidRDefault="00000000" w:rsidRPr="00000000" w14:paraId="000002A6">
      <w:pPr>
        <w:spacing w:after="200" w:lineRule="auto"/>
        <w:rPr/>
      </w:pPr>
      <w:r w:rsidDel="00000000" w:rsidR="00000000" w:rsidRPr="00000000">
        <w:rPr>
          <w:rtl w:val="0"/>
        </w:rPr>
        <w:t xml:space="preserve">Percussion is an excellent way to invigorate a reflex point or to stimulate larger areas such as the sole of the foot or the back of the hand. This technique helps to stimulate energy flow, leaving the client feeling energized and rejuvenated.</w:t>
      </w:r>
    </w:p>
    <w:p w:rsidR="00000000" w:rsidDel="00000000" w:rsidP="00000000" w:rsidRDefault="00000000" w:rsidRPr="00000000" w14:paraId="000002A7">
      <w:pPr>
        <w:spacing w:after="200" w:lineRule="auto"/>
        <w:rPr/>
      </w:pPr>
      <w:r w:rsidDel="00000000" w:rsidR="00000000" w:rsidRPr="00000000">
        <w:rPr>
          <w:rtl w:val="0"/>
        </w:rPr>
      </w:r>
    </w:p>
    <w:p w:rsidR="00000000" w:rsidDel="00000000" w:rsidP="00000000" w:rsidRDefault="00000000" w:rsidRPr="00000000" w14:paraId="000002A8">
      <w:pPr>
        <w:spacing w:after="200" w:lineRule="auto"/>
        <w:rPr/>
      </w:pPr>
      <w:r w:rsidDel="00000000" w:rsidR="00000000" w:rsidRPr="00000000">
        <w:rPr>
          <w:rtl w:val="0"/>
        </w:rPr>
        <w:t xml:space="preserve">In the table below, we delve into the details of each technique, their applications, and the benefits they provide.</w:t>
      </w:r>
    </w:p>
    <w:p w:rsidR="00000000" w:rsidDel="00000000" w:rsidP="00000000" w:rsidRDefault="00000000" w:rsidRPr="00000000" w14:paraId="000002A9">
      <w:pPr>
        <w:spacing w:after="200" w:lineRule="auto"/>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6.0266505148397"/>
        <w:gridCol w:w="3370.102967898244"/>
        <w:gridCol w:w="3659.3821926105397"/>
        <w:tblGridChange w:id="0">
          <w:tblGrid>
            <w:gridCol w:w="1996.0266505148397"/>
            <w:gridCol w:w="3370.102967898244"/>
            <w:gridCol w:w="3659.3821926105397"/>
          </w:tblGrid>
        </w:tblGridChange>
      </w:tblGrid>
      <w:tr>
        <w:trPr>
          <w:cantSplit w:val="0"/>
          <w:trHeight w:val="315" w:hRule="atLeast"/>
          <w:tblHeader w:val="0"/>
        </w:trPr>
        <w:tc>
          <w:tcPr>
            <w:tcBorders>
              <w:top w:color="d9d9e3" w:space="0" w:sz="6" w:val="single"/>
              <w:left w:color="d9d9e3" w:space="0" w:sz="6" w:val="single"/>
              <w:bottom w:color="d9d9e3" w:space="0" w:sz="6" w:val="single"/>
              <w:right w:color="d9d9e3"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AA">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Technique</w:t>
            </w:r>
            <w:r w:rsidDel="00000000" w:rsidR="00000000" w:rsidRPr="00000000">
              <w:rPr>
                <w:rtl w:val="0"/>
              </w:rPr>
            </w:r>
          </w:p>
        </w:tc>
        <w:tc>
          <w:tcPr>
            <w:tcBorders>
              <w:top w:color="d9d9e3" w:space="0" w:sz="6" w:val="single"/>
              <w:left w:color="cccccc" w:space="0" w:sz="6" w:val="single"/>
              <w:bottom w:color="d9d9e3" w:space="0" w:sz="6" w:val="single"/>
              <w:right w:color="d9d9e3"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AB">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Application</w:t>
            </w:r>
            <w:r w:rsidDel="00000000" w:rsidR="00000000" w:rsidRPr="00000000">
              <w:rPr>
                <w:rtl w:val="0"/>
              </w:rPr>
            </w:r>
          </w:p>
        </w:tc>
        <w:tc>
          <w:tcPr>
            <w:tcBorders>
              <w:top w:color="d9d9e3" w:space="0" w:sz="6" w:val="single"/>
              <w:left w:color="cccccc" w:space="0" w:sz="6" w:val="single"/>
              <w:bottom w:color="d9d9e3" w:space="0" w:sz="6" w:val="single"/>
              <w:right w:color="cccccc"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AC">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Benefits</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D">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Thumb Walking</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E">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Used on larger reflex areas.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F">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Alleviates tension, stimulates circulation.</w:t>
            </w:r>
            <w:r w:rsidDel="00000000" w:rsidR="00000000" w:rsidRPr="00000000">
              <w:rPr>
                <w:rtl w:val="0"/>
              </w:rPr>
            </w:r>
          </w:p>
        </w:tc>
      </w:tr>
      <w:tr>
        <w:trPr>
          <w:cantSplit w:val="0"/>
          <w:trHeight w:val="55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Finger Walking</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Used on smaller, more delicate reflex points.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2">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Pinpoints and releases blockages.</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3">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Hook and Backup</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4">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Used on hard-to-reach reflex points.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5">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Addresses specific issues in detail.</w:t>
            </w:r>
            <w:r w:rsidDel="00000000" w:rsidR="00000000" w:rsidRPr="00000000">
              <w:rPr>
                <w:rtl w:val="0"/>
              </w:rPr>
            </w:r>
          </w:p>
        </w:tc>
      </w:tr>
      <w:tr>
        <w:trPr>
          <w:cantSplit w:val="0"/>
          <w:trHeight w:val="55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6">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Rotation on a Point</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7">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Used on specific reflex points.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8">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Stimulates the reflex point, improves circulation.</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9">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Sliding Technique</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A">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Used to transition between reflex points.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B">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Provides a seamless and smooth treatment.</w:t>
            </w:r>
            <w:r w:rsidDel="00000000" w:rsidR="00000000" w:rsidRPr="00000000">
              <w:rPr>
                <w:rtl w:val="0"/>
              </w:rPr>
            </w:r>
          </w:p>
        </w:tc>
      </w:tr>
      <w:tr>
        <w:trPr>
          <w:cantSplit w:val="0"/>
          <w:trHeight w:val="55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C">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Kneading Technique</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D">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Used on tight muscles and tense areas.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E">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Relaxes muscles, improves circulation, and releases tension.</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F">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Percussion Technique</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Used on reflex points to invigorate them.</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Boosts energy flow, stimulates reflex points.</w:t>
            </w:r>
            <w:r w:rsidDel="00000000" w:rsidR="00000000" w:rsidRPr="00000000">
              <w:rPr>
                <w:rtl w:val="0"/>
              </w:rPr>
            </w:r>
          </w:p>
        </w:tc>
      </w:tr>
    </w:tbl>
    <w:p w:rsidR="00000000" w:rsidDel="00000000" w:rsidP="00000000" w:rsidRDefault="00000000" w:rsidRPr="00000000" w14:paraId="000002C2">
      <w:pPr>
        <w:pStyle w:val="Heading3"/>
        <w:rPr/>
      </w:pPr>
      <w:bookmarkStart w:colFirst="0" w:colLast="0" w:name="_o6yaillu4y42" w:id="122"/>
      <w:bookmarkEnd w:id="122"/>
      <w:r w:rsidDel="00000000" w:rsidR="00000000" w:rsidRPr="00000000">
        <w:rPr>
          <w:rtl w:val="0"/>
        </w:rPr>
        <w:t xml:space="preserve">Adapting Techniques</w:t>
      </w:r>
    </w:p>
    <w:p w:rsidR="00000000" w:rsidDel="00000000" w:rsidP="00000000" w:rsidRDefault="00000000" w:rsidRPr="00000000" w14:paraId="000002C3">
      <w:pPr>
        <w:spacing w:after="200" w:lineRule="auto"/>
        <w:rPr/>
      </w:pPr>
      <w:r w:rsidDel="00000000" w:rsidR="00000000" w:rsidRPr="00000000">
        <w:rPr>
          <w:rtl w:val="0"/>
        </w:rPr>
        <w:t xml:space="preserve">As a naturopathic practitioner applying reflexology in your practice, adapting your techniques to your client's needs is critical. You'll need to take into account their health status, age, and personal preferences. For instance, a pregnant woman might need gentler techniques, focusing on relaxation and avoiding specific reflex points that could trigger contractions. On the other hand, an athlete might need more intense techniques to relieve muscle tension and enhance recovery.</w:t>
      </w:r>
    </w:p>
    <w:p w:rsidR="00000000" w:rsidDel="00000000" w:rsidP="00000000" w:rsidRDefault="00000000" w:rsidRPr="00000000" w14:paraId="000002C4">
      <w:pPr>
        <w:spacing w:after="200" w:lineRule="auto"/>
        <w:rPr/>
      </w:pPr>
      <w:r w:rsidDel="00000000" w:rsidR="00000000" w:rsidRPr="00000000">
        <w:rPr>
          <w:rtl w:val="0"/>
        </w:rPr>
        <w:t xml:space="preserve">This lesson offers a comprehensive understanding of various reflexology techniques. However, it's important to remember that theoretical knowledge is only the starting point. Reflexology is a hands-on practice that requires continuous training, practice, and refinement.</w:t>
      </w:r>
    </w:p>
    <w:p w:rsidR="00000000" w:rsidDel="00000000" w:rsidP="00000000" w:rsidRDefault="00000000" w:rsidRPr="00000000" w14:paraId="000002C5">
      <w:pPr>
        <w:spacing w:after="200" w:lineRule="auto"/>
        <w:rPr/>
      </w:pPr>
      <w:r w:rsidDel="00000000" w:rsidR="00000000" w:rsidRPr="00000000">
        <w:rPr>
          <w:rtl w:val="0"/>
        </w:rPr>
        <w:t xml:space="preserve">Remember, the power of reflexology lies in the hands (or rather, in the thumbs and fingers) of the practitioner. With the right skills, understanding, and empathy, you can make a profound difference in the health and wellbeing of your clients.</w:t>
      </w:r>
    </w:p>
    <w:p w:rsidR="00000000" w:rsidDel="00000000" w:rsidP="00000000" w:rsidRDefault="00000000" w:rsidRPr="00000000" w14:paraId="000002C6">
      <w:pPr>
        <w:pStyle w:val="Heading2"/>
        <w:rPr/>
      </w:pPr>
      <w:bookmarkStart w:colFirst="0" w:colLast="0" w:name="_viwrva81qgde" w:id="123"/>
      <w:bookmarkEnd w:id="123"/>
      <w:r w:rsidDel="00000000" w:rsidR="00000000" w:rsidRPr="00000000">
        <w:rPr>
          <w:rtl w:val="0"/>
        </w:rPr>
        <w:t xml:space="preserve">Integration of Reflexology with Other Naturopathic Treatments</w:t>
      </w:r>
    </w:p>
    <w:p w:rsidR="00000000" w:rsidDel="00000000" w:rsidP="00000000" w:rsidRDefault="00000000" w:rsidRPr="00000000" w14:paraId="000002C7">
      <w:pPr>
        <w:spacing w:after="200" w:lineRule="auto"/>
        <w:rPr/>
      </w:pPr>
      <w:r w:rsidDel="00000000" w:rsidR="00000000" w:rsidRPr="00000000">
        <w:rPr>
          <w:rtl w:val="0"/>
        </w:rPr>
        <w:t xml:space="preserve">In naturopathic medicine, an integrative approach—wherein various healing modalities are merged to cultivate holistic wellness—is highly esteemed. Reflexology, a therapy that maps the entire body system onto the feet, hands, and ears, is a technique with vast potential. Its application can significantly enhance the therapeutic outcomes of other naturopathic treatments. In this lesson, we delve deeply into the synergistic integration of reflexology with other naturopathic treatments, offering an enriching and potent way to boost therapeutic effects.</w:t>
      </w:r>
    </w:p>
    <w:p w:rsidR="00000000" w:rsidDel="00000000" w:rsidP="00000000" w:rsidRDefault="00000000" w:rsidRPr="00000000" w14:paraId="000002C8">
      <w:pPr>
        <w:pStyle w:val="Heading3"/>
        <w:rPr/>
      </w:pPr>
      <w:bookmarkStart w:colFirst="0" w:colLast="0" w:name="_34goetq9a4ya" w:id="124"/>
      <w:bookmarkEnd w:id="124"/>
      <w:r w:rsidDel="00000000" w:rsidR="00000000" w:rsidRPr="00000000">
        <w:rPr>
          <w:rtl w:val="0"/>
        </w:rPr>
        <w:t xml:space="preserve">Reflexology and Nutritional Therapy: A Digestive Path to Holistic Healing</w:t>
      </w:r>
    </w:p>
    <w:p w:rsidR="00000000" w:rsidDel="00000000" w:rsidP="00000000" w:rsidRDefault="00000000" w:rsidRPr="00000000" w14:paraId="000002C9">
      <w:pPr>
        <w:spacing w:after="200" w:lineRule="auto"/>
        <w:rPr/>
      </w:pPr>
      <w:r w:rsidDel="00000000" w:rsidR="00000000" w:rsidRPr="00000000">
        <w:rPr>
          <w:rtl w:val="0"/>
        </w:rPr>
        <w:t xml:space="preserve">The profound influence of diet on overall health is well understood in the field of naturopathy, which views nutritional therapy as a cornerstone of healing. Reflexology can be a potent ally in this domain, working in conjunction with nutritional therapy to amplify its impact.</w:t>
      </w:r>
    </w:p>
    <w:p w:rsidR="00000000" w:rsidDel="00000000" w:rsidP="00000000" w:rsidRDefault="00000000" w:rsidRPr="00000000" w14:paraId="000002CA">
      <w:pPr>
        <w:spacing w:after="200" w:lineRule="auto"/>
        <w:rPr/>
      </w:pPr>
      <w:r w:rsidDel="00000000" w:rsidR="00000000" w:rsidRPr="00000000">
        <w:rPr>
          <w:rtl w:val="0"/>
        </w:rPr>
        <w:t xml:space="preserve">When specific reflex points associated with the digestive system are stimulated, reflexology can prime the body for improved absorption of nutrients and more efficient elimination of waste. This directly supports the dietary modifications often recommended in nutritional therapy.</w:t>
      </w:r>
    </w:p>
    <w:p w:rsidR="00000000" w:rsidDel="00000000" w:rsidP="00000000" w:rsidRDefault="00000000" w:rsidRPr="00000000" w14:paraId="000002CB">
      <w:pPr>
        <w:spacing w:after="200" w:lineRule="auto"/>
        <w:rPr/>
      </w:pPr>
      <w:r w:rsidDel="00000000" w:rsidR="00000000" w:rsidRPr="00000000">
        <w:rPr>
          <w:rtl w:val="0"/>
        </w:rPr>
        <w:t xml:space="preserve">Consider a client struggling with Irritable Bowel Syndrome (IBS)—a common condition characterized by bouts of constipation, diarrhea, and abdominal pain. As a naturopathic practitioner, you might recommend a high-fiber diet, probiotic supplements, and various stress management techniques to help manage their symptoms. By incorporating reflexology into this treatment plan and focusing on reflex points related to the digestive system—such as the small intestine, large intestine, and stomach—you can further promote smoother digestion and reduce stress, thereby creating a more conducive environment for the body to adapt to the nutritional changes.</w:t>
      </w:r>
    </w:p>
    <w:p w:rsidR="00000000" w:rsidDel="00000000" w:rsidP="00000000" w:rsidRDefault="00000000" w:rsidRPr="00000000" w14:paraId="000002CC">
      <w:pPr>
        <w:spacing w:after="200" w:lineRule="auto"/>
        <w:rPr/>
      </w:pPr>
      <w:r w:rsidDel="00000000" w:rsidR="00000000" w:rsidRPr="00000000">
        <w:rPr>
          <w:rtl w:val="0"/>
        </w:rPr>
        <w:t xml:space="preserve">Such integration not only addresses the immediate symptoms but also works at a deeper level, targeting the root cause of the issue. This exemplifies the true spirit of naturopathy, which emphasizes treating the whole person rather than just the disease. Furthermore, using reflexology to support nutritional therapy can increase patient compliance with dietary changes, as the reflexology treatments can alleviate digestive discomfort and make the transition to a new diet more manageable.</w:t>
      </w:r>
    </w:p>
    <w:p w:rsidR="00000000" w:rsidDel="00000000" w:rsidP="00000000" w:rsidRDefault="00000000" w:rsidRPr="00000000" w14:paraId="000002CD">
      <w:pPr>
        <w:spacing w:after="200" w:lineRule="auto"/>
        <w:rPr/>
      </w:pPr>
      <w:r w:rsidDel="00000000" w:rsidR="00000000" w:rsidRPr="00000000">
        <w:rPr>
          <w:rtl w:val="0"/>
        </w:rPr>
        <w:t xml:space="preserve">It's also worth noting that reflexology can be used to support nutritional therapy in cases of nutritional deficiencies. By stimulating the reflex points corresponding to specific organs or glands, you can enhance the body's ability to absorb and utilize specific nutrients. For instance, if a patient is deficient in iron, working on the reflex points for the liver, which plays a crucial role in iron metabolism, can enhance the effectiveness of dietary changes and supplements aimed at increasing iron levels.</w:t>
      </w:r>
    </w:p>
    <w:p w:rsidR="00000000" w:rsidDel="00000000" w:rsidP="00000000" w:rsidRDefault="00000000" w:rsidRPr="00000000" w14:paraId="000002CE">
      <w:pPr>
        <w:pStyle w:val="Heading3"/>
        <w:rPr/>
      </w:pPr>
      <w:bookmarkStart w:colFirst="0" w:colLast="0" w:name="_4fynxkbng4fo" w:id="125"/>
      <w:bookmarkEnd w:id="125"/>
      <w:r w:rsidDel="00000000" w:rsidR="00000000" w:rsidRPr="00000000">
        <w:rPr>
          <w:rtl w:val="0"/>
        </w:rPr>
        <w:t xml:space="preserve">Reflexology and Herbal Medicine: Amplifying the Power of Plants with Pressure Points</w:t>
      </w:r>
    </w:p>
    <w:p w:rsidR="00000000" w:rsidDel="00000000" w:rsidP="00000000" w:rsidRDefault="00000000" w:rsidRPr="00000000" w14:paraId="000002CF">
      <w:pPr>
        <w:spacing w:after="200" w:lineRule="auto"/>
        <w:rPr/>
      </w:pPr>
      <w:r w:rsidDel="00000000" w:rsidR="00000000" w:rsidRPr="00000000">
        <w:rPr>
          <w:rtl w:val="0"/>
        </w:rPr>
        <w:t xml:space="preserve">Herbal medicine is another pillar of naturopathic healing, harnessing the therapeutic properties of various plants. Reflexology can be a potent adjunct to herbal treatments, preparing the body to better receive and utilize these plant-based remedies.</w:t>
      </w:r>
    </w:p>
    <w:p w:rsidR="00000000" w:rsidDel="00000000" w:rsidP="00000000" w:rsidRDefault="00000000" w:rsidRPr="00000000" w14:paraId="000002D0">
      <w:pPr>
        <w:spacing w:after="200" w:lineRule="auto"/>
        <w:rPr/>
      </w:pPr>
      <w:r w:rsidDel="00000000" w:rsidR="00000000" w:rsidRPr="00000000">
        <w:rPr>
          <w:rtl w:val="0"/>
        </w:rPr>
        <w:t xml:space="preserve">By applying pressure to specific reflex points corresponding to various organs and body systems, reflexology can stimulate these areas, aligning them with the healing intent of herbal medicine. This creates a synergistic effect, enhancing the overall therapeutic outcome.</w:t>
      </w:r>
    </w:p>
    <w:p w:rsidR="00000000" w:rsidDel="00000000" w:rsidP="00000000" w:rsidRDefault="00000000" w:rsidRPr="00000000" w14:paraId="000002D1">
      <w:pPr>
        <w:spacing w:after="200" w:lineRule="auto"/>
        <w:rPr/>
      </w:pPr>
      <w:r w:rsidDel="00000000" w:rsidR="00000000" w:rsidRPr="00000000">
        <w:rPr>
          <w:rtl w:val="0"/>
        </w:rPr>
        <w:t xml:space="preserve">Take, for example, a client suffering from chronic fatigue syndrome—a condition marked by persistent tiredness that isn't relieved by rest. You might recommend adaptogenic herbs like Ashwagandha, renowned for boosting energy levels and resilience to stress. To complement this, you could incorporate reflexology sessions focusing on the adrenal gland reflex points. By doing so, you can enhance the body's response to the herbal remedy, thereby addressing not only the symptoms but also fortifying the body's inherent healing capabilities.</w:t>
      </w:r>
    </w:p>
    <w:p w:rsidR="00000000" w:rsidDel="00000000" w:rsidP="00000000" w:rsidRDefault="00000000" w:rsidRPr="00000000" w14:paraId="000002D2">
      <w:pPr>
        <w:spacing w:after="200" w:lineRule="auto"/>
        <w:rPr/>
      </w:pPr>
      <w:r w:rsidDel="00000000" w:rsidR="00000000" w:rsidRPr="00000000">
        <w:rPr>
          <w:rtl w:val="0"/>
        </w:rPr>
        <w:t xml:space="preserve">The use of reflexology in conjunction with herbal medicine is also beneficial when it comes to detoxification—a key aspect of naturopathic healing. Here, stimulating reflex points related to the liver and kidneys can promote the elimination of toxins, further enhancing the detoxifying properties of certain herbs.</w:t>
      </w:r>
    </w:p>
    <w:p w:rsidR="00000000" w:rsidDel="00000000" w:rsidP="00000000" w:rsidRDefault="00000000" w:rsidRPr="00000000" w14:paraId="000002D3">
      <w:pPr>
        <w:pStyle w:val="Heading3"/>
        <w:rPr/>
      </w:pPr>
      <w:bookmarkStart w:colFirst="0" w:colLast="0" w:name="_mzz4jd1qleyr" w:id="126"/>
      <w:bookmarkEnd w:id="126"/>
      <w:r w:rsidDel="00000000" w:rsidR="00000000" w:rsidRPr="00000000">
        <w:rPr>
          <w:rtl w:val="0"/>
        </w:rPr>
        <w:t xml:space="preserve">Reflexology and Homeopathy: Tiny Doses, Targeted Touch, and Tremendous Healing</w:t>
      </w:r>
    </w:p>
    <w:p w:rsidR="00000000" w:rsidDel="00000000" w:rsidP="00000000" w:rsidRDefault="00000000" w:rsidRPr="00000000" w14:paraId="000002D4">
      <w:pPr>
        <w:spacing w:after="200" w:lineRule="auto"/>
        <w:rPr/>
      </w:pPr>
      <w:r w:rsidDel="00000000" w:rsidR="00000000" w:rsidRPr="00000000">
        <w:rPr>
          <w:rtl w:val="0"/>
        </w:rPr>
        <w:t xml:space="preserve">Homeopathy, which involves the use of minuscule doses of natural substances to stimulate the body's self-healing mechanisms, can also be enhanced through reflexology. Homeopathy operates on the principle of "like cures like," using highly diluted substances to trigger a healing response.</w:t>
      </w:r>
    </w:p>
    <w:p w:rsidR="00000000" w:rsidDel="00000000" w:rsidP="00000000" w:rsidRDefault="00000000" w:rsidRPr="00000000" w14:paraId="000002D5">
      <w:pPr>
        <w:spacing w:after="200" w:lineRule="auto"/>
        <w:rPr/>
      </w:pPr>
      <w:r w:rsidDel="00000000" w:rsidR="00000000" w:rsidRPr="00000000">
        <w:rPr>
          <w:rtl w:val="0"/>
        </w:rPr>
        <w:t xml:space="preserve">Reflexology complements this approach by helping to balance the body's energy flow, creating a more conducive environment for the healing process. Stimulating the reflex points associated with the body parts or systems that are out of balance can improve the efficacy of the homeopathic remedies.</w:t>
      </w:r>
    </w:p>
    <w:p w:rsidR="00000000" w:rsidDel="00000000" w:rsidP="00000000" w:rsidRDefault="00000000" w:rsidRPr="00000000" w14:paraId="000002D6">
      <w:pPr>
        <w:spacing w:after="200" w:lineRule="auto"/>
        <w:rPr/>
      </w:pPr>
      <w:r w:rsidDel="00000000" w:rsidR="00000000" w:rsidRPr="00000000">
        <w:rPr>
          <w:rtl w:val="0"/>
        </w:rPr>
        <w:t xml:space="preserve">For instance, if a client suffers from chronic migraines, you might prescribe a homeopathic remedy such as Belladonna, which is commonly used for conditions characterized by sudden onset of symptoms. By integrating reflexology, specifically targeting reflex points corresponding to the head and neck, you can further alleviate tension and enhance the body's response to the homeopathic treatment.</w:t>
      </w:r>
    </w:p>
    <w:p w:rsidR="00000000" w:rsidDel="00000000" w:rsidP="00000000" w:rsidRDefault="00000000" w:rsidRPr="00000000" w14:paraId="000002D7">
      <w:pPr>
        <w:pStyle w:val="Heading3"/>
        <w:rPr/>
      </w:pPr>
      <w:bookmarkStart w:colFirst="0" w:colLast="0" w:name="_6kpo29ojpuuf" w:id="127"/>
      <w:bookmarkEnd w:id="127"/>
      <w:r w:rsidDel="00000000" w:rsidR="00000000" w:rsidRPr="00000000">
        <w:rPr>
          <w:rtl w:val="0"/>
        </w:rPr>
        <w:t xml:space="preserve">Reflexology and Acupuncture: Uniting Two Ancient Practices for Enhanced Wellness</w:t>
      </w:r>
    </w:p>
    <w:p w:rsidR="00000000" w:rsidDel="00000000" w:rsidP="00000000" w:rsidRDefault="00000000" w:rsidRPr="00000000" w14:paraId="000002D8">
      <w:pPr>
        <w:spacing w:after="200" w:lineRule="auto"/>
        <w:rPr/>
      </w:pPr>
      <w:r w:rsidDel="00000000" w:rsidR="00000000" w:rsidRPr="00000000">
        <w:rPr>
          <w:rtl w:val="0"/>
        </w:rPr>
        <w:t xml:space="preserve">Reflexology and acupuncture share common roots in Traditional Chinese Medicine (TCM). Both practices aim to restore and maintain balance within the body's energy flow—known as Qi in TCM.</w:t>
      </w:r>
    </w:p>
    <w:p w:rsidR="00000000" w:rsidDel="00000000" w:rsidP="00000000" w:rsidRDefault="00000000" w:rsidRPr="00000000" w14:paraId="000002D9">
      <w:pPr>
        <w:spacing w:after="200" w:lineRule="auto"/>
        <w:rPr/>
      </w:pPr>
      <w:r w:rsidDel="00000000" w:rsidR="00000000" w:rsidRPr="00000000">
        <w:rPr>
          <w:rtl w:val="0"/>
        </w:rPr>
        <w:t xml:space="preserve">Acupuncture involves the insertion of thin needles into specific points on the body's meridians to unblock and stimulate the flow of Qi. Reflexology can complement this process, as the reflex points in reflexology often coincide with the meridians used in acupuncture.</w:t>
      </w:r>
    </w:p>
    <w:p w:rsidR="00000000" w:rsidDel="00000000" w:rsidP="00000000" w:rsidRDefault="00000000" w:rsidRPr="00000000" w14:paraId="000002DA">
      <w:pPr>
        <w:spacing w:after="200" w:lineRule="auto"/>
        <w:rPr/>
      </w:pPr>
      <w:r w:rsidDel="00000000" w:rsidR="00000000" w:rsidRPr="00000000">
        <w:rPr>
          <w:rtl w:val="0"/>
        </w:rPr>
        <w:t xml:space="preserve">Consider a client experiencing sleep disturbances. Acupuncture could be used to balance their Qi, specifically targeting points known to promote sleep. Incorporating reflexology into the treatment plan could further support their journey towards restful sleep by stimulating reflex points corresponding to the pineal gland, which regulates sleep-wake cycles.</w:t>
      </w:r>
    </w:p>
    <w:p w:rsidR="00000000" w:rsidDel="00000000" w:rsidP="00000000" w:rsidRDefault="00000000" w:rsidRPr="00000000" w14:paraId="000002DB">
      <w:pPr>
        <w:pStyle w:val="Heading3"/>
        <w:rPr/>
      </w:pPr>
      <w:bookmarkStart w:colFirst="0" w:colLast="0" w:name="_izpluvrwfeez" w:id="128"/>
      <w:bookmarkEnd w:id="128"/>
      <w:r w:rsidDel="00000000" w:rsidR="00000000" w:rsidRPr="00000000">
        <w:rPr>
          <w:rtl w:val="0"/>
        </w:rPr>
        <w:t xml:space="preserve">Ethical Considerations and Practice Requirements</w:t>
      </w:r>
    </w:p>
    <w:p w:rsidR="00000000" w:rsidDel="00000000" w:rsidP="00000000" w:rsidRDefault="00000000" w:rsidRPr="00000000" w14:paraId="000002DC">
      <w:pPr>
        <w:spacing w:after="200" w:lineRule="auto"/>
        <w:rPr/>
      </w:pPr>
      <w:r w:rsidDel="00000000" w:rsidR="00000000" w:rsidRPr="00000000">
        <w:rPr>
          <w:rtl w:val="0"/>
        </w:rPr>
        <w:t xml:space="preserve">Naturopathic medicine thrives on a holistic approach to healing, which often means integrating various treatments for the best patient outcomes. Reflexology, a powerful tool in naturopathy, works synergistically with other treatments, amplifying their effects and contributing to overall wellbeing.</w:t>
      </w:r>
    </w:p>
    <w:p w:rsidR="00000000" w:rsidDel="00000000" w:rsidP="00000000" w:rsidRDefault="00000000" w:rsidRPr="00000000" w14:paraId="000002DD">
      <w:pPr>
        <w:spacing w:after="200" w:lineRule="auto"/>
        <w:rPr/>
      </w:pPr>
      <w:r w:rsidDel="00000000" w:rsidR="00000000" w:rsidRPr="00000000">
        <w:rPr>
          <w:rtl w:val="0"/>
        </w:rPr>
        <w:t xml:space="preserve">Reflexology stimulates precise points—reflexes—on the feet, hands, and ears that correspond to various organs and body systems. This technique can enhance treatments like nutritional therapy, herbal medicine, homeopathy, and acupuncture. For example, stimulating digestive reflexes in conjunction with nutritional therapy can promote nutrient absorption and waste elimination, supporting dietary changes. Similarly, reflexology can enhance the body's response to herbal or homeopathic remedies and complement the Qi-balancing effects of acupuncture.</w:t>
      </w:r>
    </w:p>
    <w:p w:rsidR="00000000" w:rsidDel="00000000" w:rsidP="00000000" w:rsidRDefault="00000000" w:rsidRPr="00000000" w14:paraId="000002DE">
      <w:pPr>
        <w:spacing w:after="200" w:lineRule="auto"/>
        <w:rPr/>
      </w:pPr>
      <w:r w:rsidDel="00000000" w:rsidR="00000000" w:rsidRPr="00000000">
        <w:rPr>
          <w:rtl w:val="0"/>
        </w:rPr>
        <w:t xml:space="preserve">However, integrating reflexology with other naturopathic treatments necessitates adherence to ethical standards and professional regulations. A naturopathic practitioner applying reflexology in their practice must respect their scope of practice, which may vary based on local regulations and the practitioner's training and certification. They should be honest about the potential effects of reflexology and obtain informed consent from patients.</w:t>
      </w:r>
    </w:p>
    <w:p w:rsidR="00000000" w:rsidDel="00000000" w:rsidP="00000000" w:rsidRDefault="00000000" w:rsidRPr="00000000" w14:paraId="000002DF">
      <w:pPr>
        <w:spacing w:after="200" w:lineRule="auto"/>
        <w:rPr/>
      </w:pPr>
      <w:r w:rsidDel="00000000" w:rsidR="00000000" w:rsidRPr="00000000">
        <w:rPr>
          <w:rtl w:val="0"/>
        </w:rPr>
        <w:t xml:space="preserve">It's crucial to remember that reflexology isn't a substitute for medical treatment. Reflexologists must recognize when a patient's condition is beyond their scope and refer them to appropriate healthcare professionals. They also need to respect each patient's individuality, taking into account their overall health status, preferences, and unique circumstances when planning treatments.</w:t>
      </w:r>
    </w:p>
    <w:p w:rsidR="00000000" w:rsidDel="00000000" w:rsidP="00000000" w:rsidRDefault="00000000" w:rsidRPr="00000000" w14:paraId="000002E0">
      <w:pPr>
        <w:spacing w:after="200" w:lineRule="auto"/>
        <w:rPr/>
      </w:pPr>
      <w:r w:rsidDel="00000000" w:rsidR="00000000" w:rsidRPr="00000000">
        <w:rPr>
          <w:rtl w:val="0"/>
        </w:rPr>
        <w:t xml:space="preserve">To practice reflexology in your naturopathic practice professionally, certain requirements must be met. Although regulations vary by location, many places require practitioners to complete a certain number of training hours and pass an exam to become certified. Organizations like the American Reflexology Certification Board (ARCB) provide certification that's recognized in many parts of the U.S. Continuing education is often necessary to maintain certification and stay updated on the latest research and techniques.</w:t>
      </w:r>
    </w:p>
    <w:p w:rsidR="00000000" w:rsidDel="00000000" w:rsidP="00000000" w:rsidRDefault="00000000" w:rsidRPr="00000000" w14:paraId="000002E1">
      <w:pPr>
        <w:spacing w:after="200" w:lineRule="auto"/>
        <w:rPr/>
      </w:pPr>
      <w:r w:rsidDel="00000000" w:rsidR="00000000" w:rsidRPr="00000000">
        <w:rPr>
          <w:rtl w:val="0"/>
        </w:rPr>
        <w:t xml:space="preserve">Ultimately, the integration of reflexology with other naturopathic treatments, when conducted ethically and professionally, can greatly enhance patient care. It provides a more comprehensive approach to health and wellness, treating the whole person rather than isolated symptoms. This embodies the true spirit of naturopathy and empowers practitioners to facilitate profound healing.</w:t>
      </w:r>
    </w:p>
    <w:p w:rsidR="00000000" w:rsidDel="00000000" w:rsidP="00000000" w:rsidRDefault="00000000" w:rsidRPr="00000000" w14:paraId="000002E2">
      <w:pPr>
        <w:pStyle w:val="Heading2"/>
        <w:rPr/>
      </w:pPr>
      <w:bookmarkStart w:colFirst="0" w:colLast="0" w:name="_i9b6hgtkjsfi" w:id="129"/>
      <w:bookmarkEnd w:id="129"/>
      <w:r w:rsidDel="00000000" w:rsidR="00000000" w:rsidRPr="00000000">
        <w:rPr>
          <w:rtl w:val="0"/>
        </w:rPr>
        <w:t xml:space="preserve">Summary of Key Points:</w:t>
      </w:r>
    </w:p>
    <w:p w:rsidR="00000000" w:rsidDel="00000000" w:rsidP="00000000" w:rsidRDefault="00000000" w:rsidRPr="00000000" w14:paraId="000002E3">
      <w:pPr>
        <w:numPr>
          <w:ilvl w:val="0"/>
          <w:numId w:val="16"/>
        </w:numPr>
        <w:spacing w:after="200" w:lineRule="auto"/>
        <w:ind w:left="720" w:hanging="360"/>
        <w:rPr>
          <w:u w:val="none"/>
        </w:rPr>
      </w:pPr>
      <w:r w:rsidDel="00000000" w:rsidR="00000000" w:rsidRPr="00000000">
        <w:rPr>
          <w:rtl w:val="0"/>
        </w:rPr>
        <w:t xml:space="preserve">Reflexology is an ancient practice that aims to restore balance in the body by stimulating specific reflex points on the hands, feet, and ears.</w:t>
      </w:r>
    </w:p>
    <w:p w:rsidR="00000000" w:rsidDel="00000000" w:rsidP="00000000" w:rsidRDefault="00000000" w:rsidRPr="00000000" w14:paraId="000002E4">
      <w:pPr>
        <w:numPr>
          <w:ilvl w:val="0"/>
          <w:numId w:val="16"/>
        </w:numPr>
        <w:spacing w:after="200" w:before="0" w:lineRule="auto"/>
        <w:ind w:left="720" w:hanging="360"/>
        <w:rPr>
          <w:u w:val="none"/>
        </w:rPr>
      </w:pPr>
      <w:r w:rsidDel="00000000" w:rsidR="00000000" w:rsidRPr="00000000">
        <w:rPr>
          <w:rtl w:val="0"/>
        </w:rPr>
        <w:t xml:space="preserve">The practice originated in ancient civilizations such as Egypt and China and has evolved into a widely accepted complementary therapy.</w:t>
      </w:r>
    </w:p>
    <w:p w:rsidR="00000000" w:rsidDel="00000000" w:rsidP="00000000" w:rsidRDefault="00000000" w:rsidRPr="00000000" w14:paraId="000002E5">
      <w:pPr>
        <w:numPr>
          <w:ilvl w:val="0"/>
          <w:numId w:val="16"/>
        </w:numPr>
        <w:spacing w:after="200" w:before="0" w:lineRule="auto"/>
        <w:ind w:left="720" w:hanging="360"/>
        <w:rPr>
          <w:u w:val="none"/>
        </w:rPr>
      </w:pPr>
      <w:r w:rsidDel="00000000" w:rsidR="00000000" w:rsidRPr="00000000">
        <w:rPr>
          <w:rtl w:val="0"/>
        </w:rPr>
        <w:t xml:space="preserve">Reflexology operates on the principle that the body is interconnected, and imbalances in one part can manifest as ailments elsewhere.</w:t>
      </w:r>
    </w:p>
    <w:p w:rsidR="00000000" w:rsidDel="00000000" w:rsidP="00000000" w:rsidRDefault="00000000" w:rsidRPr="00000000" w14:paraId="000002E6">
      <w:pPr>
        <w:numPr>
          <w:ilvl w:val="0"/>
          <w:numId w:val="16"/>
        </w:numPr>
        <w:spacing w:after="200" w:before="0" w:lineRule="auto"/>
        <w:ind w:left="720" w:hanging="360"/>
        <w:rPr>
          <w:u w:val="none"/>
        </w:rPr>
      </w:pPr>
      <w:r w:rsidDel="00000000" w:rsidR="00000000" w:rsidRPr="00000000">
        <w:rPr>
          <w:rtl w:val="0"/>
        </w:rPr>
        <w:t xml:space="preserve">The history of reflexology can be traced back to ancient Egypt and China, and it gained prominence in the Western world in the early 20th century.</w:t>
      </w:r>
    </w:p>
    <w:p w:rsidR="00000000" w:rsidDel="00000000" w:rsidP="00000000" w:rsidRDefault="00000000" w:rsidRPr="00000000" w14:paraId="000002E7">
      <w:pPr>
        <w:numPr>
          <w:ilvl w:val="0"/>
          <w:numId w:val="16"/>
        </w:numPr>
        <w:spacing w:after="200" w:before="0" w:lineRule="auto"/>
        <w:ind w:left="720" w:hanging="360"/>
        <w:rPr>
          <w:u w:val="none"/>
        </w:rPr>
      </w:pPr>
      <w:r w:rsidDel="00000000" w:rsidR="00000000" w:rsidRPr="00000000">
        <w:rPr>
          <w:rtl w:val="0"/>
        </w:rPr>
        <w:t xml:space="preserve">Reflexology is recognized globally as a valuable complementary therapy and is used in mainstream healthcare systems in several countries.</w:t>
      </w:r>
    </w:p>
    <w:p w:rsidR="00000000" w:rsidDel="00000000" w:rsidP="00000000" w:rsidRDefault="00000000" w:rsidRPr="00000000" w14:paraId="000002E8">
      <w:pPr>
        <w:numPr>
          <w:ilvl w:val="0"/>
          <w:numId w:val="16"/>
        </w:numPr>
        <w:spacing w:after="200" w:before="0" w:lineRule="auto"/>
        <w:ind w:left="720" w:hanging="360"/>
        <w:rPr>
          <w:u w:val="none"/>
        </w:rPr>
      </w:pPr>
      <w:r w:rsidDel="00000000" w:rsidR="00000000" w:rsidRPr="00000000">
        <w:rPr>
          <w:rtl w:val="0"/>
        </w:rPr>
        <w:t xml:space="preserve">The therapy works by engaging the nervous system and stimulating the body's natural healing responses.</w:t>
      </w:r>
    </w:p>
    <w:p w:rsidR="00000000" w:rsidDel="00000000" w:rsidP="00000000" w:rsidRDefault="00000000" w:rsidRPr="00000000" w14:paraId="000002E9">
      <w:pPr>
        <w:numPr>
          <w:ilvl w:val="0"/>
          <w:numId w:val="16"/>
        </w:numPr>
        <w:spacing w:after="200" w:before="0" w:lineRule="auto"/>
        <w:ind w:left="720" w:hanging="360"/>
        <w:rPr>
          <w:u w:val="none"/>
        </w:rPr>
      </w:pPr>
      <w:r w:rsidDel="00000000" w:rsidR="00000000" w:rsidRPr="00000000">
        <w:rPr>
          <w:rtl w:val="0"/>
        </w:rPr>
        <w:t xml:space="preserve">It is also believed to balance the flow of Qi, or life energy, according to Traditional Chinese Medicine.</w:t>
      </w:r>
    </w:p>
    <w:p w:rsidR="00000000" w:rsidDel="00000000" w:rsidP="00000000" w:rsidRDefault="00000000" w:rsidRPr="00000000" w14:paraId="000002EA">
      <w:pPr>
        <w:numPr>
          <w:ilvl w:val="0"/>
          <w:numId w:val="16"/>
        </w:numPr>
        <w:spacing w:after="200" w:before="0" w:lineRule="auto"/>
        <w:ind w:left="720" w:hanging="360"/>
        <w:rPr>
          <w:u w:val="none"/>
        </w:rPr>
      </w:pPr>
      <w:r w:rsidDel="00000000" w:rsidR="00000000" w:rsidRPr="00000000">
        <w:rPr>
          <w:rtl w:val="0"/>
        </w:rPr>
        <w:t xml:space="preserve">Reflexology is typically practiced on the feet, hands, and ears, and various maps depict the reflex points on these body parts.</w:t>
      </w:r>
    </w:p>
    <w:p w:rsidR="00000000" w:rsidDel="00000000" w:rsidP="00000000" w:rsidRDefault="00000000" w:rsidRPr="00000000" w14:paraId="000002EB">
      <w:pPr>
        <w:numPr>
          <w:ilvl w:val="0"/>
          <w:numId w:val="16"/>
        </w:numPr>
        <w:spacing w:after="200" w:before="0" w:lineRule="auto"/>
        <w:ind w:left="720" w:hanging="360"/>
        <w:rPr>
          <w:u w:val="none"/>
        </w:rPr>
      </w:pPr>
      <w:r w:rsidDel="00000000" w:rsidR="00000000" w:rsidRPr="00000000">
        <w:rPr>
          <w:rtl w:val="0"/>
        </w:rPr>
        <w:t xml:space="preserve">Foot reflexology is the most well-known form of reflexology and focuses on the reflex points on the feet.</w:t>
      </w:r>
    </w:p>
    <w:p w:rsidR="00000000" w:rsidDel="00000000" w:rsidP="00000000" w:rsidRDefault="00000000" w:rsidRPr="00000000" w14:paraId="000002EC">
      <w:pPr>
        <w:numPr>
          <w:ilvl w:val="0"/>
          <w:numId w:val="16"/>
        </w:numPr>
        <w:spacing w:after="200" w:before="0" w:lineRule="auto"/>
        <w:ind w:left="720" w:hanging="360"/>
        <w:rPr>
          <w:u w:val="none"/>
        </w:rPr>
      </w:pPr>
      <w:r w:rsidDel="00000000" w:rsidR="00000000" w:rsidRPr="00000000">
        <w:rPr>
          <w:rtl w:val="0"/>
        </w:rPr>
        <w:t xml:space="preserve">Hand reflexology targets the reflex points on the hands, which correspond to the same organs and systems as those on the feet.</w:t>
      </w:r>
    </w:p>
    <w:p w:rsidR="00000000" w:rsidDel="00000000" w:rsidP="00000000" w:rsidRDefault="00000000" w:rsidRPr="00000000" w14:paraId="000002ED">
      <w:pPr>
        <w:numPr>
          <w:ilvl w:val="0"/>
          <w:numId w:val="16"/>
        </w:numPr>
        <w:spacing w:after="200" w:before="0" w:lineRule="auto"/>
        <w:ind w:left="720" w:hanging="360"/>
        <w:rPr>
          <w:u w:val="none"/>
        </w:rPr>
      </w:pPr>
      <w:r w:rsidDel="00000000" w:rsidR="00000000" w:rsidRPr="00000000">
        <w:rPr>
          <w:rtl w:val="0"/>
        </w:rPr>
        <w:t xml:space="preserve">Ear reflexology, or auricular reflexology, believes that the entire body is reflected on the ears, and specific points correspond to various body parts.</w:t>
      </w:r>
    </w:p>
    <w:p w:rsidR="00000000" w:rsidDel="00000000" w:rsidP="00000000" w:rsidRDefault="00000000" w:rsidRPr="00000000" w14:paraId="000002EE">
      <w:pPr>
        <w:numPr>
          <w:ilvl w:val="0"/>
          <w:numId w:val="16"/>
        </w:numPr>
        <w:spacing w:after="200" w:before="0" w:lineRule="auto"/>
        <w:ind w:left="720" w:hanging="360"/>
        <w:rPr>
          <w:u w:val="none"/>
        </w:rPr>
      </w:pPr>
      <w:r w:rsidDel="00000000" w:rsidR="00000000" w:rsidRPr="00000000">
        <w:rPr>
          <w:rtl w:val="0"/>
        </w:rPr>
        <w:t xml:space="preserve">Body reflexology involves applying pressure to specific areas on the body, such as the back, face, or abdomen, to influence corresponding organs or systems.</w:t>
      </w:r>
    </w:p>
    <w:p w:rsidR="00000000" w:rsidDel="00000000" w:rsidP="00000000" w:rsidRDefault="00000000" w:rsidRPr="00000000" w14:paraId="000002EF">
      <w:pPr>
        <w:numPr>
          <w:ilvl w:val="0"/>
          <w:numId w:val="16"/>
        </w:numPr>
        <w:spacing w:after="200" w:before="0" w:lineRule="auto"/>
        <w:ind w:left="720" w:hanging="360"/>
        <w:rPr>
          <w:u w:val="none"/>
        </w:rPr>
      </w:pPr>
      <w:r w:rsidDel="00000000" w:rsidR="00000000" w:rsidRPr="00000000">
        <w:rPr>
          <w:rtl w:val="0"/>
        </w:rPr>
        <w:t xml:space="preserve">Reflexology has been found to have therapeutic benefits, including relaxation, pain reduction, improved circulation, and stress and anxiety reduction.</w:t>
      </w:r>
    </w:p>
    <w:p w:rsidR="00000000" w:rsidDel="00000000" w:rsidP="00000000" w:rsidRDefault="00000000" w:rsidRPr="00000000" w14:paraId="000002F0">
      <w:pPr>
        <w:numPr>
          <w:ilvl w:val="0"/>
          <w:numId w:val="16"/>
        </w:numPr>
        <w:spacing w:after="200" w:before="0" w:lineRule="auto"/>
        <w:ind w:left="720" w:hanging="360"/>
        <w:rPr>
          <w:u w:val="none"/>
        </w:rPr>
      </w:pPr>
      <w:r w:rsidDel="00000000" w:rsidR="00000000" w:rsidRPr="00000000">
        <w:rPr>
          <w:rtl w:val="0"/>
        </w:rPr>
        <w:t xml:space="preserve">Research has shown positive effects of reflexology on conditions such as fatigue, sleep disturbances, pain, and premenstrual symptoms.</w:t>
      </w:r>
    </w:p>
    <w:p w:rsidR="00000000" w:rsidDel="00000000" w:rsidP="00000000" w:rsidRDefault="00000000" w:rsidRPr="00000000" w14:paraId="000002F1">
      <w:pPr>
        <w:numPr>
          <w:ilvl w:val="0"/>
          <w:numId w:val="16"/>
        </w:numPr>
        <w:spacing w:after="200" w:before="0" w:lineRule="auto"/>
        <w:ind w:left="720" w:hanging="360"/>
        <w:rPr>
          <w:u w:val="none"/>
        </w:rPr>
      </w:pPr>
      <w:r w:rsidDel="00000000" w:rsidR="00000000" w:rsidRPr="00000000">
        <w:rPr>
          <w:rtl w:val="0"/>
        </w:rPr>
        <w:t xml:space="preserve">Reflexology should be used as a complementary therapy and not a replacement for conventional treatments.</w:t>
      </w:r>
    </w:p>
    <w:p w:rsidR="00000000" w:rsidDel="00000000" w:rsidP="00000000" w:rsidRDefault="00000000" w:rsidRPr="00000000" w14:paraId="000002F2">
      <w:pPr>
        <w:numPr>
          <w:ilvl w:val="0"/>
          <w:numId w:val="16"/>
        </w:numPr>
        <w:spacing w:after="200" w:before="0" w:lineRule="auto"/>
        <w:ind w:left="720" w:hanging="360"/>
        <w:rPr>
          <w:u w:val="none"/>
        </w:rPr>
      </w:pPr>
      <w:r w:rsidDel="00000000" w:rsidR="00000000" w:rsidRPr="00000000">
        <w:rPr>
          <w:rtl w:val="0"/>
        </w:rPr>
        <w:t xml:space="preserve">Reflexology also has an impact on emotional health and can induce relaxation and reduce stress and anxiety.</w:t>
      </w:r>
    </w:p>
    <w:p w:rsidR="00000000" w:rsidDel="00000000" w:rsidP="00000000" w:rsidRDefault="00000000" w:rsidRPr="00000000" w14:paraId="000002F3">
      <w:pPr>
        <w:numPr>
          <w:ilvl w:val="0"/>
          <w:numId w:val="16"/>
        </w:numPr>
        <w:spacing w:after="200" w:before="0" w:lineRule="auto"/>
        <w:ind w:left="720" w:hanging="360"/>
        <w:rPr>
          <w:u w:val="none"/>
        </w:rPr>
      </w:pPr>
      <w:r w:rsidDel="00000000" w:rsidR="00000000" w:rsidRPr="00000000">
        <w:rPr>
          <w:rtl w:val="0"/>
        </w:rPr>
        <w:t xml:space="preserve">The practice of reflexology requires technical skills, intuition, and adaptation to the client's needs.</w:t>
      </w:r>
    </w:p>
    <w:p w:rsidR="00000000" w:rsidDel="00000000" w:rsidP="00000000" w:rsidRDefault="00000000" w:rsidRPr="00000000" w14:paraId="000002F4">
      <w:pPr>
        <w:numPr>
          <w:ilvl w:val="0"/>
          <w:numId w:val="16"/>
        </w:numPr>
        <w:spacing w:after="200" w:before="0" w:lineRule="auto"/>
        <w:ind w:left="720" w:hanging="360"/>
        <w:rPr>
          <w:u w:val="none"/>
        </w:rPr>
      </w:pPr>
      <w:r w:rsidDel="00000000" w:rsidR="00000000" w:rsidRPr="00000000">
        <w:rPr>
          <w:rtl w:val="0"/>
        </w:rPr>
        <w:t xml:space="preserve">Reflexology can be integrated with other naturopathic treatments to enhance their therapeutic effects.</w:t>
      </w:r>
    </w:p>
    <w:p w:rsidR="00000000" w:rsidDel="00000000" w:rsidP="00000000" w:rsidRDefault="00000000" w:rsidRPr="00000000" w14:paraId="000002F5">
      <w:pPr>
        <w:numPr>
          <w:ilvl w:val="0"/>
          <w:numId w:val="16"/>
        </w:numPr>
        <w:spacing w:after="200" w:before="0" w:lineRule="auto"/>
        <w:ind w:left="720" w:hanging="360"/>
        <w:rPr>
          <w:u w:val="none"/>
        </w:rPr>
      </w:pPr>
      <w:r w:rsidDel="00000000" w:rsidR="00000000" w:rsidRPr="00000000">
        <w:rPr>
          <w:rtl w:val="0"/>
        </w:rPr>
        <w:t xml:space="preserve">Integrating reflexology with nutritional therapy can support digestive health and improve nutrient absorption and waste elimination.</w:t>
      </w:r>
    </w:p>
    <w:p w:rsidR="00000000" w:rsidDel="00000000" w:rsidP="00000000" w:rsidRDefault="00000000" w:rsidRPr="00000000" w14:paraId="000002F6">
      <w:pPr>
        <w:numPr>
          <w:ilvl w:val="0"/>
          <w:numId w:val="16"/>
        </w:numPr>
        <w:spacing w:after="200" w:before="0" w:lineRule="auto"/>
        <w:ind w:left="720" w:hanging="360"/>
        <w:rPr>
          <w:u w:val="none"/>
        </w:rPr>
      </w:pPr>
      <w:r w:rsidDel="00000000" w:rsidR="00000000" w:rsidRPr="00000000">
        <w:rPr>
          <w:rtl w:val="0"/>
        </w:rPr>
        <w:t xml:space="preserve">Reflexology can complement herbal medicine by stimulating reflex points and aligning them with the healing properties of herbs.</w:t>
      </w:r>
    </w:p>
    <w:p w:rsidR="00000000" w:rsidDel="00000000" w:rsidP="00000000" w:rsidRDefault="00000000" w:rsidRPr="00000000" w14:paraId="000002F7">
      <w:pPr>
        <w:numPr>
          <w:ilvl w:val="0"/>
          <w:numId w:val="16"/>
        </w:numPr>
        <w:spacing w:after="200" w:before="0" w:lineRule="auto"/>
        <w:ind w:left="720" w:hanging="360"/>
        <w:rPr>
          <w:u w:val="none"/>
        </w:rPr>
      </w:pPr>
      <w:r w:rsidDel="00000000" w:rsidR="00000000" w:rsidRPr="00000000">
        <w:rPr>
          <w:rtl w:val="0"/>
        </w:rPr>
        <w:t xml:space="preserve">The practice can enhance the effects of homeopathy by balancing the body's energy flow and improving the body's response to homeopathic remedies.</w:t>
      </w:r>
    </w:p>
    <w:p w:rsidR="00000000" w:rsidDel="00000000" w:rsidP="00000000" w:rsidRDefault="00000000" w:rsidRPr="00000000" w14:paraId="000002F8">
      <w:pPr>
        <w:numPr>
          <w:ilvl w:val="0"/>
          <w:numId w:val="16"/>
        </w:numPr>
        <w:spacing w:after="200" w:before="0" w:lineRule="auto"/>
        <w:ind w:left="720" w:hanging="360"/>
        <w:rPr>
          <w:u w:val="none"/>
        </w:rPr>
      </w:pPr>
      <w:r w:rsidDel="00000000" w:rsidR="00000000" w:rsidRPr="00000000">
        <w:rPr>
          <w:rtl w:val="0"/>
        </w:rPr>
        <w:t xml:space="preserve">Reflexology can be used alongside acupuncture to support Qi balancing and promote overall wellness.</w:t>
      </w:r>
    </w:p>
    <w:p w:rsidR="00000000" w:rsidDel="00000000" w:rsidP="00000000" w:rsidRDefault="00000000" w:rsidRPr="00000000" w14:paraId="000002F9">
      <w:pPr>
        <w:numPr>
          <w:ilvl w:val="0"/>
          <w:numId w:val="16"/>
        </w:numPr>
        <w:spacing w:after="200" w:before="0" w:lineRule="auto"/>
        <w:ind w:left="720" w:hanging="360"/>
        <w:rPr>
          <w:u w:val="none"/>
        </w:rPr>
      </w:pPr>
      <w:r w:rsidDel="00000000" w:rsidR="00000000" w:rsidRPr="00000000">
        <w:rPr>
          <w:rtl w:val="0"/>
        </w:rPr>
        <w:t xml:space="preserve">Practitioners must adhere to ethical standards, respect their scope of practice, and obtain informed consent from patients.</w:t>
      </w:r>
    </w:p>
    <w:p w:rsidR="00000000" w:rsidDel="00000000" w:rsidP="00000000" w:rsidRDefault="00000000" w:rsidRPr="00000000" w14:paraId="000002FA">
      <w:pPr>
        <w:numPr>
          <w:ilvl w:val="0"/>
          <w:numId w:val="16"/>
        </w:numPr>
        <w:spacing w:after="200" w:before="0" w:lineRule="auto"/>
        <w:ind w:left="720" w:hanging="360"/>
        <w:rPr>
          <w:u w:val="none"/>
        </w:rPr>
      </w:pPr>
      <w:r w:rsidDel="00000000" w:rsidR="00000000" w:rsidRPr="00000000">
        <w:rPr>
          <w:sz w:val="21"/>
          <w:szCs w:val="21"/>
          <w:highlight w:val="white"/>
          <w:rtl w:val="0"/>
        </w:rPr>
        <w:t xml:space="preserve">Professional practice requirements for naturopathic practitioners applying reflexology in their practice </w:t>
      </w:r>
      <w:r w:rsidDel="00000000" w:rsidR="00000000" w:rsidRPr="00000000">
        <w:rPr>
          <w:rtl w:val="0"/>
        </w:rPr>
        <w:t xml:space="preserve">may include training, certification, and continuing education.</w:t>
      </w:r>
    </w:p>
    <w:p w:rsidR="00000000" w:rsidDel="00000000" w:rsidP="00000000" w:rsidRDefault="00000000" w:rsidRPr="00000000" w14:paraId="000002FB">
      <w:pPr>
        <w:numPr>
          <w:ilvl w:val="0"/>
          <w:numId w:val="16"/>
        </w:numPr>
        <w:spacing w:after="200" w:lineRule="auto"/>
        <w:ind w:left="720" w:hanging="360"/>
        <w:rPr>
          <w:u w:val="none"/>
        </w:rPr>
      </w:pPr>
      <w:r w:rsidDel="00000000" w:rsidR="00000000" w:rsidRPr="00000000">
        <w:rPr>
          <w:rtl w:val="0"/>
        </w:rPr>
        <w:t xml:space="preserve">Integrating reflexology with other naturopathic treatments provides a comprehensive approach to health and wellness, treating the whole person.</w:t>
      </w:r>
    </w:p>
    <w:p w:rsidR="00000000" w:rsidDel="00000000" w:rsidP="00000000" w:rsidRDefault="00000000" w:rsidRPr="00000000" w14:paraId="000002FC">
      <w:pPr>
        <w:pStyle w:val="Heading2"/>
        <w:rPr/>
      </w:pPr>
      <w:bookmarkStart w:colFirst="0" w:colLast="0" w:name="_kv6yo5rp8e3" w:id="130"/>
      <w:bookmarkEnd w:id="130"/>
      <w:r w:rsidDel="00000000" w:rsidR="00000000" w:rsidRPr="00000000">
        <w:rPr>
          <w:rtl w:val="0"/>
        </w:rPr>
        <w:t xml:space="preserve">Exercise 1: Reflex Point Discovery</w:t>
      </w:r>
    </w:p>
    <w:p w:rsidR="00000000" w:rsidDel="00000000" w:rsidP="00000000" w:rsidRDefault="00000000" w:rsidRPr="00000000" w14:paraId="000002FD">
      <w:pPr>
        <w:spacing w:after="200" w:lineRule="auto"/>
        <w:ind w:left="0" w:firstLine="0"/>
        <w:rPr/>
      </w:pPr>
      <w:r w:rsidDel="00000000" w:rsidR="00000000" w:rsidRPr="00000000">
        <w:rPr>
          <w:rtl w:val="0"/>
        </w:rPr>
        <w:t xml:space="preserve">This exercise aims to familiarize you with the layout of the reflex points on the feet.</w:t>
      </w:r>
    </w:p>
    <w:p w:rsidR="00000000" w:rsidDel="00000000" w:rsidP="00000000" w:rsidRDefault="00000000" w:rsidRPr="00000000" w14:paraId="000002FE">
      <w:pPr>
        <w:spacing w:after="200" w:lineRule="auto"/>
        <w:ind w:left="0" w:firstLine="0"/>
        <w:rPr/>
      </w:pPr>
      <w:r w:rsidDel="00000000" w:rsidR="00000000" w:rsidRPr="00000000">
        <w:rPr>
          <w:rtl w:val="0"/>
        </w:rPr>
        <w:t xml:space="preserve">Materials: </w:t>
      </w:r>
    </w:p>
    <w:p w:rsidR="00000000" w:rsidDel="00000000" w:rsidP="00000000" w:rsidRDefault="00000000" w:rsidRPr="00000000" w14:paraId="000002FF">
      <w:pPr>
        <w:numPr>
          <w:ilvl w:val="0"/>
          <w:numId w:val="39"/>
        </w:numPr>
        <w:spacing w:after="200" w:lineRule="auto"/>
        <w:ind w:left="720" w:hanging="360"/>
        <w:rPr>
          <w:u w:val="none"/>
        </w:rPr>
      </w:pPr>
      <w:r w:rsidDel="00000000" w:rsidR="00000000" w:rsidRPr="00000000">
        <w:rPr>
          <w:rtl w:val="0"/>
        </w:rPr>
        <w:t xml:space="preserve">A reflexology foot chart</w:t>
      </w:r>
    </w:p>
    <w:p w:rsidR="00000000" w:rsidDel="00000000" w:rsidP="00000000" w:rsidRDefault="00000000" w:rsidRPr="00000000" w14:paraId="00000300">
      <w:pPr>
        <w:numPr>
          <w:ilvl w:val="0"/>
          <w:numId w:val="39"/>
        </w:numPr>
        <w:spacing w:after="200" w:before="0" w:lineRule="auto"/>
        <w:ind w:left="720" w:hanging="360"/>
        <w:rPr>
          <w:u w:val="none"/>
        </w:rPr>
      </w:pPr>
      <w:r w:rsidDel="00000000" w:rsidR="00000000" w:rsidRPr="00000000">
        <w:rPr>
          <w:rtl w:val="0"/>
        </w:rPr>
        <w:t xml:space="preserve">Comfortable seating</w:t>
      </w:r>
    </w:p>
    <w:p w:rsidR="00000000" w:rsidDel="00000000" w:rsidP="00000000" w:rsidRDefault="00000000" w:rsidRPr="00000000" w14:paraId="00000301">
      <w:pPr>
        <w:numPr>
          <w:ilvl w:val="0"/>
          <w:numId w:val="39"/>
        </w:numPr>
        <w:spacing w:after="200" w:before="0" w:lineRule="auto"/>
        <w:ind w:left="720" w:hanging="360"/>
        <w:rPr>
          <w:u w:val="none"/>
        </w:rPr>
      </w:pPr>
      <w:del w:author="Justin Delli Colli" w:id="0" w:date="2023-07-17T14:03:25Z">
        <w:commentRangeStart w:id="4"/>
        <w:commentRangeStart w:id="5"/>
        <w:commentRangeStart w:id="6"/>
        <w:commentRangeStart w:id="7"/>
        <w:commentRangeStart w:id="8"/>
        <w:commentRangeStart w:id="9"/>
        <w:r w:rsidDel="00000000" w:rsidR="00000000" w:rsidRPr="00000000">
          <w:rPr>
            <w:rtl w:val="0"/>
          </w:rPr>
          <w:delText xml:space="preserve">A footrest</w:delText>
        </w:r>
      </w:del>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302">
      <w:pPr>
        <w:numPr>
          <w:ilvl w:val="0"/>
          <w:numId w:val="39"/>
        </w:numPr>
        <w:spacing w:after="200" w:lineRule="auto"/>
        <w:ind w:left="720" w:hanging="360"/>
        <w:rPr>
          <w:u w:val="none"/>
        </w:rPr>
      </w:pPr>
      <w:r w:rsidDel="00000000" w:rsidR="00000000" w:rsidRPr="00000000">
        <w:rPr>
          <w:rtl w:val="0"/>
        </w:rPr>
        <w:t xml:space="preserve">Your hands</w:t>
      </w:r>
    </w:p>
    <w:p w:rsidR="00000000" w:rsidDel="00000000" w:rsidP="00000000" w:rsidRDefault="00000000" w:rsidRPr="00000000" w14:paraId="00000303">
      <w:pPr>
        <w:spacing w:after="200" w:lineRule="auto"/>
        <w:ind w:left="0" w:firstLine="0"/>
        <w:rPr/>
      </w:pPr>
      <w:r w:rsidDel="00000000" w:rsidR="00000000" w:rsidRPr="00000000">
        <w:rPr>
          <w:rtl w:val="0"/>
        </w:rPr>
        <w:t xml:space="preserve">Instructions:</w:t>
      </w:r>
    </w:p>
    <w:p w:rsidR="00000000" w:rsidDel="00000000" w:rsidP="00000000" w:rsidRDefault="00000000" w:rsidRPr="00000000" w14:paraId="00000304">
      <w:pPr>
        <w:numPr>
          <w:ilvl w:val="0"/>
          <w:numId w:val="30"/>
        </w:numPr>
        <w:spacing w:after="200" w:lineRule="auto"/>
        <w:ind w:left="720" w:hanging="360"/>
        <w:rPr>
          <w:u w:val="none"/>
        </w:rPr>
      </w:pPr>
      <w:r w:rsidDel="00000000" w:rsidR="00000000" w:rsidRPr="00000000">
        <w:rPr>
          <w:rtl w:val="0"/>
        </w:rPr>
        <w:t xml:space="preserve">Seat yourself comfortably with your foot resting on your opposite knee.</w:t>
      </w:r>
    </w:p>
    <w:p w:rsidR="00000000" w:rsidDel="00000000" w:rsidP="00000000" w:rsidRDefault="00000000" w:rsidRPr="00000000" w14:paraId="00000305">
      <w:pPr>
        <w:numPr>
          <w:ilvl w:val="0"/>
          <w:numId w:val="30"/>
        </w:numPr>
        <w:spacing w:after="200" w:before="0" w:lineRule="auto"/>
        <w:ind w:left="720" w:hanging="360"/>
        <w:rPr>
          <w:u w:val="none"/>
        </w:rPr>
      </w:pPr>
      <w:r w:rsidDel="00000000" w:rsidR="00000000" w:rsidRPr="00000000">
        <w:rPr>
          <w:rtl w:val="0"/>
        </w:rPr>
        <w:t xml:space="preserve">Keep the reflexology foot chart for reference.</w:t>
      </w:r>
    </w:p>
    <w:p w:rsidR="00000000" w:rsidDel="00000000" w:rsidP="00000000" w:rsidRDefault="00000000" w:rsidRPr="00000000" w14:paraId="00000306">
      <w:pPr>
        <w:numPr>
          <w:ilvl w:val="0"/>
          <w:numId w:val="30"/>
        </w:numPr>
        <w:spacing w:after="200" w:before="0" w:lineRule="auto"/>
        <w:ind w:left="720" w:hanging="360"/>
        <w:rPr>
          <w:u w:val="none"/>
        </w:rPr>
      </w:pPr>
      <w:r w:rsidDel="00000000" w:rsidR="00000000" w:rsidRPr="00000000">
        <w:rPr>
          <w:rtl w:val="0"/>
        </w:rPr>
        <w:t xml:space="preserve">Start by identifying the basic areas on your foot that correspond to specific body systems.</w:t>
      </w:r>
    </w:p>
    <w:p w:rsidR="00000000" w:rsidDel="00000000" w:rsidP="00000000" w:rsidRDefault="00000000" w:rsidRPr="00000000" w14:paraId="00000307">
      <w:pPr>
        <w:numPr>
          <w:ilvl w:val="0"/>
          <w:numId w:val="30"/>
        </w:numPr>
        <w:spacing w:after="200" w:before="0" w:lineRule="auto"/>
        <w:ind w:left="720" w:hanging="360"/>
        <w:rPr>
          <w:u w:val="none"/>
        </w:rPr>
      </w:pPr>
      <w:r w:rsidDel="00000000" w:rsidR="00000000" w:rsidRPr="00000000">
        <w:rPr>
          <w:rtl w:val="0"/>
        </w:rPr>
        <w:t xml:space="preserve">Use your thumbs to explore these areas, applying light pressure.</w:t>
      </w:r>
    </w:p>
    <w:p w:rsidR="00000000" w:rsidDel="00000000" w:rsidP="00000000" w:rsidRDefault="00000000" w:rsidRPr="00000000" w14:paraId="00000308">
      <w:pPr>
        <w:numPr>
          <w:ilvl w:val="0"/>
          <w:numId w:val="30"/>
        </w:numPr>
        <w:spacing w:after="200" w:before="0" w:lineRule="auto"/>
        <w:ind w:left="720" w:hanging="360"/>
        <w:rPr>
          <w:u w:val="none"/>
        </w:rPr>
      </w:pPr>
      <w:r w:rsidDel="00000000" w:rsidR="00000000" w:rsidRPr="00000000">
        <w:rPr>
          <w:rtl w:val="0"/>
        </w:rPr>
        <w:t xml:space="preserve">Notice any areas of tenderness or grainy texture under the skin, which might indicate a disturbance in the corresponding body system.</w:t>
      </w:r>
    </w:p>
    <w:p w:rsidR="00000000" w:rsidDel="00000000" w:rsidP="00000000" w:rsidRDefault="00000000" w:rsidRPr="00000000" w14:paraId="00000309">
      <w:pPr>
        <w:numPr>
          <w:ilvl w:val="0"/>
          <w:numId w:val="30"/>
        </w:numPr>
        <w:spacing w:after="200" w:lineRule="auto"/>
        <w:ind w:left="720" w:hanging="360"/>
        <w:rPr>
          <w:u w:val="none"/>
        </w:rPr>
      </w:pPr>
      <w:r w:rsidDel="00000000" w:rsidR="00000000" w:rsidRPr="00000000">
        <w:rPr>
          <w:rtl w:val="0"/>
        </w:rPr>
        <w:t xml:space="preserve">Practice this exercise regularly until you can identify the reflex points without referencing the chart.</w:t>
      </w:r>
    </w:p>
    <w:p w:rsidR="00000000" w:rsidDel="00000000" w:rsidP="00000000" w:rsidRDefault="00000000" w:rsidRPr="00000000" w14:paraId="0000030A">
      <w:pPr>
        <w:pStyle w:val="Heading2"/>
        <w:rPr/>
      </w:pPr>
      <w:bookmarkStart w:colFirst="0" w:colLast="0" w:name="_37cwyaedcyag" w:id="131"/>
      <w:bookmarkEnd w:id="131"/>
      <w:r w:rsidDel="00000000" w:rsidR="00000000" w:rsidRPr="00000000">
        <w:rPr>
          <w:rtl w:val="0"/>
        </w:rPr>
        <w:t xml:space="preserve">Exercise 2: Reflexology Technique Practice</w:t>
      </w:r>
    </w:p>
    <w:p w:rsidR="00000000" w:rsidDel="00000000" w:rsidP="00000000" w:rsidRDefault="00000000" w:rsidRPr="00000000" w14:paraId="0000030B">
      <w:pPr>
        <w:spacing w:after="200" w:lineRule="auto"/>
        <w:ind w:left="0" w:firstLine="0"/>
        <w:rPr/>
      </w:pPr>
      <w:r w:rsidDel="00000000" w:rsidR="00000000" w:rsidRPr="00000000">
        <w:rPr>
          <w:rtl w:val="0"/>
        </w:rPr>
        <w:t xml:space="preserve">This exercise is to practice applying different reflexology techniques.</w:t>
      </w:r>
    </w:p>
    <w:p w:rsidR="00000000" w:rsidDel="00000000" w:rsidP="00000000" w:rsidRDefault="00000000" w:rsidRPr="00000000" w14:paraId="0000030C">
      <w:pPr>
        <w:spacing w:after="200" w:lineRule="auto"/>
        <w:ind w:left="0" w:firstLine="0"/>
        <w:rPr/>
      </w:pPr>
      <w:r w:rsidDel="00000000" w:rsidR="00000000" w:rsidRPr="00000000">
        <w:rPr>
          <w:rtl w:val="0"/>
        </w:rPr>
        <w:t xml:space="preserve">Materials: </w:t>
      </w:r>
    </w:p>
    <w:p w:rsidR="00000000" w:rsidDel="00000000" w:rsidP="00000000" w:rsidRDefault="00000000" w:rsidRPr="00000000" w14:paraId="0000030D">
      <w:pPr>
        <w:numPr>
          <w:ilvl w:val="0"/>
          <w:numId w:val="33"/>
        </w:numPr>
        <w:spacing w:after="200" w:lineRule="auto"/>
        <w:ind w:left="720" w:hanging="360"/>
        <w:rPr>
          <w:u w:val="none"/>
        </w:rPr>
      </w:pPr>
      <w:r w:rsidDel="00000000" w:rsidR="00000000" w:rsidRPr="00000000">
        <w:rPr>
          <w:rtl w:val="0"/>
        </w:rPr>
        <w:t xml:space="preserve">A reflexology foot chart</w:t>
      </w:r>
    </w:p>
    <w:p w:rsidR="00000000" w:rsidDel="00000000" w:rsidP="00000000" w:rsidRDefault="00000000" w:rsidRPr="00000000" w14:paraId="0000030E">
      <w:pPr>
        <w:numPr>
          <w:ilvl w:val="0"/>
          <w:numId w:val="33"/>
        </w:numPr>
        <w:spacing w:after="200" w:before="0" w:lineRule="auto"/>
        <w:ind w:left="720" w:hanging="360"/>
        <w:rPr>
          <w:del w:author="Justin Delli Colli" w:id="1" w:date="2023-07-17T14:04:07Z"/>
          <w:u w:val="none"/>
        </w:rPr>
      </w:pPr>
      <w:r w:rsidDel="00000000" w:rsidR="00000000" w:rsidRPr="00000000">
        <w:rPr>
          <w:rtl w:val="0"/>
        </w:rPr>
        <w:t xml:space="preserve">Comfortable seating</w:t>
      </w:r>
      <w:del w:author="Justin Delli Colli" w:id="1" w:date="2023-07-17T14:04:07Z">
        <w:commentRangeStart w:id="10"/>
        <w:r w:rsidDel="00000000" w:rsidR="00000000" w:rsidRPr="00000000">
          <w:rPr>
            <w:rtl w:val="0"/>
          </w:rPr>
        </w:r>
      </w:del>
    </w:p>
    <w:p w:rsidR="00000000" w:rsidDel="00000000" w:rsidP="00000000" w:rsidRDefault="00000000" w:rsidRPr="00000000" w14:paraId="0000030F">
      <w:pPr>
        <w:numPr>
          <w:ilvl w:val="0"/>
          <w:numId w:val="33"/>
        </w:numPr>
        <w:spacing w:after="200" w:before="0" w:lineRule="auto"/>
        <w:ind w:left="720" w:hanging="360"/>
        <w:rPr>
          <w:u w:val="none"/>
        </w:rPr>
      </w:pPr>
      <w:del w:author="Justin Delli Colli" w:id="1" w:date="2023-07-17T14:04:07Z">
        <w:commentRangeStart w:id="11"/>
        <w:commentRangeStart w:id="12"/>
        <w:commentRangeStart w:id="13"/>
        <w:commentRangeStart w:id="14"/>
        <w:r w:rsidDel="00000000" w:rsidR="00000000" w:rsidRPr="00000000">
          <w:rPr>
            <w:rtl w:val="0"/>
          </w:rPr>
          <w:delText xml:space="preserve">A footrest</w:delText>
        </w:r>
      </w:del>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310">
      <w:pPr>
        <w:numPr>
          <w:ilvl w:val="0"/>
          <w:numId w:val="33"/>
        </w:numPr>
        <w:spacing w:after="200" w:lineRule="auto"/>
        <w:ind w:left="720" w:hanging="360"/>
        <w:rPr>
          <w:u w:val="none"/>
        </w:rPr>
      </w:pPr>
      <w:r w:rsidDel="00000000" w:rsidR="00000000" w:rsidRPr="00000000">
        <w:rPr>
          <w:rtl w:val="0"/>
        </w:rPr>
        <w:t xml:space="preserve">Your hands</w:t>
      </w:r>
    </w:p>
    <w:p w:rsidR="00000000" w:rsidDel="00000000" w:rsidP="00000000" w:rsidRDefault="00000000" w:rsidRPr="00000000" w14:paraId="00000311">
      <w:pPr>
        <w:spacing w:after="200" w:lineRule="auto"/>
        <w:ind w:left="0" w:firstLine="0"/>
        <w:rPr/>
      </w:pPr>
      <w:r w:rsidDel="00000000" w:rsidR="00000000" w:rsidRPr="00000000">
        <w:rPr>
          <w:rtl w:val="0"/>
        </w:rPr>
        <w:t xml:space="preserve">Instructions:</w:t>
      </w:r>
    </w:p>
    <w:p w:rsidR="00000000" w:rsidDel="00000000" w:rsidP="00000000" w:rsidRDefault="00000000" w:rsidRPr="00000000" w14:paraId="00000312">
      <w:pPr>
        <w:numPr>
          <w:ilvl w:val="0"/>
          <w:numId w:val="9"/>
        </w:numPr>
        <w:spacing w:after="200" w:lineRule="auto"/>
        <w:ind w:left="720" w:hanging="360"/>
        <w:rPr>
          <w:u w:val="none"/>
        </w:rPr>
      </w:pPr>
      <w:r w:rsidDel="00000000" w:rsidR="00000000" w:rsidRPr="00000000">
        <w:rPr>
          <w:rtl w:val="0"/>
        </w:rPr>
        <w:t xml:space="preserve">Seat yourself comfortably with your foot resting on your opposite knee.</w:t>
      </w:r>
    </w:p>
    <w:p w:rsidR="00000000" w:rsidDel="00000000" w:rsidP="00000000" w:rsidRDefault="00000000" w:rsidRPr="00000000" w14:paraId="00000313">
      <w:pPr>
        <w:numPr>
          <w:ilvl w:val="0"/>
          <w:numId w:val="9"/>
        </w:numPr>
        <w:spacing w:after="200" w:before="0" w:lineRule="auto"/>
        <w:ind w:left="720" w:hanging="360"/>
        <w:rPr>
          <w:u w:val="none"/>
        </w:rPr>
      </w:pPr>
      <w:r w:rsidDel="00000000" w:rsidR="00000000" w:rsidRPr="00000000">
        <w:rPr>
          <w:rtl w:val="0"/>
        </w:rPr>
        <w:t xml:space="preserve">Review the different techniques like thumb walking, finger walking, hook and back up, rotation on a point, etc.</w:t>
      </w:r>
    </w:p>
    <w:p w:rsidR="00000000" w:rsidDel="00000000" w:rsidP="00000000" w:rsidRDefault="00000000" w:rsidRPr="00000000" w14:paraId="00000314">
      <w:pPr>
        <w:numPr>
          <w:ilvl w:val="0"/>
          <w:numId w:val="9"/>
        </w:numPr>
        <w:spacing w:after="200" w:before="0" w:lineRule="auto"/>
        <w:ind w:left="720" w:hanging="360"/>
        <w:rPr>
          <w:u w:val="none"/>
        </w:rPr>
      </w:pPr>
      <w:r w:rsidDel="00000000" w:rsidR="00000000" w:rsidRPr="00000000">
        <w:rPr>
          <w:rtl w:val="0"/>
        </w:rPr>
        <w:t xml:space="preserve">Choose a reflex point on your foot using the chart.</w:t>
      </w:r>
    </w:p>
    <w:p w:rsidR="00000000" w:rsidDel="00000000" w:rsidP="00000000" w:rsidRDefault="00000000" w:rsidRPr="00000000" w14:paraId="00000315">
      <w:pPr>
        <w:numPr>
          <w:ilvl w:val="0"/>
          <w:numId w:val="9"/>
        </w:numPr>
        <w:spacing w:after="200" w:before="0" w:lineRule="auto"/>
        <w:ind w:left="720" w:hanging="360"/>
        <w:rPr>
          <w:u w:val="none"/>
        </w:rPr>
      </w:pPr>
      <w:r w:rsidDel="00000000" w:rsidR="00000000" w:rsidRPr="00000000">
        <w:rPr>
          <w:rtl w:val="0"/>
        </w:rPr>
        <w:t xml:space="preserve">Practice each technique on the chosen reflex point.</w:t>
      </w:r>
    </w:p>
    <w:p w:rsidR="00000000" w:rsidDel="00000000" w:rsidP="00000000" w:rsidRDefault="00000000" w:rsidRPr="00000000" w14:paraId="00000316">
      <w:pPr>
        <w:numPr>
          <w:ilvl w:val="0"/>
          <w:numId w:val="9"/>
        </w:numPr>
        <w:spacing w:after="200" w:before="0" w:lineRule="auto"/>
        <w:ind w:left="720" w:hanging="360"/>
        <w:rPr>
          <w:u w:val="none"/>
        </w:rPr>
      </w:pPr>
      <w:r w:rsidDel="00000000" w:rsidR="00000000" w:rsidRPr="00000000">
        <w:rPr>
          <w:rtl w:val="0"/>
        </w:rPr>
        <w:t xml:space="preserve">Pay attention to the pressure, angle, and movement involved in each technique.</w:t>
      </w:r>
    </w:p>
    <w:p w:rsidR="00000000" w:rsidDel="00000000" w:rsidP="00000000" w:rsidRDefault="00000000" w:rsidRPr="00000000" w14:paraId="00000317">
      <w:pPr>
        <w:numPr>
          <w:ilvl w:val="0"/>
          <w:numId w:val="9"/>
        </w:numPr>
        <w:spacing w:after="200" w:lineRule="auto"/>
        <w:ind w:left="720" w:hanging="360"/>
        <w:rPr>
          <w:u w:val="none"/>
        </w:rPr>
      </w:pPr>
      <w:r w:rsidDel="00000000" w:rsidR="00000000" w:rsidRPr="00000000">
        <w:rPr>
          <w:rtl w:val="0"/>
        </w:rPr>
        <w:t xml:space="preserve">Repeat the process with different reflex points.</w:t>
      </w:r>
    </w:p>
    <w:p w:rsidR="00000000" w:rsidDel="00000000" w:rsidP="00000000" w:rsidRDefault="00000000" w:rsidRPr="00000000" w14:paraId="00000318">
      <w:pPr>
        <w:pStyle w:val="Heading2"/>
        <w:rPr/>
      </w:pPr>
      <w:bookmarkStart w:colFirst="0" w:colLast="0" w:name="_96mojvmxxwjd" w:id="132"/>
      <w:bookmarkEnd w:id="132"/>
      <w:r w:rsidDel="00000000" w:rsidR="00000000" w:rsidRPr="00000000">
        <w:rPr>
          <w:rtl w:val="0"/>
        </w:rPr>
        <w:t xml:space="preserve">Exercise 3: Reflexology Routine Creation</w:t>
      </w:r>
    </w:p>
    <w:p w:rsidR="00000000" w:rsidDel="00000000" w:rsidP="00000000" w:rsidRDefault="00000000" w:rsidRPr="00000000" w14:paraId="00000319">
      <w:pPr>
        <w:spacing w:after="200" w:lineRule="auto"/>
        <w:ind w:left="0" w:firstLine="0"/>
        <w:rPr/>
      </w:pPr>
      <w:r w:rsidDel="00000000" w:rsidR="00000000" w:rsidRPr="00000000">
        <w:rPr>
          <w:rtl w:val="0"/>
        </w:rPr>
        <w:t xml:space="preserve">This exercise will help you to create a personalized reflexology routine for a common health issue like stress or headache.</w:t>
      </w:r>
    </w:p>
    <w:p w:rsidR="00000000" w:rsidDel="00000000" w:rsidP="00000000" w:rsidRDefault="00000000" w:rsidRPr="00000000" w14:paraId="0000031A">
      <w:pPr>
        <w:spacing w:after="200" w:lineRule="auto"/>
        <w:ind w:left="0" w:firstLine="0"/>
        <w:rPr/>
      </w:pPr>
      <w:r w:rsidDel="00000000" w:rsidR="00000000" w:rsidRPr="00000000">
        <w:rPr>
          <w:rtl w:val="0"/>
        </w:rPr>
        <w:t xml:space="preserve">Materials: </w:t>
      </w:r>
    </w:p>
    <w:p w:rsidR="00000000" w:rsidDel="00000000" w:rsidP="00000000" w:rsidRDefault="00000000" w:rsidRPr="00000000" w14:paraId="0000031B">
      <w:pPr>
        <w:numPr>
          <w:ilvl w:val="0"/>
          <w:numId w:val="33"/>
        </w:numPr>
        <w:spacing w:after="200" w:lineRule="auto"/>
        <w:ind w:left="720" w:hanging="360"/>
      </w:pPr>
      <w:r w:rsidDel="00000000" w:rsidR="00000000" w:rsidRPr="00000000">
        <w:rPr>
          <w:rtl w:val="0"/>
        </w:rPr>
        <w:t xml:space="preserve">A reflexology foot chart</w:t>
      </w:r>
    </w:p>
    <w:p w:rsidR="00000000" w:rsidDel="00000000" w:rsidP="00000000" w:rsidRDefault="00000000" w:rsidRPr="00000000" w14:paraId="0000031C">
      <w:pPr>
        <w:numPr>
          <w:ilvl w:val="0"/>
          <w:numId w:val="33"/>
        </w:numPr>
        <w:spacing w:after="200" w:before="0" w:lineRule="auto"/>
        <w:ind w:left="720" w:hanging="360"/>
      </w:pPr>
      <w:r w:rsidDel="00000000" w:rsidR="00000000" w:rsidRPr="00000000">
        <w:rPr>
          <w:rtl w:val="0"/>
        </w:rPr>
        <w:t xml:space="preserve">Comfortable seating</w:t>
      </w:r>
    </w:p>
    <w:p w:rsidR="00000000" w:rsidDel="00000000" w:rsidP="00000000" w:rsidRDefault="00000000" w:rsidRPr="00000000" w14:paraId="0000031D">
      <w:pPr>
        <w:numPr>
          <w:ilvl w:val="0"/>
          <w:numId w:val="33"/>
        </w:numPr>
        <w:spacing w:after="200" w:before="0" w:lineRule="auto"/>
        <w:ind w:left="720" w:hanging="360"/>
      </w:pPr>
      <w:r w:rsidDel="00000000" w:rsidR="00000000" w:rsidRPr="00000000">
        <w:rPr>
          <w:rtl w:val="0"/>
        </w:rPr>
        <w:t xml:space="preserve">A footrest</w:t>
      </w:r>
    </w:p>
    <w:p w:rsidR="00000000" w:rsidDel="00000000" w:rsidP="00000000" w:rsidRDefault="00000000" w:rsidRPr="00000000" w14:paraId="0000031E">
      <w:pPr>
        <w:numPr>
          <w:ilvl w:val="0"/>
          <w:numId w:val="33"/>
        </w:numPr>
        <w:spacing w:after="200" w:before="0" w:lineRule="auto"/>
        <w:ind w:left="720" w:hanging="360"/>
      </w:pPr>
      <w:r w:rsidDel="00000000" w:rsidR="00000000" w:rsidRPr="00000000">
        <w:rPr>
          <w:rtl w:val="0"/>
        </w:rPr>
        <w:t xml:space="preserve">Your hands</w:t>
      </w:r>
    </w:p>
    <w:p w:rsidR="00000000" w:rsidDel="00000000" w:rsidP="00000000" w:rsidRDefault="00000000" w:rsidRPr="00000000" w14:paraId="0000031F">
      <w:pPr>
        <w:numPr>
          <w:ilvl w:val="0"/>
          <w:numId w:val="33"/>
        </w:numPr>
        <w:spacing w:after="200" w:lineRule="auto"/>
        <w:ind w:left="720" w:hanging="360"/>
      </w:pPr>
      <w:r w:rsidDel="00000000" w:rsidR="00000000" w:rsidRPr="00000000">
        <w:rPr>
          <w:rtl w:val="0"/>
        </w:rPr>
        <w:t xml:space="preserve">A journal for note-taking.</w:t>
      </w:r>
    </w:p>
    <w:p w:rsidR="00000000" w:rsidDel="00000000" w:rsidP="00000000" w:rsidRDefault="00000000" w:rsidRPr="00000000" w14:paraId="00000320">
      <w:pPr>
        <w:spacing w:after="200" w:lineRule="auto"/>
        <w:ind w:left="0" w:firstLine="0"/>
        <w:rPr/>
      </w:pPr>
      <w:r w:rsidDel="00000000" w:rsidR="00000000" w:rsidRPr="00000000">
        <w:rPr>
          <w:rtl w:val="0"/>
        </w:rPr>
        <w:t xml:space="preserve">Instructions:</w:t>
      </w:r>
    </w:p>
    <w:p w:rsidR="00000000" w:rsidDel="00000000" w:rsidP="00000000" w:rsidRDefault="00000000" w:rsidRPr="00000000" w14:paraId="00000321">
      <w:pPr>
        <w:numPr>
          <w:ilvl w:val="0"/>
          <w:numId w:val="24"/>
        </w:numPr>
        <w:spacing w:after="200" w:lineRule="auto"/>
        <w:ind w:left="720" w:hanging="360"/>
        <w:rPr>
          <w:u w:val="none"/>
        </w:rPr>
      </w:pPr>
      <w:r w:rsidDel="00000000" w:rsidR="00000000" w:rsidRPr="00000000">
        <w:rPr>
          <w:rtl w:val="0"/>
        </w:rPr>
        <w:t xml:space="preserve">Identify the reflex points that correspond to the body systems involved in the health issue you are addressing. For example, for stress, you might focus on the adrenal gland, pituitary gland, and solar plexus points.</w:t>
      </w:r>
    </w:p>
    <w:p w:rsidR="00000000" w:rsidDel="00000000" w:rsidP="00000000" w:rsidRDefault="00000000" w:rsidRPr="00000000" w14:paraId="00000322">
      <w:pPr>
        <w:numPr>
          <w:ilvl w:val="0"/>
          <w:numId w:val="24"/>
        </w:numPr>
        <w:spacing w:after="200" w:before="0" w:lineRule="auto"/>
        <w:ind w:left="720" w:hanging="360"/>
        <w:rPr>
          <w:u w:val="none"/>
        </w:rPr>
      </w:pPr>
      <w:r w:rsidDel="00000000" w:rsidR="00000000" w:rsidRPr="00000000">
        <w:rPr>
          <w:rtl w:val="0"/>
        </w:rPr>
        <w:t xml:space="preserve">Plan a sequence to stimulate these reflex points. Consider starting from the toes (head region) and work your way down the foot for a natural flow.</w:t>
      </w:r>
    </w:p>
    <w:p w:rsidR="00000000" w:rsidDel="00000000" w:rsidP="00000000" w:rsidRDefault="00000000" w:rsidRPr="00000000" w14:paraId="00000323">
      <w:pPr>
        <w:numPr>
          <w:ilvl w:val="0"/>
          <w:numId w:val="24"/>
        </w:numPr>
        <w:spacing w:after="200" w:before="0" w:lineRule="auto"/>
        <w:ind w:left="720" w:hanging="360"/>
        <w:rPr>
          <w:u w:val="none"/>
        </w:rPr>
      </w:pPr>
      <w:r w:rsidDel="00000000" w:rsidR="00000000" w:rsidRPr="00000000">
        <w:rPr>
          <w:rtl w:val="0"/>
        </w:rPr>
        <w:t xml:space="preserve">Write down your plan in your journal.</w:t>
      </w:r>
    </w:p>
    <w:p w:rsidR="00000000" w:rsidDel="00000000" w:rsidP="00000000" w:rsidRDefault="00000000" w:rsidRPr="00000000" w14:paraId="00000324">
      <w:pPr>
        <w:numPr>
          <w:ilvl w:val="0"/>
          <w:numId w:val="24"/>
        </w:numPr>
        <w:spacing w:after="200" w:before="0" w:lineRule="auto"/>
        <w:ind w:left="720" w:hanging="360"/>
        <w:rPr>
          <w:u w:val="none"/>
        </w:rPr>
      </w:pPr>
      <w:r w:rsidDel="00000000" w:rsidR="00000000" w:rsidRPr="00000000">
        <w:rPr>
          <w:rtl w:val="0"/>
        </w:rPr>
        <w:t xml:space="preserve">Practice the routine on yourself or a willing volunteer, making sure to work on both feet.</w:t>
      </w:r>
    </w:p>
    <w:p w:rsidR="00000000" w:rsidDel="00000000" w:rsidP="00000000" w:rsidRDefault="00000000" w:rsidRPr="00000000" w14:paraId="00000325">
      <w:pPr>
        <w:numPr>
          <w:ilvl w:val="0"/>
          <w:numId w:val="24"/>
        </w:numPr>
        <w:spacing w:after="200" w:before="0" w:lineRule="auto"/>
        <w:ind w:left="720" w:hanging="360"/>
        <w:rPr>
          <w:u w:val="none"/>
        </w:rPr>
      </w:pPr>
      <w:r w:rsidDel="00000000" w:rsidR="00000000" w:rsidRPr="00000000">
        <w:rPr>
          <w:rtl w:val="0"/>
        </w:rPr>
        <w:t xml:space="preserve">Adjust the sequence as necessary based on the feedback and effectiveness.</w:t>
      </w:r>
    </w:p>
    <w:p w:rsidR="00000000" w:rsidDel="00000000" w:rsidP="00000000" w:rsidRDefault="00000000" w:rsidRPr="00000000" w14:paraId="00000326">
      <w:pPr>
        <w:numPr>
          <w:ilvl w:val="0"/>
          <w:numId w:val="24"/>
        </w:numPr>
        <w:spacing w:after="200" w:lineRule="auto"/>
        <w:ind w:left="720" w:hanging="360"/>
        <w:rPr>
          <w:u w:val="none"/>
        </w:rPr>
      </w:pPr>
      <w:r w:rsidDel="00000000" w:rsidR="00000000" w:rsidRPr="00000000">
        <w:rPr>
          <w:rtl w:val="0"/>
        </w:rPr>
        <w:t xml:space="preserve">Practice the routine regularly to build your skill and confidence.</w:t>
      </w:r>
    </w:p>
    <w:p w:rsidR="00000000" w:rsidDel="00000000" w:rsidP="00000000" w:rsidRDefault="00000000" w:rsidRPr="00000000" w14:paraId="00000327">
      <w:pPr>
        <w:pStyle w:val="Heading1"/>
        <w:rPr/>
      </w:pPr>
      <w:bookmarkStart w:colFirst="0" w:colLast="0" w:name="_hjsmj9tsdf64" w:id="133"/>
      <w:bookmarkEnd w:id="133"/>
      <w:r w:rsidDel="00000000" w:rsidR="00000000" w:rsidRPr="00000000">
        <w:rPr>
          <w:rtl w:val="0"/>
        </w:rPr>
        <w:t xml:space="preserve">Hydrotherapy</w:t>
      </w:r>
    </w:p>
    <w:p w:rsidR="00000000" w:rsidDel="00000000" w:rsidP="00000000" w:rsidRDefault="00000000" w:rsidRPr="00000000" w14:paraId="00000328">
      <w:pPr>
        <w:pStyle w:val="Heading2"/>
        <w:rPr/>
      </w:pPr>
      <w:bookmarkStart w:colFirst="0" w:colLast="0" w:name="_1np45xzd1b38" w:id="134"/>
      <w:bookmarkEnd w:id="134"/>
      <w:r w:rsidDel="00000000" w:rsidR="00000000" w:rsidRPr="00000000">
        <w:rPr>
          <w:rtl w:val="0"/>
        </w:rPr>
        <w:t xml:space="preserve">Hydrotherapy and Its Mechanisms</w:t>
      </w:r>
    </w:p>
    <w:p w:rsidR="00000000" w:rsidDel="00000000" w:rsidP="00000000" w:rsidRDefault="00000000" w:rsidRPr="00000000" w14:paraId="00000329">
      <w:pPr>
        <w:spacing w:after="200" w:lineRule="auto"/>
        <w:rPr/>
      </w:pPr>
      <w:r w:rsidDel="00000000" w:rsidR="00000000" w:rsidRPr="00000000">
        <w:rPr>
          <w:rtl w:val="0"/>
        </w:rPr>
        <w:t xml:space="preserve">Hydrotherapy, derived from the Greek words "hydro" meaning water and "therapeia" meaning healing, is an ancient and diverse form of medical treatment deeply rooted in the practices of many civilizations. It utilizes water in its different forms, including liquid, ice, and steam, to maintain health, treat diseases, and support the body's innate healing process. This therapy offers a wide range of applications, such as baths, showers, steam inhalations, compresses, and jets, each with its own therapeutic effects. By manipulating the temperature, pressure, and method of application, hydrotherapy harnesses the natural healing powers of water, aligning with the core principles of naturopathy. Through this exploration, you will gain a comprehensive understanding of hydrotherapy's mechanisms and its integration into naturopathic medicine, allowing you to harness the potential of this ancient therapy for promoting health and well-being.</w:t>
      </w:r>
    </w:p>
    <w:p w:rsidR="00000000" w:rsidDel="00000000" w:rsidP="00000000" w:rsidRDefault="00000000" w:rsidRPr="00000000" w14:paraId="0000032A">
      <w:pPr>
        <w:pStyle w:val="Heading3"/>
        <w:rPr/>
      </w:pPr>
      <w:bookmarkStart w:colFirst="0" w:colLast="0" w:name="_p6avw0np3nzn" w:id="135"/>
      <w:bookmarkEnd w:id="135"/>
      <w:r w:rsidDel="00000000" w:rsidR="00000000" w:rsidRPr="00000000">
        <w:rPr>
          <w:rtl w:val="0"/>
        </w:rPr>
        <w:t xml:space="preserve">The Cultural and Historical Origins of Hydrotherapy</w:t>
      </w:r>
    </w:p>
    <w:p w:rsidR="00000000" w:rsidDel="00000000" w:rsidP="00000000" w:rsidRDefault="00000000" w:rsidRPr="00000000" w14:paraId="0000032B">
      <w:pPr>
        <w:spacing w:after="200" w:lineRule="auto"/>
        <w:rPr/>
      </w:pPr>
      <w:r w:rsidDel="00000000" w:rsidR="00000000" w:rsidRPr="00000000">
        <w:rPr>
          <w:rtl w:val="0"/>
        </w:rPr>
        <w:t xml:space="preserve">The origins of hydrotherapy are as fluid and encompassing as water itself. It can be traced back to the bathhouses of ancient Rome, the hot springs used by Native American tribes, the 'Mikvah' ritual baths in Jewish tradition, and the steam baths of the Mayans and Inca. Each culture perceived the healing power of water, utilizing it in ways that were unique and profound.</w:t>
      </w:r>
    </w:p>
    <w:p w:rsidR="00000000" w:rsidDel="00000000" w:rsidP="00000000" w:rsidRDefault="00000000" w:rsidRPr="00000000" w14:paraId="0000032C">
      <w:pPr>
        <w:spacing w:after="200" w:lineRule="auto"/>
        <w:rPr/>
      </w:pPr>
      <w:r w:rsidDel="00000000" w:rsidR="00000000" w:rsidRPr="00000000">
        <w:rPr>
          <w:rtl w:val="0"/>
        </w:rPr>
        <w:t xml:space="preserve">Roman bathhouses, for instance, were not just a place for hygiene. They were a social hub where healing waters played a pivotal role in treating ailments. Meanwhile, the Japanese practice of "Shinrin-yoku," or "forest bathing," blends the therapeutic effects of nature with the calming properties of water.</w:t>
      </w:r>
    </w:p>
    <w:p w:rsidR="00000000" w:rsidDel="00000000" w:rsidP="00000000" w:rsidRDefault="00000000" w:rsidRPr="00000000" w14:paraId="0000032D">
      <w:pPr>
        <w:spacing w:after="200" w:lineRule="auto"/>
        <w:rPr/>
      </w:pPr>
      <w:r w:rsidDel="00000000" w:rsidR="00000000" w:rsidRPr="00000000">
        <w:rPr>
          <w:rtl w:val="0"/>
        </w:rPr>
        <w:t xml:space="preserve">Fast-forward to the 19th century, Father Sebastian Kneipp, a Bavarian priest, popularized the concept of hydrotherapy in modern medicine. He developed the "Kneipp Cure," consisting of water treatments, plants, exercise, nutrition, and balance, laying the foundation for contemporary hydrotherapy.</w:t>
      </w:r>
    </w:p>
    <w:p w:rsidR="00000000" w:rsidDel="00000000" w:rsidP="00000000" w:rsidRDefault="00000000" w:rsidRPr="00000000" w14:paraId="0000032E">
      <w:pPr>
        <w:spacing w:after="200" w:lineRule="auto"/>
        <w:rPr/>
      </w:pPr>
      <w:r w:rsidDel="00000000" w:rsidR="00000000" w:rsidRPr="00000000">
        <w:rPr>
          <w:rtl w:val="0"/>
        </w:rPr>
        <w:t xml:space="preserve">In essence, the history of hydrotherapy is a testament to our intuitive connection with water and its restorative properties. The practice, like water itself, found a way to seep into the healing rituals and health practices of diverse cultures around the world.</w:t>
      </w:r>
    </w:p>
    <w:p w:rsidR="00000000" w:rsidDel="00000000" w:rsidP="00000000" w:rsidRDefault="00000000" w:rsidRPr="00000000" w14:paraId="0000032F">
      <w:pPr>
        <w:pStyle w:val="Heading3"/>
        <w:rPr/>
      </w:pPr>
      <w:bookmarkStart w:colFirst="0" w:colLast="0" w:name="_xo791thebqgg" w:id="136"/>
      <w:bookmarkEnd w:id="136"/>
      <w:r w:rsidDel="00000000" w:rsidR="00000000" w:rsidRPr="00000000">
        <w:rPr>
          <w:rtl w:val="0"/>
        </w:rPr>
        <w:t xml:space="preserve">The Physiological Impacts of Hydrotherapy</w:t>
      </w:r>
    </w:p>
    <w:p w:rsidR="00000000" w:rsidDel="00000000" w:rsidP="00000000" w:rsidRDefault="00000000" w:rsidRPr="00000000" w14:paraId="00000330">
      <w:pPr>
        <w:spacing w:after="200" w:lineRule="auto"/>
        <w:rPr/>
      </w:pPr>
      <w:r w:rsidDel="00000000" w:rsidR="00000000" w:rsidRPr="00000000">
        <w:rPr>
          <w:rtl w:val="0"/>
        </w:rPr>
        <w:t xml:space="preserve">Hydrotherapy harnesses the body's inherent thermal regulation capacity, a characteristic orchestrated by the autonomic nervous system, to elicit therapeutic effects. It utilizes the interplay of water temperature and pressure, stimulating the body's healing mechanisms, especially the circulatory and immune systems, by leveraging our ability to maintain a stable internal temperature despite changes in the external environment.</w:t>
      </w:r>
    </w:p>
    <w:p w:rsidR="00000000" w:rsidDel="00000000" w:rsidP="00000000" w:rsidRDefault="00000000" w:rsidRPr="00000000" w14:paraId="00000331">
      <w:pPr>
        <w:spacing w:after="200" w:lineRule="auto"/>
        <w:rPr/>
      </w:pPr>
      <w:r w:rsidDel="00000000" w:rsidR="00000000" w:rsidRPr="00000000">
        <w:rPr>
          <w:rtl w:val="0"/>
        </w:rPr>
        <w:t xml:space="preserve">This treatment revolves around manipulating the body's responses to heat, cold, and the sensation of water on the skin. When hot stimuli are applied, it causes blood vessels to expand, enhancing blood flow and delivering oxygen and nutrients to the areas of injury. This process not only accelerates recovery but also triggers sweat glands to facilitate detoxification, making heat treatments beneficial in managing conditions such as arthritis and rheumatism, alleviating pain, and promoting detoxification.</w:t>
      </w:r>
    </w:p>
    <w:p w:rsidR="00000000" w:rsidDel="00000000" w:rsidP="00000000" w:rsidRDefault="00000000" w:rsidRPr="00000000" w14:paraId="00000332">
      <w:pPr>
        <w:spacing w:after="200" w:lineRule="auto"/>
        <w:rPr/>
      </w:pPr>
      <w:r w:rsidDel="00000000" w:rsidR="00000000" w:rsidRPr="00000000">
        <w:rPr>
          <w:rtl w:val="0"/>
        </w:rPr>
        <w:t xml:space="preserve">Conversely, the application of cold stimuli narrows the blood vessels, mitigating inflammation, and numbing pain. It can also stimulate a kind of 'reset' in the nervous system, improving mood and promoting mental clarity. As such, cold treatments prove advantageous in handling sprains, strains, and fatigue, reducing muscle spasms, and bolstering mental wellbeing.</w:t>
      </w:r>
    </w:p>
    <w:p w:rsidR="00000000" w:rsidDel="00000000" w:rsidP="00000000" w:rsidRDefault="00000000" w:rsidRPr="00000000" w14:paraId="00000333">
      <w:pPr>
        <w:spacing w:after="200" w:lineRule="auto"/>
        <w:rPr/>
      </w:pPr>
      <w:r w:rsidDel="00000000" w:rsidR="00000000" w:rsidRPr="00000000">
        <w:rPr>
          <w:rtl w:val="0"/>
        </w:rPr>
        <w:t xml:space="preserve">In addition to individual hot and cold applications, alternating between the two prompts a 'vascular gymnastics,' with blood vessels continually expanding and contracting. This modulation enhances circulation and encourages detoxification, making it particularly beneficial in treating musculoskeletal injuries. Hence, hydrotherapy intricately intertwines the principles of thermoregulation and the physiological responses to water stimuli, producing an array of therapeutic benefits.</w:t>
      </w:r>
    </w:p>
    <w:p w:rsidR="00000000" w:rsidDel="00000000" w:rsidP="00000000" w:rsidRDefault="00000000" w:rsidRPr="00000000" w14:paraId="00000334">
      <w:pPr>
        <w:spacing w:after="200" w:lineRule="auto"/>
        <w:rPr/>
      </w:pPr>
      <w:r w:rsidDel="00000000" w:rsidR="00000000" w:rsidRPr="00000000">
        <w:rPr>
          <w:rtl w:val="0"/>
        </w:rPr>
        <w:t xml:space="preserve">Here's an in-depth look at how heat and cold applications in hydrotherapy impact our body:</w:t>
      </w:r>
    </w:p>
    <w:tbl>
      <w:tblPr>
        <w:tblStyle w:val="Table8"/>
        <w:tblW w:w="8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2820"/>
        <w:gridCol w:w="2820"/>
        <w:tblGridChange w:id="0">
          <w:tblGrid>
            <w:gridCol w:w="2820"/>
            <w:gridCol w:w="2820"/>
            <w:gridCol w:w="2820"/>
          </w:tblGrid>
        </w:tblGridChange>
      </w:tblGrid>
      <w:tr>
        <w:trPr>
          <w:cantSplit w:val="0"/>
          <w:trHeight w:val="315" w:hRule="atLeast"/>
          <w:tblHeader w:val="0"/>
        </w:trPr>
        <w:tc>
          <w:tcPr>
            <w:tcBorders>
              <w:top w:color="d9d9e3" w:space="0" w:sz="6" w:val="single"/>
              <w:left w:color="d9d9e3"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5">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Physiological Changes</w:t>
            </w:r>
            <w:r w:rsidDel="00000000" w:rsidR="00000000" w:rsidRPr="00000000">
              <w:rPr>
                <w:rtl w:val="0"/>
              </w:rPr>
            </w:r>
          </w:p>
        </w:tc>
        <w:tc>
          <w:tcPr>
            <w:tcBorders>
              <w:top w:color="d9d9e3" w:space="0" w:sz="6" w:val="single"/>
              <w:left w:color="cccccc"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6">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Heat Application</w:t>
            </w:r>
            <w:r w:rsidDel="00000000" w:rsidR="00000000" w:rsidRPr="00000000">
              <w:rPr>
                <w:rtl w:val="0"/>
              </w:rPr>
            </w:r>
          </w:p>
        </w:tc>
        <w:tc>
          <w:tcPr>
            <w:tcBorders>
              <w:top w:color="d9d9e3" w:space="0" w:sz="6" w:val="single"/>
              <w:left w:color="cccccc" w:space="0" w:sz="6" w:val="single"/>
              <w:bottom w:color="d9d9e3"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7">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Cold Application</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8">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Blood Vessels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9">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Dilate (expand)</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A">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Constrict (shrink)</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B">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Blood Flow</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C">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Increases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D">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Decreases</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E">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Heart Rate</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F">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Increases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Decreases</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Blood Pressure</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2">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Decreases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3">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Increases</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4">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Muscle Tension</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5">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Decreases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6">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Increases</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7">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Pain Sensation</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8">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Decreases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9">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Decreases</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A">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Metabolic Rate</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B">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Increases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C">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Decreases</w:t>
            </w:r>
            <w:r w:rsidDel="00000000" w:rsidR="00000000" w:rsidRPr="00000000">
              <w:rPr>
                <w:rtl w:val="0"/>
              </w:rPr>
            </w:r>
          </w:p>
        </w:tc>
      </w:tr>
    </w:tbl>
    <w:p w:rsidR="00000000" w:rsidDel="00000000" w:rsidP="00000000" w:rsidRDefault="00000000" w:rsidRPr="00000000" w14:paraId="0000034D">
      <w:pPr>
        <w:pStyle w:val="Heading3"/>
        <w:rPr/>
      </w:pPr>
      <w:bookmarkStart w:colFirst="0" w:colLast="0" w:name="_57ifqvtvgby5" w:id="137"/>
      <w:bookmarkEnd w:id="137"/>
      <w:r w:rsidDel="00000000" w:rsidR="00000000" w:rsidRPr="00000000">
        <w:rPr>
          <w:rtl w:val="0"/>
        </w:rPr>
        <w:t xml:space="preserve">Broad-Ranging Therapeutic Benefits of Hydrotherapy</w:t>
      </w:r>
    </w:p>
    <w:p w:rsidR="00000000" w:rsidDel="00000000" w:rsidP="00000000" w:rsidRDefault="00000000" w:rsidRPr="00000000" w14:paraId="0000034E">
      <w:pPr>
        <w:spacing w:after="200" w:lineRule="auto"/>
        <w:rPr/>
      </w:pPr>
      <w:r w:rsidDel="00000000" w:rsidR="00000000" w:rsidRPr="00000000">
        <w:rPr>
          <w:rtl w:val="0"/>
        </w:rPr>
        <w:t xml:space="preserve">Hydrotherapy offers a wealth of therapeutic benefits through its distinctive combination of thermal and mechanical stimuli.</w:t>
      </w:r>
    </w:p>
    <w:p w:rsidR="00000000" w:rsidDel="00000000" w:rsidP="00000000" w:rsidRDefault="00000000" w:rsidRPr="00000000" w14:paraId="0000034F">
      <w:pPr>
        <w:spacing w:after="200" w:lineRule="auto"/>
        <w:rPr/>
      </w:pPr>
      <w:r w:rsidDel="00000000" w:rsidR="00000000" w:rsidRPr="00000000">
        <w:rPr>
          <w:b w:val="1"/>
          <w:rtl w:val="0"/>
        </w:rPr>
        <w:t xml:space="preserve">Pain relief:</w:t>
      </w:r>
      <w:r w:rsidDel="00000000" w:rsidR="00000000" w:rsidRPr="00000000">
        <w:rPr>
          <w:rtl w:val="0"/>
        </w:rPr>
        <w:t xml:space="preserve"> For instance, consider individuals suffering from chronic conditions like arthritis or recovering from an orthopedic surgery. These individuals often experience prolonged discomfort due to weight-bearing stress on their affected joints. The buoyancy offered by water in hydrotherapy can substantially alleviate this stress, while the soothing heat penetrates their muscles and joints, further alleviating discomfort and facilitating their healing process.</w:t>
      </w:r>
    </w:p>
    <w:p w:rsidR="00000000" w:rsidDel="00000000" w:rsidP="00000000" w:rsidRDefault="00000000" w:rsidRPr="00000000" w14:paraId="00000350">
      <w:pPr>
        <w:spacing w:after="200" w:lineRule="auto"/>
        <w:rPr/>
      </w:pPr>
      <w:r w:rsidDel="00000000" w:rsidR="00000000" w:rsidRPr="00000000">
        <w:rPr>
          <w:b w:val="1"/>
          <w:rtl w:val="0"/>
        </w:rPr>
        <w:t xml:space="preserve">Improved circulation:</w:t>
      </w:r>
      <w:r w:rsidDel="00000000" w:rsidR="00000000" w:rsidRPr="00000000">
        <w:rPr>
          <w:rtl w:val="0"/>
        </w:rPr>
        <w:t xml:space="preserve"> Hydrotherapy, particularly with hot water, can dilate blood vessels, promoting a more efficient circulatory system. Take, for example, an athlete recovering from an intense workout - the increased blood flow helps eliminate lactic acid and other waste products accumulated during their exercise, and simultaneously, ensures a better supply of oxygen and nutrients to their muscles to aid in recovery.</w:t>
      </w:r>
    </w:p>
    <w:p w:rsidR="00000000" w:rsidDel="00000000" w:rsidP="00000000" w:rsidRDefault="00000000" w:rsidRPr="00000000" w14:paraId="00000351">
      <w:pPr>
        <w:spacing w:after="200" w:lineRule="auto"/>
        <w:rPr/>
      </w:pPr>
      <w:r w:rsidDel="00000000" w:rsidR="00000000" w:rsidRPr="00000000">
        <w:rPr>
          <w:b w:val="1"/>
          <w:rtl w:val="0"/>
        </w:rPr>
        <w:t xml:space="preserve">Strengthened immune system:</w:t>
      </w:r>
      <w:r w:rsidDel="00000000" w:rsidR="00000000" w:rsidRPr="00000000">
        <w:rPr>
          <w:rtl w:val="0"/>
        </w:rPr>
        <w:t xml:space="preserve"> Cold water treatments can stimulate the immune system by triggering an increase in the production of white blood cells. This could be particularly beneficial during flu seasons or pandemic periods, where an enhanced immune system can significantly reduce vulnerability to such illnesses.</w:t>
      </w:r>
    </w:p>
    <w:p w:rsidR="00000000" w:rsidDel="00000000" w:rsidP="00000000" w:rsidRDefault="00000000" w:rsidRPr="00000000" w14:paraId="00000352">
      <w:pPr>
        <w:spacing w:after="200" w:lineRule="auto"/>
        <w:rPr/>
      </w:pPr>
      <w:r w:rsidDel="00000000" w:rsidR="00000000" w:rsidRPr="00000000">
        <w:rPr>
          <w:b w:val="1"/>
          <w:rtl w:val="0"/>
        </w:rPr>
        <w:t xml:space="preserve">Reduced muscle tension and inflammation: </w:t>
      </w:r>
      <w:r w:rsidDel="00000000" w:rsidR="00000000" w:rsidRPr="00000000">
        <w:rPr>
          <w:rtl w:val="0"/>
        </w:rPr>
        <w:t xml:space="preserve">The method of alternating between hot and cold water can help reduce inflammation and relax tense muscles. Consider a computer professional dealing with regular back and neck tension due to their sedentary work - regular hydrotherapy could effectively mitigate their muscle stiffness, enhancing their overall quality of life.</w:t>
      </w:r>
    </w:p>
    <w:p w:rsidR="00000000" w:rsidDel="00000000" w:rsidP="00000000" w:rsidRDefault="00000000" w:rsidRPr="00000000" w14:paraId="00000353">
      <w:pPr>
        <w:spacing w:after="200" w:lineRule="auto"/>
        <w:rPr/>
      </w:pPr>
      <w:r w:rsidDel="00000000" w:rsidR="00000000" w:rsidRPr="00000000">
        <w:rPr>
          <w:b w:val="1"/>
          <w:rtl w:val="0"/>
        </w:rPr>
        <w:t xml:space="preserve">Improved digestive function: </w:t>
      </w:r>
      <w:r w:rsidDel="00000000" w:rsidR="00000000" w:rsidRPr="00000000">
        <w:rPr>
          <w:rtl w:val="0"/>
        </w:rPr>
        <w:t xml:space="preserve">Hydrotherapy can stimulate the digestive system, particularly the large intestine and liver. For those dealing with constipation or sluggish digestion, regular hydrotherapy sessions could facilitate more regular bowel movements and better overall digestion.</w:t>
      </w:r>
    </w:p>
    <w:p w:rsidR="00000000" w:rsidDel="00000000" w:rsidP="00000000" w:rsidRDefault="00000000" w:rsidRPr="00000000" w14:paraId="00000354">
      <w:pPr>
        <w:spacing w:after="200" w:lineRule="auto"/>
        <w:rPr/>
      </w:pPr>
      <w:r w:rsidDel="00000000" w:rsidR="00000000" w:rsidRPr="00000000">
        <w:rPr>
          <w:b w:val="1"/>
          <w:rtl w:val="0"/>
        </w:rPr>
        <w:t xml:space="preserve">Enhanced skin and muscle tone: </w:t>
      </w:r>
      <w:r w:rsidDel="00000000" w:rsidR="00000000" w:rsidRPr="00000000">
        <w:rPr>
          <w:rtl w:val="0"/>
        </w:rPr>
        <w:t xml:space="preserve">Especially beneficial to those seeking aesthetic improvements, cold water treatments in hydrotherapy can enhance skin and muscle tone. By stimulating blood flow to the surface, it can help reduce the appearance of cellulite and improve skin tightness, promoting a more youthful and healthy appearance.</w:t>
      </w:r>
    </w:p>
    <w:p w:rsidR="00000000" w:rsidDel="00000000" w:rsidP="00000000" w:rsidRDefault="00000000" w:rsidRPr="00000000" w14:paraId="00000355">
      <w:pPr>
        <w:spacing w:after="200" w:lineRule="auto"/>
        <w:rPr/>
      </w:pPr>
      <w:r w:rsidDel="00000000" w:rsidR="00000000" w:rsidRPr="00000000">
        <w:rPr>
          <w:rtl w:val="0"/>
        </w:rPr>
        <w:t xml:space="preserve">Hydrotherapy, thus, offers a comprehensive approach to improving various facets of physical well-being. Whether it's dealing with chronic pain, recovering from intense physical activity, boosting immune function, or improving aesthetic appearance, this treatment modality can play a significant role.</w:t>
      </w:r>
    </w:p>
    <w:p w:rsidR="00000000" w:rsidDel="00000000" w:rsidP="00000000" w:rsidRDefault="00000000" w:rsidRPr="00000000" w14:paraId="00000356">
      <w:pPr>
        <w:pStyle w:val="Heading3"/>
        <w:rPr/>
      </w:pPr>
      <w:bookmarkStart w:colFirst="0" w:colLast="0" w:name="_48lo12699xe5" w:id="138"/>
      <w:bookmarkEnd w:id="138"/>
      <w:r w:rsidDel="00000000" w:rsidR="00000000" w:rsidRPr="00000000">
        <w:rPr>
          <w:rtl w:val="0"/>
        </w:rPr>
        <w:t xml:space="preserve">Hydrotherapy Techniques and Mechanisms</w:t>
      </w:r>
    </w:p>
    <w:p w:rsidR="00000000" w:rsidDel="00000000" w:rsidP="00000000" w:rsidRDefault="00000000" w:rsidRPr="00000000" w14:paraId="00000357">
      <w:pPr>
        <w:spacing w:after="200" w:lineRule="auto"/>
        <w:rPr/>
      </w:pPr>
      <w:r w:rsidDel="00000000" w:rsidR="00000000" w:rsidRPr="00000000">
        <w:rPr>
          <w:rtl w:val="0"/>
        </w:rPr>
        <w:t xml:space="preserve">Hydrotherapy, an integral component of naturopathy, capitalizes on the power of water and temperature manipulation to provide therapeutic benefits. There are a multitude of techniques in hydrotherapy, each with unique mechanisms contributing to the holistic healing approach of naturopathic practice.</w:t>
      </w:r>
    </w:p>
    <w:p w:rsidR="00000000" w:rsidDel="00000000" w:rsidP="00000000" w:rsidRDefault="00000000" w:rsidRPr="00000000" w14:paraId="00000358">
      <w:pPr>
        <w:spacing w:after="200" w:lineRule="auto"/>
        <w:rPr/>
      </w:pPr>
      <w:r w:rsidDel="00000000" w:rsidR="00000000" w:rsidRPr="00000000">
        <w:rPr>
          <w:b w:val="1"/>
          <w:rtl w:val="0"/>
        </w:rPr>
        <w:t xml:space="preserve">Contrast Hydrotherapy</w:t>
      </w:r>
      <w:r w:rsidDel="00000000" w:rsidR="00000000" w:rsidRPr="00000000">
        <w:rPr>
          <w:rtl w:val="0"/>
        </w:rPr>
        <w:t xml:space="preserve">, which involves alternating hot and cold water applications, stimulates a pumping action in the blood vessels and lymphatic system, enhancing circulation, reducing inflammation, and accelerating healing. This technique can be utilized in showers or full body immersions, employing the principle of thermal regulation to optimize patient wellbeing.</w:t>
      </w:r>
    </w:p>
    <w:p w:rsidR="00000000" w:rsidDel="00000000" w:rsidP="00000000" w:rsidRDefault="00000000" w:rsidRPr="00000000" w14:paraId="00000359">
      <w:pPr>
        <w:spacing w:after="200" w:lineRule="auto"/>
        <w:rPr/>
      </w:pPr>
      <w:r w:rsidDel="00000000" w:rsidR="00000000" w:rsidRPr="00000000">
        <w:rPr>
          <w:b w:val="1"/>
          <w:rtl w:val="0"/>
        </w:rPr>
        <w:t xml:space="preserve">Hydrothermal Therapy and Whirlpool Therapy </w:t>
      </w:r>
      <w:r w:rsidDel="00000000" w:rsidR="00000000" w:rsidRPr="00000000">
        <w:rPr>
          <w:rtl w:val="0"/>
        </w:rPr>
        <w:t xml:space="preserve">both use warm water, either as water and steam in varying temperatures or as a warm water whirlpool. The heat soothes aching muscles, stimulates circulation, and is particularly beneficial for conditions such as arthritis and sprains.</w:t>
      </w:r>
    </w:p>
    <w:p w:rsidR="00000000" w:rsidDel="00000000" w:rsidP="00000000" w:rsidRDefault="00000000" w:rsidRPr="00000000" w14:paraId="0000035A">
      <w:pPr>
        <w:spacing w:after="200" w:lineRule="auto"/>
        <w:rPr/>
      </w:pPr>
      <w:r w:rsidDel="00000000" w:rsidR="00000000" w:rsidRPr="00000000">
        <w:rPr>
          <w:b w:val="1"/>
          <w:rtl w:val="0"/>
        </w:rPr>
        <w:t xml:space="preserve">Balneotherapy and Thalassotherapy </w:t>
      </w:r>
      <w:r w:rsidDel="00000000" w:rsidR="00000000" w:rsidRPr="00000000">
        <w:rPr>
          <w:rtl w:val="0"/>
        </w:rPr>
        <w:t xml:space="preserve">revolve around the therapeutic use of naturally occurring water sources. Balneotherapy involves bathing in mineral-rich water, like hot springs, utilizing the beneficial minerals to treat skin conditions and improve circulation. Thalassotherapy, on the other hand, uses seawater or marine products like seaweed or algae, offering benefits like skin rejuvenation and immune system enhancement.</w:t>
      </w:r>
    </w:p>
    <w:p w:rsidR="00000000" w:rsidDel="00000000" w:rsidP="00000000" w:rsidRDefault="00000000" w:rsidRPr="00000000" w14:paraId="0000035B">
      <w:pPr>
        <w:spacing w:after="200" w:lineRule="auto"/>
        <w:rPr/>
      </w:pPr>
      <w:r w:rsidDel="00000000" w:rsidR="00000000" w:rsidRPr="00000000">
        <w:rPr>
          <w:b w:val="1"/>
          <w:rtl w:val="0"/>
        </w:rPr>
        <w:t xml:space="preserve">Aquatic Physiotherapy and Underwater Jet Massage</w:t>
      </w:r>
      <w:r w:rsidDel="00000000" w:rsidR="00000000" w:rsidRPr="00000000">
        <w:rPr>
          <w:rtl w:val="0"/>
        </w:rPr>
        <w:t xml:space="preserve"> use the properties of water to aid mobility and healing. Aquatic physiotherapy involves performing specific therapeutic exercises in water, offering benefits for individuals with arthritis, injuries, or mobility issues. The Underwater Jet Massage technique uses pressurized water jets to target specific body areas, stimulating circulation and promoting healing.</w:t>
      </w:r>
    </w:p>
    <w:p w:rsidR="00000000" w:rsidDel="00000000" w:rsidP="00000000" w:rsidRDefault="00000000" w:rsidRPr="00000000" w14:paraId="0000035C">
      <w:pPr>
        <w:spacing w:after="200" w:lineRule="auto"/>
        <w:rPr/>
      </w:pPr>
      <w:r w:rsidDel="00000000" w:rsidR="00000000" w:rsidRPr="00000000">
        <w:rPr>
          <w:b w:val="1"/>
          <w:rtl w:val="0"/>
        </w:rPr>
        <w:t xml:space="preserve">Steam Inhalation,</w:t>
      </w:r>
      <w:r w:rsidDel="00000000" w:rsidR="00000000" w:rsidRPr="00000000">
        <w:rPr>
          <w:rtl w:val="0"/>
        </w:rPr>
        <w:t xml:space="preserve"> a type of hydrotherapy bath, is the practice of inhaling steam to clear congestion, stimulate facial blood flow, and soothe irritated respiratory tract membranes.</w:t>
      </w:r>
    </w:p>
    <w:p w:rsidR="00000000" w:rsidDel="00000000" w:rsidP="00000000" w:rsidRDefault="00000000" w:rsidRPr="00000000" w14:paraId="0000035D">
      <w:pPr>
        <w:spacing w:after="200" w:lineRule="auto"/>
        <w:rPr/>
      </w:pPr>
      <w:r w:rsidDel="00000000" w:rsidR="00000000" w:rsidRPr="00000000">
        <w:rPr>
          <w:b w:val="1"/>
          <w:rtl w:val="0"/>
        </w:rPr>
        <w:t xml:space="preserve">The Scotch Hose Treatment</w:t>
      </w:r>
      <w:r w:rsidDel="00000000" w:rsidR="00000000" w:rsidRPr="00000000">
        <w:rPr>
          <w:rtl w:val="0"/>
        </w:rPr>
        <w:t xml:space="preserve"> involves a high-pressure hose delivering a sequence of hot and cold water. This procedure stimulates circulation, aids in detoxification, and improves skin tone.</w:t>
      </w:r>
    </w:p>
    <w:p w:rsidR="00000000" w:rsidDel="00000000" w:rsidP="00000000" w:rsidRDefault="00000000" w:rsidRPr="00000000" w14:paraId="0000035E">
      <w:pPr>
        <w:spacing w:after="200" w:lineRule="auto"/>
        <w:rPr/>
      </w:pPr>
      <w:r w:rsidDel="00000000" w:rsidR="00000000" w:rsidRPr="00000000">
        <w:rPr>
          <w:b w:val="1"/>
          <w:rtl w:val="0"/>
        </w:rPr>
        <w:t xml:space="preserve">Compresses and Wraps</w:t>
      </w:r>
      <w:r w:rsidDel="00000000" w:rsidR="00000000" w:rsidRPr="00000000">
        <w:rPr>
          <w:rtl w:val="0"/>
        </w:rPr>
        <w:t xml:space="preserve">, available in hot, cold, or alternating temperatures, provide targeted therapy. They can be applied to the entire body or specific areas, proving effective in treating fever, inflammation, or muscle pain.</w:t>
      </w:r>
    </w:p>
    <w:p w:rsidR="00000000" w:rsidDel="00000000" w:rsidP="00000000" w:rsidRDefault="00000000" w:rsidRPr="00000000" w14:paraId="0000035F">
      <w:pPr>
        <w:spacing w:after="200" w:lineRule="auto"/>
        <w:rPr/>
      </w:pPr>
      <w:r w:rsidDel="00000000" w:rsidR="00000000" w:rsidRPr="00000000">
        <w:rPr>
          <w:rtl w:val="0"/>
        </w:rPr>
        <w:t xml:space="preserve">Incorporating these methods into your naturopathic practice requires an understanding of the principles of hydrotherapy and their specific applications. By adjusting temperature, pressure, and method, you can create a tailored treatment protocol for each patient.</w:t>
      </w:r>
    </w:p>
    <w:p w:rsidR="00000000" w:rsidDel="00000000" w:rsidP="00000000" w:rsidRDefault="00000000" w:rsidRPr="00000000" w14:paraId="00000360">
      <w:pPr>
        <w:pStyle w:val="Heading3"/>
        <w:rPr/>
      </w:pPr>
      <w:bookmarkStart w:colFirst="0" w:colLast="0" w:name="_egmpqmbjnfnt" w:id="139"/>
      <w:bookmarkEnd w:id="139"/>
      <w:r w:rsidDel="00000000" w:rsidR="00000000" w:rsidRPr="00000000">
        <w:rPr>
          <w:rtl w:val="0"/>
        </w:rPr>
        <w:t xml:space="preserve">The Place of Hydrotherapy in Naturopathic Practice</w:t>
      </w:r>
    </w:p>
    <w:p w:rsidR="00000000" w:rsidDel="00000000" w:rsidP="00000000" w:rsidRDefault="00000000" w:rsidRPr="00000000" w14:paraId="00000361">
      <w:pPr>
        <w:spacing w:after="200" w:lineRule="auto"/>
        <w:rPr/>
      </w:pPr>
      <w:r w:rsidDel="00000000" w:rsidR="00000000" w:rsidRPr="00000000">
        <w:rPr>
          <w:rtl w:val="0"/>
        </w:rPr>
        <w:t xml:space="preserve">As naturopathic practitioners, understanding the core mechanisms and diverse techniques of hydrotherapy is essential to maximize its integration into practice. Hydrotherapy's potency lies not just in its versatility, but also in its adaptability to individual patient needs. The techniques range from healing baths of ancient civilizations to today's sophisticated methods, each proving their efficacy at every step of this long therapeutic journey.</w:t>
      </w:r>
    </w:p>
    <w:p w:rsidR="00000000" w:rsidDel="00000000" w:rsidP="00000000" w:rsidRDefault="00000000" w:rsidRPr="00000000" w14:paraId="00000362">
      <w:pPr>
        <w:spacing w:after="200" w:lineRule="auto"/>
        <w:rPr/>
      </w:pPr>
      <w:r w:rsidDel="00000000" w:rsidR="00000000" w:rsidRPr="00000000">
        <w:rPr>
          <w:rtl w:val="0"/>
        </w:rPr>
        <w:t xml:space="preserve">Thorough patient assessment, considering their overall health, specific ailments, and tolerances, is crucial before prescribing hydrotherapy techniques. This enables the practitioner to tailor hydrotherapy, a versatile and potent tool, to each patient's unique needs.</w:t>
      </w:r>
    </w:p>
    <w:p w:rsidR="00000000" w:rsidDel="00000000" w:rsidP="00000000" w:rsidRDefault="00000000" w:rsidRPr="00000000" w14:paraId="00000363">
      <w:pPr>
        <w:spacing w:after="200" w:lineRule="auto"/>
        <w:rPr/>
      </w:pPr>
      <w:r w:rsidDel="00000000" w:rsidR="00000000" w:rsidRPr="00000000">
        <w:rPr>
          <w:rtl w:val="0"/>
        </w:rPr>
        <w:t xml:space="preserve">Hydrotherapy can be employed as a stand-alone treatment or synergistically combined with other natural therapies for a holistic approach. For instance, blending hydrotherapy with aromatherapy, such as adding essential oils to a bath, can enhance relaxation, promote circulation, and aid detoxification. Similarly, hydrotherapy can complement nutritional treatment plans. A patient deficient in certain minerals might benefit from balneotherapy in mineral-rich water, while another undergoing detoxification might find a combination of nutritional support and hydrothermal therapy beneficial in promoting sweating and detoxification.</w:t>
      </w:r>
    </w:p>
    <w:p w:rsidR="00000000" w:rsidDel="00000000" w:rsidP="00000000" w:rsidRDefault="00000000" w:rsidRPr="00000000" w14:paraId="00000364">
      <w:pPr>
        <w:spacing w:after="200" w:lineRule="auto"/>
        <w:rPr/>
      </w:pPr>
      <w:r w:rsidDel="00000000" w:rsidR="00000000" w:rsidRPr="00000000">
        <w:rPr>
          <w:rtl w:val="0"/>
        </w:rPr>
        <w:t xml:space="preserve">This dynamic modality, with its myriad techniques and applications, is indeed a robust tool in the naturopathic practitioner's arsenal. However, the true essence of effective hydrotherapy practice goes beyond just understanding how to use water as a healing modality; it involves understanding patient's needs and adapting the therapy accordingly.</w:t>
      </w:r>
    </w:p>
    <w:p w:rsidR="00000000" w:rsidDel="00000000" w:rsidP="00000000" w:rsidRDefault="00000000" w:rsidRPr="00000000" w14:paraId="00000365">
      <w:pPr>
        <w:spacing w:after="200" w:lineRule="auto"/>
        <w:rPr/>
      </w:pPr>
      <w:r w:rsidDel="00000000" w:rsidR="00000000" w:rsidRPr="00000000">
        <w:rPr>
          <w:rtl w:val="0"/>
        </w:rPr>
        <w:t xml:space="preserve">The journey into the realm of hydrotherapy is a deep dive into an ocean of therapeutic possibilities rather than a brief dip. As we move forward into our subsequent lessons, we will explore various hydrotherapy techniques and the skills required to apply them effectively in a naturopathic setting, unlocking more secrets of these healing waters.</w:t>
      </w:r>
    </w:p>
    <w:p w:rsidR="00000000" w:rsidDel="00000000" w:rsidP="00000000" w:rsidRDefault="00000000" w:rsidRPr="00000000" w14:paraId="00000366">
      <w:pPr>
        <w:pStyle w:val="Heading2"/>
        <w:rPr/>
      </w:pPr>
      <w:bookmarkStart w:colFirst="0" w:colLast="0" w:name="_s1be8yf7gfr8" w:id="140"/>
      <w:bookmarkEnd w:id="140"/>
      <w:r w:rsidDel="00000000" w:rsidR="00000000" w:rsidRPr="00000000">
        <w:rPr>
          <w:rtl w:val="0"/>
        </w:rPr>
        <w:t xml:space="preserve">Skills in Various Hydrotherapy Techniques</w:t>
      </w:r>
    </w:p>
    <w:p w:rsidR="00000000" w:rsidDel="00000000" w:rsidP="00000000" w:rsidRDefault="00000000" w:rsidRPr="00000000" w14:paraId="00000367">
      <w:pPr>
        <w:spacing w:after="200" w:lineRule="auto"/>
        <w:rPr/>
      </w:pPr>
      <w:r w:rsidDel="00000000" w:rsidR="00000000" w:rsidRPr="00000000">
        <w:rPr>
          <w:rtl w:val="0"/>
        </w:rPr>
        <w:t xml:space="preserve">The multifaceted approach to healing that defines naturopathy extends to hydrotherapy. It's not merely a question of using water to heal; it's about using the right kind of water treatment to address the individual patient's needs. This lesson dives into seven key hydrotherapy techniques, exploring how to apply them effectively and safely in a naturopathic practice.</w:t>
      </w:r>
    </w:p>
    <w:p w:rsidR="00000000" w:rsidDel="00000000" w:rsidP="00000000" w:rsidRDefault="00000000" w:rsidRPr="00000000" w14:paraId="00000368">
      <w:pPr>
        <w:pStyle w:val="Heading3"/>
        <w:rPr/>
      </w:pPr>
      <w:bookmarkStart w:colFirst="0" w:colLast="0" w:name="_5sex8z9iaj1g" w:id="141"/>
      <w:bookmarkEnd w:id="141"/>
      <w:r w:rsidDel="00000000" w:rsidR="00000000" w:rsidRPr="00000000">
        <w:rPr>
          <w:rtl w:val="0"/>
        </w:rPr>
        <w:t xml:space="preserve">Contrast Hydrotherapy: An Exercise in Temperature Transition</w:t>
      </w:r>
    </w:p>
    <w:p w:rsidR="00000000" w:rsidDel="00000000" w:rsidP="00000000" w:rsidRDefault="00000000" w:rsidRPr="00000000" w14:paraId="00000369">
      <w:pPr>
        <w:spacing w:after="200" w:lineRule="auto"/>
        <w:rPr/>
      </w:pPr>
      <w:r w:rsidDel="00000000" w:rsidR="00000000" w:rsidRPr="00000000">
        <w:rPr>
          <w:rtl w:val="0"/>
        </w:rPr>
        <w:t xml:space="preserve">Contrast hydrotherapy, a technique that involves the alternating application of hot and cold water, is not as simple as it seems. The magic lies in the rhythm and alternation, akin to the pulsating beat of a drum, echoing through the body's vascular system. The choreographed dance between hot and cold applications improves circulation, reduces inflammation, and boosts healing.</w:t>
      </w:r>
    </w:p>
    <w:p w:rsidR="00000000" w:rsidDel="00000000" w:rsidP="00000000" w:rsidRDefault="00000000" w:rsidRPr="00000000" w14:paraId="0000036A">
      <w:pPr>
        <w:spacing w:after="200" w:lineRule="auto"/>
        <w:rPr/>
      </w:pPr>
      <w:r w:rsidDel="00000000" w:rsidR="00000000" w:rsidRPr="00000000">
        <w:rPr>
          <w:rtl w:val="0"/>
        </w:rPr>
        <w:t xml:space="preserve">Here is a simplified breakdown:</w:t>
      </w:r>
    </w:p>
    <w:tbl>
      <w:tblPr>
        <w:tblStyle w:val="Table9"/>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3315"/>
        <w:gridCol w:w="4275"/>
        <w:tblGridChange w:id="0">
          <w:tblGrid>
            <w:gridCol w:w="1440"/>
            <w:gridCol w:w="3315"/>
            <w:gridCol w:w="4275"/>
          </w:tblGrid>
        </w:tblGridChange>
      </w:tblGrid>
      <w:tr>
        <w:trPr>
          <w:cantSplit w:val="0"/>
          <w:trHeight w:val="315" w:hRule="atLeast"/>
          <w:tblHeader w:val="0"/>
        </w:trPr>
        <w:tc>
          <w:tcPr>
            <w:tcBorders>
              <w:top w:color="d9d9e3" w:space="0" w:sz="6" w:val="single"/>
              <w:left w:color="d9d9e3"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6B">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Phase</w:t>
            </w:r>
            <w:r w:rsidDel="00000000" w:rsidR="00000000" w:rsidRPr="00000000">
              <w:rPr>
                <w:rtl w:val="0"/>
              </w:rPr>
            </w:r>
          </w:p>
        </w:tc>
        <w:tc>
          <w:tcPr>
            <w:tcBorders>
              <w:top w:color="d9d9e3" w:space="0" w:sz="6" w:val="single"/>
              <w:left w:color="cccccc"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6C">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Action</w:t>
            </w:r>
            <w:r w:rsidDel="00000000" w:rsidR="00000000" w:rsidRPr="00000000">
              <w:rPr>
                <w:rtl w:val="0"/>
              </w:rPr>
            </w:r>
          </w:p>
        </w:tc>
        <w:tc>
          <w:tcPr>
            <w:tcBorders>
              <w:top w:color="d9d9e3" w:space="0" w:sz="6" w:val="single"/>
              <w:left w:color="cccccc" w:space="0" w:sz="6" w:val="single"/>
              <w:bottom w:color="d9d9e3"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6D">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Effect</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E">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Hot</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F">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Soaking affected area in hot water</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Dilation of blood vessels, increased blood flow</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Cold</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2">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Followed by a cold soak</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3">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Constriction of blood vessels, reduced inflammation</w:t>
            </w:r>
            <w:r w:rsidDel="00000000" w:rsidR="00000000" w:rsidRPr="00000000">
              <w:rPr>
                <w:rtl w:val="0"/>
              </w:rPr>
            </w:r>
          </w:p>
        </w:tc>
      </w:tr>
    </w:tbl>
    <w:p w:rsidR="00000000" w:rsidDel="00000000" w:rsidP="00000000" w:rsidRDefault="00000000" w:rsidRPr="00000000" w14:paraId="00000374">
      <w:pPr>
        <w:spacing w:after="200" w:lineRule="auto"/>
        <w:rPr/>
      </w:pPr>
      <w:r w:rsidDel="00000000" w:rsidR="00000000" w:rsidRPr="00000000">
        <w:rPr>
          <w:rtl w:val="0"/>
        </w:rPr>
        <w:t xml:space="preserve">Consider a patient recovering from a sports injury. The naturopathic practitioner, like a symphony conductor, guides the therapeutic process: hot water to dilate blood vessels and stimulate blood flow, followed by a cold soak to contract vessels, reduce inflammation, and manage pain. The result? An accelerated healing process, amplified by the power of water.</w:t>
      </w:r>
    </w:p>
    <w:p w:rsidR="00000000" w:rsidDel="00000000" w:rsidP="00000000" w:rsidRDefault="00000000" w:rsidRPr="00000000" w14:paraId="00000375">
      <w:pPr>
        <w:spacing w:after="200" w:lineRule="auto"/>
        <w:rPr/>
      </w:pPr>
      <w:r w:rsidDel="00000000" w:rsidR="00000000" w:rsidRPr="00000000">
        <w:rPr>
          <w:rtl w:val="0"/>
        </w:rPr>
        <w:t xml:space="preserve">To maximize the benefits of hydrotherapy, it is recommended to make the transition between hot and cold temperatures abrupt, as this sudden change creates a 'pumping' action in the blood vessels, effectively enhancing the process of detoxification.</w:t>
      </w:r>
      <w:r w:rsidDel="00000000" w:rsidR="00000000" w:rsidRPr="00000000">
        <w:rPr>
          <w:rtl w:val="0"/>
        </w:rPr>
      </w:r>
    </w:p>
    <w:p w:rsidR="00000000" w:rsidDel="00000000" w:rsidP="00000000" w:rsidRDefault="00000000" w:rsidRPr="00000000" w14:paraId="00000376">
      <w:pPr>
        <w:pStyle w:val="Heading3"/>
        <w:rPr/>
      </w:pPr>
      <w:bookmarkStart w:colFirst="0" w:colLast="0" w:name="_ehharl86b62" w:id="142"/>
      <w:bookmarkEnd w:id="142"/>
      <w:r w:rsidDel="00000000" w:rsidR="00000000" w:rsidRPr="00000000">
        <w:rPr>
          <w:rtl w:val="0"/>
        </w:rPr>
        <w:t xml:space="preserve">Hydrothermal Therapy: The Power of Steam</w:t>
      </w:r>
    </w:p>
    <w:p w:rsidR="00000000" w:rsidDel="00000000" w:rsidP="00000000" w:rsidRDefault="00000000" w:rsidRPr="00000000" w14:paraId="00000377">
      <w:pPr>
        <w:spacing w:after="200" w:lineRule="auto"/>
        <w:rPr/>
      </w:pPr>
      <w:r w:rsidDel="00000000" w:rsidR="00000000" w:rsidRPr="00000000">
        <w:rPr>
          <w:rtl w:val="0"/>
        </w:rPr>
        <w:t xml:space="preserve">Hydrothermal therapy utilizes water and steam at various temperatures to help relax muscles and promote rejuvenation.</w:t>
      </w:r>
    </w:p>
    <w:p w:rsidR="00000000" w:rsidDel="00000000" w:rsidP="00000000" w:rsidRDefault="00000000" w:rsidRPr="00000000" w14:paraId="00000378">
      <w:pPr>
        <w:spacing w:after="200" w:lineRule="auto"/>
        <w:rPr/>
      </w:pPr>
      <w:r w:rsidDel="00000000" w:rsidR="00000000" w:rsidRPr="00000000">
        <w:rPr>
          <w:rtl w:val="0"/>
        </w:rPr>
        <w:t xml:space="preserve">The application of heated water and steam soothes and relaxes muscle tissue, promoting the release of endorphins (the body's natural painkillers) and increasing circulation.</w:t>
      </w:r>
    </w:p>
    <w:tbl>
      <w:tblPr>
        <w:tblStyle w:val="Table10"/>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640"/>
        <w:gridCol w:w="4470"/>
        <w:tblGridChange w:id="0">
          <w:tblGrid>
            <w:gridCol w:w="1830"/>
            <w:gridCol w:w="2640"/>
            <w:gridCol w:w="4470"/>
          </w:tblGrid>
        </w:tblGridChange>
      </w:tblGrid>
      <w:tr>
        <w:trPr>
          <w:cantSplit w:val="0"/>
          <w:trHeight w:val="315" w:hRule="atLeast"/>
          <w:tblHeader w:val="0"/>
        </w:trPr>
        <w:tc>
          <w:tcPr>
            <w:tcBorders>
              <w:top w:color="d9d9e3" w:space="0" w:sz="6" w:val="single"/>
              <w:left w:color="d9d9e3"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9">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herapy Method</w:t>
            </w:r>
            <w:r w:rsidDel="00000000" w:rsidR="00000000" w:rsidRPr="00000000">
              <w:rPr>
                <w:rtl w:val="0"/>
              </w:rPr>
            </w:r>
          </w:p>
        </w:tc>
        <w:tc>
          <w:tcPr>
            <w:tcBorders>
              <w:top w:color="d9d9e3" w:space="0" w:sz="6" w:val="single"/>
              <w:left w:color="cccccc"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A">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Application</w:t>
            </w:r>
            <w:r w:rsidDel="00000000" w:rsidR="00000000" w:rsidRPr="00000000">
              <w:rPr>
                <w:rtl w:val="0"/>
              </w:rPr>
            </w:r>
          </w:p>
        </w:tc>
        <w:tc>
          <w:tcPr>
            <w:tcBorders>
              <w:top w:color="d9d9e3" w:space="0" w:sz="6" w:val="single"/>
              <w:left w:color="cccccc" w:space="0" w:sz="6" w:val="single"/>
              <w:bottom w:color="d9d9e3"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B">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Benefit</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C">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Steam Bath</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D">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Body exposure to steam</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E">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Relaxation, detoxification through sweating</w:t>
            </w:r>
            <w:r w:rsidDel="00000000" w:rsidR="00000000" w:rsidRPr="00000000">
              <w:rPr>
                <w:rtl w:val="0"/>
              </w:rPr>
            </w:r>
          </w:p>
        </w:tc>
      </w:tr>
      <w:tr>
        <w:trPr>
          <w:cantSplit w:val="0"/>
          <w:trHeight w:val="55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F">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Hot/Cold Showers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Alternating hot and cold showers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Enhances blood circulation, reduces muscle tension</w:t>
            </w:r>
            <w:r w:rsidDel="00000000" w:rsidR="00000000" w:rsidRPr="00000000">
              <w:rPr>
                <w:rtl w:val="0"/>
              </w:rPr>
            </w:r>
          </w:p>
        </w:tc>
      </w:tr>
    </w:tbl>
    <w:p w:rsidR="00000000" w:rsidDel="00000000" w:rsidP="00000000" w:rsidRDefault="00000000" w:rsidRPr="00000000" w14:paraId="00000382">
      <w:pPr>
        <w:spacing w:after="200" w:lineRule="auto"/>
        <w:rPr/>
      </w:pPr>
      <w:r w:rsidDel="00000000" w:rsidR="00000000" w:rsidRPr="00000000">
        <w:rPr>
          <w:rtl w:val="0"/>
        </w:rPr>
        <w:t xml:space="preserve">Hydrothermal therapy is a conversation between the body and water. It uses water and steam, often in combination, at varying temperatures to relax, revive, and rejuvenate tired, aching muscles. This technique is not just about relaxation, but also about reconnecting with the body, recognizing and addressing areas of tension.</w:t>
      </w:r>
    </w:p>
    <w:p w:rsidR="00000000" w:rsidDel="00000000" w:rsidP="00000000" w:rsidRDefault="00000000" w:rsidRPr="00000000" w14:paraId="00000383">
      <w:pPr>
        <w:spacing w:after="200" w:lineRule="auto"/>
        <w:rPr/>
      </w:pPr>
      <w:r w:rsidDel="00000000" w:rsidR="00000000" w:rsidRPr="00000000">
        <w:rPr>
          <w:rtl w:val="0"/>
        </w:rPr>
        <w:t xml:space="preserve">For individuals with high-stress jobs, hydrothermal therapy provides a sanctuary, a safe space to unwind, reduce muscle tension, and find balance again. Steam showers are like personal wellness chambers, their foggy embrace enveloping and soothing strained muscles.</w:t>
      </w:r>
    </w:p>
    <w:p w:rsidR="00000000" w:rsidDel="00000000" w:rsidP="00000000" w:rsidRDefault="00000000" w:rsidRPr="00000000" w14:paraId="00000384">
      <w:pPr>
        <w:spacing w:after="200" w:lineRule="auto"/>
        <w:rPr/>
      </w:pPr>
      <w:r w:rsidDel="00000000" w:rsidR="00000000" w:rsidRPr="00000000">
        <w:rPr>
          <w:rtl w:val="0"/>
        </w:rPr>
        <w:t xml:space="preserve">For an added aromatherapy boost, consider adding a few drops of calming essential oils like lavender or chamomile to the steam bath.</w:t>
      </w:r>
    </w:p>
    <w:p w:rsidR="00000000" w:rsidDel="00000000" w:rsidP="00000000" w:rsidRDefault="00000000" w:rsidRPr="00000000" w14:paraId="00000385">
      <w:pPr>
        <w:pStyle w:val="Heading3"/>
        <w:rPr/>
      </w:pPr>
      <w:bookmarkStart w:colFirst="0" w:colLast="0" w:name="_tm80f8pz9mx0" w:id="143"/>
      <w:bookmarkEnd w:id="143"/>
      <w:r w:rsidDel="00000000" w:rsidR="00000000" w:rsidRPr="00000000">
        <w:rPr>
          <w:rtl w:val="0"/>
        </w:rPr>
        <w:t xml:space="preserve">Balneotherapy: The Mineral Bath Treatment</w:t>
      </w:r>
    </w:p>
    <w:p w:rsidR="00000000" w:rsidDel="00000000" w:rsidP="00000000" w:rsidRDefault="00000000" w:rsidRPr="00000000" w14:paraId="00000386">
      <w:pPr>
        <w:spacing w:after="200" w:lineRule="auto"/>
        <w:rPr/>
      </w:pPr>
      <w:r w:rsidDel="00000000" w:rsidR="00000000" w:rsidRPr="00000000">
        <w:rPr>
          <w:rtl w:val="0"/>
        </w:rPr>
        <w:t xml:space="preserve">Balneotherapy, or bathing in mineral-rich water, is more than a spa experience. It is a form of therapy that harnesses the healing properties of Earth’s minerals. Found in natural hot springs or specialized spas, balneotherapy offers a unique treatment method, often providing relief where traditional therapies may have fallen short.</w:t>
      </w:r>
    </w:p>
    <w:p w:rsidR="00000000" w:rsidDel="00000000" w:rsidP="00000000" w:rsidRDefault="00000000" w:rsidRPr="00000000" w14:paraId="00000387">
      <w:pPr>
        <w:spacing w:after="200" w:lineRule="auto"/>
        <w:rPr/>
      </w:pPr>
      <w:r w:rsidDel="00000000" w:rsidR="00000000" w:rsidRPr="00000000">
        <w:rPr>
          <w:rtl w:val="0"/>
        </w:rPr>
        <w:t xml:space="preserve">Mineral-rich water can have a range of therapeutic benefits. Some minerals help improve skin health, others are good for joint conditions, and some boost circulation.</w:t>
      </w:r>
    </w:p>
    <w:p w:rsidR="00000000" w:rsidDel="00000000" w:rsidP="00000000" w:rsidRDefault="00000000" w:rsidRPr="00000000" w14:paraId="00000388">
      <w:pPr>
        <w:spacing w:after="200" w:lineRule="auto"/>
        <w:rPr/>
      </w:pPr>
      <w:r w:rsidDel="00000000" w:rsidR="00000000" w:rsidRPr="00000000">
        <w:rPr>
          <w:rtl w:val="0"/>
        </w:rPr>
        <w:t xml:space="preserve">Here are examples of minerals and their potential benefits:</w:t>
      </w:r>
    </w:p>
    <w:tbl>
      <w:tblPr>
        <w:tblStyle w:val="Table1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5865"/>
        <w:tblGridChange w:id="0">
          <w:tblGrid>
            <w:gridCol w:w="2775"/>
            <w:gridCol w:w="5865"/>
          </w:tblGrid>
        </w:tblGridChange>
      </w:tblGrid>
      <w:tr>
        <w:trPr>
          <w:cantSplit w:val="0"/>
          <w:trHeight w:val="315" w:hRule="atLeast"/>
          <w:tblHeader w:val="0"/>
        </w:trPr>
        <w:tc>
          <w:tcPr>
            <w:tcBorders>
              <w:top w:color="d9d9e3" w:space="0" w:sz="6" w:val="single"/>
              <w:left w:color="d9d9e3"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89">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Mineral</w:t>
            </w:r>
            <w:r w:rsidDel="00000000" w:rsidR="00000000" w:rsidRPr="00000000">
              <w:rPr>
                <w:rtl w:val="0"/>
              </w:rPr>
            </w:r>
          </w:p>
        </w:tc>
        <w:tc>
          <w:tcPr>
            <w:tcBorders>
              <w:top w:color="d9d9e3" w:space="0" w:sz="6" w:val="single"/>
              <w:left w:color="cccccc"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8A">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Potential Benefit</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B">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Magnesium</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C">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Muscle relaxation, improved sleep</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D">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Sulfur</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E">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Skin health, detoxification</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F">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Selenium</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Antioxidant properties, skin health</w:t>
            </w:r>
            <w:r w:rsidDel="00000000" w:rsidR="00000000" w:rsidRPr="00000000">
              <w:rPr>
                <w:rtl w:val="0"/>
              </w:rPr>
            </w:r>
          </w:p>
        </w:tc>
      </w:tr>
    </w:tbl>
    <w:p w:rsidR="00000000" w:rsidDel="00000000" w:rsidP="00000000" w:rsidRDefault="00000000" w:rsidRPr="00000000" w14:paraId="00000391">
      <w:pPr>
        <w:spacing w:after="200" w:lineRule="auto"/>
        <w:rPr/>
      </w:pPr>
      <w:r w:rsidDel="00000000" w:rsidR="00000000" w:rsidRPr="00000000">
        <w:rPr>
          <w:rtl w:val="0"/>
        </w:rPr>
        <w:t xml:space="preserve">For patients with persistent skin conditions like psoriasis or eczema, the therapeutic experience of a mineral bath can be transformative. The gentle kiss of mineral-rich water can soothe irritated skin, reduce inflammation, and speed up the healing process. The secret is in the minerals, each with a unique healing touch. Magnesium, for example, promotes relaxation and better sleep, while sulfur aids skin health and detoxification.</w:t>
      </w:r>
    </w:p>
    <w:p w:rsidR="00000000" w:rsidDel="00000000" w:rsidP="00000000" w:rsidRDefault="00000000" w:rsidRPr="00000000" w14:paraId="00000392">
      <w:pPr>
        <w:spacing w:after="200" w:lineRule="auto"/>
        <w:rPr/>
      </w:pPr>
      <w:r w:rsidDel="00000000" w:rsidR="00000000" w:rsidRPr="00000000">
        <w:rPr>
          <w:rtl w:val="0"/>
        </w:rPr>
        <w:t xml:space="preserve">A helpful tip for patients who are unable to access a hot spring or specialized spa is to create a DIY balneotherapy bath at home using Epsom salts (magnesium sulfate). Also, patients should rinse off after thalassotherapy to remove any residue that could potentially irritate the skin. Additionally, ensure that any marine products used are sourced sustainably and free from contaminants.</w:t>
      </w:r>
    </w:p>
    <w:p w:rsidR="00000000" w:rsidDel="00000000" w:rsidP="00000000" w:rsidRDefault="00000000" w:rsidRPr="00000000" w14:paraId="00000393">
      <w:pPr>
        <w:pStyle w:val="Heading3"/>
        <w:rPr/>
      </w:pPr>
      <w:bookmarkStart w:colFirst="0" w:colLast="0" w:name="_ruubuvggwuom" w:id="144"/>
      <w:bookmarkEnd w:id="144"/>
      <w:r w:rsidDel="00000000" w:rsidR="00000000" w:rsidRPr="00000000">
        <w:rPr>
          <w:rtl w:val="0"/>
        </w:rPr>
        <w:t xml:space="preserve">Aquatic Physiotherapy: Exercise in Water</w:t>
      </w:r>
    </w:p>
    <w:p w:rsidR="00000000" w:rsidDel="00000000" w:rsidP="00000000" w:rsidRDefault="00000000" w:rsidRPr="00000000" w14:paraId="00000394">
      <w:pPr>
        <w:spacing w:after="200" w:lineRule="auto"/>
        <w:rPr/>
      </w:pPr>
      <w:r w:rsidDel="00000000" w:rsidR="00000000" w:rsidRPr="00000000">
        <w:rPr>
          <w:rtl w:val="0"/>
        </w:rPr>
        <w:t xml:space="preserve">Aquatic physiotherapy transcends the traditional boundaries of physiotherapy by leveraging the unique properties of water: buoyancy, resistance, and hydrostatic pressure. Performing specific exercises in water offers a low-impact environment that is particularly beneficial for individuals with arthritis, injuries, or mobility issues.</w:t>
      </w:r>
    </w:p>
    <w:p w:rsidR="00000000" w:rsidDel="00000000" w:rsidP="00000000" w:rsidRDefault="00000000" w:rsidRPr="00000000" w14:paraId="00000395">
      <w:pPr>
        <w:spacing w:after="200" w:lineRule="auto"/>
        <w:rPr/>
      </w:pPr>
      <w:r w:rsidDel="00000000" w:rsidR="00000000" w:rsidRPr="00000000">
        <w:rPr>
          <w:rtl w:val="0"/>
        </w:rPr>
        <w:t xml:space="preserve">Water, in this context, serves as a supportive partner, providing resistance for muscle strengthening while also ensuring the body is adequately supported to prevent injury. It provides the perfect blend of challenge and support, pushing the body to strengthen and heal itself without causing undue strain.</w:t>
      </w:r>
    </w:p>
    <w:p w:rsidR="00000000" w:rsidDel="00000000" w:rsidP="00000000" w:rsidRDefault="00000000" w:rsidRPr="00000000" w14:paraId="00000396">
      <w:pPr>
        <w:spacing w:after="200" w:lineRule="auto"/>
        <w:rPr/>
      </w:pPr>
      <w:r w:rsidDel="00000000" w:rsidR="00000000" w:rsidRPr="00000000">
        <w:rPr>
          <w:rtl w:val="0"/>
        </w:rPr>
        <w:t xml:space="preserve">This form of therapy can be beneficial for patients with arthritis, injuries, or mobility issues. The buoyancy of water reduces stress on joints, while the resistance can help improve muscle strength and flexibility. </w:t>
      </w:r>
    </w:p>
    <w:p w:rsidR="00000000" w:rsidDel="00000000" w:rsidP="00000000" w:rsidRDefault="00000000" w:rsidRPr="00000000" w14:paraId="00000397">
      <w:pPr>
        <w:spacing w:after="200" w:lineRule="auto"/>
        <w:rPr/>
      </w:pPr>
      <w:r w:rsidDel="00000000" w:rsidR="00000000" w:rsidRPr="00000000">
        <w:rPr>
          <w:rtl w:val="0"/>
        </w:rPr>
        <w:t xml:space="preserve">An example of a patient with arthritis who might find weight-bearing exercises painful. You could recommend aquatic physiotherapy, perhaps starting with gentle range-of-motion exercises in warm water to help reduce joint stiffness and pain. You may also incorporate floating devices or water weights to vary the intensity and challenge of the exercises.</w:t>
      </w:r>
    </w:p>
    <w:p w:rsidR="00000000" w:rsidDel="00000000" w:rsidP="00000000" w:rsidRDefault="00000000" w:rsidRPr="00000000" w14:paraId="00000398">
      <w:pPr>
        <w:pStyle w:val="Heading3"/>
        <w:rPr/>
      </w:pPr>
      <w:bookmarkStart w:colFirst="0" w:colLast="0" w:name="_kz6vddvk8dav" w:id="145"/>
      <w:bookmarkEnd w:id="145"/>
      <w:r w:rsidDel="00000000" w:rsidR="00000000" w:rsidRPr="00000000">
        <w:rPr>
          <w:rtl w:val="0"/>
        </w:rPr>
        <w:t xml:space="preserve">Thalassotherapy: The Marine Cure</w:t>
      </w:r>
    </w:p>
    <w:p w:rsidR="00000000" w:rsidDel="00000000" w:rsidP="00000000" w:rsidRDefault="00000000" w:rsidRPr="00000000" w14:paraId="00000399">
      <w:pPr>
        <w:spacing w:after="200" w:lineRule="auto"/>
        <w:rPr/>
      </w:pPr>
      <w:r w:rsidDel="00000000" w:rsidR="00000000" w:rsidRPr="00000000">
        <w:rPr>
          <w:rtl w:val="0"/>
        </w:rPr>
        <w:t xml:space="preserve">Thalassotherapy invites the ocean into the therapeutic arena. It harnesses the beneficial properties of seawater, algae, and marine mud to rejuvenate the skin and boost the immune system. The sea is rich in minerals like magnesium, potassium, calcium salts, and iodine, which are easily absorbed by the skin and contribute to its therapeutic effects.</w:t>
      </w:r>
    </w:p>
    <w:p w:rsidR="00000000" w:rsidDel="00000000" w:rsidP="00000000" w:rsidRDefault="00000000" w:rsidRPr="00000000" w14:paraId="0000039A">
      <w:pPr>
        <w:spacing w:after="200" w:lineRule="auto"/>
        <w:rPr/>
      </w:pPr>
      <w:r w:rsidDel="00000000" w:rsidR="00000000" w:rsidRPr="00000000">
        <w:rPr>
          <w:rtl w:val="0"/>
        </w:rPr>
        <w:t xml:space="preserve">For patients seeking natural solutions for skin aging or immune boosting, thalassotherapy is like a treasure chest. The application of seaweed or algae, in particular, can be transformative. The high antioxidant content of these marine products combats skin aging, while their unique compounds enhance the body's immune response.</w:t>
      </w:r>
    </w:p>
    <w:p w:rsidR="00000000" w:rsidDel="00000000" w:rsidP="00000000" w:rsidRDefault="00000000" w:rsidRPr="00000000" w14:paraId="0000039B">
      <w:pPr>
        <w:spacing w:after="200" w:lineRule="auto"/>
        <w:rPr/>
      </w:pPr>
      <w:r w:rsidDel="00000000" w:rsidR="00000000" w:rsidRPr="00000000">
        <w:rPr>
          <w:rtl w:val="0"/>
        </w:rPr>
        <w:t xml:space="preserve">Here are some marine elements you may use for this therapy:</w:t>
      </w:r>
    </w:p>
    <w:tbl>
      <w:tblPr>
        <w:tblStyle w:val="Table1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595"/>
        <w:gridCol w:w="4560"/>
        <w:tblGridChange w:id="0">
          <w:tblGrid>
            <w:gridCol w:w="1875"/>
            <w:gridCol w:w="2595"/>
            <w:gridCol w:w="4560"/>
          </w:tblGrid>
        </w:tblGridChange>
      </w:tblGrid>
      <w:tr>
        <w:trPr>
          <w:cantSplit w:val="0"/>
          <w:trHeight w:val="315" w:hRule="atLeast"/>
          <w:tblHeader w:val="0"/>
        </w:trPr>
        <w:tc>
          <w:tcPr>
            <w:tcBorders>
              <w:top w:color="d9d9e3" w:space="0" w:sz="6" w:val="single"/>
              <w:left w:color="d9d9e3"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9C">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Marine Element</w:t>
            </w:r>
            <w:r w:rsidDel="00000000" w:rsidR="00000000" w:rsidRPr="00000000">
              <w:rPr>
                <w:rtl w:val="0"/>
              </w:rPr>
            </w:r>
          </w:p>
        </w:tc>
        <w:tc>
          <w:tcPr>
            <w:tcBorders>
              <w:top w:color="d9d9e3" w:space="0" w:sz="6" w:val="single"/>
              <w:left w:color="cccccc"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9D">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Application</w:t>
            </w:r>
            <w:r w:rsidDel="00000000" w:rsidR="00000000" w:rsidRPr="00000000">
              <w:rPr>
                <w:rtl w:val="0"/>
              </w:rPr>
            </w:r>
          </w:p>
        </w:tc>
        <w:tc>
          <w:tcPr>
            <w:tcBorders>
              <w:top w:color="d9d9e3" w:space="0" w:sz="6" w:val="single"/>
              <w:left w:color="cccccc" w:space="0" w:sz="6" w:val="single"/>
              <w:bottom w:color="d9d9e3"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9E">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Benefit</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F">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Seawater</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Bathing</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Mineral absorption, skin hydration</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2">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Seaweed</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3">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Wraps, masks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4">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Detoxification, skin health</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5">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Algae</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6">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Wraps, masks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7">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Skin health, immune support</w:t>
            </w:r>
            <w:r w:rsidDel="00000000" w:rsidR="00000000" w:rsidRPr="00000000">
              <w:rPr>
                <w:rtl w:val="0"/>
              </w:rPr>
            </w:r>
          </w:p>
        </w:tc>
      </w:tr>
    </w:tbl>
    <w:p w:rsidR="00000000" w:rsidDel="00000000" w:rsidP="00000000" w:rsidRDefault="00000000" w:rsidRPr="00000000" w14:paraId="000003A8">
      <w:pPr>
        <w:spacing w:after="200" w:lineRule="auto"/>
        <w:rPr/>
      </w:pPr>
      <w:r w:rsidDel="00000000" w:rsidR="00000000" w:rsidRPr="00000000">
        <w:rPr>
          <w:rtl w:val="0"/>
        </w:rPr>
      </w:r>
    </w:p>
    <w:p w:rsidR="00000000" w:rsidDel="00000000" w:rsidP="00000000" w:rsidRDefault="00000000" w:rsidRPr="00000000" w14:paraId="000003A9">
      <w:pPr>
        <w:spacing w:after="200" w:lineRule="auto"/>
        <w:rPr/>
      </w:pPr>
      <w:r w:rsidDel="00000000" w:rsidR="00000000" w:rsidRPr="00000000">
        <w:rPr>
          <w:rtl w:val="0"/>
        </w:rPr>
        <w:t xml:space="preserve">For the best therapeutic effects, it is recommended to use fresh, unpolluted seaweed or algae. However, for practitioners who do not have access to fresh seawater resources, there are organic seaweed products widely available. Also, patients should rinse off after thalassotherapy to remove any residue that could potentially irritate the skin. Additionally, ensure that any marine products used are sourced sustainably and free from contaminants.</w:t>
      </w:r>
    </w:p>
    <w:p w:rsidR="00000000" w:rsidDel="00000000" w:rsidP="00000000" w:rsidRDefault="00000000" w:rsidRPr="00000000" w14:paraId="000003AA">
      <w:pPr>
        <w:pStyle w:val="Heading3"/>
        <w:rPr/>
      </w:pPr>
      <w:bookmarkStart w:colFirst="0" w:colLast="0" w:name="_flar09m8sw2i" w:id="146"/>
      <w:bookmarkEnd w:id="146"/>
      <w:r w:rsidDel="00000000" w:rsidR="00000000" w:rsidRPr="00000000">
        <w:rPr>
          <w:rtl w:val="0"/>
        </w:rPr>
        <w:t xml:space="preserve">Compresses: The Localized Hydrotherapy</w:t>
      </w:r>
    </w:p>
    <w:p w:rsidR="00000000" w:rsidDel="00000000" w:rsidP="00000000" w:rsidRDefault="00000000" w:rsidRPr="00000000" w14:paraId="000003AB">
      <w:pPr>
        <w:spacing w:after="200" w:lineRule="auto"/>
        <w:rPr/>
      </w:pPr>
      <w:r w:rsidDel="00000000" w:rsidR="00000000" w:rsidRPr="00000000">
        <w:rPr>
          <w:rtl w:val="0"/>
        </w:rPr>
        <w:t xml:space="preserve">Compresses are perhaps the most hands-on of all hydrotherapy techniques, allowing naturopathic practitioners to apply targeted therapy that reduces inflammation and promotes healing. This method has a highly personalized touch, taking into account not only the patient's condition but also their pain tolerance and preferences.</w:t>
      </w:r>
    </w:p>
    <w:p w:rsidR="00000000" w:rsidDel="00000000" w:rsidP="00000000" w:rsidRDefault="00000000" w:rsidRPr="00000000" w14:paraId="000003AC">
      <w:pPr>
        <w:spacing w:after="200" w:lineRule="auto"/>
        <w:rPr/>
      </w:pPr>
      <w:r w:rsidDel="00000000" w:rsidR="00000000" w:rsidRPr="00000000">
        <w:rPr>
          <w:rtl w:val="0"/>
        </w:rPr>
        <w:t xml:space="preserve">A hot compress can soothe a stiff, aching muscle, while a cold one can numb sharp, intense pain and reduce inflammation. For a patient with tendinitis, for instance, a naturopath may alternate between hot and cold compresses, creating a localized contrast hydrotherapy effect.</w:t>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8.7177866811594"/>
        <w:gridCol w:w="3013.332996296812"/>
        <w:gridCol w:w="4563.461028045652"/>
        <w:tblGridChange w:id="0">
          <w:tblGrid>
            <w:gridCol w:w="1448.7177866811594"/>
            <w:gridCol w:w="3013.332996296812"/>
            <w:gridCol w:w="4563.461028045652"/>
          </w:tblGrid>
        </w:tblGridChange>
      </w:tblGrid>
      <w:tr>
        <w:trPr>
          <w:cantSplit w:val="0"/>
          <w:trHeight w:val="315" w:hRule="atLeast"/>
          <w:tblHeader w:val="0"/>
        </w:trPr>
        <w:tc>
          <w:tcPr>
            <w:tcBorders>
              <w:top w:color="d9d9e3" w:space="0" w:sz="6" w:val="single"/>
              <w:left w:color="d9d9e3"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AD">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Type</w:t>
            </w:r>
            <w:r w:rsidDel="00000000" w:rsidR="00000000" w:rsidRPr="00000000">
              <w:rPr>
                <w:rtl w:val="0"/>
              </w:rPr>
            </w:r>
          </w:p>
        </w:tc>
        <w:tc>
          <w:tcPr>
            <w:tcBorders>
              <w:top w:color="d9d9e3" w:space="0" w:sz="6" w:val="single"/>
              <w:left w:color="cccccc"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AE">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Application</w:t>
            </w:r>
            <w:r w:rsidDel="00000000" w:rsidR="00000000" w:rsidRPr="00000000">
              <w:rPr>
                <w:rtl w:val="0"/>
              </w:rPr>
            </w:r>
          </w:p>
        </w:tc>
        <w:tc>
          <w:tcPr>
            <w:tcBorders>
              <w:top w:color="d9d9e3" w:space="0" w:sz="6" w:val="single"/>
              <w:left w:color="cccccc" w:space="0" w:sz="6" w:val="single"/>
              <w:bottom w:color="d9d9e3"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AF">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Benefit</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Hot Compress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Applied to an inflamed area</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2">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Increased blood flow, pain relief</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3">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Cold Compress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4">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Applied to an inflamed area</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5">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Reduced inflammation, numbing effect</w:t>
            </w:r>
            <w:r w:rsidDel="00000000" w:rsidR="00000000" w:rsidRPr="00000000">
              <w:rPr>
                <w:rtl w:val="0"/>
              </w:rPr>
            </w:r>
          </w:p>
        </w:tc>
      </w:tr>
    </w:tbl>
    <w:p w:rsidR="00000000" w:rsidDel="00000000" w:rsidP="00000000" w:rsidRDefault="00000000" w:rsidRPr="00000000" w14:paraId="000003B6">
      <w:pPr>
        <w:spacing w:after="200" w:lineRule="auto"/>
        <w:rPr/>
      </w:pPr>
      <w:r w:rsidDel="00000000" w:rsidR="00000000" w:rsidRPr="00000000">
        <w:rPr>
          <w:rtl w:val="0"/>
        </w:rPr>
      </w:r>
    </w:p>
    <w:p w:rsidR="00000000" w:rsidDel="00000000" w:rsidP="00000000" w:rsidRDefault="00000000" w:rsidRPr="00000000" w14:paraId="000003B7">
      <w:pPr>
        <w:spacing w:after="200" w:lineRule="auto"/>
        <w:rPr/>
      </w:pPr>
      <w:r w:rsidDel="00000000" w:rsidR="00000000" w:rsidRPr="00000000">
        <w:rPr>
          <w:rtl w:val="0"/>
        </w:rPr>
        <w:t xml:space="preserve">To prevent potential skin damage, it is recommended to use a barrier, such as a cloth or towel, between the compress and the skin.</w:t>
      </w:r>
      <w:r w:rsidDel="00000000" w:rsidR="00000000" w:rsidRPr="00000000">
        <w:rPr>
          <w:rtl w:val="0"/>
        </w:rPr>
      </w:r>
    </w:p>
    <w:p w:rsidR="00000000" w:rsidDel="00000000" w:rsidP="00000000" w:rsidRDefault="00000000" w:rsidRPr="00000000" w14:paraId="000003B8">
      <w:pPr>
        <w:pStyle w:val="Heading3"/>
        <w:rPr/>
      </w:pPr>
      <w:bookmarkStart w:colFirst="0" w:colLast="0" w:name="_dkjhgenapqu0" w:id="147"/>
      <w:bookmarkEnd w:id="147"/>
      <w:r w:rsidDel="00000000" w:rsidR="00000000" w:rsidRPr="00000000">
        <w:rPr>
          <w:rtl w:val="0"/>
        </w:rPr>
        <w:t xml:space="preserve">Wraps: The Covering Cure</w:t>
      </w:r>
    </w:p>
    <w:p w:rsidR="00000000" w:rsidDel="00000000" w:rsidP="00000000" w:rsidRDefault="00000000" w:rsidRPr="00000000" w14:paraId="000003B9">
      <w:pPr>
        <w:spacing w:after="200" w:lineRule="auto"/>
        <w:rPr/>
      </w:pPr>
      <w:r w:rsidDel="00000000" w:rsidR="00000000" w:rsidRPr="00000000">
        <w:rPr>
          <w:rtl w:val="0"/>
        </w:rPr>
        <w:t xml:space="preserve">Wraps are more than mere coverings. They can be a cocoon of comfort in a fever, a healing cradle for inflamed joints, or a warm embrace for painful muscles. Wraps are versatile and can be utilized for the entire body or for specific areas, making them a particularly adaptable tool in the naturopathic practitioner's arsenal.</w:t>
      </w:r>
    </w:p>
    <w:p w:rsidR="00000000" w:rsidDel="00000000" w:rsidP="00000000" w:rsidRDefault="00000000" w:rsidRPr="00000000" w14:paraId="000003BA">
      <w:pPr>
        <w:spacing w:after="200" w:lineRule="auto"/>
        <w:rPr/>
      </w:pPr>
      <w:r w:rsidDel="00000000" w:rsidR="00000000" w:rsidRPr="00000000">
        <w:rPr>
          <w:rtl w:val="0"/>
        </w:rPr>
        <w:t xml:space="preserve">A naturopath might use a cooling wrap for a high fever, creating a safe and natural way to bring down the body temperature. For acute inflammation or pain, hot or neutral-temperature wraps may provide more comfort, promoting relaxation and healing. </w:t>
      </w:r>
    </w:p>
    <w:tbl>
      <w:tblPr>
        <w:tblStyle w:val="Table1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745"/>
        <w:gridCol w:w="3885"/>
        <w:tblGridChange w:id="0">
          <w:tblGrid>
            <w:gridCol w:w="2400"/>
            <w:gridCol w:w="2745"/>
            <w:gridCol w:w="3885"/>
          </w:tblGrid>
        </w:tblGridChange>
      </w:tblGrid>
      <w:tr>
        <w:trPr>
          <w:cantSplit w:val="0"/>
          <w:trHeight w:val="315" w:hRule="atLeast"/>
          <w:tblHeader w:val="0"/>
        </w:trPr>
        <w:tc>
          <w:tcPr>
            <w:tcBorders>
              <w:top w:color="d9d9e3" w:space="0" w:sz="6" w:val="single"/>
              <w:left w:color="d9d9e3" w:space="0" w:sz="6" w:val="single"/>
              <w:bottom w:color="d9d9e3" w:space="0" w:sz="6" w:val="single"/>
              <w:right w:color="d9d9e3" w:space="0" w:sz="6" w:val="single"/>
            </w:tcBorders>
            <w:shd w:fill="b7b7b7"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BB">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Type</w:t>
            </w:r>
            <w:r w:rsidDel="00000000" w:rsidR="00000000" w:rsidRPr="00000000">
              <w:rPr>
                <w:rtl w:val="0"/>
              </w:rPr>
            </w:r>
          </w:p>
        </w:tc>
        <w:tc>
          <w:tcPr>
            <w:tcBorders>
              <w:top w:color="d9d9e3" w:space="0" w:sz="6" w:val="single"/>
              <w:left w:color="cccccc" w:space="0" w:sz="6" w:val="single"/>
              <w:bottom w:color="d9d9e3" w:space="0" w:sz="6" w:val="single"/>
              <w:right w:color="d9d9e3" w:space="0" w:sz="6" w:val="single"/>
            </w:tcBorders>
            <w:shd w:fill="b7b7b7"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BC">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Application</w:t>
            </w:r>
            <w:r w:rsidDel="00000000" w:rsidR="00000000" w:rsidRPr="00000000">
              <w:rPr>
                <w:rtl w:val="0"/>
              </w:rPr>
            </w:r>
          </w:p>
        </w:tc>
        <w:tc>
          <w:tcPr>
            <w:tcBorders>
              <w:top w:color="d9d9e3" w:space="0" w:sz="6" w:val="single"/>
              <w:left w:color="cccccc" w:space="0" w:sz="6" w:val="single"/>
              <w:bottom w:color="d9d9e3" w:space="0" w:sz="6" w:val="single"/>
              <w:right w:color="cccccc" w:space="0" w:sz="6" w:val="single"/>
            </w:tcBorders>
            <w:shd w:fill="b7b7b7"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BD">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Benefit</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BE">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Fever Wrap</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BF">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Full body or localized, cold</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C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Lower body temperature</w:t>
            </w:r>
            <w:r w:rsidDel="00000000" w:rsidR="00000000" w:rsidRPr="00000000">
              <w:rPr>
                <w:rtl w:val="0"/>
              </w:rPr>
            </w:r>
          </w:p>
        </w:tc>
      </w:tr>
      <w:tr>
        <w:trPr>
          <w:cantSplit w:val="0"/>
          <w:trHeight w:val="390"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C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Anti-Inflammatory Wrap</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C2">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Localized, cold or hot</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C3">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Reduce inflammation, promote healing</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C4">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Pain Relief Wrap</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C5">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Localized, hot</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3C6">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Alleviate muscle or joint pain</w:t>
            </w:r>
            <w:r w:rsidDel="00000000" w:rsidR="00000000" w:rsidRPr="00000000">
              <w:rPr>
                <w:rtl w:val="0"/>
              </w:rPr>
            </w:r>
          </w:p>
        </w:tc>
      </w:tr>
    </w:tbl>
    <w:p w:rsidR="00000000" w:rsidDel="00000000" w:rsidP="00000000" w:rsidRDefault="00000000" w:rsidRPr="00000000" w14:paraId="000003C7">
      <w:pPr>
        <w:spacing w:after="200" w:lineRule="auto"/>
        <w:rPr/>
      </w:pPr>
      <w:r w:rsidDel="00000000" w:rsidR="00000000" w:rsidRPr="00000000">
        <w:rPr>
          <w:rtl w:val="0"/>
        </w:rPr>
      </w:r>
    </w:p>
    <w:p w:rsidR="00000000" w:rsidDel="00000000" w:rsidP="00000000" w:rsidRDefault="00000000" w:rsidRPr="00000000" w14:paraId="000003C8">
      <w:pPr>
        <w:spacing w:after="200" w:lineRule="auto"/>
        <w:rPr/>
      </w:pPr>
      <w:r w:rsidDel="00000000" w:rsidR="00000000" w:rsidRPr="00000000">
        <w:rPr>
          <w:rtl w:val="0"/>
        </w:rPr>
        <w:t xml:space="preserve">In</w:t>
      </w:r>
      <w:r w:rsidDel="00000000" w:rsidR="00000000" w:rsidRPr="00000000">
        <w:rPr>
          <w:rtl w:val="0"/>
        </w:rPr>
        <w:t xml:space="preserve"> the case of a patient with a high fever, you might recommend a cooling wrap. This would involve wrapping the patient in a sheet soaked in cool water, then covering them with a dry blanket to promote heat loss and reduce the fever. Also, it is best to always monitor the patient's comfort and response during a wrap treatment. The temperature and duration of application may need to be adjusted depending on the patient's feedback.</w:t>
      </w:r>
    </w:p>
    <w:p w:rsidR="00000000" w:rsidDel="00000000" w:rsidP="00000000" w:rsidRDefault="00000000" w:rsidRPr="00000000" w14:paraId="000003C9">
      <w:pPr>
        <w:pStyle w:val="Heading3"/>
        <w:rPr/>
      </w:pPr>
      <w:bookmarkStart w:colFirst="0" w:colLast="0" w:name="_h44vj042ixmp" w:id="148"/>
      <w:bookmarkEnd w:id="148"/>
      <w:r w:rsidDel="00000000" w:rsidR="00000000" w:rsidRPr="00000000">
        <w:rPr>
          <w:rtl w:val="0"/>
        </w:rPr>
        <w:t xml:space="preserve">Hydrotherapy for Holistic Healing</w:t>
      </w:r>
    </w:p>
    <w:p w:rsidR="00000000" w:rsidDel="00000000" w:rsidP="00000000" w:rsidRDefault="00000000" w:rsidRPr="00000000" w14:paraId="000003CA">
      <w:pPr>
        <w:spacing w:after="200" w:lineRule="auto"/>
        <w:rPr/>
      </w:pPr>
      <w:r w:rsidDel="00000000" w:rsidR="00000000" w:rsidRPr="00000000">
        <w:rPr>
          <w:rtl w:val="0"/>
        </w:rPr>
        <w:t xml:space="preserve">The diverse range of hydrotherapy techniques offers a dynamic palette from which naturopathic practitioners can craft individualized treatment plans. Like masterful artists, practitioners can skillfully apply these techniques to each patient's unique canvas, addressing their individual health needs with precision and care.</w:t>
      </w:r>
    </w:p>
    <w:p w:rsidR="00000000" w:rsidDel="00000000" w:rsidP="00000000" w:rsidRDefault="00000000" w:rsidRPr="00000000" w14:paraId="000003CB">
      <w:pPr>
        <w:spacing w:after="200" w:lineRule="auto"/>
        <w:rPr/>
      </w:pPr>
      <w:r w:rsidDel="00000000" w:rsidR="00000000" w:rsidRPr="00000000">
        <w:rPr>
          <w:rtl w:val="0"/>
        </w:rPr>
        <w:t xml:space="preserve">The versatility and varied applications of hydrotherapy make it an invaluable asset in the practitioner's therapeutic repertoire, enabling them to deliver comprehensive, patient-centered care that is truly holistic. Indeed, proficiency in these techniques greatly enhances a practitioner's ability to navigate the depths of hydrotherapy's healing waters, creatively addressing a multitude of health needs and conditions.</w:t>
      </w:r>
    </w:p>
    <w:p w:rsidR="00000000" w:rsidDel="00000000" w:rsidP="00000000" w:rsidRDefault="00000000" w:rsidRPr="00000000" w14:paraId="000003CC">
      <w:pPr>
        <w:spacing w:after="200" w:lineRule="auto"/>
        <w:rPr/>
      </w:pPr>
      <w:r w:rsidDel="00000000" w:rsidR="00000000" w:rsidRPr="00000000">
        <w:rPr>
          <w:rtl w:val="0"/>
        </w:rPr>
        <w:t xml:space="preserve">We have only begun to explore the potential of hydrotherapy. As we progress in our exploration, we will delve deeper into the fusion of these techniques with other naturopathic practices, unlocking an integrated, synergistic approach to patient care. This journey into the therapeutic power of water promises to enhance our ability to provide holistic, patient-centric care, enabling us to create masterpieces of holistic healing.</w:t>
      </w:r>
    </w:p>
    <w:p w:rsidR="00000000" w:rsidDel="00000000" w:rsidP="00000000" w:rsidRDefault="00000000" w:rsidRPr="00000000" w14:paraId="000003CD">
      <w:pPr>
        <w:pStyle w:val="Heading2"/>
        <w:rPr/>
      </w:pPr>
      <w:bookmarkStart w:colFirst="0" w:colLast="0" w:name="_5eugwtgpu06c" w:id="149"/>
      <w:bookmarkEnd w:id="149"/>
      <w:r w:rsidDel="00000000" w:rsidR="00000000" w:rsidRPr="00000000">
        <w:rPr>
          <w:rtl w:val="0"/>
        </w:rPr>
        <w:t xml:space="preserve">Integration of Hydrotherapy with Other Naturopathic Treatments</w:t>
      </w:r>
    </w:p>
    <w:p w:rsidR="00000000" w:rsidDel="00000000" w:rsidP="00000000" w:rsidRDefault="00000000" w:rsidRPr="00000000" w14:paraId="000003CE">
      <w:pPr>
        <w:spacing w:after="200" w:lineRule="auto"/>
        <w:rPr/>
      </w:pPr>
      <w:r w:rsidDel="00000000" w:rsidR="00000000" w:rsidRPr="00000000">
        <w:rPr>
          <w:rtl w:val="0"/>
        </w:rPr>
        <w:t xml:space="preserve">The power of water holds tremendous therapeutic potential, but the healing waters don't work alone. In this lesson, we'll explore how hydrotherapy integrates seamlessly with other naturopathic treatments, weaving together the threads of holistic health to create a fabric of complete wellness. From aromatherapy's essential oils to nutritional supplements and physical therapies, hydrotherapy plays a central role in a wide variety of therapeutic practices.</w:t>
      </w:r>
    </w:p>
    <w:p w:rsidR="00000000" w:rsidDel="00000000" w:rsidP="00000000" w:rsidRDefault="00000000" w:rsidRPr="00000000" w14:paraId="000003CF">
      <w:pPr>
        <w:pStyle w:val="Heading3"/>
        <w:rPr/>
      </w:pPr>
      <w:bookmarkStart w:colFirst="0" w:colLast="0" w:name="_lbxztb8q7nhd" w:id="150"/>
      <w:bookmarkEnd w:id="150"/>
      <w:r w:rsidDel="00000000" w:rsidR="00000000" w:rsidRPr="00000000">
        <w:rPr>
          <w:rtl w:val="0"/>
        </w:rPr>
        <w:t xml:space="preserve">Hydrotherapy and Aromatherapy</w:t>
      </w:r>
    </w:p>
    <w:p w:rsidR="00000000" w:rsidDel="00000000" w:rsidP="00000000" w:rsidRDefault="00000000" w:rsidRPr="00000000" w14:paraId="000003D0">
      <w:pPr>
        <w:spacing w:after="200" w:lineRule="auto"/>
        <w:rPr/>
      </w:pPr>
      <w:r w:rsidDel="00000000" w:rsidR="00000000" w:rsidRPr="00000000">
        <w:rPr>
          <w:rtl w:val="0"/>
        </w:rPr>
        <w:t xml:space="preserve">We begin by merging the soothing waters of hydrotherapy with the potent scents of aromatherapy, an intricate dance that stimulates both the physical and emotional senses of a patient.</w:t>
      </w:r>
    </w:p>
    <w:p w:rsidR="00000000" w:rsidDel="00000000" w:rsidP="00000000" w:rsidRDefault="00000000" w:rsidRPr="00000000" w14:paraId="000003D1">
      <w:pPr>
        <w:spacing w:after="200" w:lineRule="auto"/>
        <w:rPr/>
      </w:pPr>
      <w:r w:rsidDel="00000000" w:rsidR="00000000" w:rsidRPr="00000000">
        <w:rPr>
          <w:rtl w:val="0"/>
        </w:rPr>
        <w:t xml:space="preserve">Aromatherapy harnesses the therapeutic properties of essential oils extracted from plants. When these oils are combined with water, their therapeutic properties can be absorbed through the skin and inhaled, enhancing the overall healing experience. The integration of aromatherapy with hydrotherapy results in a powerful synergy that can be adapted to address a variety of ailments and wellness goals.</w:t>
      </w:r>
    </w:p>
    <w:p w:rsidR="00000000" w:rsidDel="00000000" w:rsidP="00000000" w:rsidRDefault="00000000" w:rsidRPr="00000000" w14:paraId="000003D2">
      <w:pPr>
        <w:spacing w:after="200" w:lineRule="auto"/>
        <w:rPr/>
      </w:pPr>
      <w:r w:rsidDel="00000000" w:rsidR="00000000" w:rsidRPr="00000000">
        <w:rPr>
          <w:rtl w:val="0"/>
        </w:rPr>
        <w:t xml:space="preserve">Let's envision a patient grappling with high stress and chronic tension. A warm bath infused with lavender essential oil can serve as a healing sanctuary. The warm water enhances blood flow, eases muscle tension, and promotes relaxation, while the calming aroma of lavender reduces stress and anxiety.</w:t>
      </w:r>
    </w:p>
    <w:p w:rsidR="00000000" w:rsidDel="00000000" w:rsidP="00000000" w:rsidRDefault="00000000" w:rsidRPr="00000000" w14:paraId="000003D3">
      <w:pPr>
        <w:spacing w:after="200" w:lineRule="auto"/>
        <w:rPr/>
      </w:pPr>
      <w:r w:rsidDel="00000000" w:rsidR="00000000" w:rsidRPr="00000000">
        <w:rPr>
          <w:rtl w:val="0"/>
        </w:rPr>
        <w:t xml:space="preserve">But the world of essential oils is vast and varied, each with its unique therapeutic profile. For instance, eucalyptus oil has expectorant properties and can be used to clear nasal and chest congestion, especially during cold and flu season. Chamomile, known for its sedative properties, can help patients struggling with insomnia, while rosemary has analgesic and anti-inflammatory properties that can alleviate muscle pain and inflammation.</w:t>
      </w:r>
    </w:p>
    <w:p w:rsidR="00000000" w:rsidDel="00000000" w:rsidP="00000000" w:rsidRDefault="00000000" w:rsidRPr="00000000" w14:paraId="000003D4">
      <w:pPr>
        <w:spacing w:after="200" w:lineRule="auto"/>
        <w:rPr/>
      </w:pPr>
      <w:r w:rsidDel="00000000" w:rsidR="00000000" w:rsidRPr="00000000">
        <w:rPr>
          <w:rtl w:val="0"/>
        </w:rPr>
        <w:t xml:space="preserve">Moreover, the water temperature and duration of the bath can affect the evaporation rate and concentration of the essential oil, adding another layer of complexity and potential for customization based on each patient's unique needs.</w:t>
      </w:r>
    </w:p>
    <w:p w:rsidR="00000000" w:rsidDel="00000000" w:rsidP="00000000" w:rsidRDefault="00000000" w:rsidRPr="00000000" w14:paraId="000003D5">
      <w:pPr>
        <w:pStyle w:val="Heading3"/>
        <w:rPr/>
      </w:pPr>
      <w:bookmarkStart w:colFirst="0" w:colLast="0" w:name="_3n9gpkehv5jf" w:id="151"/>
      <w:bookmarkEnd w:id="151"/>
      <w:r w:rsidDel="00000000" w:rsidR="00000000" w:rsidRPr="00000000">
        <w:rPr>
          <w:rtl w:val="0"/>
        </w:rPr>
        <w:t xml:space="preserve">Hydrotherapy and Nutrition</w:t>
      </w:r>
    </w:p>
    <w:p w:rsidR="00000000" w:rsidDel="00000000" w:rsidP="00000000" w:rsidRDefault="00000000" w:rsidRPr="00000000" w14:paraId="000003D6">
      <w:pPr>
        <w:spacing w:after="200" w:lineRule="auto"/>
        <w:rPr/>
      </w:pPr>
      <w:r w:rsidDel="00000000" w:rsidR="00000000" w:rsidRPr="00000000">
        <w:rPr>
          <w:rtl w:val="0"/>
        </w:rPr>
        <w:t xml:space="preserve">The saying "you are what you eat" reflects the critical role of nutrition in health and wellness. But what if we added "you are what you absorb"? That's where the integration of hydrotherapy and nutrition comes in.</w:t>
      </w:r>
    </w:p>
    <w:p w:rsidR="00000000" w:rsidDel="00000000" w:rsidP="00000000" w:rsidRDefault="00000000" w:rsidRPr="00000000" w14:paraId="000003D7">
      <w:pPr>
        <w:spacing w:after="200" w:lineRule="auto"/>
        <w:rPr/>
      </w:pPr>
      <w:r w:rsidDel="00000000" w:rsidR="00000000" w:rsidRPr="00000000">
        <w:rPr>
          <w:rtl w:val="0"/>
        </w:rPr>
        <w:t xml:space="preserve">When we think about nutrition, we typically think about what we eat or drink. But the skin - the body's largest organ - is also an absorbing organ. Balneotherapy, or bathing in mineral-rich water, is an excellent example of this nutritional integration. For instance, bathing in magnesium-rich water can supplement dietary magnesium intake, particularly for those with malabsorption issues. This can help reduce muscle tension, improve sleep quality, and support overall mental health.</w:t>
      </w:r>
    </w:p>
    <w:p w:rsidR="00000000" w:rsidDel="00000000" w:rsidP="00000000" w:rsidRDefault="00000000" w:rsidRPr="00000000" w14:paraId="000003D8">
      <w:pPr>
        <w:spacing w:after="200" w:lineRule="auto"/>
        <w:rPr/>
      </w:pPr>
      <w:r w:rsidDel="00000000" w:rsidR="00000000" w:rsidRPr="00000000">
        <w:rPr>
          <w:rtl w:val="0"/>
        </w:rPr>
        <w:t xml:space="preserve">On the other hand, hydrothermal therapy can facilitate detoxification, one of the body's natural processes of eliminating toxins. By inducing sweating, a form of excretion, hydrothermal therapy can help rid the body of waste products. This detoxification process can be enhanced by proper nutrition, with foods rich in antioxidants and fiber that support the body's detoxification organs, such as the liver and kidneys.</w:t>
      </w:r>
    </w:p>
    <w:p w:rsidR="00000000" w:rsidDel="00000000" w:rsidP="00000000" w:rsidRDefault="00000000" w:rsidRPr="00000000" w14:paraId="000003D9">
      <w:pPr>
        <w:pStyle w:val="Heading3"/>
        <w:rPr/>
      </w:pPr>
      <w:bookmarkStart w:colFirst="0" w:colLast="0" w:name="_xfbrfoy7hlve" w:id="152"/>
      <w:bookmarkEnd w:id="152"/>
      <w:r w:rsidDel="00000000" w:rsidR="00000000" w:rsidRPr="00000000">
        <w:rPr>
          <w:rtl w:val="0"/>
        </w:rPr>
        <w:t xml:space="preserve">Hydrotherapy and Physical Therapy</w:t>
      </w:r>
    </w:p>
    <w:p w:rsidR="00000000" w:rsidDel="00000000" w:rsidP="00000000" w:rsidRDefault="00000000" w:rsidRPr="00000000" w14:paraId="000003DA">
      <w:pPr>
        <w:spacing w:after="200" w:lineRule="auto"/>
        <w:rPr/>
      </w:pPr>
      <w:r w:rsidDel="00000000" w:rsidR="00000000" w:rsidRPr="00000000">
        <w:rPr>
          <w:rtl w:val="0"/>
        </w:rPr>
        <w:t xml:space="preserve">Physical therapy and hydrotherapy form a powerful alliance in the quest for pain relief, mobility improvement, and overall physical rehabilitation. The buoyancy, resistance, and thermal properties of water provide a unique medium for therapeutic exercises, particularly for patients with conditions like arthritis, injuries, or mobility issues.</w:t>
      </w:r>
    </w:p>
    <w:p w:rsidR="00000000" w:rsidDel="00000000" w:rsidP="00000000" w:rsidRDefault="00000000" w:rsidRPr="00000000" w14:paraId="000003DB">
      <w:pPr>
        <w:spacing w:after="200" w:lineRule="auto"/>
        <w:rPr/>
      </w:pPr>
      <w:r w:rsidDel="00000000" w:rsidR="00000000" w:rsidRPr="00000000">
        <w:rPr>
          <w:rtl w:val="0"/>
        </w:rPr>
        <w:t xml:space="preserve">For instance, water's buoyancy reduces the gravitational force, decreasing the weight placed on painful joints or injured areas, allowing patients to perform movements they might not be able to do on land. The resistance provided by water helps strengthen muscles, improve balance, and enhance proprioception, all without added strain or impact.</w:t>
      </w:r>
    </w:p>
    <w:p w:rsidR="00000000" w:rsidDel="00000000" w:rsidP="00000000" w:rsidRDefault="00000000" w:rsidRPr="00000000" w14:paraId="000003DC">
      <w:pPr>
        <w:spacing w:after="200" w:lineRule="auto"/>
        <w:rPr/>
      </w:pPr>
      <w:r w:rsidDel="00000000" w:rsidR="00000000" w:rsidRPr="00000000">
        <w:rPr>
          <w:rtl w:val="0"/>
        </w:rPr>
        <w:t xml:space="preserve">Moreover, the hydrostatic pressure of water can help reduce swelling, improve joint position sense, and enhance cardiovascular fitness. Finally, the warmth of the water can help relax muscles, increase circulation, and reduce pain, further enhancing the therapeutic benefits of the exercises.</w:t>
      </w:r>
    </w:p>
    <w:p w:rsidR="00000000" w:rsidDel="00000000" w:rsidP="00000000" w:rsidRDefault="00000000" w:rsidRPr="00000000" w14:paraId="000003DD">
      <w:pPr>
        <w:spacing w:after="200" w:lineRule="auto"/>
        <w:rPr/>
      </w:pPr>
      <w:r w:rsidDel="00000000" w:rsidR="00000000" w:rsidRPr="00000000">
        <w:rPr>
          <w:rtl w:val="0"/>
        </w:rPr>
        <w:t xml:space="preserve">To maximize the benefits of aquatic physiotherapy, it's essential to tailor the exercises to each patient's ability and progressively increase the intensity as their strength, mobility, and confidence improve.</w:t>
      </w:r>
    </w:p>
    <w:p w:rsidR="00000000" w:rsidDel="00000000" w:rsidP="00000000" w:rsidRDefault="00000000" w:rsidRPr="00000000" w14:paraId="000003DE">
      <w:pPr>
        <w:pStyle w:val="Heading3"/>
        <w:rPr/>
      </w:pPr>
      <w:bookmarkStart w:colFirst="0" w:colLast="0" w:name="_aucadts44qyo" w:id="153"/>
      <w:bookmarkEnd w:id="153"/>
      <w:r w:rsidDel="00000000" w:rsidR="00000000" w:rsidRPr="00000000">
        <w:rPr>
          <w:rtl w:val="0"/>
        </w:rPr>
        <w:t xml:space="preserve">Safety Guidelines and Ethical Considerations</w:t>
      </w:r>
    </w:p>
    <w:p w:rsidR="00000000" w:rsidDel="00000000" w:rsidP="00000000" w:rsidRDefault="00000000" w:rsidRPr="00000000" w14:paraId="000003DF">
      <w:pPr>
        <w:spacing w:after="200" w:lineRule="auto"/>
        <w:rPr/>
      </w:pPr>
      <w:r w:rsidDel="00000000" w:rsidR="00000000" w:rsidRPr="00000000">
        <w:rPr>
          <w:rtl w:val="0"/>
        </w:rPr>
        <w:t xml:space="preserve">The integration of hydrotherapy with other therapies presents a myriad of possibilities for enhancing patient care. However, it's equally important to ensure the safety and wellbeing of our patients. Here are some key considerations:</w:t>
      </w:r>
    </w:p>
    <w:p w:rsidR="00000000" w:rsidDel="00000000" w:rsidP="00000000" w:rsidRDefault="00000000" w:rsidRPr="00000000" w14:paraId="000003E0">
      <w:pPr>
        <w:pStyle w:val="Heading4"/>
        <w:rPr/>
      </w:pPr>
      <w:bookmarkStart w:colFirst="0" w:colLast="0" w:name="_u4pbshnb74o0" w:id="154"/>
      <w:bookmarkEnd w:id="154"/>
      <w:r w:rsidDel="00000000" w:rsidR="00000000" w:rsidRPr="00000000">
        <w:rPr>
          <w:rtl w:val="0"/>
        </w:rPr>
        <w:t xml:space="preserve">Temperature Monitoring</w:t>
      </w:r>
    </w:p>
    <w:p w:rsidR="00000000" w:rsidDel="00000000" w:rsidP="00000000" w:rsidRDefault="00000000" w:rsidRPr="00000000" w14:paraId="000003E1">
      <w:pPr>
        <w:spacing w:after="200" w:lineRule="auto"/>
        <w:rPr/>
      </w:pPr>
      <w:r w:rsidDel="00000000" w:rsidR="00000000" w:rsidRPr="00000000">
        <w:rPr>
          <w:rtl w:val="0"/>
        </w:rPr>
        <w:t xml:space="preserve">Water temperature plays a crucial role in hydrotherapy. Hot water helps relax muscles, increase blood flow, and induce sweating, while cold water reduces inflammation and can invigorate the senses. However, it's essential to monitor the temperature carefully, particularly for elderly patients or those with sensory impairments. Water that is too hot can lead to burns, while excessively cold water can result in hypothermia.</w:t>
      </w:r>
    </w:p>
    <w:p w:rsidR="00000000" w:rsidDel="00000000" w:rsidP="00000000" w:rsidRDefault="00000000" w:rsidRPr="00000000" w14:paraId="000003E2">
      <w:pPr>
        <w:pStyle w:val="Heading4"/>
        <w:rPr/>
      </w:pPr>
      <w:bookmarkStart w:colFirst="0" w:colLast="0" w:name="_9b3n6rcaztvd" w:id="155"/>
      <w:bookmarkEnd w:id="155"/>
      <w:r w:rsidDel="00000000" w:rsidR="00000000" w:rsidRPr="00000000">
        <w:rPr>
          <w:rtl w:val="0"/>
        </w:rPr>
        <w:t xml:space="preserve">Treatment Duration</w:t>
      </w:r>
    </w:p>
    <w:p w:rsidR="00000000" w:rsidDel="00000000" w:rsidP="00000000" w:rsidRDefault="00000000" w:rsidRPr="00000000" w14:paraId="000003E3">
      <w:pPr>
        <w:spacing w:after="200" w:lineRule="auto"/>
        <w:rPr/>
      </w:pPr>
      <w:r w:rsidDel="00000000" w:rsidR="00000000" w:rsidRPr="00000000">
        <w:rPr>
          <w:rtl w:val="0"/>
        </w:rPr>
        <w:t xml:space="preserve">The duration of each hydrotherapy session should be adjusted based on the patient's condition, tolerance, and the specific therapy goal. Spending extended periods in water, particularly hot water, can lead to skin maceration, dizziness, or even cardiovascular strain. On the other hand, excessively short treatments might not provide the desired therapeutic benefits.</w:t>
      </w:r>
    </w:p>
    <w:p w:rsidR="00000000" w:rsidDel="00000000" w:rsidP="00000000" w:rsidRDefault="00000000" w:rsidRPr="00000000" w14:paraId="000003E4">
      <w:pPr>
        <w:pStyle w:val="Heading4"/>
        <w:rPr/>
      </w:pPr>
      <w:bookmarkStart w:colFirst="0" w:colLast="0" w:name="_18wjiaz92gqp" w:id="156"/>
      <w:bookmarkEnd w:id="156"/>
      <w:r w:rsidDel="00000000" w:rsidR="00000000" w:rsidRPr="00000000">
        <w:rPr>
          <w:rtl w:val="0"/>
        </w:rPr>
        <w:t xml:space="preserve">Medical History Considerations</w:t>
      </w:r>
    </w:p>
    <w:p w:rsidR="00000000" w:rsidDel="00000000" w:rsidP="00000000" w:rsidRDefault="00000000" w:rsidRPr="00000000" w14:paraId="000003E5">
      <w:pPr>
        <w:spacing w:after="200" w:lineRule="auto"/>
        <w:rPr/>
      </w:pPr>
      <w:r w:rsidDel="00000000" w:rsidR="00000000" w:rsidRPr="00000000">
        <w:rPr>
          <w:rtl w:val="0"/>
        </w:rPr>
        <w:t xml:space="preserve">Before starting any hydrotherapy treatment, always take into account the patient's medical history. For instance, patients with severe heart disease, uncontrolled hypertension, or certain skin conditions might need special precautions or adjustments to their hydrotherapy protocols.</w:t>
      </w:r>
    </w:p>
    <w:p w:rsidR="00000000" w:rsidDel="00000000" w:rsidP="00000000" w:rsidRDefault="00000000" w:rsidRPr="00000000" w14:paraId="000003E6">
      <w:pPr>
        <w:pStyle w:val="Heading4"/>
        <w:rPr/>
      </w:pPr>
      <w:bookmarkStart w:colFirst="0" w:colLast="0" w:name="_ri0f36yylp8q" w:id="157"/>
      <w:bookmarkEnd w:id="157"/>
      <w:r w:rsidDel="00000000" w:rsidR="00000000" w:rsidRPr="00000000">
        <w:rPr>
          <w:rtl w:val="0"/>
        </w:rPr>
        <w:t xml:space="preserve">Hydration</w:t>
      </w:r>
    </w:p>
    <w:p w:rsidR="00000000" w:rsidDel="00000000" w:rsidP="00000000" w:rsidRDefault="00000000" w:rsidRPr="00000000" w14:paraId="000003E7">
      <w:pPr>
        <w:spacing w:after="200" w:lineRule="auto"/>
        <w:rPr/>
      </w:pPr>
      <w:r w:rsidDel="00000000" w:rsidR="00000000" w:rsidRPr="00000000">
        <w:rPr>
          <w:rtl w:val="0"/>
        </w:rPr>
        <w:t xml:space="preserve">Ensure that the patient stays well-hydrated before, during, and after the therapy. Both hot and cold treatments can lead to dehydration, which can affect cardiovascular function, cognitive performance, and overall wellbeing.</w:t>
      </w:r>
    </w:p>
    <w:p w:rsidR="00000000" w:rsidDel="00000000" w:rsidP="00000000" w:rsidRDefault="00000000" w:rsidRPr="00000000" w14:paraId="000003E8">
      <w:pPr>
        <w:spacing w:after="200" w:lineRule="auto"/>
        <w:rPr/>
      </w:pPr>
      <w:r w:rsidDel="00000000" w:rsidR="00000000" w:rsidRPr="00000000">
        <w:rPr>
          <w:rtl w:val="0"/>
        </w:rPr>
        <w:t xml:space="preserve">By thoughtfully integrating hydrotherapy with other complementary therapies and adhering to safety guidelines, we can provide holistic, effective, and safe treatments to our patients. As our journey through the therapeutic waters of hydrotherapy continues, remember to stay curious, remain open to learning, and most importantly, enjoy the process!</w:t>
      </w:r>
    </w:p>
    <w:p w:rsidR="00000000" w:rsidDel="00000000" w:rsidP="00000000" w:rsidRDefault="00000000" w:rsidRPr="00000000" w14:paraId="000003E9">
      <w:pPr>
        <w:spacing w:after="200" w:lineRule="auto"/>
        <w:rPr>
          <w:i w:val="1"/>
        </w:rPr>
      </w:pPr>
      <w:r w:rsidDel="00000000" w:rsidR="00000000" w:rsidRPr="00000000">
        <w:rPr>
          <w:i w:val="1"/>
          <w:rtl w:val="0"/>
        </w:rPr>
        <w:t xml:space="preserve">Table 1: Hydrotherapy and Complementary Therapies</w:t>
      </w:r>
    </w:p>
    <w:tbl>
      <w:tblPr>
        <w:tblStyle w:val="Table15"/>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2985"/>
        <w:gridCol w:w="4590"/>
        <w:tblGridChange w:id="0">
          <w:tblGrid>
            <w:gridCol w:w="1455"/>
            <w:gridCol w:w="2985"/>
            <w:gridCol w:w="4590"/>
          </w:tblGrid>
        </w:tblGridChange>
      </w:tblGrid>
      <w:tr>
        <w:trPr>
          <w:cantSplit w:val="0"/>
          <w:trHeight w:val="315" w:hRule="atLeast"/>
          <w:tblHeader w:val="0"/>
        </w:trPr>
        <w:tc>
          <w:tcPr>
            <w:tcBorders>
              <w:top w:color="d9d9e3" w:space="0" w:sz="6" w:val="single"/>
              <w:left w:color="d9d9e3"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EA">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Therapy</w:t>
            </w:r>
            <w:r w:rsidDel="00000000" w:rsidR="00000000" w:rsidRPr="00000000">
              <w:rPr>
                <w:rtl w:val="0"/>
              </w:rPr>
            </w:r>
          </w:p>
        </w:tc>
        <w:tc>
          <w:tcPr>
            <w:tcBorders>
              <w:top w:color="d9d9e3" w:space="0" w:sz="6" w:val="single"/>
              <w:left w:color="cccccc"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EB">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Synergy with Hydrotherapy</w:t>
            </w:r>
            <w:r w:rsidDel="00000000" w:rsidR="00000000" w:rsidRPr="00000000">
              <w:rPr>
                <w:rtl w:val="0"/>
              </w:rPr>
            </w:r>
          </w:p>
        </w:tc>
        <w:tc>
          <w:tcPr>
            <w:tcBorders>
              <w:top w:color="d9d9e3" w:space="0" w:sz="6" w:val="single"/>
              <w:left w:color="cccccc" w:space="0" w:sz="6" w:val="single"/>
              <w:bottom w:color="d9d9e3"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EC">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Practical Tips</w:t>
            </w:r>
            <w:r w:rsidDel="00000000" w:rsidR="00000000" w:rsidRPr="00000000">
              <w:rPr>
                <w:rtl w:val="0"/>
              </w:rPr>
            </w:r>
          </w:p>
        </w:tc>
      </w:tr>
      <w:tr>
        <w:trPr>
          <w:cantSplit w:val="0"/>
          <w:trHeight w:val="79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D">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Aromatherapy</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E">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Enhances therapeutic experience and allows targeting of specific ailments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F">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Use appropriate essential oils based on the therapeutic goal, adjust water temperature and bath duration to control the evaporation and concentration of the oil</w:t>
            </w:r>
            <w:r w:rsidDel="00000000" w:rsidR="00000000" w:rsidRPr="00000000">
              <w:rPr>
                <w:rtl w:val="0"/>
              </w:rPr>
            </w:r>
          </w:p>
        </w:tc>
      </w:tr>
      <w:tr>
        <w:trPr>
          <w:cantSplit w:val="0"/>
          <w:trHeight w:val="79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Nutrition</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Enables absorption of nutrients through the skin, supports detoxification</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2">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Use mineral-rich water for balneotherapy, support hydrothermal therapy with a diet rich in antioxidants and fiber</w:t>
            </w:r>
            <w:r w:rsidDel="00000000" w:rsidR="00000000" w:rsidRPr="00000000">
              <w:rPr>
                <w:rtl w:val="0"/>
              </w:rPr>
            </w:r>
          </w:p>
        </w:tc>
      </w:tr>
      <w:tr>
        <w:trPr>
          <w:cantSplit w:val="0"/>
          <w:trHeight w:val="55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3">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Physical Therapy</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4">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Provides a unique medium for therapeutic exercises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5">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Customize exercises based on patient's ability, gradually increase intensity</w:t>
            </w:r>
            <w:r w:rsidDel="00000000" w:rsidR="00000000" w:rsidRPr="00000000">
              <w:rPr>
                <w:rtl w:val="0"/>
              </w:rPr>
            </w:r>
          </w:p>
        </w:tc>
      </w:tr>
    </w:tbl>
    <w:p w:rsidR="00000000" w:rsidDel="00000000" w:rsidP="00000000" w:rsidRDefault="00000000" w:rsidRPr="00000000" w14:paraId="000003F6">
      <w:pPr>
        <w:spacing w:after="200" w:lineRule="auto"/>
        <w:rPr>
          <w:i w:val="1"/>
        </w:rPr>
      </w:pPr>
      <w:r w:rsidDel="00000000" w:rsidR="00000000" w:rsidRPr="00000000">
        <w:rPr>
          <w:rtl w:val="0"/>
        </w:rPr>
      </w:r>
    </w:p>
    <w:p w:rsidR="00000000" w:rsidDel="00000000" w:rsidP="00000000" w:rsidRDefault="00000000" w:rsidRPr="00000000" w14:paraId="000003F7">
      <w:pPr>
        <w:spacing w:after="200" w:lineRule="auto"/>
        <w:rPr>
          <w:i w:val="1"/>
        </w:rPr>
      </w:pPr>
      <w:r w:rsidDel="00000000" w:rsidR="00000000" w:rsidRPr="00000000">
        <w:rPr>
          <w:i w:val="1"/>
          <w:rtl w:val="0"/>
        </w:rPr>
        <w:t xml:space="preserve">Table 2: Safety Guidelines for Hydrotherapy</w:t>
      </w:r>
    </w:p>
    <w:tbl>
      <w:tblPr>
        <w:tblStyle w:val="Table16"/>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3225"/>
        <w:gridCol w:w="4350"/>
        <w:tblGridChange w:id="0">
          <w:tblGrid>
            <w:gridCol w:w="1455"/>
            <w:gridCol w:w="3225"/>
            <w:gridCol w:w="4350"/>
          </w:tblGrid>
        </w:tblGridChange>
      </w:tblGrid>
      <w:tr>
        <w:trPr>
          <w:cantSplit w:val="0"/>
          <w:trHeight w:val="315" w:hRule="atLeast"/>
          <w:tblHeader w:val="0"/>
        </w:trPr>
        <w:tc>
          <w:tcPr>
            <w:tcBorders>
              <w:top w:color="d9d9e3" w:space="0" w:sz="6" w:val="single"/>
              <w:left w:color="d9d9e3"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F8">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Consideration</w:t>
            </w:r>
            <w:r w:rsidDel="00000000" w:rsidR="00000000" w:rsidRPr="00000000">
              <w:rPr>
                <w:rtl w:val="0"/>
              </w:rPr>
            </w:r>
          </w:p>
        </w:tc>
        <w:tc>
          <w:tcPr>
            <w:tcBorders>
              <w:top w:color="d9d9e3" w:space="0" w:sz="6" w:val="single"/>
              <w:left w:color="cccccc"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F9">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Guideline</w:t>
            </w:r>
            <w:r w:rsidDel="00000000" w:rsidR="00000000" w:rsidRPr="00000000">
              <w:rPr>
                <w:rtl w:val="0"/>
              </w:rPr>
            </w:r>
          </w:p>
        </w:tc>
        <w:tc>
          <w:tcPr>
            <w:tcBorders>
              <w:top w:color="d9d9e3" w:space="0" w:sz="6" w:val="single"/>
              <w:left w:color="cccccc" w:space="0" w:sz="6" w:val="single"/>
              <w:bottom w:color="d9d9e3"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FA">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Tips</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B">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Temperature</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C">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Monitor carefully</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D">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Be mindful of patient's age and sensory perception</w:t>
            </w:r>
            <w:r w:rsidDel="00000000" w:rsidR="00000000" w:rsidRPr="00000000">
              <w:rPr>
                <w:rtl w:val="0"/>
              </w:rPr>
            </w:r>
          </w:p>
        </w:tc>
      </w:tr>
      <w:tr>
        <w:trPr>
          <w:cantSplit w:val="0"/>
          <w:trHeight w:val="55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E">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Duration</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F">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Adjust based on patient's condition and tolerance</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Monitor patient's response, consider potential side effects of prolonged exposure</w:t>
            </w:r>
            <w:r w:rsidDel="00000000" w:rsidR="00000000" w:rsidRPr="00000000">
              <w:rPr>
                <w:rtl w:val="0"/>
              </w:rPr>
            </w:r>
          </w:p>
        </w:tc>
      </w:tr>
      <w:tr>
        <w:trPr>
          <w:cantSplit w:val="0"/>
          <w:trHeight w:val="55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Medical History</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2">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Adjust hydrotherapy protocols based on patient's medical history</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3">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Consider the impact of certain conditions on hydrotherapy safety and efficacy</w:t>
            </w:r>
            <w:r w:rsidDel="00000000" w:rsidR="00000000" w:rsidRPr="00000000">
              <w:rPr>
                <w:rtl w:val="0"/>
              </w:rPr>
            </w:r>
          </w:p>
        </w:tc>
      </w:tr>
      <w:tr>
        <w:trPr>
          <w:cantSplit w:val="0"/>
          <w:trHeight w:val="55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4">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Hydration</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5">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Ensure the patient stays well-hydrated</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6">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Remind patients to drink fluids before and after the therapy</w:t>
            </w:r>
            <w:r w:rsidDel="00000000" w:rsidR="00000000" w:rsidRPr="00000000">
              <w:rPr>
                <w:rtl w:val="0"/>
              </w:rPr>
            </w:r>
          </w:p>
        </w:tc>
      </w:tr>
    </w:tbl>
    <w:p w:rsidR="00000000" w:rsidDel="00000000" w:rsidP="00000000" w:rsidRDefault="00000000" w:rsidRPr="00000000" w14:paraId="00000407">
      <w:pPr>
        <w:spacing w:after="200" w:lineRule="auto"/>
        <w:rPr/>
      </w:pPr>
      <w:r w:rsidDel="00000000" w:rsidR="00000000" w:rsidRPr="00000000">
        <w:rPr>
          <w:rtl w:val="0"/>
        </w:rPr>
      </w:r>
    </w:p>
    <w:p w:rsidR="00000000" w:rsidDel="00000000" w:rsidP="00000000" w:rsidRDefault="00000000" w:rsidRPr="00000000" w14:paraId="00000408">
      <w:pPr>
        <w:spacing w:after="200" w:lineRule="auto"/>
        <w:rPr/>
      </w:pPr>
      <w:r w:rsidDel="00000000" w:rsidR="00000000" w:rsidRPr="00000000">
        <w:rPr>
          <w:rtl w:val="0"/>
        </w:rPr>
        <w:t xml:space="preserve">Remember, this lesson only scratches the surface of the depths of hydrotherapy and its combinations. For each patient, you'll need to adapt these therapies, creating a tailor-made therapeutic plan that suits their unique needs and conditions. With knowledge, curiosity, and the tools of nature, you are well equipped to provide comprehensive, effective care for your patients.</w:t>
      </w:r>
    </w:p>
    <w:p w:rsidR="00000000" w:rsidDel="00000000" w:rsidP="00000000" w:rsidRDefault="00000000" w:rsidRPr="00000000" w14:paraId="00000409">
      <w:pPr>
        <w:pStyle w:val="Heading2"/>
        <w:rPr/>
      </w:pPr>
      <w:bookmarkStart w:colFirst="0" w:colLast="0" w:name="_or8v7pq87zq0" w:id="158"/>
      <w:bookmarkEnd w:id="158"/>
      <w:r w:rsidDel="00000000" w:rsidR="00000000" w:rsidRPr="00000000">
        <w:rPr>
          <w:rtl w:val="0"/>
        </w:rPr>
        <w:t xml:space="preserve">Summary of Key Points</w:t>
      </w:r>
    </w:p>
    <w:p w:rsidR="00000000" w:rsidDel="00000000" w:rsidP="00000000" w:rsidRDefault="00000000" w:rsidRPr="00000000" w14:paraId="0000040A">
      <w:pPr>
        <w:numPr>
          <w:ilvl w:val="0"/>
          <w:numId w:val="37"/>
        </w:numPr>
        <w:spacing w:after="200" w:lineRule="auto"/>
        <w:ind w:left="720" w:hanging="360"/>
        <w:rPr>
          <w:u w:val="none"/>
        </w:rPr>
      </w:pPr>
      <w:r w:rsidDel="00000000" w:rsidR="00000000" w:rsidRPr="00000000">
        <w:rPr>
          <w:rtl w:val="0"/>
        </w:rPr>
        <w:t xml:space="preserve">Hydrotherapy, derived from the Greek words "hydro" meaning water and "therapeia" meaning healing, is an ancient and diverse form of medical treatment.</w:t>
      </w:r>
    </w:p>
    <w:p w:rsidR="00000000" w:rsidDel="00000000" w:rsidP="00000000" w:rsidRDefault="00000000" w:rsidRPr="00000000" w14:paraId="0000040B">
      <w:pPr>
        <w:numPr>
          <w:ilvl w:val="0"/>
          <w:numId w:val="37"/>
        </w:numPr>
        <w:spacing w:after="200" w:before="0" w:lineRule="auto"/>
        <w:ind w:left="720" w:hanging="360"/>
        <w:rPr>
          <w:u w:val="none"/>
        </w:rPr>
      </w:pPr>
      <w:r w:rsidDel="00000000" w:rsidR="00000000" w:rsidRPr="00000000">
        <w:rPr>
          <w:rtl w:val="0"/>
        </w:rPr>
        <w:t xml:space="preserve">It utilizes water in its different forms, including liquid, ice, and steam, to maintain health, treat diseases, and support the body's innate healing process.</w:t>
      </w:r>
    </w:p>
    <w:p w:rsidR="00000000" w:rsidDel="00000000" w:rsidP="00000000" w:rsidRDefault="00000000" w:rsidRPr="00000000" w14:paraId="0000040C">
      <w:pPr>
        <w:numPr>
          <w:ilvl w:val="0"/>
          <w:numId w:val="37"/>
        </w:numPr>
        <w:spacing w:after="200" w:before="0" w:lineRule="auto"/>
        <w:ind w:left="720" w:hanging="360"/>
        <w:rPr>
          <w:u w:val="none"/>
        </w:rPr>
      </w:pPr>
      <w:r w:rsidDel="00000000" w:rsidR="00000000" w:rsidRPr="00000000">
        <w:rPr>
          <w:rtl w:val="0"/>
        </w:rPr>
        <w:t xml:space="preserve">Hydrotherapy offers a wide range of applications, such as baths, showers, steam inhalations, compresses, and jets, each with its own therapeutic effects.</w:t>
      </w:r>
    </w:p>
    <w:p w:rsidR="00000000" w:rsidDel="00000000" w:rsidP="00000000" w:rsidRDefault="00000000" w:rsidRPr="00000000" w14:paraId="0000040D">
      <w:pPr>
        <w:numPr>
          <w:ilvl w:val="0"/>
          <w:numId w:val="37"/>
        </w:numPr>
        <w:spacing w:after="200" w:before="0" w:lineRule="auto"/>
        <w:ind w:left="720" w:hanging="360"/>
        <w:rPr>
          <w:u w:val="none"/>
        </w:rPr>
      </w:pPr>
      <w:r w:rsidDel="00000000" w:rsidR="00000000" w:rsidRPr="00000000">
        <w:rPr>
          <w:rtl w:val="0"/>
        </w:rPr>
        <w:t xml:space="preserve">By manipulating the temperature, pressure, and method of application, hydrotherapy harnesses the natural healing powers of water.</w:t>
      </w:r>
    </w:p>
    <w:p w:rsidR="00000000" w:rsidDel="00000000" w:rsidP="00000000" w:rsidRDefault="00000000" w:rsidRPr="00000000" w14:paraId="0000040E">
      <w:pPr>
        <w:numPr>
          <w:ilvl w:val="0"/>
          <w:numId w:val="37"/>
        </w:numPr>
        <w:spacing w:after="200" w:before="0" w:lineRule="auto"/>
        <w:ind w:left="720" w:hanging="360"/>
        <w:rPr>
          <w:u w:val="none"/>
        </w:rPr>
      </w:pPr>
      <w:r w:rsidDel="00000000" w:rsidR="00000000" w:rsidRPr="00000000">
        <w:rPr>
          <w:rtl w:val="0"/>
        </w:rPr>
        <w:t xml:space="preserve">The cultural and historical origins of hydrotherapy can be traced back to ancient Rome, Native American tribes, Jewish tradition, Mayans, and Inca civilizations.</w:t>
      </w:r>
    </w:p>
    <w:p w:rsidR="00000000" w:rsidDel="00000000" w:rsidP="00000000" w:rsidRDefault="00000000" w:rsidRPr="00000000" w14:paraId="0000040F">
      <w:pPr>
        <w:numPr>
          <w:ilvl w:val="0"/>
          <w:numId w:val="37"/>
        </w:numPr>
        <w:spacing w:after="200" w:before="0" w:lineRule="auto"/>
        <w:ind w:left="720" w:hanging="360"/>
        <w:rPr>
          <w:u w:val="none"/>
        </w:rPr>
      </w:pPr>
      <w:r w:rsidDel="00000000" w:rsidR="00000000" w:rsidRPr="00000000">
        <w:rPr>
          <w:rtl w:val="0"/>
        </w:rPr>
        <w:t xml:space="preserve">Roman bathhouses and Japanese "Shinrin-yoku" blend the therapeutic effects of water with other practices.</w:t>
      </w:r>
    </w:p>
    <w:p w:rsidR="00000000" w:rsidDel="00000000" w:rsidP="00000000" w:rsidRDefault="00000000" w:rsidRPr="00000000" w14:paraId="00000410">
      <w:pPr>
        <w:numPr>
          <w:ilvl w:val="0"/>
          <w:numId w:val="37"/>
        </w:numPr>
        <w:spacing w:after="200" w:before="0" w:lineRule="auto"/>
        <w:ind w:left="720" w:hanging="360"/>
        <w:rPr>
          <w:u w:val="none"/>
        </w:rPr>
      </w:pPr>
      <w:r w:rsidDel="00000000" w:rsidR="00000000" w:rsidRPr="00000000">
        <w:rPr>
          <w:rtl w:val="0"/>
        </w:rPr>
        <w:t xml:space="preserve">Father Sebastian Kneipp popularized hydrotherapy in modern medicine with the "Kneipp Cure" in the 19th century.</w:t>
      </w:r>
    </w:p>
    <w:p w:rsidR="00000000" w:rsidDel="00000000" w:rsidP="00000000" w:rsidRDefault="00000000" w:rsidRPr="00000000" w14:paraId="00000411">
      <w:pPr>
        <w:numPr>
          <w:ilvl w:val="0"/>
          <w:numId w:val="37"/>
        </w:numPr>
        <w:spacing w:after="200" w:before="0" w:lineRule="auto"/>
        <w:ind w:left="720" w:hanging="360"/>
        <w:rPr>
          <w:u w:val="none"/>
        </w:rPr>
      </w:pPr>
      <w:r w:rsidDel="00000000" w:rsidR="00000000" w:rsidRPr="00000000">
        <w:rPr>
          <w:rtl w:val="0"/>
        </w:rPr>
        <w:t xml:space="preserve">Hydrotherapy harnesses the body's thermal regulation capacity to elicit therapeutic effects.</w:t>
      </w:r>
    </w:p>
    <w:p w:rsidR="00000000" w:rsidDel="00000000" w:rsidP="00000000" w:rsidRDefault="00000000" w:rsidRPr="00000000" w14:paraId="00000412">
      <w:pPr>
        <w:numPr>
          <w:ilvl w:val="0"/>
          <w:numId w:val="37"/>
        </w:numPr>
        <w:spacing w:after="200" w:before="0" w:lineRule="auto"/>
        <w:ind w:left="720" w:hanging="360"/>
        <w:rPr>
          <w:u w:val="none"/>
        </w:rPr>
      </w:pPr>
      <w:r w:rsidDel="00000000" w:rsidR="00000000" w:rsidRPr="00000000">
        <w:rPr>
          <w:rtl w:val="0"/>
        </w:rPr>
        <w:t xml:space="preserve">Heat application expands blood vessels, increases blood flow, supplies oxygen and nutrients, alleviates pain, and promotes detoxification.</w:t>
      </w:r>
    </w:p>
    <w:p w:rsidR="00000000" w:rsidDel="00000000" w:rsidP="00000000" w:rsidRDefault="00000000" w:rsidRPr="00000000" w14:paraId="00000413">
      <w:pPr>
        <w:numPr>
          <w:ilvl w:val="0"/>
          <w:numId w:val="37"/>
        </w:numPr>
        <w:spacing w:after="200" w:before="0" w:lineRule="auto"/>
        <w:ind w:left="720" w:hanging="360"/>
        <w:rPr>
          <w:u w:val="none"/>
        </w:rPr>
      </w:pPr>
      <w:r w:rsidDel="00000000" w:rsidR="00000000" w:rsidRPr="00000000">
        <w:rPr>
          <w:rtl w:val="0"/>
        </w:rPr>
        <w:t xml:space="preserve">Cold application constricts blood vessels, reduces inflammation, numbs pain, improves mood, and enhances mental clarity.</w:t>
      </w:r>
    </w:p>
    <w:p w:rsidR="00000000" w:rsidDel="00000000" w:rsidP="00000000" w:rsidRDefault="00000000" w:rsidRPr="00000000" w14:paraId="00000414">
      <w:pPr>
        <w:numPr>
          <w:ilvl w:val="0"/>
          <w:numId w:val="37"/>
        </w:numPr>
        <w:spacing w:after="200" w:before="0" w:lineRule="auto"/>
        <w:ind w:left="720" w:hanging="360"/>
        <w:rPr>
          <w:u w:val="none"/>
        </w:rPr>
      </w:pPr>
      <w:r w:rsidDel="00000000" w:rsidR="00000000" w:rsidRPr="00000000">
        <w:rPr>
          <w:rtl w:val="0"/>
        </w:rPr>
        <w:t xml:space="preserve">Alternating hot and cold treatments stimulate blood vessels, enhance circulation, and promote detoxification.</w:t>
      </w:r>
    </w:p>
    <w:p w:rsidR="00000000" w:rsidDel="00000000" w:rsidP="00000000" w:rsidRDefault="00000000" w:rsidRPr="00000000" w14:paraId="00000415">
      <w:pPr>
        <w:numPr>
          <w:ilvl w:val="0"/>
          <w:numId w:val="37"/>
        </w:numPr>
        <w:spacing w:after="200" w:before="0" w:lineRule="auto"/>
        <w:ind w:left="720" w:hanging="360"/>
        <w:rPr>
          <w:u w:val="none"/>
        </w:rPr>
      </w:pPr>
      <w:r w:rsidDel="00000000" w:rsidR="00000000" w:rsidRPr="00000000">
        <w:rPr>
          <w:rtl w:val="0"/>
        </w:rPr>
        <w:t xml:space="preserve">Hydrotherapy provides a wide range of therapeutic benefits, including pain relief, improved circulation, strengthened immune system, reduced muscle tension and inflammation, improved digestive function, and enhanced skin and muscle tone.</w:t>
      </w:r>
    </w:p>
    <w:p w:rsidR="00000000" w:rsidDel="00000000" w:rsidP="00000000" w:rsidRDefault="00000000" w:rsidRPr="00000000" w14:paraId="00000416">
      <w:pPr>
        <w:numPr>
          <w:ilvl w:val="0"/>
          <w:numId w:val="37"/>
        </w:numPr>
        <w:spacing w:after="200" w:before="0" w:lineRule="auto"/>
        <w:ind w:left="720" w:hanging="360"/>
        <w:rPr>
          <w:u w:val="none"/>
        </w:rPr>
      </w:pPr>
      <w:r w:rsidDel="00000000" w:rsidR="00000000" w:rsidRPr="00000000">
        <w:rPr>
          <w:rtl w:val="0"/>
        </w:rPr>
        <w:t xml:space="preserve">Hydrotherapy techniques include contrast hydrotherapy, hydrothermal therapy, balneotherapy, thalassotherapy, aquatic physiotherapy, steam inhalation, the Scotch hose treatment, and compresses and wraps.</w:t>
      </w:r>
    </w:p>
    <w:p w:rsidR="00000000" w:rsidDel="00000000" w:rsidP="00000000" w:rsidRDefault="00000000" w:rsidRPr="00000000" w14:paraId="00000417">
      <w:pPr>
        <w:numPr>
          <w:ilvl w:val="0"/>
          <w:numId w:val="37"/>
        </w:numPr>
        <w:spacing w:after="200" w:before="0" w:lineRule="auto"/>
        <w:ind w:left="720" w:hanging="360"/>
        <w:rPr>
          <w:u w:val="none"/>
        </w:rPr>
      </w:pPr>
      <w:r w:rsidDel="00000000" w:rsidR="00000000" w:rsidRPr="00000000">
        <w:rPr>
          <w:rtl w:val="0"/>
        </w:rPr>
        <w:t xml:space="preserve">Integrating hydrotherapy with other naturopathic treatments enhances patient care.</w:t>
      </w:r>
    </w:p>
    <w:p w:rsidR="00000000" w:rsidDel="00000000" w:rsidP="00000000" w:rsidRDefault="00000000" w:rsidRPr="00000000" w14:paraId="00000418">
      <w:pPr>
        <w:numPr>
          <w:ilvl w:val="0"/>
          <w:numId w:val="37"/>
        </w:numPr>
        <w:spacing w:after="200" w:before="0" w:lineRule="auto"/>
        <w:ind w:left="720" w:hanging="360"/>
        <w:rPr>
          <w:u w:val="none"/>
        </w:rPr>
      </w:pPr>
      <w:r w:rsidDel="00000000" w:rsidR="00000000" w:rsidRPr="00000000">
        <w:rPr>
          <w:rtl w:val="0"/>
        </w:rPr>
        <w:t xml:space="preserve">Hydrotherapy can be combined with aromatherapy to stimulate physical and emotional senses.</w:t>
      </w:r>
    </w:p>
    <w:p w:rsidR="00000000" w:rsidDel="00000000" w:rsidP="00000000" w:rsidRDefault="00000000" w:rsidRPr="00000000" w14:paraId="00000419">
      <w:pPr>
        <w:numPr>
          <w:ilvl w:val="0"/>
          <w:numId w:val="37"/>
        </w:numPr>
        <w:spacing w:after="200" w:before="0" w:lineRule="auto"/>
        <w:ind w:left="720" w:hanging="360"/>
        <w:rPr>
          <w:u w:val="none"/>
        </w:rPr>
      </w:pPr>
      <w:r w:rsidDel="00000000" w:rsidR="00000000" w:rsidRPr="00000000">
        <w:rPr>
          <w:rtl w:val="0"/>
        </w:rPr>
        <w:t xml:space="preserve">Hydrotherapy can complement nutrition by facilitating nutrient absorption through the skin and supporting detoxification.</w:t>
      </w:r>
    </w:p>
    <w:p w:rsidR="00000000" w:rsidDel="00000000" w:rsidP="00000000" w:rsidRDefault="00000000" w:rsidRPr="00000000" w14:paraId="0000041A">
      <w:pPr>
        <w:numPr>
          <w:ilvl w:val="0"/>
          <w:numId w:val="37"/>
        </w:numPr>
        <w:spacing w:after="200" w:before="0" w:lineRule="auto"/>
        <w:ind w:left="720" w:hanging="360"/>
        <w:rPr>
          <w:u w:val="none"/>
        </w:rPr>
      </w:pPr>
      <w:r w:rsidDel="00000000" w:rsidR="00000000" w:rsidRPr="00000000">
        <w:rPr>
          <w:rtl w:val="0"/>
        </w:rPr>
        <w:t xml:space="preserve">Hydrotherapy can be integrated with physical therapy to provide low-impact exercises, reduce pain, improve mobility, and enhance physical rehabilitation.</w:t>
      </w:r>
    </w:p>
    <w:p w:rsidR="00000000" w:rsidDel="00000000" w:rsidP="00000000" w:rsidRDefault="00000000" w:rsidRPr="00000000" w14:paraId="0000041B">
      <w:pPr>
        <w:numPr>
          <w:ilvl w:val="0"/>
          <w:numId w:val="37"/>
        </w:numPr>
        <w:spacing w:after="200" w:before="0" w:lineRule="auto"/>
        <w:ind w:left="720" w:hanging="360"/>
        <w:rPr>
          <w:u w:val="none"/>
        </w:rPr>
      </w:pPr>
      <w:r w:rsidDel="00000000" w:rsidR="00000000" w:rsidRPr="00000000">
        <w:rPr>
          <w:rtl w:val="0"/>
        </w:rPr>
        <w:t xml:space="preserve">Safety guidelines for hydrotherapy include monitoring water temperature, adjusting treatment duration, considering medical history, and ensuring hydration.</w:t>
      </w:r>
    </w:p>
    <w:p w:rsidR="00000000" w:rsidDel="00000000" w:rsidP="00000000" w:rsidRDefault="00000000" w:rsidRPr="00000000" w14:paraId="0000041C">
      <w:pPr>
        <w:numPr>
          <w:ilvl w:val="0"/>
          <w:numId w:val="37"/>
        </w:numPr>
        <w:spacing w:after="200" w:before="0" w:lineRule="auto"/>
        <w:ind w:left="720" w:hanging="360"/>
        <w:rPr>
          <w:u w:val="none"/>
        </w:rPr>
      </w:pPr>
      <w:r w:rsidDel="00000000" w:rsidR="00000000" w:rsidRPr="00000000">
        <w:rPr>
          <w:rtl w:val="0"/>
        </w:rPr>
        <w:t xml:space="preserve">The multifaceted approach of hydrotherapy allows naturopathic practitioners to craft individualized treatment plans.</w:t>
      </w:r>
    </w:p>
    <w:p w:rsidR="00000000" w:rsidDel="00000000" w:rsidP="00000000" w:rsidRDefault="00000000" w:rsidRPr="00000000" w14:paraId="0000041D">
      <w:pPr>
        <w:numPr>
          <w:ilvl w:val="0"/>
          <w:numId w:val="37"/>
        </w:numPr>
        <w:spacing w:after="200" w:before="0" w:lineRule="auto"/>
        <w:ind w:left="720" w:hanging="360"/>
        <w:rPr>
          <w:u w:val="none"/>
        </w:rPr>
      </w:pPr>
      <w:r w:rsidDel="00000000" w:rsidR="00000000" w:rsidRPr="00000000">
        <w:rPr>
          <w:rtl w:val="0"/>
        </w:rPr>
        <w:t xml:space="preserve">By integrating hydrotherapy with other therapies, practitioners can provide holistic, patient-centered care.</w:t>
      </w:r>
    </w:p>
    <w:p w:rsidR="00000000" w:rsidDel="00000000" w:rsidP="00000000" w:rsidRDefault="00000000" w:rsidRPr="00000000" w14:paraId="0000041E">
      <w:pPr>
        <w:numPr>
          <w:ilvl w:val="0"/>
          <w:numId w:val="37"/>
        </w:numPr>
        <w:spacing w:after="200" w:before="0" w:lineRule="auto"/>
        <w:ind w:left="720" w:hanging="360"/>
        <w:rPr>
          <w:u w:val="none"/>
        </w:rPr>
      </w:pPr>
      <w:r w:rsidDel="00000000" w:rsidR="00000000" w:rsidRPr="00000000">
        <w:rPr>
          <w:rtl w:val="0"/>
        </w:rPr>
        <w:t xml:space="preserve">Aromatherapy enhances the therapeutic experience of hydrotherapy, and nutrition supports hydrotherapy by providing essential nutrients.</w:t>
      </w:r>
    </w:p>
    <w:p w:rsidR="00000000" w:rsidDel="00000000" w:rsidP="00000000" w:rsidRDefault="00000000" w:rsidRPr="00000000" w14:paraId="0000041F">
      <w:pPr>
        <w:numPr>
          <w:ilvl w:val="0"/>
          <w:numId w:val="37"/>
        </w:numPr>
        <w:spacing w:after="200" w:before="0" w:lineRule="auto"/>
        <w:ind w:left="720" w:hanging="360"/>
        <w:rPr>
          <w:u w:val="none"/>
        </w:rPr>
      </w:pPr>
      <w:r w:rsidDel="00000000" w:rsidR="00000000" w:rsidRPr="00000000">
        <w:rPr>
          <w:rtl w:val="0"/>
        </w:rPr>
        <w:t xml:space="preserve">Physical therapy and hydrotherapy form a powerful alliance for pain relief, mobility improvement, and physical rehabilitation.</w:t>
      </w:r>
    </w:p>
    <w:p w:rsidR="00000000" w:rsidDel="00000000" w:rsidP="00000000" w:rsidRDefault="00000000" w:rsidRPr="00000000" w14:paraId="00000420">
      <w:pPr>
        <w:numPr>
          <w:ilvl w:val="0"/>
          <w:numId w:val="37"/>
        </w:numPr>
        <w:spacing w:after="200" w:before="0" w:lineRule="auto"/>
        <w:ind w:left="720" w:hanging="360"/>
        <w:rPr>
          <w:u w:val="none"/>
        </w:rPr>
      </w:pPr>
      <w:r w:rsidDel="00000000" w:rsidR="00000000" w:rsidRPr="00000000">
        <w:rPr>
          <w:rtl w:val="0"/>
        </w:rPr>
        <w:t xml:space="preserve">Safety guidelines for hydrotherapy ensure patient safety and well-being.</w:t>
      </w:r>
    </w:p>
    <w:p w:rsidR="00000000" w:rsidDel="00000000" w:rsidP="00000000" w:rsidRDefault="00000000" w:rsidRPr="00000000" w14:paraId="00000421">
      <w:pPr>
        <w:numPr>
          <w:ilvl w:val="0"/>
          <w:numId w:val="37"/>
        </w:numPr>
        <w:spacing w:after="200" w:before="0" w:lineRule="auto"/>
        <w:ind w:left="720" w:hanging="360"/>
        <w:rPr>
          <w:u w:val="none"/>
        </w:rPr>
      </w:pPr>
      <w:r w:rsidDel="00000000" w:rsidR="00000000" w:rsidRPr="00000000">
        <w:rPr>
          <w:rtl w:val="0"/>
        </w:rPr>
        <w:t xml:space="preserve">Practical tips for integrating hydrotherapy with other therapies include using appropriate essential oils, supporting hydrotherapy with a nutrient-rich diet, customizing exercises in physical therapy, and adjusting hydrotherapy protocols based on medical history.</w:t>
      </w:r>
    </w:p>
    <w:p w:rsidR="00000000" w:rsidDel="00000000" w:rsidP="00000000" w:rsidRDefault="00000000" w:rsidRPr="00000000" w14:paraId="00000422">
      <w:pPr>
        <w:numPr>
          <w:ilvl w:val="0"/>
          <w:numId w:val="37"/>
        </w:numPr>
        <w:spacing w:after="200" w:lineRule="auto"/>
        <w:ind w:left="720" w:hanging="360"/>
        <w:rPr>
          <w:u w:val="none"/>
        </w:rPr>
      </w:pPr>
      <w:r w:rsidDel="00000000" w:rsidR="00000000" w:rsidRPr="00000000">
        <w:rPr>
          <w:rtl w:val="0"/>
        </w:rPr>
        <w:t xml:space="preserve">With knowledge, curiosity, and the tools of nature, naturopathic practitioners can provide comprehensive and effective care using hydrotherapy.</w:t>
      </w:r>
    </w:p>
    <w:p w:rsidR="00000000" w:rsidDel="00000000" w:rsidP="00000000" w:rsidRDefault="00000000" w:rsidRPr="00000000" w14:paraId="00000423">
      <w:pPr>
        <w:pStyle w:val="Heading2"/>
        <w:rPr/>
      </w:pPr>
      <w:bookmarkStart w:colFirst="0" w:colLast="0" w:name="_eaoy7mflli0v" w:id="159"/>
      <w:bookmarkEnd w:id="159"/>
      <w:r w:rsidDel="00000000" w:rsidR="00000000" w:rsidRPr="00000000">
        <w:rPr>
          <w:rtl w:val="0"/>
        </w:rPr>
        <w:t xml:space="preserve">Exercise 1: Practicing a Simple Hydrotherapy Routine</w:t>
      </w:r>
    </w:p>
    <w:p w:rsidR="00000000" w:rsidDel="00000000" w:rsidP="00000000" w:rsidRDefault="00000000" w:rsidRPr="00000000" w14:paraId="00000424">
      <w:pPr>
        <w:spacing w:after="200" w:lineRule="auto"/>
        <w:rPr/>
      </w:pPr>
      <w:r w:rsidDel="00000000" w:rsidR="00000000" w:rsidRPr="00000000">
        <w:rPr>
          <w:rtl w:val="0"/>
        </w:rPr>
        <w:t xml:space="preserve">In this exercise, you'll gain firsthand experience with a simple hydrotherapy routine. You'll utilize contrasting hot and cold showers to understand the effects on your body and the role of these temperatures in therapy.</w:t>
      </w:r>
    </w:p>
    <w:p w:rsidR="00000000" w:rsidDel="00000000" w:rsidP="00000000" w:rsidRDefault="00000000" w:rsidRPr="00000000" w14:paraId="00000425">
      <w:pPr>
        <w:spacing w:after="200" w:lineRule="auto"/>
        <w:rPr/>
      </w:pPr>
      <w:r w:rsidDel="00000000" w:rsidR="00000000" w:rsidRPr="00000000">
        <w:rPr>
          <w:rtl w:val="0"/>
        </w:rPr>
        <w:t xml:space="preserve">Materials:</w:t>
      </w:r>
    </w:p>
    <w:p w:rsidR="00000000" w:rsidDel="00000000" w:rsidP="00000000" w:rsidRDefault="00000000" w:rsidRPr="00000000" w14:paraId="00000426">
      <w:pPr>
        <w:numPr>
          <w:ilvl w:val="0"/>
          <w:numId w:val="18"/>
        </w:numPr>
        <w:spacing w:after="200" w:lineRule="auto"/>
        <w:ind w:left="720" w:hanging="360"/>
        <w:rPr>
          <w:u w:val="none"/>
        </w:rPr>
      </w:pPr>
      <w:r w:rsidDel="00000000" w:rsidR="00000000" w:rsidRPr="00000000">
        <w:rPr>
          <w:rtl w:val="0"/>
        </w:rPr>
        <w:t xml:space="preserve">A shower with adjustable temperature</w:t>
      </w:r>
    </w:p>
    <w:p w:rsidR="00000000" w:rsidDel="00000000" w:rsidP="00000000" w:rsidRDefault="00000000" w:rsidRPr="00000000" w14:paraId="00000427">
      <w:pPr>
        <w:spacing w:after="200" w:lineRule="auto"/>
        <w:rPr/>
      </w:pPr>
      <w:r w:rsidDel="00000000" w:rsidR="00000000" w:rsidRPr="00000000">
        <w:rPr>
          <w:rtl w:val="0"/>
        </w:rPr>
        <w:t xml:space="preserve">Instructions:</w:t>
      </w:r>
    </w:p>
    <w:p w:rsidR="00000000" w:rsidDel="00000000" w:rsidP="00000000" w:rsidRDefault="00000000" w:rsidRPr="00000000" w14:paraId="00000428">
      <w:pPr>
        <w:numPr>
          <w:ilvl w:val="0"/>
          <w:numId w:val="22"/>
        </w:numPr>
        <w:spacing w:after="200" w:lineRule="auto"/>
        <w:ind w:left="720" w:hanging="360"/>
        <w:rPr>
          <w:u w:val="none"/>
        </w:rPr>
      </w:pPr>
      <w:r w:rsidDel="00000000" w:rsidR="00000000" w:rsidRPr="00000000">
        <w:rPr>
          <w:rtl w:val="0"/>
        </w:rPr>
        <w:t xml:space="preserve">Begin with a warm shower, adjusting the temperature to a comfortable level that's warm but not too hot. Stay in the warm shower for about 3-5 minutes.</w:t>
      </w:r>
    </w:p>
    <w:p w:rsidR="00000000" w:rsidDel="00000000" w:rsidP="00000000" w:rsidRDefault="00000000" w:rsidRPr="00000000" w14:paraId="00000429">
      <w:pPr>
        <w:numPr>
          <w:ilvl w:val="0"/>
          <w:numId w:val="22"/>
        </w:numPr>
        <w:spacing w:after="200" w:before="0" w:lineRule="auto"/>
        <w:ind w:left="720" w:hanging="360"/>
        <w:rPr>
          <w:u w:val="none"/>
        </w:rPr>
      </w:pPr>
      <w:r w:rsidDel="00000000" w:rsidR="00000000" w:rsidRPr="00000000">
        <w:rPr>
          <w:rtl w:val="0"/>
        </w:rPr>
        <w:t xml:space="preserve">Now switch to a cold shower. Lower the temperature gradually until it is cool, and stay in the cold shower for about 30 seconds to 1 minute.</w:t>
      </w:r>
    </w:p>
    <w:p w:rsidR="00000000" w:rsidDel="00000000" w:rsidP="00000000" w:rsidRDefault="00000000" w:rsidRPr="00000000" w14:paraId="0000042A">
      <w:pPr>
        <w:numPr>
          <w:ilvl w:val="0"/>
          <w:numId w:val="22"/>
        </w:numPr>
        <w:spacing w:after="200" w:before="0" w:lineRule="auto"/>
        <w:ind w:left="720" w:hanging="360"/>
        <w:rPr>
          <w:u w:val="none"/>
        </w:rPr>
      </w:pPr>
      <w:r w:rsidDel="00000000" w:rsidR="00000000" w:rsidRPr="00000000">
        <w:rPr>
          <w:rtl w:val="0"/>
        </w:rPr>
        <w:t xml:space="preserve">Switch back to the warm shower for another 3-5 minutes.</w:t>
      </w:r>
    </w:p>
    <w:p w:rsidR="00000000" w:rsidDel="00000000" w:rsidP="00000000" w:rsidRDefault="00000000" w:rsidRPr="00000000" w14:paraId="0000042B">
      <w:pPr>
        <w:numPr>
          <w:ilvl w:val="0"/>
          <w:numId w:val="22"/>
        </w:numPr>
        <w:spacing w:after="200" w:before="0" w:lineRule="auto"/>
        <w:ind w:left="720" w:hanging="360"/>
        <w:rPr>
          <w:u w:val="none"/>
        </w:rPr>
      </w:pPr>
      <w:r w:rsidDel="00000000" w:rsidR="00000000" w:rsidRPr="00000000">
        <w:rPr>
          <w:rtl w:val="0"/>
        </w:rPr>
        <w:t xml:space="preserve">Repeat this process a couple of times, always ending with a cold shower.</w:t>
      </w:r>
    </w:p>
    <w:p w:rsidR="00000000" w:rsidDel="00000000" w:rsidP="00000000" w:rsidRDefault="00000000" w:rsidRPr="00000000" w14:paraId="0000042C">
      <w:pPr>
        <w:numPr>
          <w:ilvl w:val="0"/>
          <w:numId w:val="22"/>
        </w:numPr>
        <w:spacing w:after="200" w:lineRule="auto"/>
        <w:ind w:left="720" w:hanging="360"/>
        <w:rPr>
          <w:u w:val="none"/>
        </w:rPr>
      </w:pPr>
      <w:r w:rsidDel="00000000" w:rsidR="00000000" w:rsidRPr="00000000">
        <w:rPr>
          <w:rtl w:val="0"/>
        </w:rPr>
        <w:t xml:space="preserve">Take note of how your body responds to the changing temperatures. How does your circulation, breathing, and muscle tension change?</w:t>
      </w:r>
    </w:p>
    <w:p w:rsidR="00000000" w:rsidDel="00000000" w:rsidP="00000000" w:rsidRDefault="00000000" w:rsidRPr="00000000" w14:paraId="0000042D">
      <w:pPr>
        <w:pStyle w:val="Heading2"/>
        <w:rPr/>
      </w:pPr>
      <w:bookmarkStart w:colFirst="0" w:colLast="0" w:name="_7srbnoigvvd" w:id="160"/>
      <w:bookmarkEnd w:id="160"/>
      <w:r w:rsidDel="00000000" w:rsidR="00000000" w:rsidRPr="00000000">
        <w:rPr>
          <w:rtl w:val="0"/>
        </w:rPr>
        <w:t xml:space="preserve">Exercise 2: Applying a Hot and Cold Compress</w:t>
      </w:r>
    </w:p>
    <w:p w:rsidR="00000000" w:rsidDel="00000000" w:rsidP="00000000" w:rsidRDefault="00000000" w:rsidRPr="00000000" w14:paraId="0000042E">
      <w:pPr>
        <w:spacing w:after="200" w:lineRule="auto"/>
        <w:rPr/>
      </w:pPr>
      <w:r w:rsidDel="00000000" w:rsidR="00000000" w:rsidRPr="00000000">
        <w:rPr>
          <w:rtl w:val="0"/>
        </w:rPr>
        <w:t xml:space="preserve">In this exercise, you will learn to apply hot and cold compresses, a common hydrotherapy technique.</w:t>
      </w:r>
    </w:p>
    <w:p w:rsidR="00000000" w:rsidDel="00000000" w:rsidP="00000000" w:rsidRDefault="00000000" w:rsidRPr="00000000" w14:paraId="0000042F">
      <w:pPr>
        <w:spacing w:after="200" w:lineRule="auto"/>
        <w:rPr/>
      </w:pPr>
      <w:r w:rsidDel="00000000" w:rsidR="00000000" w:rsidRPr="00000000">
        <w:rPr>
          <w:rtl w:val="0"/>
        </w:rPr>
        <w:t xml:space="preserve">Materials:</w:t>
      </w:r>
    </w:p>
    <w:p w:rsidR="00000000" w:rsidDel="00000000" w:rsidP="00000000" w:rsidRDefault="00000000" w:rsidRPr="00000000" w14:paraId="00000430">
      <w:pPr>
        <w:numPr>
          <w:ilvl w:val="0"/>
          <w:numId w:val="34"/>
        </w:numPr>
        <w:spacing w:after="200" w:lineRule="auto"/>
        <w:ind w:left="720" w:hanging="360"/>
        <w:rPr>
          <w:u w:val="none"/>
        </w:rPr>
      </w:pPr>
      <w:r w:rsidDel="00000000" w:rsidR="00000000" w:rsidRPr="00000000">
        <w:rPr>
          <w:rtl w:val="0"/>
        </w:rPr>
        <w:t xml:space="preserve">Two washcloths or small towels</w:t>
      </w:r>
    </w:p>
    <w:p w:rsidR="00000000" w:rsidDel="00000000" w:rsidP="00000000" w:rsidRDefault="00000000" w:rsidRPr="00000000" w14:paraId="00000431">
      <w:pPr>
        <w:numPr>
          <w:ilvl w:val="0"/>
          <w:numId w:val="34"/>
        </w:numPr>
        <w:spacing w:after="200" w:before="0" w:lineRule="auto"/>
        <w:ind w:left="720" w:hanging="360"/>
        <w:rPr>
          <w:u w:val="none"/>
        </w:rPr>
      </w:pPr>
      <w:r w:rsidDel="00000000" w:rsidR="00000000" w:rsidRPr="00000000">
        <w:rPr>
          <w:rtl w:val="0"/>
        </w:rPr>
        <w:t xml:space="preserve">Access to hot and cold water</w:t>
      </w:r>
    </w:p>
    <w:p w:rsidR="00000000" w:rsidDel="00000000" w:rsidP="00000000" w:rsidRDefault="00000000" w:rsidRPr="00000000" w14:paraId="00000432">
      <w:pPr>
        <w:numPr>
          <w:ilvl w:val="0"/>
          <w:numId w:val="34"/>
        </w:numPr>
        <w:spacing w:after="200" w:lineRule="auto"/>
        <w:ind w:left="720" w:hanging="360"/>
        <w:rPr>
          <w:u w:val="none"/>
        </w:rPr>
      </w:pPr>
      <w:r w:rsidDel="00000000" w:rsidR="00000000" w:rsidRPr="00000000">
        <w:rPr>
          <w:rtl w:val="0"/>
        </w:rPr>
        <w:t xml:space="preserve">A timer</w:t>
      </w:r>
    </w:p>
    <w:p w:rsidR="00000000" w:rsidDel="00000000" w:rsidP="00000000" w:rsidRDefault="00000000" w:rsidRPr="00000000" w14:paraId="00000433">
      <w:pPr>
        <w:spacing w:after="200" w:lineRule="auto"/>
        <w:rPr/>
      </w:pPr>
      <w:r w:rsidDel="00000000" w:rsidR="00000000" w:rsidRPr="00000000">
        <w:rPr>
          <w:rtl w:val="0"/>
        </w:rPr>
        <w:t xml:space="preserve">Instructions:</w:t>
      </w:r>
    </w:p>
    <w:p w:rsidR="00000000" w:rsidDel="00000000" w:rsidP="00000000" w:rsidRDefault="00000000" w:rsidRPr="00000000" w14:paraId="00000434">
      <w:pPr>
        <w:numPr>
          <w:ilvl w:val="0"/>
          <w:numId w:val="40"/>
        </w:numPr>
        <w:spacing w:after="200" w:lineRule="auto"/>
        <w:ind w:left="720" w:hanging="360"/>
        <w:rPr>
          <w:u w:val="none"/>
        </w:rPr>
      </w:pPr>
      <w:r w:rsidDel="00000000" w:rsidR="00000000" w:rsidRPr="00000000">
        <w:rPr>
          <w:rtl w:val="0"/>
        </w:rPr>
        <w:t xml:space="preserve">Soak one washcloth in hot water (as hot as comfortably tolerable) and the other one in cold water.</w:t>
      </w:r>
    </w:p>
    <w:p w:rsidR="00000000" w:rsidDel="00000000" w:rsidP="00000000" w:rsidRDefault="00000000" w:rsidRPr="00000000" w14:paraId="00000435">
      <w:pPr>
        <w:numPr>
          <w:ilvl w:val="0"/>
          <w:numId w:val="40"/>
        </w:numPr>
        <w:spacing w:after="200" w:before="0" w:lineRule="auto"/>
        <w:ind w:left="720" w:hanging="360"/>
        <w:rPr>
          <w:u w:val="none"/>
        </w:rPr>
      </w:pPr>
      <w:r w:rsidDel="00000000" w:rsidR="00000000" w:rsidRPr="00000000">
        <w:rPr>
          <w:rtl w:val="0"/>
        </w:rPr>
        <w:t xml:space="preserve">Wring out the excess water from the hot compress and apply it to the area you're treating (like a sore muscle) for 3 minutes.</w:t>
      </w:r>
    </w:p>
    <w:p w:rsidR="00000000" w:rsidDel="00000000" w:rsidP="00000000" w:rsidRDefault="00000000" w:rsidRPr="00000000" w14:paraId="00000436">
      <w:pPr>
        <w:numPr>
          <w:ilvl w:val="0"/>
          <w:numId w:val="40"/>
        </w:numPr>
        <w:spacing w:after="200" w:before="0" w:lineRule="auto"/>
        <w:ind w:left="720" w:hanging="360"/>
        <w:rPr>
          <w:u w:val="none"/>
        </w:rPr>
      </w:pPr>
      <w:r w:rsidDel="00000000" w:rsidR="00000000" w:rsidRPr="00000000">
        <w:rPr>
          <w:rtl w:val="0"/>
        </w:rPr>
        <w:t xml:space="preserve">Now remove the hot compress, quickly wring out the cold one, and apply it to the same area for 30 seconds.</w:t>
      </w:r>
    </w:p>
    <w:p w:rsidR="00000000" w:rsidDel="00000000" w:rsidP="00000000" w:rsidRDefault="00000000" w:rsidRPr="00000000" w14:paraId="00000437">
      <w:pPr>
        <w:numPr>
          <w:ilvl w:val="0"/>
          <w:numId w:val="40"/>
        </w:numPr>
        <w:spacing w:after="200" w:before="0" w:lineRule="auto"/>
        <w:ind w:left="720" w:hanging="360"/>
        <w:rPr>
          <w:u w:val="none"/>
        </w:rPr>
      </w:pPr>
      <w:r w:rsidDel="00000000" w:rsidR="00000000" w:rsidRPr="00000000">
        <w:rPr>
          <w:rtl w:val="0"/>
        </w:rPr>
        <w:t xml:space="preserve">Repeat this cycle for three rounds, always starting with hot and ending with cold.</w:t>
      </w:r>
    </w:p>
    <w:p w:rsidR="00000000" w:rsidDel="00000000" w:rsidP="00000000" w:rsidRDefault="00000000" w:rsidRPr="00000000" w14:paraId="00000438">
      <w:pPr>
        <w:numPr>
          <w:ilvl w:val="0"/>
          <w:numId w:val="40"/>
        </w:numPr>
        <w:spacing w:after="200" w:lineRule="auto"/>
        <w:ind w:left="720" w:hanging="360"/>
        <w:rPr>
          <w:u w:val="none"/>
        </w:rPr>
      </w:pPr>
      <w:r w:rsidDel="00000000" w:rsidR="00000000" w:rsidRPr="00000000">
        <w:rPr>
          <w:rtl w:val="0"/>
        </w:rPr>
        <w:t xml:space="preserve">Take note of how the different temperatures affect the treated area. Pay attention to any changes in pain levels, inflammation, or general discomfort.</w:t>
      </w:r>
    </w:p>
    <w:p w:rsidR="00000000" w:rsidDel="00000000" w:rsidP="00000000" w:rsidRDefault="00000000" w:rsidRPr="00000000" w14:paraId="00000439">
      <w:pPr>
        <w:pStyle w:val="Heading2"/>
        <w:rPr/>
      </w:pPr>
      <w:bookmarkStart w:colFirst="0" w:colLast="0" w:name="_k8gn6dj33dr3" w:id="161"/>
      <w:bookmarkEnd w:id="161"/>
      <w:r w:rsidDel="00000000" w:rsidR="00000000" w:rsidRPr="00000000">
        <w:rPr>
          <w:rtl w:val="0"/>
        </w:rPr>
        <w:t xml:space="preserve">Exercise 3: Balneotherapy Experience</w:t>
      </w:r>
    </w:p>
    <w:p w:rsidR="00000000" w:rsidDel="00000000" w:rsidP="00000000" w:rsidRDefault="00000000" w:rsidRPr="00000000" w14:paraId="0000043A">
      <w:pPr>
        <w:spacing w:after="200" w:lineRule="auto"/>
        <w:ind w:left="0" w:firstLine="0"/>
        <w:rPr/>
      </w:pPr>
      <w:r w:rsidDel="00000000" w:rsidR="00000000" w:rsidRPr="00000000">
        <w:rPr>
          <w:rtl w:val="0"/>
        </w:rPr>
        <w:t xml:space="preserve">In this exercise, you'll prepare a balneotherapy bath at home to understand its calming and rejuvenating effects.</w:t>
      </w:r>
    </w:p>
    <w:p w:rsidR="00000000" w:rsidDel="00000000" w:rsidP="00000000" w:rsidRDefault="00000000" w:rsidRPr="00000000" w14:paraId="0000043B">
      <w:pPr>
        <w:spacing w:after="200" w:lineRule="auto"/>
        <w:rPr/>
      </w:pPr>
      <w:r w:rsidDel="00000000" w:rsidR="00000000" w:rsidRPr="00000000">
        <w:rPr>
          <w:rtl w:val="0"/>
        </w:rPr>
        <w:t xml:space="preserve">Materials:</w:t>
      </w:r>
    </w:p>
    <w:p w:rsidR="00000000" w:rsidDel="00000000" w:rsidP="00000000" w:rsidRDefault="00000000" w:rsidRPr="00000000" w14:paraId="0000043C">
      <w:pPr>
        <w:numPr>
          <w:ilvl w:val="0"/>
          <w:numId w:val="19"/>
        </w:numPr>
        <w:spacing w:after="200" w:lineRule="auto"/>
        <w:ind w:left="720" w:hanging="360"/>
        <w:rPr>
          <w:u w:val="none"/>
        </w:rPr>
      </w:pPr>
      <w:r w:rsidDel="00000000" w:rsidR="00000000" w:rsidRPr="00000000">
        <w:rPr>
          <w:rtl w:val="0"/>
        </w:rPr>
        <w:t xml:space="preserve">A bathtub</w:t>
      </w:r>
    </w:p>
    <w:p w:rsidR="00000000" w:rsidDel="00000000" w:rsidP="00000000" w:rsidRDefault="00000000" w:rsidRPr="00000000" w14:paraId="0000043D">
      <w:pPr>
        <w:numPr>
          <w:ilvl w:val="0"/>
          <w:numId w:val="19"/>
        </w:numPr>
        <w:spacing w:after="200" w:before="0" w:lineRule="auto"/>
        <w:ind w:left="720" w:hanging="360"/>
        <w:rPr>
          <w:u w:val="none"/>
        </w:rPr>
      </w:pPr>
      <w:r w:rsidDel="00000000" w:rsidR="00000000" w:rsidRPr="00000000">
        <w:rPr>
          <w:rtl w:val="0"/>
        </w:rPr>
        <w:t xml:space="preserve">Epsom salts or other mineral salts</w:t>
      </w:r>
    </w:p>
    <w:p w:rsidR="00000000" w:rsidDel="00000000" w:rsidP="00000000" w:rsidRDefault="00000000" w:rsidRPr="00000000" w14:paraId="0000043E">
      <w:pPr>
        <w:numPr>
          <w:ilvl w:val="0"/>
          <w:numId w:val="19"/>
        </w:numPr>
        <w:spacing w:after="200" w:lineRule="auto"/>
        <w:ind w:left="720" w:hanging="360"/>
        <w:rPr>
          <w:u w:val="none"/>
        </w:rPr>
      </w:pPr>
      <w:r w:rsidDel="00000000" w:rsidR="00000000" w:rsidRPr="00000000">
        <w:rPr>
          <w:rtl w:val="0"/>
        </w:rPr>
        <w:t xml:space="preserve">Essential oils (optional)</w:t>
      </w:r>
    </w:p>
    <w:p w:rsidR="00000000" w:rsidDel="00000000" w:rsidP="00000000" w:rsidRDefault="00000000" w:rsidRPr="00000000" w14:paraId="0000043F">
      <w:pPr>
        <w:spacing w:after="200" w:lineRule="auto"/>
        <w:rPr/>
      </w:pPr>
      <w:r w:rsidDel="00000000" w:rsidR="00000000" w:rsidRPr="00000000">
        <w:rPr>
          <w:rtl w:val="0"/>
        </w:rPr>
        <w:t xml:space="preserve">Instructions:</w:t>
      </w:r>
    </w:p>
    <w:p w:rsidR="00000000" w:rsidDel="00000000" w:rsidP="00000000" w:rsidRDefault="00000000" w:rsidRPr="00000000" w14:paraId="00000440">
      <w:pPr>
        <w:numPr>
          <w:ilvl w:val="0"/>
          <w:numId w:val="28"/>
        </w:numPr>
        <w:spacing w:after="200" w:lineRule="auto"/>
        <w:ind w:left="720" w:hanging="360"/>
        <w:rPr>
          <w:u w:val="none"/>
        </w:rPr>
      </w:pPr>
      <w:r w:rsidDel="00000000" w:rsidR="00000000" w:rsidRPr="00000000">
        <w:rPr>
          <w:rtl w:val="0"/>
        </w:rPr>
        <w:t xml:space="preserve">Fill the bathtub with warm water.</w:t>
      </w:r>
    </w:p>
    <w:p w:rsidR="00000000" w:rsidDel="00000000" w:rsidP="00000000" w:rsidRDefault="00000000" w:rsidRPr="00000000" w14:paraId="00000441">
      <w:pPr>
        <w:numPr>
          <w:ilvl w:val="0"/>
          <w:numId w:val="28"/>
        </w:numPr>
        <w:spacing w:after="200" w:before="0" w:lineRule="auto"/>
        <w:ind w:left="720" w:hanging="360"/>
        <w:rPr>
          <w:u w:val="none"/>
        </w:rPr>
      </w:pPr>
      <w:r w:rsidDel="00000000" w:rsidR="00000000" w:rsidRPr="00000000">
        <w:rPr>
          <w:rtl w:val="0"/>
        </w:rPr>
        <w:t xml:space="preserve">Add two cups of Epsom salts or other mineral salts to the water and stir to dissolve.</w:t>
      </w:r>
    </w:p>
    <w:p w:rsidR="00000000" w:rsidDel="00000000" w:rsidP="00000000" w:rsidRDefault="00000000" w:rsidRPr="00000000" w14:paraId="00000442">
      <w:pPr>
        <w:numPr>
          <w:ilvl w:val="0"/>
          <w:numId w:val="28"/>
        </w:numPr>
        <w:spacing w:after="200" w:before="0" w:lineRule="auto"/>
        <w:ind w:left="720" w:hanging="360"/>
        <w:rPr>
          <w:u w:val="none"/>
        </w:rPr>
      </w:pPr>
      <w:r w:rsidDel="00000000" w:rsidR="00000000" w:rsidRPr="00000000">
        <w:rPr>
          <w:rtl w:val="0"/>
        </w:rPr>
        <w:t xml:space="preserve">If desired, add a few drops of your favorite essential oil (like lavender for relaxation or eucalyptus for congestion).</w:t>
      </w:r>
    </w:p>
    <w:p w:rsidR="00000000" w:rsidDel="00000000" w:rsidP="00000000" w:rsidRDefault="00000000" w:rsidRPr="00000000" w14:paraId="00000443">
      <w:pPr>
        <w:numPr>
          <w:ilvl w:val="0"/>
          <w:numId w:val="28"/>
        </w:numPr>
        <w:spacing w:after="200" w:before="0" w:lineRule="auto"/>
        <w:ind w:left="720" w:hanging="360"/>
        <w:rPr>
          <w:u w:val="none"/>
        </w:rPr>
      </w:pPr>
      <w:r w:rsidDel="00000000" w:rsidR="00000000" w:rsidRPr="00000000">
        <w:rPr>
          <w:rtl w:val="0"/>
        </w:rPr>
        <w:t xml:space="preserve">Soak in the bath for about 15-20 minutes.</w:t>
      </w:r>
    </w:p>
    <w:p w:rsidR="00000000" w:rsidDel="00000000" w:rsidP="00000000" w:rsidRDefault="00000000" w:rsidRPr="00000000" w14:paraId="00000444">
      <w:pPr>
        <w:numPr>
          <w:ilvl w:val="0"/>
          <w:numId w:val="28"/>
        </w:numPr>
        <w:spacing w:after="200" w:before="0" w:lineRule="auto"/>
        <w:ind w:left="720" w:hanging="360"/>
        <w:rPr>
          <w:u w:val="none"/>
        </w:rPr>
      </w:pPr>
      <w:r w:rsidDel="00000000" w:rsidR="00000000" w:rsidRPr="00000000">
        <w:rPr>
          <w:rtl w:val="0"/>
        </w:rPr>
        <w:t xml:space="preserve">Take note of how your body feels during and after the bath. Pay attention to your muscles, skin, and overall relaxation level.</w:t>
      </w:r>
    </w:p>
    <w:p w:rsidR="00000000" w:rsidDel="00000000" w:rsidP="00000000" w:rsidRDefault="00000000" w:rsidRPr="00000000" w14:paraId="00000445">
      <w:pPr>
        <w:numPr>
          <w:ilvl w:val="0"/>
          <w:numId w:val="28"/>
        </w:numPr>
        <w:spacing w:after="200" w:lineRule="auto"/>
        <w:ind w:left="720" w:hanging="360"/>
        <w:rPr>
          <w:u w:val="none"/>
        </w:rPr>
      </w:pPr>
      <w:r w:rsidDel="00000000" w:rsidR="00000000" w:rsidRPr="00000000">
        <w:rPr>
          <w:rtl w:val="0"/>
        </w:rPr>
        <w:t xml:space="preserve">Remember to drink plenty of water before and after the bath to stay hydrated.</w:t>
      </w:r>
    </w:p>
    <w:p w:rsidR="00000000" w:rsidDel="00000000" w:rsidP="00000000" w:rsidRDefault="00000000" w:rsidRPr="00000000" w14:paraId="00000446">
      <w:pPr>
        <w:spacing w:after="200" w:lineRule="auto"/>
        <w:rPr/>
      </w:pPr>
      <w:r w:rsidDel="00000000" w:rsidR="00000000" w:rsidRPr="00000000">
        <w:rPr>
          <w:rtl w:val="0"/>
        </w:rPr>
        <w:t xml:space="preserve">Please remember that all these exercises are meant for self-practice and understanding the principles of hydrotherapy. When applying these techniques to patients, always take into account their specific condition, tolerance, and preferences. Safety should be the utmost priority.</w:t>
      </w:r>
    </w:p>
    <w:p w:rsidR="00000000" w:rsidDel="00000000" w:rsidP="00000000" w:rsidRDefault="00000000" w:rsidRPr="00000000" w14:paraId="00000447">
      <w:pPr>
        <w:pStyle w:val="Heading1"/>
        <w:rPr/>
      </w:pPr>
      <w:bookmarkStart w:colFirst="0" w:colLast="0" w:name="_p8t7c8f5pbsu" w:id="162"/>
      <w:bookmarkEnd w:id="162"/>
      <w:r w:rsidDel="00000000" w:rsidR="00000000" w:rsidRPr="00000000">
        <w:rPr>
          <w:rtl w:val="0"/>
        </w:rPr>
        <w:t xml:space="preserve">Conclusion</w:t>
      </w:r>
    </w:p>
    <w:p w:rsidR="00000000" w:rsidDel="00000000" w:rsidP="00000000" w:rsidRDefault="00000000" w:rsidRPr="00000000" w14:paraId="00000448">
      <w:pPr>
        <w:spacing w:after="200" w:lineRule="auto"/>
        <w:rPr/>
      </w:pPr>
      <w:r w:rsidDel="00000000" w:rsidR="00000000" w:rsidRPr="00000000">
        <w:rPr>
          <w:rtl w:val="0"/>
        </w:rPr>
        <w:t xml:space="preserve">As we conclude this module on Physical Therapies and Hydrotherapy, we must reflect on the wealth of knowledge that has been discussed and the multitude of skills you've explored. We have journeyed through various types of physical therapies and touched on the rich history, mechanisms, and application of each method.</w:t>
      </w:r>
    </w:p>
    <w:p w:rsidR="00000000" w:rsidDel="00000000" w:rsidP="00000000" w:rsidRDefault="00000000" w:rsidRPr="00000000" w14:paraId="00000449">
      <w:pPr>
        <w:spacing w:after="200" w:lineRule="auto"/>
        <w:rPr/>
      </w:pPr>
      <w:r w:rsidDel="00000000" w:rsidR="00000000" w:rsidRPr="00000000">
        <w:rPr>
          <w:rtl w:val="0"/>
        </w:rPr>
        <w:t xml:space="preserve">We started with Massage Therapy, where you were introduced to its history, theoretical underpinnings, and physiological mechanisms, underscoring how it helps alleviate various conditions like stress, anxiety, and muscular pain. You learned about the different types of massage therapy techniques and how to apply them effectively in a naturopathic practice. Our focus on integration allowed you to understand the importance of a holistic approach, teaching you how to combine massage therapy with other naturopathic treatments for a comprehensive healing regimen.</w:t>
      </w:r>
    </w:p>
    <w:p w:rsidR="00000000" w:rsidDel="00000000" w:rsidP="00000000" w:rsidRDefault="00000000" w:rsidRPr="00000000" w14:paraId="0000044A">
      <w:pPr>
        <w:spacing w:after="200" w:lineRule="auto"/>
        <w:rPr/>
      </w:pPr>
      <w:r w:rsidDel="00000000" w:rsidR="00000000" w:rsidRPr="00000000">
        <w:rPr>
          <w:rtl w:val="0"/>
        </w:rPr>
        <w:t xml:space="preserve">We then moved on to Yoga, a practice that has been cherished for centuries for its profound effect on body and mind. Through learning various yoga techniques, you deepened your understanding of how yoga can improve physical health, enhance mental clarity, and foster emotional balance. The integration lesson provided insight into combining yoga with other treatments, illustrating how a multi-faceted approach can lead to improved health outcomes.</w:t>
      </w:r>
    </w:p>
    <w:p w:rsidR="00000000" w:rsidDel="00000000" w:rsidP="00000000" w:rsidRDefault="00000000" w:rsidRPr="00000000" w14:paraId="0000044B">
      <w:pPr>
        <w:spacing w:after="200" w:lineRule="auto"/>
        <w:rPr/>
      </w:pPr>
      <w:r w:rsidDel="00000000" w:rsidR="00000000" w:rsidRPr="00000000">
        <w:rPr>
          <w:rtl w:val="0"/>
        </w:rPr>
      </w:r>
    </w:p>
    <w:p w:rsidR="00000000" w:rsidDel="00000000" w:rsidP="00000000" w:rsidRDefault="00000000" w:rsidRPr="00000000" w14:paraId="0000044C">
      <w:pPr>
        <w:spacing w:after="200" w:lineRule="auto"/>
        <w:rPr/>
      </w:pPr>
      <w:r w:rsidDel="00000000" w:rsidR="00000000" w:rsidRPr="00000000">
        <w:rPr>
          <w:rtl w:val="0"/>
        </w:rPr>
        <w:t xml:space="preserve">Our journey continued with Reflexology, an ancient healing art centered around the concept of energy pathways in the body. The lessons delved into the mechanisms behind reflexology and provided you with an array of techniques to administer treatment effectively. You learned how to integrate reflexology with other therapies to enhance its therapeutic benefits.</w:t>
      </w:r>
    </w:p>
    <w:p w:rsidR="00000000" w:rsidDel="00000000" w:rsidP="00000000" w:rsidRDefault="00000000" w:rsidRPr="00000000" w14:paraId="0000044D">
      <w:pPr>
        <w:spacing w:after="200" w:lineRule="auto"/>
        <w:rPr/>
      </w:pPr>
      <w:r w:rsidDel="00000000" w:rsidR="00000000" w:rsidRPr="00000000">
        <w:rPr>
          <w:rtl w:val="0"/>
        </w:rPr>
        <w:t xml:space="preserve">Finally, we dove into Hydrotherapy, exploring the healing power of water. You discovered the mechanisms through which hydrotherapy impacts health and wellness and learned about various hydrotherapy techniques. The integration of hydrotherapy with other treatments emerged as a way to create more comprehensive, multi-dimensional treatment plans.</w:t>
      </w:r>
    </w:p>
    <w:p w:rsidR="00000000" w:rsidDel="00000000" w:rsidP="00000000" w:rsidRDefault="00000000" w:rsidRPr="00000000" w14:paraId="0000044E">
      <w:pPr>
        <w:spacing w:after="200" w:lineRule="auto"/>
        <w:rPr/>
      </w:pPr>
      <w:r w:rsidDel="00000000" w:rsidR="00000000" w:rsidRPr="00000000">
        <w:rPr>
          <w:rtl w:val="0"/>
        </w:rPr>
        <w:t xml:space="preserve">Each topic was supplemented with practical exercises designed to deepen your understanding and hone your skills. By actively participating in these exercises, you've gained firsthand experience that will aid in translating theoretical knowledge into practical application.</w:t>
      </w:r>
    </w:p>
    <w:p w:rsidR="00000000" w:rsidDel="00000000" w:rsidP="00000000" w:rsidRDefault="00000000" w:rsidRPr="00000000" w14:paraId="0000044F">
      <w:pPr>
        <w:spacing w:after="200" w:lineRule="auto"/>
        <w:rPr/>
      </w:pPr>
      <w:r w:rsidDel="00000000" w:rsidR="00000000" w:rsidRPr="00000000">
        <w:rPr>
          <w:rtl w:val="0"/>
        </w:rPr>
        <w:t xml:space="preserve">The goal of this module was not only to provide you with information but also to inspire you. Physical therapies are a testament to the body's inherent healing capabilities and the transformative power of natural elements. It is hoped that this knowledge and these skills will aid you in your practice, helping you to provide comprehensive, integrative care to your patients.</w:t>
      </w:r>
    </w:p>
    <w:p w:rsidR="00000000" w:rsidDel="00000000" w:rsidP="00000000" w:rsidRDefault="00000000" w:rsidRPr="00000000" w14:paraId="00000450">
      <w:pPr>
        <w:spacing w:after="200" w:lineRule="auto"/>
        <w:rPr/>
      </w:pPr>
      <w:r w:rsidDel="00000000" w:rsidR="00000000" w:rsidRPr="00000000">
        <w:rPr>
          <w:rtl w:val="0"/>
        </w:rPr>
        <w:t xml:space="preserve">In Naturopathy, we believe in treating the whole person – not just the disease. Each of the therapies discussed in this module aligns with that philosophy. As we conclude, remember that the strength of naturopathy lies in its integration. Massage, yoga, reflexology, and hydrotherapy are all distinct practices, yet when combined appropriately, they have the power to bring about profound healing and lasting wellness.</w:t>
      </w:r>
    </w:p>
    <w:p w:rsidR="00000000" w:rsidDel="00000000" w:rsidP="00000000" w:rsidRDefault="00000000" w:rsidRPr="00000000" w14:paraId="00000451">
      <w:pPr>
        <w:spacing w:after="200" w:lineRule="auto"/>
        <w:rPr/>
      </w:pPr>
      <w:r w:rsidDel="00000000" w:rsidR="00000000" w:rsidRPr="00000000">
        <w:rPr>
          <w:rtl w:val="0"/>
        </w:rPr>
        <w:t xml:space="preserve">As we move on, continue to reflect on these lessons and consider how you can integrate these therapies into your practice. Remember, the art of healing comes from a place of lifelong learning and genuine care for the wellbeing of others. Keep exploring, keep learning, and continue to embrace the fascinating world of naturopathy.</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usanna Liut" w:id="3" w:date="2023-08-07T14:23:24Z">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@justin@solutionlabs.io same here</w:t>
      </w:r>
    </w:p>
  </w:comment>
  <w:comment w:author="Deleted user" w:id="4" w:date="2023-07-15T07:04:00Z">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is not necessary since we're telling them to rest their foot on their opposite knee ? @justin@solutionlabs.io</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justin@solutionlabs.io_</w:t>
      </w:r>
    </w:p>
  </w:comment>
  <w:comment w:author="Justin Delli Colli" w:id="5" w:date="2023-07-17T14:03:20Z">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catch. Delete</w:t>
      </w:r>
    </w:p>
  </w:comment>
  <w:comment w:author="Deleted user" w:id="11" w:date="2023-07-15T07:05:28Z">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here @justin@solutionlabs.io</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justin@solutionlabs.io_</w:t>
      </w:r>
    </w:p>
  </w:comment>
  <w:comment w:author="Sandra Frevel" w:id="12" w:date="2023-07-22T12:51:42Z">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DE</w:t>
      </w:r>
    </w:p>
  </w:comment>
  <w:comment w:author="Deleted user" w:id="13" w:date="2023-07-27T14:42:34Z">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FR</w:t>
      </w:r>
    </w:p>
  </w:comment>
  <w:comment w:author="Susanna Liut" w:id="14" w:date="2023-08-29T12:29:33Z">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IT</w:t>
      </w:r>
    </w:p>
  </w:comment>
  <w:comment w:author="Justin Delli Colli" w:id="10" w:date="2023-07-17T14:04:12Z">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@susanna.liut@gmail.com</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w:t>
      </w:r>
    </w:p>
  </w:comment>
  <w:comment w:author="Justin Delli Colli" w:id="6" w:date="2023-07-17T14:03:48Z">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@susanna.liut@gmail.com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w:t>
      </w:r>
    </w:p>
  </w:comment>
  <w:comment w:author="Sandra Frevel" w:id="7" w:date="2023-07-22T12:51:11Z">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DE</w:t>
      </w:r>
    </w:p>
  </w:comment>
  <w:comment w:author="Deleted user" w:id="8" w:date="2023-07-27T14:42:28Z">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Fr</w:t>
      </w:r>
    </w:p>
  </w:comment>
  <w:comment w:author="Chequille Struger" w:id="9" w:date="2023-09-14T16:32:17Z">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nl</w:t>
      </w:r>
    </w:p>
  </w:comment>
  <w:comment w:author="Susanna Liut" w:id="0" w:date="2023-08-07T14:21:48Z">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@justin@solutionlabs.io is it correct that there's no resource here?</w:t>
      </w:r>
    </w:p>
  </w:comment>
  <w:comment w:author="Justin Delli Colli" w:id="1" w:date="2023-08-07T14:50:38Z">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 fine. Don't worry about this for now.</w:t>
      </w:r>
    </w:p>
  </w:comment>
  <w:comment w:author="Susanna Liut" w:id="2" w:date="2023-08-08T11:46:53Z">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penlibrary.org/books/OL1541931M/The_complete_homeopathy_handboo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