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b9x1s6fj14y7" w:id="0"/>
      <w:bookmarkEnd w:id="0"/>
      <w:r w:rsidDel="00000000" w:rsidR="00000000" w:rsidRPr="00000000">
        <w:rPr>
          <w:rtl w:val="0"/>
        </w:rPr>
        <w:t xml:space="preserve">Module 14: Naturopathic Assessment and Diagnosis</w:t>
      </w:r>
      <w:r w:rsidDel="00000000" w:rsidR="00000000" w:rsidRPr="00000000">
        <w:rPr>
          <w:rtl w:val="0"/>
        </w:rPr>
      </w:r>
    </w:p>
    <w:p w:rsidR="00000000" w:rsidDel="00000000" w:rsidP="00000000" w:rsidRDefault="00000000" w:rsidRPr="00000000" w14:paraId="00000002">
      <w:pPr>
        <w:pStyle w:val="Heading1"/>
        <w:spacing w:after="200" w:lineRule="auto"/>
        <w:rPr/>
      </w:pPr>
      <w:bookmarkStart w:colFirst="0" w:colLast="0" w:name="_yr0jgwq2jprz" w:id="1"/>
      <w:bookmarkEnd w:id="1"/>
      <w:r w:rsidDel="00000000" w:rsidR="00000000" w:rsidRPr="00000000">
        <w:rPr>
          <w:rtl w:val="0"/>
        </w:rPr>
        <w:t xml:space="preserve">Introduction</w:t>
      </w:r>
    </w:p>
    <w:p w:rsidR="00000000" w:rsidDel="00000000" w:rsidP="00000000" w:rsidRDefault="00000000" w:rsidRPr="00000000" w14:paraId="00000003">
      <w:pPr>
        <w:spacing w:after="200" w:lineRule="auto"/>
        <w:rPr/>
      </w:pPr>
      <w:r w:rsidDel="00000000" w:rsidR="00000000" w:rsidRPr="00000000">
        <w:rPr>
          <w:rtl w:val="0"/>
        </w:rPr>
        <w:t xml:space="preserve">Welcome to this comprehensive naturopathic module, designed to provide you with the essential knowledge and practical skills required to excel in your naturopathic practice. As a practitioner, understanding how to take a detailed case history, assess and evaluate patients, and develop individualized treatment plans is crucial to providing effective, holistic care. This module will guide you through these fundamental aspects of naturopathic practice, preparing you to deliver the highest standard of care to your patients.</w:t>
      </w:r>
    </w:p>
    <w:p w:rsidR="00000000" w:rsidDel="00000000" w:rsidP="00000000" w:rsidRDefault="00000000" w:rsidRPr="00000000" w14:paraId="00000004">
      <w:pPr>
        <w:spacing w:after="200" w:lineRule="auto"/>
        <w:rPr/>
      </w:pPr>
      <w:r w:rsidDel="00000000" w:rsidR="00000000" w:rsidRPr="00000000">
        <w:rPr>
          <w:rtl w:val="0"/>
        </w:rPr>
        <w:t xml:space="preserve">Naturopathic medicine emphasizes the importance of treating the whole person and addressing the root causes of illness, rather than merely managing symptoms. This holistic approach requires a deep understanding of the interconnectedness of the body's systems, as well as the various factors that can impact a person's overall health and well-being. By learning to thoroughly assess and evaluate each patient, you will be better equipped to identify the primary health concerns and potential underlying causes, enabling you to design and implement targeted treatment plans that address the unique needs and goals of your patients.</w:t>
      </w:r>
    </w:p>
    <w:p w:rsidR="00000000" w:rsidDel="00000000" w:rsidP="00000000" w:rsidRDefault="00000000" w:rsidRPr="00000000" w14:paraId="00000005">
      <w:pPr>
        <w:spacing w:after="200" w:lineRule="auto"/>
        <w:rPr/>
      </w:pPr>
      <w:r w:rsidDel="00000000" w:rsidR="00000000" w:rsidRPr="00000000">
        <w:rPr>
          <w:rtl w:val="0"/>
        </w:rPr>
        <w:t xml:space="preserve">Throughout this module, we will also explore the importance of evidence-based practice in naturopathy. As a practitioner, it is vital to ensure that your assessments and treatments are informed by current research and best practices, contributing to the credibility and effectiveness of your clinical work. By staying up-to-date on the latest developments in the field and engaging in continuous professional development, you can continue to provide the highest standard of care to your patients.</w:t>
      </w:r>
    </w:p>
    <w:p w:rsidR="00000000" w:rsidDel="00000000" w:rsidP="00000000" w:rsidRDefault="00000000" w:rsidRPr="00000000" w14:paraId="00000006">
      <w:pPr>
        <w:spacing w:after="200" w:lineRule="auto"/>
        <w:rPr/>
      </w:pPr>
      <w:r w:rsidDel="00000000" w:rsidR="00000000" w:rsidRPr="00000000">
        <w:rPr>
          <w:rtl w:val="0"/>
        </w:rPr>
        <w:t xml:space="preserve">In addition to theoretical knowledge, this module will also emphasize the development of practical clinical skills, offering exercises and case studies that allow you to apply your learning in real-life scenarios. These hands-on activities will help to refine your clinical skills, building your confidence and competence as a practitioner.</w:t>
      </w:r>
    </w:p>
    <w:p w:rsidR="00000000" w:rsidDel="00000000" w:rsidP="00000000" w:rsidRDefault="00000000" w:rsidRPr="00000000" w14:paraId="00000007">
      <w:pPr>
        <w:pStyle w:val="Heading2"/>
        <w:spacing w:after="200" w:lineRule="auto"/>
        <w:rPr/>
      </w:pPr>
      <w:bookmarkStart w:colFirst="0" w:colLast="0" w:name="_l2lggjvgk5wg" w:id="2"/>
      <w:bookmarkEnd w:id="2"/>
      <w:r w:rsidDel="00000000" w:rsidR="00000000" w:rsidRPr="00000000">
        <w:rPr>
          <w:rtl w:val="0"/>
        </w:rPr>
        <w:t xml:space="preserve">Module Objectives</w:t>
      </w:r>
    </w:p>
    <w:p w:rsidR="00000000" w:rsidDel="00000000" w:rsidP="00000000" w:rsidRDefault="00000000" w:rsidRPr="00000000" w14:paraId="00000008">
      <w:pPr>
        <w:spacing w:after="200" w:lineRule="auto"/>
        <w:rPr/>
      </w:pPr>
      <w:r w:rsidDel="00000000" w:rsidR="00000000" w:rsidRPr="00000000">
        <w:rPr>
          <w:rtl w:val="0"/>
        </w:rPr>
        <w:t xml:space="preserve">The primary goal of this module is to equip you with the foundational knowledge and skills necessary to excel as a naturopathic practitioner. To accomplish this goal, we will focus on two primary objectives, which will be covered across two topics:</w:t>
      </w:r>
    </w:p>
    <w:p w:rsidR="00000000" w:rsidDel="00000000" w:rsidP="00000000" w:rsidRDefault="00000000" w:rsidRPr="00000000" w14:paraId="00000009">
      <w:pPr>
        <w:numPr>
          <w:ilvl w:val="0"/>
          <w:numId w:val="3"/>
        </w:numPr>
        <w:spacing w:after="200" w:lineRule="auto"/>
        <w:ind w:left="720" w:hanging="360"/>
      </w:pPr>
      <w:r w:rsidDel="00000000" w:rsidR="00000000" w:rsidRPr="00000000">
        <w:rPr>
          <w:rtl w:val="0"/>
        </w:rPr>
        <w:t xml:space="preserve">Master the process of taking a comprehensive naturopathic case history to gather essential information for informed assessments and treatment planning.</w:t>
      </w:r>
    </w:p>
    <w:p w:rsidR="00000000" w:rsidDel="00000000" w:rsidP="00000000" w:rsidRDefault="00000000" w:rsidRPr="00000000" w14:paraId="0000000A">
      <w:pPr>
        <w:numPr>
          <w:ilvl w:val="0"/>
          <w:numId w:val="3"/>
        </w:numPr>
        <w:spacing w:after="200" w:lineRule="auto"/>
        <w:ind w:left="720" w:hanging="360"/>
      </w:pPr>
      <w:r w:rsidDel="00000000" w:rsidR="00000000" w:rsidRPr="00000000">
        <w:rPr>
          <w:rtl w:val="0"/>
        </w:rPr>
        <w:t xml:space="preserve">Learn to effectively assess, evaluate, and develop individualized naturopathic treatment plans that address the root causes of patients' health concerns.</w:t>
      </w:r>
    </w:p>
    <w:p w:rsidR="00000000" w:rsidDel="00000000" w:rsidP="00000000" w:rsidRDefault="00000000" w:rsidRPr="00000000" w14:paraId="0000000B">
      <w:pPr>
        <w:spacing w:after="200" w:lineRule="auto"/>
        <w:rPr/>
      </w:pPr>
      <w:r w:rsidDel="00000000" w:rsidR="00000000" w:rsidRPr="00000000">
        <w:rPr>
          <w:rtl w:val="0"/>
        </w:rPr>
        <w:t xml:space="preserve">By completing this module, you will have a solid foundation in the essential aspects of naturopathic practice, enabling you to confidently and effectively assess and treat patients. We look forward to supporting you on this exciting journey towards becoming a skilled naturopathic practitioner.</w:t>
      </w:r>
    </w:p>
    <w:p w:rsidR="00000000" w:rsidDel="00000000" w:rsidP="00000000" w:rsidRDefault="00000000" w:rsidRPr="00000000" w14:paraId="0000000C">
      <w:pPr>
        <w:pStyle w:val="Heading1"/>
        <w:spacing w:after="200" w:lineRule="auto"/>
        <w:rPr/>
      </w:pPr>
      <w:bookmarkStart w:colFirst="0" w:colLast="0" w:name="_t97xtwmry94a" w:id="3"/>
      <w:bookmarkEnd w:id="3"/>
      <w:r w:rsidDel="00000000" w:rsidR="00000000" w:rsidRPr="00000000">
        <w:rPr>
          <w:rtl w:val="0"/>
        </w:rPr>
        <w:t xml:space="preserve">Taking a Naturopathic Case History</w:t>
      </w:r>
    </w:p>
    <w:p w:rsidR="00000000" w:rsidDel="00000000" w:rsidP="00000000" w:rsidRDefault="00000000" w:rsidRPr="00000000" w14:paraId="0000000D">
      <w:pPr>
        <w:pStyle w:val="Heading2"/>
        <w:spacing w:after="200" w:lineRule="auto"/>
        <w:rPr/>
      </w:pPr>
      <w:bookmarkStart w:colFirst="0" w:colLast="0" w:name="_4ut8xvrg4ia4" w:id="4"/>
      <w:bookmarkEnd w:id="4"/>
      <w:r w:rsidDel="00000000" w:rsidR="00000000" w:rsidRPr="00000000">
        <w:rPr>
          <w:rtl w:val="0"/>
        </w:rPr>
        <w:t xml:space="preserve">Lifestyle Assessment</w:t>
      </w:r>
    </w:p>
    <w:p w:rsidR="00000000" w:rsidDel="00000000" w:rsidP="00000000" w:rsidRDefault="00000000" w:rsidRPr="00000000" w14:paraId="0000000E">
      <w:pPr>
        <w:spacing w:after="200" w:lineRule="auto"/>
        <w:rPr/>
      </w:pPr>
      <w:r w:rsidDel="00000000" w:rsidR="00000000" w:rsidRPr="00000000">
        <w:rPr>
          <w:rtl w:val="0"/>
        </w:rPr>
        <w:t xml:space="preserve">A comprehensive lifestyle assessment is a crucial aspect of the naturopathic case history. By evaluating a client's daily habits, routines, and behaviors, you can identify potential factors contributing to their health concerns and tailor your treatment recommendations accordingly. This lesson will delve deeper into the key aspects of a comprehensive lifestyle assessment, discussing not only the basics but also offering unique insights and helpful tips to enhance your understanding and make your naturopathic practice more effective.</w:t>
      </w:r>
    </w:p>
    <w:p w:rsidR="00000000" w:rsidDel="00000000" w:rsidP="00000000" w:rsidRDefault="00000000" w:rsidRPr="00000000" w14:paraId="0000000F">
      <w:pPr>
        <w:pStyle w:val="Heading3"/>
        <w:spacing w:after="200" w:lineRule="auto"/>
        <w:rPr/>
      </w:pPr>
      <w:bookmarkStart w:colFirst="0" w:colLast="0" w:name="_eq4kt42arum2" w:id="5"/>
      <w:bookmarkEnd w:id="5"/>
      <w:r w:rsidDel="00000000" w:rsidR="00000000" w:rsidRPr="00000000">
        <w:rPr>
          <w:rtl w:val="0"/>
        </w:rPr>
        <w:t xml:space="preserve">Sleep Patterns </w:t>
      </w:r>
    </w:p>
    <w:p w:rsidR="00000000" w:rsidDel="00000000" w:rsidP="00000000" w:rsidRDefault="00000000" w:rsidRPr="00000000" w14:paraId="00000010">
      <w:pPr>
        <w:spacing w:after="200" w:lineRule="auto"/>
        <w:rPr/>
      </w:pPr>
      <w:r w:rsidDel="00000000" w:rsidR="00000000" w:rsidRPr="00000000">
        <w:rPr>
          <w:rtl w:val="0"/>
        </w:rPr>
        <w:t xml:space="preserve">The importance of sleep for overall health cannot be overstated. Poor sleep quality or insufficient sleep can contribute to a range of health issues, such as weight gain, mood disorders, and impaired immune function. When conducting a lifestyle assessment, consider the following aspects of sleep:</w:t>
      </w:r>
    </w:p>
    <w:p w:rsidR="00000000" w:rsidDel="00000000" w:rsidP="00000000" w:rsidRDefault="00000000" w:rsidRPr="00000000" w14:paraId="00000011">
      <w:pPr>
        <w:spacing w:after="200" w:lineRule="auto"/>
        <w:rPr/>
      </w:pPr>
      <w:r w:rsidDel="00000000" w:rsidR="00000000" w:rsidRPr="00000000">
        <w:rPr>
          <w:b w:val="1"/>
          <w:rtl w:val="0"/>
        </w:rPr>
        <w:t xml:space="preserve">Sleep duration: </w:t>
      </w:r>
      <w:r w:rsidDel="00000000" w:rsidR="00000000" w:rsidRPr="00000000">
        <w:rPr>
          <w:rtl w:val="0"/>
        </w:rPr>
        <w:t xml:space="preserve">Determine the average number of hours your client sleeps per night. Most adults require 7-9 hours of sleep for optimal health. However, individual needs may vary. Encourage your clients to listen to their bodies and prioritize sleep.</w:t>
      </w:r>
    </w:p>
    <w:p w:rsidR="00000000" w:rsidDel="00000000" w:rsidP="00000000" w:rsidRDefault="00000000" w:rsidRPr="00000000" w14:paraId="00000012">
      <w:pPr>
        <w:spacing w:after="200" w:lineRule="auto"/>
        <w:rPr/>
      </w:pPr>
      <w:r w:rsidDel="00000000" w:rsidR="00000000" w:rsidRPr="00000000">
        <w:rPr>
          <w:b w:val="1"/>
          <w:rtl w:val="0"/>
        </w:rPr>
        <w:t xml:space="preserve">Sleep quality:</w:t>
      </w:r>
      <w:r w:rsidDel="00000000" w:rsidR="00000000" w:rsidRPr="00000000">
        <w:rPr>
          <w:rtl w:val="0"/>
        </w:rPr>
        <w:t xml:space="preserve"> Inquire about the ease of falling asleep, staying asleep, and waking up feeling refreshed. Frequent awakenings or difficulty falling asleep may indicate underlying sleep issues, such as insomnia, sleep apnea, or restless leg syndrome. Investigate further to identify the root cause and offer guidance on potential naturopathic solutions.</w:t>
      </w:r>
    </w:p>
    <w:p w:rsidR="00000000" w:rsidDel="00000000" w:rsidP="00000000" w:rsidRDefault="00000000" w:rsidRPr="00000000" w14:paraId="00000013">
      <w:pPr>
        <w:spacing w:after="200" w:lineRule="auto"/>
        <w:rPr/>
      </w:pPr>
      <w:r w:rsidDel="00000000" w:rsidR="00000000" w:rsidRPr="00000000">
        <w:rPr>
          <w:b w:val="1"/>
          <w:rtl w:val="0"/>
        </w:rPr>
        <w:t xml:space="preserve">Sleep hygiene:</w:t>
      </w:r>
      <w:r w:rsidDel="00000000" w:rsidR="00000000" w:rsidRPr="00000000">
        <w:rPr>
          <w:rtl w:val="0"/>
        </w:rPr>
        <w:t xml:space="preserve"> Evaluate your client's bedtime routine and habits, such as their use of electronic devices before bed, caffeine intake, and evening relaxation practices. Offer tips on creating a consistent sleep schedule and implementing relaxation techniques to improve sleep quality.</w:t>
      </w:r>
    </w:p>
    <w:p w:rsidR="00000000" w:rsidDel="00000000" w:rsidP="00000000" w:rsidRDefault="00000000" w:rsidRPr="00000000" w14:paraId="00000014">
      <w:pPr>
        <w:spacing w:after="200" w:lineRule="auto"/>
        <w:rPr/>
      </w:pPr>
      <w:r w:rsidDel="00000000" w:rsidR="00000000" w:rsidRPr="00000000">
        <w:rPr>
          <w:b w:val="1"/>
          <w:rtl w:val="0"/>
        </w:rPr>
        <w:t xml:space="preserve">Sleep environment:</w:t>
      </w:r>
      <w:r w:rsidDel="00000000" w:rsidR="00000000" w:rsidRPr="00000000">
        <w:rPr>
          <w:rtl w:val="0"/>
        </w:rPr>
        <w:t xml:space="preserve"> Assess factors such as room temperature, noise, light, and bedding, which can impact sleep quality. Suggest improvements, such as blackout curtains, white noise machines, or investing in a comfortable, supportive mattress.</w:t>
      </w:r>
    </w:p>
    <w:p w:rsidR="00000000" w:rsidDel="00000000" w:rsidP="00000000" w:rsidRDefault="00000000" w:rsidRPr="00000000" w14:paraId="00000015">
      <w:pPr>
        <w:spacing w:after="200" w:lineRule="auto"/>
        <w:rPr/>
      </w:pPr>
      <w:r w:rsidDel="00000000" w:rsidR="00000000" w:rsidRPr="00000000">
        <w:rPr>
          <w:rtl w:val="0"/>
        </w:rPr>
      </w:r>
    </w:p>
    <w:p w:rsidR="00000000" w:rsidDel="00000000" w:rsidP="00000000" w:rsidRDefault="00000000" w:rsidRPr="00000000" w14:paraId="00000016">
      <w:pPr>
        <w:pStyle w:val="Heading3"/>
        <w:spacing w:after="200" w:lineRule="auto"/>
        <w:rPr/>
      </w:pPr>
      <w:bookmarkStart w:colFirst="0" w:colLast="0" w:name="_pnt16lvdu4n2" w:id="6"/>
      <w:bookmarkEnd w:id="6"/>
      <w:r w:rsidDel="00000000" w:rsidR="00000000" w:rsidRPr="00000000">
        <w:rPr>
          <w:rtl w:val="0"/>
        </w:rPr>
        <w:t xml:space="preserve">Physical Activity </w:t>
      </w:r>
    </w:p>
    <w:p w:rsidR="00000000" w:rsidDel="00000000" w:rsidP="00000000" w:rsidRDefault="00000000" w:rsidRPr="00000000" w14:paraId="00000017">
      <w:pPr>
        <w:spacing w:after="200" w:lineRule="auto"/>
        <w:rPr/>
      </w:pPr>
      <w:r w:rsidDel="00000000" w:rsidR="00000000" w:rsidRPr="00000000">
        <w:rPr>
          <w:rtl w:val="0"/>
        </w:rPr>
        <w:t xml:space="preserve">Regular physical activity is essential for maintaining good health, and inactivity can lead to various health concerns, including cardiovascular disease, obesity, and mental health issues. Assess your client's physical activity levels by examining:</w:t>
      </w:r>
    </w:p>
    <w:p w:rsidR="00000000" w:rsidDel="00000000" w:rsidP="00000000" w:rsidRDefault="00000000" w:rsidRPr="00000000" w14:paraId="00000018">
      <w:pPr>
        <w:spacing w:after="200" w:lineRule="auto"/>
        <w:rPr/>
      </w:pPr>
      <w:r w:rsidDel="00000000" w:rsidR="00000000" w:rsidRPr="00000000">
        <w:rPr>
          <w:b w:val="1"/>
          <w:rtl w:val="0"/>
        </w:rPr>
        <w:t xml:space="preserve">Type of activity:</w:t>
      </w:r>
      <w:r w:rsidDel="00000000" w:rsidR="00000000" w:rsidRPr="00000000">
        <w:rPr>
          <w:rtl w:val="0"/>
        </w:rPr>
        <w:t xml:space="preserve"> Identify the forms of physical activity your client engages in, such as walking, running, swimming, or strength training. Consider the balance of aerobic, strength, and flexibility exercises. Encourage a diverse exercise routine that includes activities that promote cardiovascular health, muscle strength, and flexibility.</w:t>
      </w:r>
    </w:p>
    <w:p w:rsidR="00000000" w:rsidDel="00000000" w:rsidP="00000000" w:rsidRDefault="00000000" w:rsidRPr="00000000" w14:paraId="00000019">
      <w:pPr>
        <w:spacing w:after="200" w:lineRule="auto"/>
        <w:rPr/>
      </w:pPr>
      <w:r w:rsidDel="00000000" w:rsidR="00000000" w:rsidRPr="00000000">
        <w:rPr>
          <w:b w:val="1"/>
          <w:rtl w:val="0"/>
        </w:rPr>
        <w:t xml:space="preserve">Frequency and duration:</w:t>
      </w:r>
      <w:r w:rsidDel="00000000" w:rsidR="00000000" w:rsidRPr="00000000">
        <w:rPr>
          <w:rtl w:val="0"/>
        </w:rPr>
        <w:t xml:space="preserve"> Determine how often and for how long your client exercises each week. The American College of Sports Medicine recommends a minimum of 150 minutes of moderate-intensity aerobic exercise or 75 minutes of vigorous aerobic exercise per week, along with muscle-strengthening activities on two or more days per week. Offer suggestions to help your client meet these guidelines and achieve their fitness goals.</w:t>
      </w:r>
    </w:p>
    <w:p w:rsidR="00000000" w:rsidDel="00000000" w:rsidP="00000000" w:rsidRDefault="00000000" w:rsidRPr="00000000" w14:paraId="0000001A">
      <w:pPr>
        <w:spacing w:after="200" w:lineRule="auto"/>
        <w:rPr/>
      </w:pPr>
      <w:r w:rsidDel="00000000" w:rsidR="00000000" w:rsidRPr="00000000">
        <w:rPr>
          <w:b w:val="1"/>
          <w:rtl w:val="0"/>
        </w:rPr>
        <w:t xml:space="preserve">Intensity:</w:t>
      </w:r>
      <w:r w:rsidDel="00000000" w:rsidR="00000000" w:rsidRPr="00000000">
        <w:rPr>
          <w:rtl w:val="0"/>
        </w:rPr>
        <w:t xml:space="preserve"> Evaluate the intensity of your client's workouts, considering whether they engage in light, moderate, or vigorous activities. Discuss the benefits of incorporating high-intensity interval training (HIIT) and other efficient workout strategies into their routine.</w:t>
      </w:r>
    </w:p>
    <w:p w:rsidR="00000000" w:rsidDel="00000000" w:rsidP="00000000" w:rsidRDefault="00000000" w:rsidRPr="00000000" w14:paraId="0000001B">
      <w:pPr>
        <w:spacing w:after="200" w:lineRule="auto"/>
        <w:rPr/>
      </w:pPr>
      <w:r w:rsidDel="00000000" w:rsidR="00000000" w:rsidRPr="00000000">
        <w:rPr>
          <w:b w:val="1"/>
          <w:rtl w:val="0"/>
        </w:rPr>
        <w:t xml:space="preserve">Mind-body connection:</w:t>
      </w:r>
      <w:r w:rsidDel="00000000" w:rsidR="00000000" w:rsidRPr="00000000">
        <w:rPr>
          <w:rtl w:val="0"/>
        </w:rPr>
        <w:t xml:space="preserve"> Assess the extent to which your client incorporates mind-body exercises, such as yoga, tai chi, or Pilates, into their fitness routine. These practices can enhance mental and emotional well-being while improving physical health.</w:t>
      </w:r>
    </w:p>
    <w:p w:rsidR="00000000" w:rsidDel="00000000" w:rsidP="00000000" w:rsidRDefault="00000000" w:rsidRPr="00000000" w14:paraId="0000001C">
      <w:pPr>
        <w:pStyle w:val="Heading3"/>
        <w:spacing w:after="200" w:lineRule="auto"/>
        <w:rPr/>
      </w:pPr>
      <w:bookmarkStart w:colFirst="0" w:colLast="0" w:name="_rm9r3lpinky4" w:id="7"/>
      <w:bookmarkEnd w:id="7"/>
      <w:r w:rsidDel="00000000" w:rsidR="00000000" w:rsidRPr="00000000">
        <w:rPr>
          <w:rtl w:val="0"/>
        </w:rPr>
        <w:t xml:space="preserve">Stress Management </w:t>
      </w:r>
    </w:p>
    <w:p w:rsidR="00000000" w:rsidDel="00000000" w:rsidP="00000000" w:rsidRDefault="00000000" w:rsidRPr="00000000" w14:paraId="0000001D">
      <w:pPr>
        <w:spacing w:after="200" w:lineRule="auto"/>
        <w:rPr/>
      </w:pPr>
      <w:r w:rsidDel="00000000" w:rsidR="00000000" w:rsidRPr="00000000">
        <w:rPr>
          <w:rtl w:val="0"/>
        </w:rPr>
        <w:t xml:space="preserve">Chronic stress can negatively impact both physical and mental health, contributing to issues like hypertension, gastrointestinal problems, and anxiety disorders. To evaluate your client's stress levels and coping strategies, consider the following:</w:t>
      </w:r>
    </w:p>
    <w:p w:rsidR="00000000" w:rsidDel="00000000" w:rsidP="00000000" w:rsidRDefault="00000000" w:rsidRPr="00000000" w14:paraId="0000001E">
      <w:pPr>
        <w:spacing w:after="200" w:lineRule="auto"/>
        <w:rPr/>
      </w:pPr>
      <w:r w:rsidDel="00000000" w:rsidR="00000000" w:rsidRPr="00000000">
        <w:rPr>
          <w:b w:val="1"/>
          <w:rtl w:val="0"/>
        </w:rPr>
        <w:t xml:space="preserve">Sources of stress:</w:t>
      </w:r>
      <w:r w:rsidDel="00000000" w:rsidR="00000000" w:rsidRPr="00000000">
        <w:rPr>
          <w:rtl w:val="0"/>
        </w:rPr>
        <w:t xml:space="preserve"> Identify the main sources of stress in your client's life, such as work, relationships, finances, or health concerns. Offer empathy and understanding, recognizing that everyone's stressors are unique.</w:t>
      </w:r>
    </w:p>
    <w:p w:rsidR="00000000" w:rsidDel="00000000" w:rsidP="00000000" w:rsidRDefault="00000000" w:rsidRPr="00000000" w14:paraId="0000001F">
      <w:pPr>
        <w:spacing w:after="200" w:lineRule="auto"/>
        <w:rPr/>
      </w:pPr>
      <w:r w:rsidDel="00000000" w:rsidR="00000000" w:rsidRPr="00000000">
        <w:rPr>
          <w:b w:val="1"/>
          <w:rtl w:val="0"/>
        </w:rPr>
        <w:t xml:space="preserve">Stress response:</w:t>
      </w:r>
      <w:r w:rsidDel="00000000" w:rsidR="00000000" w:rsidRPr="00000000">
        <w:rPr>
          <w:rtl w:val="0"/>
        </w:rPr>
        <w:t xml:space="preserve"> Determine how your client reacts to stress,both physically and emotionally. Common stress responses include muscle tension, headaches, irritability, or anxiety. Encourage your client to develop self-awareness around their stress responses and help them identify early warning signs to better manage stress.</w:t>
      </w:r>
    </w:p>
    <w:p w:rsidR="00000000" w:rsidDel="00000000" w:rsidP="00000000" w:rsidRDefault="00000000" w:rsidRPr="00000000" w14:paraId="00000020">
      <w:pPr>
        <w:spacing w:after="200" w:lineRule="auto"/>
        <w:rPr/>
      </w:pPr>
      <w:r w:rsidDel="00000000" w:rsidR="00000000" w:rsidRPr="00000000">
        <w:rPr>
          <w:b w:val="1"/>
          <w:rtl w:val="0"/>
        </w:rPr>
        <w:t xml:space="preserve">Coping strategies:</w:t>
      </w:r>
      <w:r w:rsidDel="00000000" w:rsidR="00000000" w:rsidRPr="00000000">
        <w:rPr>
          <w:rtl w:val="0"/>
        </w:rPr>
        <w:t xml:space="preserve"> Assess the strategies your client uses to manage stress, such as meditation, exercise, social support, or relaxation techniques. Identify areas for improvement or additional support. Introduce them to various stress-reduction techniques, such as deep breathing exercises, progressive muscle relaxation, or guided imagery, to help them find what works best for them.</w:t>
      </w:r>
    </w:p>
    <w:p w:rsidR="00000000" w:rsidDel="00000000" w:rsidP="00000000" w:rsidRDefault="00000000" w:rsidRPr="00000000" w14:paraId="00000021">
      <w:pPr>
        <w:spacing w:after="200" w:lineRule="auto"/>
        <w:rPr/>
      </w:pPr>
      <w:r w:rsidDel="00000000" w:rsidR="00000000" w:rsidRPr="00000000">
        <w:rPr>
          <w:b w:val="1"/>
          <w:rtl w:val="0"/>
        </w:rPr>
        <w:t xml:space="preserve">Resilience and adaptability:</w:t>
      </w:r>
      <w:r w:rsidDel="00000000" w:rsidR="00000000" w:rsidRPr="00000000">
        <w:rPr>
          <w:rtl w:val="0"/>
        </w:rPr>
        <w:t xml:space="preserve"> Evaluate your client's ability to bounce back from stressful situations and adapt to new challenges. Discuss the importance of cultivating resilience and suggest strategies for enhancing their capacity to handle stress, such as practicing gratitude, maintaining a positive outlook, and developing problem-solving skills.</w:t>
      </w:r>
    </w:p>
    <w:p w:rsidR="00000000" w:rsidDel="00000000" w:rsidP="00000000" w:rsidRDefault="00000000" w:rsidRPr="00000000" w14:paraId="00000022">
      <w:pPr>
        <w:pStyle w:val="Heading3"/>
        <w:spacing w:after="200" w:lineRule="auto"/>
        <w:rPr/>
      </w:pPr>
      <w:bookmarkStart w:colFirst="0" w:colLast="0" w:name="_2jjzd1cnnlea" w:id="8"/>
      <w:bookmarkEnd w:id="8"/>
      <w:r w:rsidDel="00000000" w:rsidR="00000000" w:rsidRPr="00000000">
        <w:rPr>
          <w:rtl w:val="0"/>
        </w:rPr>
        <w:t xml:space="preserve">Social Connections </w:t>
      </w:r>
    </w:p>
    <w:p w:rsidR="00000000" w:rsidDel="00000000" w:rsidP="00000000" w:rsidRDefault="00000000" w:rsidRPr="00000000" w14:paraId="00000023">
      <w:pPr>
        <w:spacing w:after="200" w:lineRule="auto"/>
        <w:rPr/>
      </w:pPr>
      <w:r w:rsidDel="00000000" w:rsidR="00000000" w:rsidRPr="00000000">
        <w:rPr>
          <w:rtl w:val="0"/>
        </w:rPr>
        <w:t xml:space="preserve">Healthy social connections are crucial for mental and emotional well-being. Loneliness and social isolation can contribute to depression, anxiety, and even a weakened immune system. When assessing your client's social life, consider the following:</w:t>
      </w:r>
    </w:p>
    <w:p w:rsidR="00000000" w:rsidDel="00000000" w:rsidP="00000000" w:rsidRDefault="00000000" w:rsidRPr="00000000" w14:paraId="00000024">
      <w:pPr>
        <w:spacing w:after="200" w:lineRule="auto"/>
        <w:rPr/>
      </w:pPr>
      <w:r w:rsidDel="00000000" w:rsidR="00000000" w:rsidRPr="00000000">
        <w:rPr>
          <w:b w:val="1"/>
          <w:rtl w:val="0"/>
        </w:rPr>
        <w:t xml:space="preserve">Social support:</w:t>
      </w:r>
      <w:r w:rsidDel="00000000" w:rsidR="00000000" w:rsidRPr="00000000">
        <w:rPr>
          <w:rtl w:val="0"/>
        </w:rPr>
        <w:t xml:space="preserve"> Determine the strength and availability of your client's support network, including friends, family, and colleagues. Encourage your client to nurture these relationships and seek out additional connections if necessary.</w:t>
      </w:r>
    </w:p>
    <w:p w:rsidR="00000000" w:rsidDel="00000000" w:rsidP="00000000" w:rsidRDefault="00000000" w:rsidRPr="00000000" w14:paraId="00000025">
      <w:pPr>
        <w:spacing w:after="200" w:lineRule="auto"/>
        <w:rPr/>
      </w:pPr>
      <w:r w:rsidDel="00000000" w:rsidR="00000000" w:rsidRPr="00000000">
        <w:rPr>
          <w:b w:val="1"/>
          <w:rtl w:val="0"/>
        </w:rPr>
        <w:t xml:space="preserve">Social activities:</w:t>
      </w:r>
      <w:r w:rsidDel="00000000" w:rsidR="00000000" w:rsidRPr="00000000">
        <w:rPr>
          <w:rtl w:val="0"/>
        </w:rPr>
        <w:t xml:space="preserve"> Identify the types of social activities your client engages in, such as clubs, volunteer work, or community events. Evaluate the balance between socializing and solitude. Encourage them to explore new activities or join groups aligned with their interests to foster meaningful connections.</w:t>
      </w:r>
    </w:p>
    <w:p w:rsidR="00000000" w:rsidDel="00000000" w:rsidP="00000000" w:rsidRDefault="00000000" w:rsidRPr="00000000" w14:paraId="00000026">
      <w:pPr>
        <w:spacing w:after="200" w:lineRule="auto"/>
        <w:rPr/>
      </w:pPr>
      <w:r w:rsidDel="00000000" w:rsidR="00000000" w:rsidRPr="00000000">
        <w:rPr>
          <w:b w:val="1"/>
          <w:rtl w:val="0"/>
        </w:rPr>
        <w:t xml:space="preserve">Relationship quality:</w:t>
      </w:r>
      <w:r w:rsidDel="00000000" w:rsidR="00000000" w:rsidRPr="00000000">
        <w:rPr>
          <w:rtl w:val="0"/>
        </w:rPr>
        <w:t xml:space="preserve"> Assess the quality of your client's relationships, focusing on communication, trust, and emotional support. Offer guidance on effective communication techniques, setting boundaries, and fostering healthy relationships.</w:t>
      </w:r>
    </w:p>
    <w:p w:rsidR="00000000" w:rsidDel="00000000" w:rsidP="00000000" w:rsidRDefault="00000000" w:rsidRPr="00000000" w14:paraId="00000027">
      <w:pPr>
        <w:pStyle w:val="Heading3"/>
        <w:spacing w:after="200" w:lineRule="auto"/>
        <w:rPr/>
      </w:pPr>
      <w:bookmarkStart w:colFirst="0" w:colLast="0" w:name="_uhl4z0qmnmld" w:id="9"/>
      <w:bookmarkEnd w:id="9"/>
      <w:r w:rsidDel="00000000" w:rsidR="00000000" w:rsidRPr="00000000">
        <w:rPr>
          <w:rtl w:val="0"/>
        </w:rPr>
        <w:t xml:space="preserve">Environmental Exposures </w:t>
      </w:r>
    </w:p>
    <w:p w:rsidR="00000000" w:rsidDel="00000000" w:rsidP="00000000" w:rsidRDefault="00000000" w:rsidRPr="00000000" w14:paraId="00000028">
      <w:pPr>
        <w:spacing w:after="200" w:lineRule="auto"/>
        <w:rPr/>
      </w:pPr>
      <w:r w:rsidDel="00000000" w:rsidR="00000000" w:rsidRPr="00000000">
        <w:rPr>
          <w:rtl w:val="0"/>
        </w:rPr>
        <w:t xml:space="preserve">Exposure to harmful substances in the environment can contribute to various health issues, such as allergies, respiratory problems, and hormone imbalances. Assess your client's environmental exposures by considering:</w:t>
      </w:r>
    </w:p>
    <w:p w:rsidR="00000000" w:rsidDel="00000000" w:rsidP="00000000" w:rsidRDefault="00000000" w:rsidRPr="00000000" w14:paraId="00000029">
      <w:pPr>
        <w:spacing w:after="200" w:lineRule="auto"/>
        <w:rPr/>
      </w:pPr>
      <w:r w:rsidDel="00000000" w:rsidR="00000000" w:rsidRPr="00000000">
        <w:rPr>
          <w:b w:val="1"/>
          <w:rtl w:val="0"/>
        </w:rPr>
        <w:t xml:space="preserve">Home and work environment:</w:t>
      </w:r>
      <w:r w:rsidDel="00000000" w:rsidR="00000000" w:rsidRPr="00000000">
        <w:rPr>
          <w:rtl w:val="0"/>
        </w:rPr>
        <w:t xml:space="preserve"> Identify potential sources of environmental toxins or allergens in your client's living and working spaces, such as mold, dust, or chemicals. Suggest remediation strategies and recommend resources for further information on creating a healthy indoor environment.</w:t>
      </w:r>
    </w:p>
    <w:p w:rsidR="00000000" w:rsidDel="00000000" w:rsidP="00000000" w:rsidRDefault="00000000" w:rsidRPr="00000000" w14:paraId="0000002A">
      <w:pPr>
        <w:spacing w:after="200" w:lineRule="auto"/>
        <w:rPr/>
      </w:pPr>
      <w:r w:rsidDel="00000000" w:rsidR="00000000" w:rsidRPr="00000000">
        <w:rPr>
          <w:b w:val="1"/>
          <w:rtl w:val="0"/>
        </w:rPr>
        <w:t xml:space="preserve">Air and water quality:</w:t>
      </w:r>
      <w:r w:rsidDel="00000000" w:rsidR="00000000" w:rsidRPr="00000000">
        <w:rPr>
          <w:rtl w:val="0"/>
        </w:rPr>
        <w:t xml:space="preserve"> Evaluate the quality of air and water in your client's environment, considering factors such as pollution, water filtration, and ventilation. Encourage the use of air purifiers, plants that improve indoor air quality, and water filtration systems to minimize exposure to contaminants.</w:t>
      </w:r>
    </w:p>
    <w:p w:rsidR="00000000" w:rsidDel="00000000" w:rsidP="00000000" w:rsidRDefault="00000000" w:rsidRPr="00000000" w14:paraId="0000002B">
      <w:pPr>
        <w:spacing w:after="200" w:lineRule="auto"/>
        <w:rPr/>
      </w:pPr>
      <w:r w:rsidDel="00000000" w:rsidR="00000000" w:rsidRPr="00000000">
        <w:rPr>
          <w:b w:val="1"/>
          <w:rtl w:val="0"/>
        </w:rPr>
        <w:t xml:space="preserve">Personal care and cleaning products:</w:t>
      </w:r>
      <w:r w:rsidDel="00000000" w:rsidR="00000000" w:rsidRPr="00000000">
        <w:rPr>
          <w:rtl w:val="0"/>
        </w:rPr>
        <w:t xml:space="preserve"> Assess your client's use of personal care products and household cleaners, as these can contain harmful chemicals. Encourage the use of natural, non-toxic alternatives and provide resources for learning about safer product choices.</w:t>
      </w:r>
    </w:p>
    <w:p w:rsidR="00000000" w:rsidDel="00000000" w:rsidP="00000000" w:rsidRDefault="00000000" w:rsidRPr="00000000" w14:paraId="0000002C">
      <w:pPr>
        <w:spacing w:after="200" w:lineRule="auto"/>
        <w:rPr/>
      </w:pPr>
      <w:r w:rsidDel="00000000" w:rsidR="00000000" w:rsidRPr="00000000">
        <w:rPr>
          <w:rtl w:val="0"/>
        </w:rPr>
        <w:t xml:space="preserve">By conducting a thorough lifestyle assessment, you can gain valuable insights into your client's overall health and well-being. This information will enable you to develop a personalized, holistic treatment plan that addresses their unique needs and supports their journey to optimal health. Remember to approach each client with empathy and a genuine desire to help them achieve their health goals, and stay informed about the latest research and developments in the field of naturopathy to provide the best possible care.</w:t>
      </w:r>
    </w:p>
    <w:p w:rsidR="00000000" w:rsidDel="00000000" w:rsidP="00000000" w:rsidRDefault="00000000" w:rsidRPr="00000000" w14:paraId="0000002D">
      <w:pPr>
        <w:pStyle w:val="Heading2"/>
        <w:spacing w:after="200" w:lineRule="auto"/>
        <w:rPr/>
      </w:pPr>
      <w:bookmarkStart w:colFirst="0" w:colLast="0" w:name="_f8c5aluqm4x6" w:id="10"/>
      <w:bookmarkEnd w:id="10"/>
      <w:r w:rsidDel="00000000" w:rsidR="00000000" w:rsidRPr="00000000">
        <w:rPr>
          <w:rtl w:val="0"/>
        </w:rPr>
        <w:t xml:space="preserve">Physical and Emotional Assessment</w:t>
      </w:r>
    </w:p>
    <w:p w:rsidR="00000000" w:rsidDel="00000000" w:rsidP="00000000" w:rsidRDefault="00000000" w:rsidRPr="00000000" w14:paraId="0000002E">
      <w:pPr>
        <w:spacing w:after="200" w:lineRule="auto"/>
        <w:rPr/>
      </w:pPr>
      <w:r w:rsidDel="00000000" w:rsidR="00000000" w:rsidRPr="00000000">
        <w:rPr>
          <w:rtl w:val="0"/>
        </w:rPr>
        <w:t xml:space="preserve">In this lesson, we will explore the various aspects of physical and emotional assessment, including vital signs, body composition, emotional well-being, and the importance of addressing any imbalances in a holistic manner. Using a combination of observation, palpation, and other assessment tools, you will be able to gather valuable information about your client's overall health status and develop a targeted treatment plan.</w:t>
      </w:r>
    </w:p>
    <w:p w:rsidR="00000000" w:rsidDel="00000000" w:rsidP="00000000" w:rsidRDefault="00000000" w:rsidRPr="00000000" w14:paraId="0000002F">
      <w:pPr>
        <w:pStyle w:val="Heading3"/>
        <w:spacing w:after="200" w:lineRule="auto"/>
        <w:rPr/>
      </w:pPr>
      <w:bookmarkStart w:colFirst="0" w:colLast="0" w:name="_radex11fn8u3" w:id="11"/>
      <w:bookmarkEnd w:id="11"/>
      <w:r w:rsidDel="00000000" w:rsidR="00000000" w:rsidRPr="00000000">
        <w:rPr>
          <w:rtl w:val="0"/>
        </w:rPr>
        <w:t xml:space="preserve">Vital Signs </w:t>
      </w:r>
    </w:p>
    <w:p w:rsidR="00000000" w:rsidDel="00000000" w:rsidP="00000000" w:rsidRDefault="00000000" w:rsidRPr="00000000" w14:paraId="00000030">
      <w:pPr>
        <w:spacing w:after="200" w:lineRule="auto"/>
        <w:rPr/>
      </w:pPr>
      <w:r w:rsidDel="00000000" w:rsidR="00000000" w:rsidRPr="00000000">
        <w:rPr>
          <w:rtl w:val="0"/>
        </w:rPr>
        <w:t xml:space="preserve">Vital signs are essential indicators of a person's health and provide a snapshot of their current physical condition. When assessing vital signs, consider the following:</w:t>
      </w:r>
    </w:p>
    <w:p w:rsidR="00000000" w:rsidDel="00000000" w:rsidP="00000000" w:rsidRDefault="00000000" w:rsidRPr="00000000" w14:paraId="00000031">
      <w:pPr>
        <w:spacing w:after="200" w:lineRule="auto"/>
        <w:rPr/>
      </w:pPr>
      <w:r w:rsidDel="00000000" w:rsidR="00000000" w:rsidRPr="00000000">
        <w:rPr>
          <w:b w:val="1"/>
          <w:rtl w:val="0"/>
        </w:rPr>
        <w:t xml:space="preserve">Temperature:</w:t>
      </w:r>
      <w:r w:rsidDel="00000000" w:rsidR="00000000" w:rsidRPr="00000000">
        <w:rPr>
          <w:rtl w:val="0"/>
        </w:rPr>
        <w:t xml:space="preserve"> A normal body temperature range is 97.8°F to 99.1°F (36.5°C to 37.3°C). Temperature fluctuations can indicate infection, inflammation, or other health issues. Ensure your client is comfortable and relaxed before taking their temperature, as stress and anxiety can affect the results. It is also essential to consider external factors, such as room temperature and recent physical activity, as these can influence the reading. Using a reliable and accurate thermometer is crucial for obtaining consistent results.</w:t>
      </w:r>
    </w:p>
    <w:p w:rsidR="00000000" w:rsidDel="00000000" w:rsidP="00000000" w:rsidRDefault="00000000" w:rsidRPr="00000000" w14:paraId="00000032">
      <w:pPr>
        <w:spacing w:after="200" w:lineRule="auto"/>
        <w:rPr/>
      </w:pPr>
      <w:r w:rsidDel="00000000" w:rsidR="00000000" w:rsidRPr="00000000">
        <w:rPr>
          <w:b w:val="1"/>
          <w:rtl w:val="0"/>
        </w:rPr>
        <w:t xml:space="preserve">Blood pressure:</w:t>
      </w:r>
      <w:r w:rsidDel="00000000" w:rsidR="00000000" w:rsidRPr="00000000">
        <w:rPr>
          <w:rtl w:val="0"/>
        </w:rPr>
        <w:t xml:space="preserve"> A healthy blood pressure range is typically around 120/80 mmHg. High or low blood pressure can be indicative of cardiovascular, hormonal, or other health issues. Be sure to measure blood pressure in both arms, as discrepancies can signal arterial blockages or other concerns. When taking blood pressure, ensure your client is seated and relaxed, with their arm at heart level. It is also essential to use an appropriately sized blood pressure cuff, as an incorrect size can lead to inaccurate readings.</w:t>
      </w:r>
    </w:p>
    <w:p w:rsidR="00000000" w:rsidDel="00000000" w:rsidP="00000000" w:rsidRDefault="00000000" w:rsidRPr="00000000" w14:paraId="00000033">
      <w:pPr>
        <w:spacing w:after="200" w:lineRule="auto"/>
        <w:rPr/>
      </w:pPr>
      <w:r w:rsidDel="00000000" w:rsidR="00000000" w:rsidRPr="00000000">
        <w:rPr>
          <w:b w:val="1"/>
          <w:rtl w:val="0"/>
        </w:rPr>
        <w:t xml:space="preserve">Pulse:</w:t>
      </w:r>
      <w:r w:rsidDel="00000000" w:rsidR="00000000" w:rsidRPr="00000000">
        <w:rPr>
          <w:rtl w:val="0"/>
        </w:rPr>
        <w:t xml:space="preserve"> A normal resting heart rate for adults ranges from 60 to 100 beats per minute. Assess your client's pulse for regularity, strength, and rate. Abnormalities in pulse can indicate issues with the cardiovascular system or imbalances in the autonomic nervous system. To measure pulse accurately, locate the radial artery on the inside of the wrist, using your index and middle fingers. Count the number of beats for 30 seconds and multiply by 2 to obtain the beats per minute. Alternatively, you can count the beats for a full minute to ensure accuracy.</w:t>
      </w:r>
    </w:p>
    <w:p w:rsidR="00000000" w:rsidDel="00000000" w:rsidP="00000000" w:rsidRDefault="00000000" w:rsidRPr="00000000" w14:paraId="00000034">
      <w:pPr>
        <w:spacing w:after="200" w:lineRule="auto"/>
        <w:rPr/>
      </w:pPr>
      <w:r w:rsidDel="00000000" w:rsidR="00000000" w:rsidRPr="00000000">
        <w:rPr>
          <w:b w:val="1"/>
          <w:rtl w:val="0"/>
        </w:rPr>
        <w:t xml:space="preserve">Respiration: </w:t>
      </w:r>
      <w:r w:rsidDel="00000000" w:rsidR="00000000" w:rsidRPr="00000000">
        <w:rPr>
          <w:rtl w:val="0"/>
        </w:rPr>
        <w:t xml:space="preserve">The normal respiration rate for adults is 12 to 20 breaths per minute. Assess your client's breathing pattern for rate, depth, and rhythm. Alterations in respiration can signal respiratory, cardiovascular, or metabolic issues. To measure respiration rate, observe the rise and fall of the chest or abdomen while your client is at rest. Count the number of breaths for 30 seconds and multiply by 2 or count for a full minute.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7.935628484396"/>
        <w:gridCol w:w="2687.8896488303926"/>
        <w:gridCol w:w="4769.686533708835"/>
        <w:tblGridChange w:id="0">
          <w:tblGrid>
            <w:gridCol w:w="1567.935628484396"/>
            <w:gridCol w:w="2687.8896488303926"/>
            <w:gridCol w:w="4769.686533708835"/>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5">
            <w:pPr>
              <w:widowControl w:val="0"/>
              <w:spacing w:after="200" w:lineRule="auto"/>
              <w:rPr>
                <w:sz w:val="20"/>
                <w:szCs w:val="20"/>
              </w:rPr>
            </w:pPr>
            <w:r w:rsidDel="00000000" w:rsidR="00000000" w:rsidRPr="00000000">
              <w:rPr>
                <w:b w:val="1"/>
                <w:rtl w:val="0"/>
              </w:rPr>
              <w:t xml:space="preserve">Vital 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200" w:lineRule="auto"/>
              <w:rPr>
                <w:sz w:val="20"/>
                <w:szCs w:val="20"/>
              </w:rPr>
            </w:pPr>
            <w:r w:rsidDel="00000000" w:rsidR="00000000" w:rsidRPr="00000000">
              <w:rPr>
                <w:b w:val="1"/>
                <w:rtl w:val="0"/>
              </w:rPr>
              <w:t xml:space="preserve">Normal Range for Adults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7">
            <w:pPr>
              <w:widowControl w:val="0"/>
              <w:spacing w:after="200" w:lineRule="auto"/>
              <w:rPr>
                <w:sz w:val="20"/>
                <w:szCs w:val="20"/>
              </w:rPr>
            </w:pPr>
            <w:r w:rsidDel="00000000" w:rsidR="00000000" w:rsidRPr="00000000">
              <w:rPr>
                <w:b w:val="1"/>
                <w:rtl w:val="0"/>
              </w:rPr>
              <w:t xml:space="preserve">Potential Health Concerns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200" w:lineRule="auto"/>
              <w:rPr>
                <w:sz w:val="20"/>
                <w:szCs w:val="20"/>
              </w:rPr>
            </w:pPr>
            <w:r w:rsidDel="00000000" w:rsidR="00000000" w:rsidRPr="00000000">
              <w:rPr>
                <w:rtl w:val="0"/>
              </w:rPr>
              <w:t xml:space="preserve">Temperature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200" w:lineRule="auto"/>
              <w:rPr>
                <w:sz w:val="20"/>
                <w:szCs w:val="20"/>
              </w:rPr>
            </w:pPr>
            <w:r w:rsidDel="00000000" w:rsidR="00000000" w:rsidRPr="00000000">
              <w:rPr>
                <w:rtl w:val="0"/>
              </w:rPr>
              <w:t xml:space="preserve">97.8°F - 99.1°F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200" w:lineRule="auto"/>
              <w:rPr>
                <w:sz w:val="20"/>
                <w:szCs w:val="20"/>
              </w:rPr>
            </w:pPr>
            <w:r w:rsidDel="00000000" w:rsidR="00000000" w:rsidRPr="00000000">
              <w:rPr>
                <w:rtl w:val="0"/>
              </w:rPr>
              <w:t xml:space="preserve">Infection, inflammation, hormonal imbalances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200" w:lineRule="auto"/>
              <w:rPr>
                <w:sz w:val="20"/>
                <w:szCs w:val="20"/>
              </w:rPr>
            </w:pPr>
            <w:r w:rsidDel="00000000" w:rsidR="00000000" w:rsidRPr="00000000">
              <w:rPr>
                <w:rtl w:val="0"/>
              </w:rPr>
              <w:t xml:space="preserve">Blood Pressure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200" w:lineRule="auto"/>
              <w:rPr>
                <w:sz w:val="20"/>
                <w:szCs w:val="20"/>
              </w:rPr>
            </w:pPr>
            <w:r w:rsidDel="00000000" w:rsidR="00000000" w:rsidRPr="00000000">
              <w:rPr>
                <w:rtl w:val="0"/>
              </w:rPr>
              <w:t xml:space="preserve">Around 120/80 mmHg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200" w:lineRule="auto"/>
              <w:rPr>
                <w:sz w:val="20"/>
                <w:szCs w:val="20"/>
              </w:rPr>
            </w:pPr>
            <w:r w:rsidDel="00000000" w:rsidR="00000000" w:rsidRPr="00000000">
              <w:rPr>
                <w:rtl w:val="0"/>
              </w:rPr>
              <w:t xml:space="preserve">Cardiovascular issues, hormonal imbalances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200" w:lineRule="auto"/>
              <w:rPr>
                <w:sz w:val="20"/>
                <w:szCs w:val="20"/>
              </w:rPr>
            </w:pPr>
            <w:r w:rsidDel="00000000" w:rsidR="00000000" w:rsidRPr="00000000">
              <w:rPr>
                <w:rtl w:val="0"/>
              </w:rPr>
              <w:t xml:space="preserve">Pulse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200" w:lineRule="auto"/>
              <w:rPr>
                <w:sz w:val="20"/>
                <w:szCs w:val="20"/>
              </w:rPr>
            </w:pPr>
            <w:r w:rsidDel="00000000" w:rsidR="00000000" w:rsidRPr="00000000">
              <w:rPr>
                <w:rtl w:val="0"/>
              </w:rPr>
              <w:t xml:space="preserve">60 - 100 bpm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200" w:lineRule="auto"/>
              <w:rPr>
                <w:sz w:val="20"/>
                <w:szCs w:val="20"/>
              </w:rPr>
            </w:pPr>
            <w:r w:rsidDel="00000000" w:rsidR="00000000" w:rsidRPr="00000000">
              <w:rPr>
                <w:rtl w:val="0"/>
              </w:rPr>
              <w:t xml:space="preserve">Cardiovascular issues, autonomic nervous imbalances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200" w:lineRule="auto"/>
              <w:rPr>
                <w:sz w:val="20"/>
                <w:szCs w:val="20"/>
              </w:rPr>
            </w:pPr>
            <w:r w:rsidDel="00000000" w:rsidR="00000000" w:rsidRPr="00000000">
              <w:rPr>
                <w:rtl w:val="0"/>
              </w:rPr>
              <w:t xml:space="preserve">Respiration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200" w:lineRule="auto"/>
              <w:rPr>
                <w:sz w:val="20"/>
                <w:szCs w:val="20"/>
              </w:rPr>
            </w:pPr>
            <w:r w:rsidDel="00000000" w:rsidR="00000000" w:rsidRPr="00000000">
              <w:rPr>
                <w:rtl w:val="0"/>
              </w:rPr>
              <w:t xml:space="preserve">12 - 20 breaths/min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200" w:lineRule="auto"/>
              <w:rPr>
                <w:sz w:val="20"/>
                <w:szCs w:val="20"/>
              </w:rPr>
            </w:pPr>
            <w:r w:rsidDel="00000000" w:rsidR="00000000" w:rsidRPr="00000000">
              <w:rPr>
                <w:rtl w:val="0"/>
              </w:rPr>
              <w:t xml:space="preserve">Respiratory, cardiovascular, metabolic issues</w:t>
            </w:r>
            <w:r w:rsidDel="00000000" w:rsidR="00000000" w:rsidRPr="00000000">
              <w:rPr>
                <w:rtl w:val="0"/>
              </w:rPr>
            </w:r>
          </w:p>
        </w:tc>
      </w:tr>
    </w:tbl>
    <w:p w:rsidR="00000000" w:rsidDel="00000000" w:rsidP="00000000" w:rsidRDefault="00000000" w:rsidRPr="00000000" w14:paraId="00000044">
      <w:pPr>
        <w:spacing w:after="200" w:lineRule="auto"/>
        <w:rPr/>
      </w:pPr>
      <w:r w:rsidDel="00000000" w:rsidR="00000000" w:rsidRPr="00000000">
        <w:rPr>
          <w:rtl w:val="0"/>
        </w:rPr>
      </w:r>
    </w:p>
    <w:p w:rsidR="00000000" w:rsidDel="00000000" w:rsidP="00000000" w:rsidRDefault="00000000" w:rsidRPr="00000000" w14:paraId="00000045">
      <w:pPr>
        <w:pStyle w:val="Heading3"/>
        <w:spacing w:after="200" w:lineRule="auto"/>
        <w:rPr/>
      </w:pPr>
      <w:bookmarkStart w:colFirst="0" w:colLast="0" w:name="_f66i0fv43oyg" w:id="12"/>
      <w:bookmarkEnd w:id="12"/>
      <w:r w:rsidDel="00000000" w:rsidR="00000000" w:rsidRPr="00000000">
        <w:rPr>
          <w:rtl w:val="0"/>
        </w:rPr>
        <w:t xml:space="preserve">Body Composition </w:t>
      </w:r>
    </w:p>
    <w:p w:rsidR="00000000" w:rsidDel="00000000" w:rsidP="00000000" w:rsidRDefault="00000000" w:rsidRPr="00000000" w14:paraId="00000046">
      <w:pPr>
        <w:spacing w:after="200" w:lineRule="auto"/>
        <w:rPr/>
      </w:pPr>
      <w:r w:rsidDel="00000000" w:rsidR="00000000" w:rsidRPr="00000000">
        <w:rPr>
          <w:rtl w:val="0"/>
        </w:rPr>
        <w:t xml:space="preserve">Assessing your client's body composition can provide insights into their overall health and potential risk factors for chronic diseases. Consider the following aspects of body composition:</w:t>
      </w:r>
    </w:p>
    <w:p w:rsidR="00000000" w:rsidDel="00000000" w:rsidP="00000000" w:rsidRDefault="00000000" w:rsidRPr="00000000" w14:paraId="00000047">
      <w:pPr>
        <w:spacing w:after="200" w:lineRule="auto"/>
        <w:rPr/>
      </w:pPr>
      <w:r w:rsidDel="00000000" w:rsidR="00000000" w:rsidRPr="00000000">
        <w:rPr>
          <w:b w:val="1"/>
          <w:rtl w:val="0"/>
        </w:rPr>
        <w:t xml:space="preserve">Body Mass Index (BMI):</w:t>
      </w:r>
      <w:r w:rsidDel="00000000" w:rsidR="00000000" w:rsidRPr="00000000">
        <w:rPr>
          <w:rtl w:val="0"/>
        </w:rPr>
        <w:t xml:space="preserve"> BMI is a widely-used indicator of body fatness, calculated by dividing a person's weight (in kilograms) by the square of their height (in meters). While it does not directly measure body fat, it can serve as a useful screening tool for assessing potential health risks related to body weight. It is important to note that BMI may not accurately represent health risks for individuals with high muscle mass, as it does not differentiate between muscle and fat tissue.</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8.8405830714464"/>
        <w:gridCol w:w="2498.9635058504286"/>
        <w:gridCol w:w="3987.707722101748"/>
        <w:tblGridChange w:id="0">
          <w:tblGrid>
            <w:gridCol w:w="2538.8405830714464"/>
            <w:gridCol w:w="2498.9635058504286"/>
            <w:gridCol w:w="3987.70772210174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8">
            <w:pPr>
              <w:widowControl w:val="0"/>
              <w:spacing w:after="200" w:lineRule="auto"/>
              <w:rPr>
                <w:sz w:val="20"/>
                <w:szCs w:val="20"/>
              </w:rPr>
            </w:pPr>
            <w:r w:rsidDel="00000000" w:rsidR="00000000" w:rsidRPr="00000000">
              <w:rPr>
                <w:b w:val="1"/>
                <w:sz w:val="20"/>
                <w:szCs w:val="20"/>
                <w:rtl w:val="0"/>
              </w:rPr>
              <w:t xml:space="preserve">BMI 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9">
            <w:pPr>
              <w:widowControl w:val="0"/>
              <w:spacing w:after="200" w:lineRule="auto"/>
              <w:rPr>
                <w:sz w:val="20"/>
                <w:szCs w:val="20"/>
              </w:rPr>
            </w:pPr>
            <w:r w:rsidDel="00000000" w:rsidR="00000000" w:rsidRPr="00000000">
              <w:rPr>
                <w:b w:val="1"/>
                <w:sz w:val="20"/>
                <w:szCs w:val="20"/>
                <w:rtl w:val="0"/>
              </w:rPr>
              <w:t xml:space="preserve">BMI Range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A">
            <w:pPr>
              <w:widowControl w:val="0"/>
              <w:spacing w:after="200" w:lineRule="auto"/>
              <w:rPr>
                <w:sz w:val="20"/>
                <w:szCs w:val="20"/>
              </w:rPr>
            </w:pPr>
            <w:r w:rsidDel="00000000" w:rsidR="00000000" w:rsidRPr="00000000">
              <w:rPr>
                <w:b w:val="1"/>
                <w:sz w:val="20"/>
                <w:szCs w:val="20"/>
                <w:rtl w:val="0"/>
              </w:rPr>
              <w:t xml:space="preserve">Health Risk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200" w:lineRule="auto"/>
              <w:rPr>
                <w:sz w:val="20"/>
                <w:szCs w:val="20"/>
              </w:rPr>
            </w:pPr>
            <w:r w:rsidDel="00000000" w:rsidR="00000000" w:rsidRPr="00000000">
              <w:rPr>
                <w:sz w:val="20"/>
                <w:szCs w:val="20"/>
                <w:rtl w:val="0"/>
              </w:rPr>
              <w:t xml:space="preserve">Underweight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200" w:lineRule="auto"/>
              <w:rPr>
                <w:sz w:val="20"/>
                <w:szCs w:val="20"/>
              </w:rPr>
            </w:pPr>
            <w:r w:rsidDel="00000000" w:rsidR="00000000" w:rsidRPr="00000000">
              <w:rPr>
                <w:sz w:val="20"/>
                <w:szCs w:val="20"/>
                <w:rtl w:val="0"/>
              </w:rPr>
              <w:t xml:space="preserve">&lt; 18.5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200" w:lineRule="auto"/>
              <w:rPr>
                <w:sz w:val="20"/>
                <w:szCs w:val="20"/>
              </w:rPr>
            </w:pPr>
            <w:r w:rsidDel="00000000" w:rsidR="00000000" w:rsidRPr="00000000">
              <w:rPr>
                <w:sz w:val="20"/>
                <w:szCs w:val="20"/>
                <w:rtl w:val="0"/>
              </w:rPr>
              <w:t xml:space="preserve">Increased risk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200" w:lineRule="auto"/>
              <w:rPr>
                <w:sz w:val="20"/>
                <w:szCs w:val="20"/>
              </w:rPr>
            </w:pPr>
            <w:r w:rsidDel="00000000" w:rsidR="00000000" w:rsidRPr="00000000">
              <w:rPr>
                <w:sz w:val="20"/>
                <w:szCs w:val="20"/>
                <w:rtl w:val="0"/>
              </w:rPr>
              <w:t xml:space="preserve">Normal 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200" w:lineRule="auto"/>
              <w:rPr>
                <w:sz w:val="20"/>
                <w:szCs w:val="20"/>
              </w:rPr>
            </w:pPr>
            <w:r w:rsidDel="00000000" w:rsidR="00000000" w:rsidRPr="00000000">
              <w:rPr>
                <w:sz w:val="20"/>
                <w:szCs w:val="20"/>
                <w:rtl w:val="0"/>
              </w:rPr>
              <w:t xml:space="preserve">18.5 - 24.9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200" w:lineRule="auto"/>
              <w:rPr>
                <w:sz w:val="20"/>
                <w:szCs w:val="20"/>
              </w:rPr>
            </w:pPr>
            <w:r w:rsidDel="00000000" w:rsidR="00000000" w:rsidRPr="00000000">
              <w:rPr>
                <w:sz w:val="20"/>
                <w:szCs w:val="20"/>
                <w:rtl w:val="0"/>
              </w:rPr>
              <w:t xml:space="preserve">Average risk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200" w:lineRule="auto"/>
              <w:rPr>
                <w:sz w:val="20"/>
                <w:szCs w:val="20"/>
              </w:rPr>
            </w:pPr>
            <w:r w:rsidDel="00000000" w:rsidR="00000000" w:rsidRPr="00000000">
              <w:rPr>
                <w:sz w:val="20"/>
                <w:szCs w:val="20"/>
                <w:rtl w:val="0"/>
              </w:rPr>
              <w:t xml:space="preserve">Overweight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200" w:lineRule="auto"/>
              <w:rPr>
                <w:sz w:val="20"/>
                <w:szCs w:val="20"/>
              </w:rPr>
            </w:pPr>
            <w:r w:rsidDel="00000000" w:rsidR="00000000" w:rsidRPr="00000000">
              <w:rPr>
                <w:sz w:val="20"/>
                <w:szCs w:val="20"/>
                <w:rtl w:val="0"/>
              </w:rPr>
              <w:t xml:space="preserve">25.0 - 29.9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200" w:lineRule="auto"/>
              <w:rPr>
                <w:sz w:val="20"/>
                <w:szCs w:val="20"/>
              </w:rPr>
            </w:pPr>
            <w:r w:rsidDel="00000000" w:rsidR="00000000" w:rsidRPr="00000000">
              <w:rPr>
                <w:sz w:val="20"/>
                <w:szCs w:val="20"/>
                <w:rtl w:val="0"/>
              </w:rPr>
              <w:t xml:space="preserve">Increased risk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200" w:lineRule="auto"/>
              <w:rPr>
                <w:sz w:val="20"/>
                <w:szCs w:val="20"/>
              </w:rPr>
            </w:pPr>
            <w:r w:rsidDel="00000000" w:rsidR="00000000" w:rsidRPr="00000000">
              <w:rPr>
                <w:sz w:val="20"/>
                <w:szCs w:val="20"/>
                <w:rtl w:val="0"/>
              </w:rPr>
              <w:t xml:space="preserve">Obesity (Class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200" w:lineRule="auto"/>
              <w:rPr>
                <w:sz w:val="20"/>
                <w:szCs w:val="20"/>
              </w:rPr>
            </w:pPr>
            <w:r w:rsidDel="00000000" w:rsidR="00000000" w:rsidRPr="00000000">
              <w:rPr>
                <w:sz w:val="20"/>
                <w:szCs w:val="20"/>
                <w:rtl w:val="0"/>
              </w:rPr>
              <w:t xml:space="preserve">30.0 - 34.9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200" w:lineRule="auto"/>
              <w:rPr>
                <w:sz w:val="20"/>
                <w:szCs w:val="20"/>
              </w:rPr>
            </w:pPr>
            <w:r w:rsidDel="00000000" w:rsidR="00000000" w:rsidRPr="00000000">
              <w:rPr>
                <w:sz w:val="20"/>
                <w:szCs w:val="20"/>
                <w:rtl w:val="0"/>
              </w:rPr>
              <w:t xml:space="preserve">High risk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200" w:lineRule="auto"/>
              <w:rPr>
                <w:sz w:val="20"/>
                <w:szCs w:val="20"/>
              </w:rPr>
            </w:pPr>
            <w:r w:rsidDel="00000000" w:rsidR="00000000" w:rsidRPr="00000000">
              <w:rPr>
                <w:sz w:val="20"/>
                <w:szCs w:val="20"/>
                <w:rtl w:val="0"/>
              </w:rPr>
              <w:t xml:space="preserve">Obesity (Class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200" w:lineRule="auto"/>
              <w:rPr>
                <w:sz w:val="20"/>
                <w:szCs w:val="20"/>
              </w:rPr>
            </w:pPr>
            <w:r w:rsidDel="00000000" w:rsidR="00000000" w:rsidRPr="00000000">
              <w:rPr>
                <w:sz w:val="20"/>
                <w:szCs w:val="20"/>
                <w:rtl w:val="0"/>
              </w:rPr>
              <w:t xml:space="preserve">35.0 - 39.9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200" w:lineRule="auto"/>
              <w:rPr>
                <w:sz w:val="20"/>
                <w:szCs w:val="20"/>
              </w:rPr>
            </w:pPr>
            <w:r w:rsidDel="00000000" w:rsidR="00000000" w:rsidRPr="00000000">
              <w:rPr>
                <w:sz w:val="20"/>
                <w:szCs w:val="20"/>
                <w:rtl w:val="0"/>
              </w:rPr>
              <w:t xml:space="preserve">Very high risk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200" w:lineRule="auto"/>
              <w:rPr>
                <w:sz w:val="20"/>
                <w:szCs w:val="20"/>
              </w:rPr>
            </w:pPr>
            <w:r w:rsidDel="00000000" w:rsidR="00000000" w:rsidRPr="00000000">
              <w:rPr>
                <w:sz w:val="20"/>
                <w:szCs w:val="20"/>
                <w:rtl w:val="0"/>
              </w:rPr>
              <w:t xml:space="preserve">Extreme obesity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200" w:lineRule="auto"/>
              <w:rPr>
                <w:sz w:val="20"/>
                <w:szCs w:val="20"/>
              </w:rPr>
            </w:pPr>
            <w:r w:rsidDel="00000000" w:rsidR="00000000" w:rsidRPr="00000000">
              <w:rPr>
                <w:rFonts w:ascii="Arial Unicode MS" w:cs="Arial Unicode MS" w:eastAsia="Arial Unicode MS" w:hAnsi="Arial Unicode MS"/>
                <w:sz w:val="20"/>
                <w:szCs w:val="20"/>
                <w:rtl w:val="0"/>
              </w:rPr>
              <w:t xml:space="preserve">≥ 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200" w:lineRule="auto"/>
              <w:rPr>
                <w:sz w:val="20"/>
                <w:szCs w:val="20"/>
              </w:rPr>
            </w:pPr>
            <w:r w:rsidDel="00000000" w:rsidR="00000000" w:rsidRPr="00000000">
              <w:rPr>
                <w:sz w:val="20"/>
                <w:szCs w:val="20"/>
                <w:rtl w:val="0"/>
              </w:rPr>
              <w:t xml:space="preserve">Extremely high risk</w:t>
            </w:r>
          </w:p>
        </w:tc>
      </w:tr>
    </w:tbl>
    <w:p w:rsidR="00000000" w:rsidDel="00000000" w:rsidP="00000000" w:rsidRDefault="00000000" w:rsidRPr="00000000" w14:paraId="0000005D">
      <w:pPr>
        <w:spacing w:after="200" w:lineRule="auto"/>
        <w:rPr/>
      </w:pPr>
      <w:r w:rsidDel="00000000" w:rsidR="00000000" w:rsidRPr="00000000">
        <w:rPr>
          <w:rtl w:val="0"/>
        </w:rPr>
      </w:r>
    </w:p>
    <w:p w:rsidR="00000000" w:rsidDel="00000000" w:rsidP="00000000" w:rsidRDefault="00000000" w:rsidRPr="00000000" w14:paraId="0000005E">
      <w:pPr>
        <w:spacing w:after="200" w:lineRule="auto"/>
        <w:rPr/>
      </w:pPr>
      <w:r w:rsidDel="00000000" w:rsidR="00000000" w:rsidRPr="00000000">
        <w:rPr>
          <w:b w:val="1"/>
          <w:rtl w:val="0"/>
        </w:rPr>
        <w:t xml:space="preserve">Waist Circumference:</w:t>
      </w:r>
      <w:r w:rsidDel="00000000" w:rsidR="00000000" w:rsidRPr="00000000">
        <w:rPr>
          <w:rtl w:val="0"/>
        </w:rPr>
        <w:t xml:space="preserve"> Excess abdominal fat can be a significant risk factor for various health issues, including cardiovascular disease and type 2 diabetes. Measure your client's waist circumference at the narrowest point between the lowest rib and the top of the hip bone. A waist circumference greater than 40 inches (102 cm) for men and 35 inches (88 cm) for women is considered high risk. To ensure an accurate measurement, ask your client to remove any bulky clothing and to stand with their feet hip-width apart. Use a flexible, non-stretch measuring tape and ensure it is level around the waist.</w:t>
      </w:r>
    </w:p>
    <w:p w:rsidR="00000000" w:rsidDel="00000000" w:rsidP="00000000" w:rsidRDefault="00000000" w:rsidRPr="00000000" w14:paraId="0000005F">
      <w:pPr>
        <w:spacing w:after="200" w:lineRule="auto"/>
        <w:rPr/>
      </w:pPr>
      <w:r w:rsidDel="00000000" w:rsidR="00000000" w:rsidRPr="00000000">
        <w:rPr>
          <w:b w:val="1"/>
          <w:rtl w:val="0"/>
        </w:rPr>
        <w:t xml:space="preserve">Waist-to-Hip Ratio (WHR):</w:t>
      </w:r>
      <w:r w:rsidDel="00000000" w:rsidR="00000000" w:rsidRPr="00000000">
        <w:rPr>
          <w:rtl w:val="0"/>
        </w:rPr>
        <w:t xml:space="preserve"> WHR is another useful indicator of health risk and can be calculated by dividing waist circumference by hip circumference. A WHR greater than 0.90 for men and 0.85 for women is associated with an increased risk of cardiovascular disease and other health issues. To measure hip circumference, wrap the measuring tape around the widest part of the hips and buttocks, ensuring the tape is level.</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8.8405830714464"/>
        <w:gridCol w:w="2498.9635058504286"/>
        <w:gridCol w:w="3987.707722101748"/>
        <w:tblGridChange w:id="0">
          <w:tblGrid>
            <w:gridCol w:w="2538.8405830714464"/>
            <w:gridCol w:w="2498.9635058504286"/>
            <w:gridCol w:w="3987.70772210174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0">
            <w:pPr>
              <w:widowControl w:val="0"/>
              <w:spacing w:after="200" w:lineRule="auto"/>
              <w:rPr>
                <w:sz w:val="20"/>
                <w:szCs w:val="20"/>
              </w:rPr>
            </w:pPr>
            <w:r w:rsidDel="00000000" w:rsidR="00000000" w:rsidRPr="00000000">
              <w:rPr>
                <w:b w:val="1"/>
                <w:sz w:val="20"/>
                <w:szCs w:val="20"/>
                <w:rtl w:val="0"/>
              </w:rPr>
              <w:t xml:space="preserve">Measurement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1">
            <w:pPr>
              <w:widowControl w:val="0"/>
              <w:spacing w:after="200" w:lineRule="auto"/>
              <w:rPr>
                <w:sz w:val="20"/>
                <w:szCs w:val="20"/>
              </w:rPr>
            </w:pPr>
            <w:r w:rsidDel="00000000" w:rsidR="00000000" w:rsidRPr="00000000">
              <w:rPr>
                <w:b w:val="1"/>
                <w:sz w:val="20"/>
                <w:szCs w:val="20"/>
                <w:rtl w:val="0"/>
              </w:rPr>
              <w:t xml:space="preserve">Health Risk for Men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2">
            <w:pPr>
              <w:widowControl w:val="0"/>
              <w:spacing w:after="200" w:lineRule="auto"/>
              <w:rPr>
                <w:sz w:val="20"/>
                <w:szCs w:val="20"/>
              </w:rPr>
            </w:pPr>
            <w:r w:rsidDel="00000000" w:rsidR="00000000" w:rsidRPr="00000000">
              <w:rPr>
                <w:b w:val="1"/>
                <w:sz w:val="20"/>
                <w:szCs w:val="20"/>
                <w:rtl w:val="0"/>
              </w:rPr>
              <w:t xml:space="preserve">Health Risk for Women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200" w:lineRule="auto"/>
              <w:rPr>
                <w:sz w:val="20"/>
                <w:szCs w:val="20"/>
              </w:rPr>
            </w:pPr>
            <w:r w:rsidDel="00000000" w:rsidR="00000000" w:rsidRPr="00000000">
              <w:rPr>
                <w:sz w:val="20"/>
                <w:szCs w:val="20"/>
                <w:rtl w:val="0"/>
              </w:rPr>
              <w:t xml:space="preserve">Waist Circumference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200" w:lineRule="auto"/>
              <w:rPr>
                <w:sz w:val="20"/>
                <w:szCs w:val="20"/>
              </w:rPr>
            </w:pPr>
            <w:r w:rsidDel="00000000" w:rsidR="00000000" w:rsidRPr="00000000">
              <w:rPr>
                <w:sz w:val="20"/>
                <w:szCs w:val="20"/>
                <w:rtl w:val="0"/>
              </w:rPr>
              <w:t xml:space="preserve">&gt; 40 inches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200" w:lineRule="auto"/>
              <w:rPr>
                <w:sz w:val="20"/>
                <w:szCs w:val="20"/>
              </w:rPr>
            </w:pPr>
            <w:r w:rsidDel="00000000" w:rsidR="00000000" w:rsidRPr="00000000">
              <w:rPr>
                <w:sz w:val="20"/>
                <w:szCs w:val="20"/>
                <w:rtl w:val="0"/>
              </w:rPr>
              <w:t xml:space="preserve">&gt; 35 inches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200" w:lineRule="auto"/>
              <w:rPr>
                <w:sz w:val="20"/>
                <w:szCs w:val="20"/>
              </w:rPr>
            </w:pPr>
            <w:r w:rsidDel="00000000" w:rsidR="00000000" w:rsidRPr="00000000">
              <w:rPr>
                <w:sz w:val="20"/>
                <w:szCs w:val="20"/>
                <w:rtl w:val="0"/>
              </w:rPr>
              <w:t xml:space="preserve">Waist-to-Hip Ratio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200" w:lineRule="auto"/>
              <w:rPr>
                <w:sz w:val="20"/>
                <w:szCs w:val="20"/>
              </w:rPr>
            </w:pPr>
            <w:r w:rsidDel="00000000" w:rsidR="00000000" w:rsidRPr="00000000">
              <w:rPr>
                <w:sz w:val="20"/>
                <w:szCs w:val="20"/>
                <w:rtl w:val="0"/>
              </w:rPr>
              <w:t xml:space="preserve">&gt; 0.90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200" w:lineRule="auto"/>
              <w:rPr>
                <w:sz w:val="20"/>
                <w:szCs w:val="20"/>
              </w:rPr>
            </w:pPr>
            <w:r w:rsidDel="00000000" w:rsidR="00000000" w:rsidRPr="00000000">
              <w:rPr>
                <w:sz w:val="20"/>
                <w:szCs w:val="20"/>
                <w:rtl w:val="0"/>
              </w:rPr>
              <w:t xml:space="preserve">&gt; 0.85</w:t>
            </w:r>
          </w:p>
        </w:tc>
      </w:tr>
    </w:tbl>
    <w:p w:rsidR="00000000" w:rsidDel="00000000" w:rsidP="00000000" w:rsidRDefault="00000000" w:rsidRPr="00000000" w14:paraId="00000069">
      <w:pPr>
        <w:spacing w:after="200" w:lineRule="auto"/>
        <w:rPr/>
      </w:pPr>
      <w:r w:rsidDel="00000000" w:rsidR="00000000" w:rsidRPr="00000000">
        <w:rPr>
          <w:rtl w:val="0"/>
        </w:rPr>
      </w:r>
    </w:p>
    <w:p w:rsidR="00000000" w:rsidDel="00000000" w:rsidP="00000000" w:rsidRDefault="00000000" w:rsidRPr="00000000" w14:paraId="0000006A">
      <w:pPr>
        <w:spacing w:after="200" w:lineRule="auto"/>
        <w:rPr/>
      </w:pPr>
      <w:r w:rsidDel="00000000" w:rsidR="00000000" w:rsidRPr="00000000">
        <w:rPr>
          <w:b w:val="1"/>
          <w:rtl w:val="0"/>
        </w:rPr>
        <w:t xml:space="preserve">Skinfold Thickness:</w:t>
      </w:r>
      <w:r w:rsidDel="00000000" w:rsidR="00000000" w:rsidRPr="00000000">
        <w:rPr>
          <w:rtl w:val="0"/>
        </w:rPr>
        <w:t xml:space="preserve"> Skinfold thickness measurements can provide a more accurate assessment of body fat percentage than BMI. This method involves measuring the thickness of skinfolds at various sites on the body using a skinfold caliper. Common sites for measurement include the triceps, biceps, subscapular, and iliac crest. It is essential to perform these measurements consistently and accurately for reliable results.</w:t>
      </w:r>
    </w:p>
    <w:p w:rsidR="00000000" w:rsidDel="00000000" w:rsidP="00000000" w:rsidRDefault="00000000" w:rsidRPr="00000000" w14:paraId="0000006B">
      <w:pPr>
        <w:pStyle w:val="Heading3"/>
        <w:spacing w:after="200" w:lineRule="auto"/>
        <w:rPr/>
      </w:pPr>
      <w:bookmarkStart w:colFirst="0" w:colLast="0" w:name="_y8j7py52m2ly" w:id="13"/>
      <w:bookmarkEnd w:id="13"/>
      <w:r w:rsidDel="00000000" w:rsidR="00000000" w:rsidRPr="00000000">
        <w:rPr>
          <w:rtl w:val="0"/>
        </w:rPr>
        <w:t xml:space="preserve">Emotional Well-being </w:t>
      </w:r>
    </w:p>
    <w:p w:rsidR="00000000" w:rsidDel="00000000" w:rsidP="00000000" w:rsidRDefault="00000000" w:rsidRPr="00000000" w14:paraId="0000006C">
      <w:pPr>
        <w:spacing w:after="200" w:lineRule="auto"/>
        <w:rPr/>
      </w:pPr>
      <w:r w:rsidDel="00000000" w:rsidR="00000000" w:rsidRPr="00000000">
        <w:rPr>
          <w:rtl w:val="0"/>
        </w:rPr>
        <w:t xml:space="preserve">Assessing your client's emotional state is crucial in naturopathic practice, as emotional imbalances can manifest as physical symptoms or exacerbate existing health issues. You will find that this assessment is much like the lifestyle assessment that we’ve already covered. Consider the following aspects of emotional well-being:</w:t>
      </w:r>
    </w:p>
    <w:p w:rsidR="00000000" w:rsidDel="00000000" w:rsidP="00000000" w:rsidRDefault="00000000" w:rsidRPr="00000000" w14:paraId="0000006D">
      <w:pPr>
        <w:spacing w:after="200" w:lineRule="auto"/>
        <w:rPr/>
      </w:pPr>
      <w:r w:rsidDel="00000000" w:rsidR="00000000" w:rsidRPr="00000000">
        <w:rPr>
          <w:b w:val="1"/>
          <w:rtl w:val="0"/>
        </w:rPr>
        <w:t xml:space="preserve">Mood:</w:t>
      </w:r>
      <w:r w:rsidDel="00000000" w:rsidR="00000000" w:rsidRPr="00000000">
        <w:rPr>
          <w:rtl w:val="0"/>
        </w:rPr>
        <w:t xml:space="preserve"> Ask your client about their general mood, energy levels, and any recent changes in their emotional state. Look for signs of depression, anxiety, or other mood disorders, as these can have significant impacts on overall health. Inquire about any significant life events, such as job changes, relationship issues, or personal losses, that may be contributing to their emotional state.</w:t>
      </w:r>
    </w:p>
    <w:p w:rsidR="00000000" w:rsidDel="00000000" w:rsidP="00000000" w:rsidRDefault="00000000" w:rsidRPr="00000000" w14:paraId="0000006E">
      <w:pPr>
        <w:spacing w:after="200" w:lineRule="auto"/>
        <w:rPr/>
      </w:pPr>
      <w:r w:rsidDel="00000000" w:rsidR="00000000" w:rsidRPr="00000000">
        <w:rPr>
          <w:b w:val="1"/>
          <w:rtl w:val="0"/>
        </w:rPr>
        <w:t xml:space="preserve">Stress:</w:t>
      </w:r>
      <w:r w:rsidDel="00000000" w:rsidR="00000000" w:rsidRPr="00000000">
        <w:rPr>
          <w:rtl w:val="0"/>
        </w:rPr>
        <w:t xml:space="preserve"> Assess your client's stress levels, including sources of stress, coping mechanisms, and any physical or emotional symptoms related to stress. Chronic stress can contribute to a wide range of health issues, including hormonal imbalances, gastrointestinal disorders, and cardiovascular disease. Utilize questionnaires or rating scales, such as the Perceived Stress Scale, to help quantify your client's stress levels and identify specific areas that may require intervention.</w:t>
      </w:r>
    </w:p>
    <w:p w:rsidR="00000000" w:rsidDel="00000000" w:rsidP="00000000" w:rsidRDefault="00000000" w:rsidRPr="00000000" w14:paraId="0000006F">
      <w:pPr>
        <w:spacing w:after="200" w:lineRule="auto"/>
        <w:rPr/>
      </w:pPr>
      <w:r w:rsidDel="00000000" w:rsidR="00000000" w:rsidRPr="00000000">
        <w:rPr>
          <w:b w:val="1"/>
          <w:rtl w:val="0"/>
        </w:rPr>
        <w:t xml:space="preserve">Sleep:</w:t>
      </w:r>
      <w:r w:rsidDel="00000000" w:rsidR="00000000" w:rsidRPr="00000000">
        <w:rPr>
          <w:rtl w:val="0"/>
        </w:rPr>
        <w:t xml:space="preserve"> Inquire about your client's sleep patterns, including the quality and quantity of sleep, any difficulties falling asleep or staying asleep, and the presence of sleep disorders. Poor sleep quality can contribute to emotional imbalances, cognitive decline, and increased risk of chronic disease. Use sleep assessment tools, such as the Pittsburgh Sleep Quality Index or the Epworth Sleepiness Scale, to help evaluate your client's sleep patterns and identify potential issues.</w:t>
      </w:r>
    </w:p>
    <w:p w:rsidR="00000000" w:rsidDel="00000000" w:rsidP="00000000" w:rsidRDefault="00000000" w:rsidRPr="00000000" w14:paraId="00000070">
      <w:pPr>
        <w:pStyle w:val="Heading3"/>
        <w:spacing w:after="200" w:lineRule="auto"/>
        <w:rPr/>
      </w:pPr>
      <w:bookmarkStart w:colFirst="0" w:colLast="0" w:name="_y9e60osy1p6r" w:id="14"/>
      <w:bookmarkEnd w:id="14"/>
      <w:r w:rsidDel="00000000" w:rsidR="00000000" w:rsidRPr="00000000">
        <w:rPr>
          <w:rtl w:val="0"/>
        </w:rPr>
        <w:t xml:space="preserve">Palpation and Observation </w:t>
      </w:r>
    </w:p>
    <w:p w:rsidR="00000000" w:rsidDel="00000000" w:rsidP="00000000" w:rsidRDefault="00000000" w:rsidRPr="00000000" w14:paraId="00000071">
      <w:pPr>
        <w:spacing w:after="200" w:lineRule="auto"/>
        <w:rPr/>
      </w:pPr>
      <w:r w:rsidDel="00000000" w:rsidR="00000000" w:rsidRPr="00000000">
        <w:rPr>
          <w:rtl w:val="0"/>
        </w:rPr>
        <w:t xml:space="preserve">Palpation and observation are essential techniques for gathering information about your client's physical and emotional state. Be sure to:</w:t>
      </w:r>
    </w:p>
    <w:p w:rsidR="00000000" w:rsidDel="00000000" w:rsidP="00000000" w:rsidRDefault="00000000" w:rsidRPr="00000000" w14:paraId="00000072">
      <w:pPr>
        <w:spacing w:after="200" w:lineRule="auto"/>
        <w:rPr/>
      </w:pPr>
      <w:r w:rsidDel="00000000" w:rsidR="00000000" w:rsidRPr="00000000">
        <w:rPr>
          <w:rtl w:val="0"/>
        </w:rPr>
        <w:t xml:space="preserve">Observe your client's posture, gait, and overall appearance for any signs of discomfort, tension, or imbalances. Note any deviations from normal posture, such as rounded shoulders, forward head posture, or uneven weight distribution, as these can contribute to musculoskeletal pain and dysfunction.</w:t>
      </w:r>
    </w:p>
    <w:p w:rsidR="00000000" w:rsidDel="00000000" w:rsidP="00000000" w:rsidRDefault="00000000" w:rsidRPr="00000000" w14:paraId="00000073">
      <w:pPr>
        <w:spacing w:after="200" w:lineRule="auto"/>
        <w:rPr/>
      </w:pPr>
      <w:r w:rsidDel="00000000" w:rsidR="00000000" w:rsidRPr="00000000">
        <w:rPr>
          <w:rtl w:val="0"/>
        </w:rPr>
        <w:t xml:space="preserve">Palpate various areas of the body, including muscles, joints, and organs, to assess for pain, tension, or other abnormalities. Use light to moderate pressure and a systematic approach, working from head to toe. Pay attention to any areas of tenderness, swelling, or restricted movement, as these can indicate underlying health issues.</w:t>
      </w:r>
    </w:p>
    <w:p w:rsidR="00000000" w:rsidDel="00000000" w:rsidP="00000000" w:rsidRDefault="00000000" w:rsidRPr="00000000" w14:paraId="00000074">
      <w:pPr>
        <w:spacing w:after="200" w:lineRule="auto"/>
        <w:rPr/>
      </w:pPr>
      <w:r w:rsidDel="00000000" w:rsidR="00000000" w:rsidRPr="00000000">
        <w:rPr>
          <w:rtl w:val="0"/>
        </w:rPr>
        <w:t xml:space="preserve">Assess your client's skin, hair, and nails for any changes in color, texture, or overall appearance that may signal underlying health issues. Examine the skin for rashes, dryness, or other abnormalities, and inspect the hair for changes in thickness or texture. Observe the nails for any signs of discoloration, ridges, or brittleness, as these can be indicative of nutritional deficiencies or other health concerns.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8.8405830714464"/>
        <w:gridCol w:w="2498.9635058504286"/>
        <w:gridCol w:w="3987.707722101748"/>
        <w:tblGridChange w:id="0">
          <w:tblGrid>
            <w:gridCol w:w="2538.8405830714464"/>
            <w:gridCol w:w="2498.9635058504286"/>
            <w:gridCol w:w="3987.70772210174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200" w:lineRule="auto"/>
              <w:rPr>
                <w:sz w:val="20"/>
                <w:szCs w:val="20"/>
              </w:rPr>
            </w:pPr>
            <w:r w:rsidDel="00000000" w:rsidR="00000000" w:rsidRPr="00000000">
              <w:rPr>
                <w:b w:val="1"/>
                <w:sz w:val="20"/>
                <w:szCs w:val="20"/>
                <w:rtl w:val="0"/>
              </w:rPr>
              <w:t xml:space="preserve">Area of Assessment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6">
            <w:pPr>
              <w:widowControl w:val="0"/>
              <w:spacing w:after="200" w:lineRule="auto"/>
              <w:rPr>
                <w:sz w:val="20"/>
                <w:szCs w:val="20"/>
              </w:rPr>
            </w:pPr>
            <w:r w:rsidDel="00000000" w:rsidR="00000000" w:rsidRPr="00000000">
              <w:rPr>
                <w:b w:val="1"/>
                <w:sz w:val="20"/>
                <w:szCs w:val="20"/>
                <w:rtl w:val="0"/>
              </w:rPr>
              <w:t xml:space="preserve">What to Look for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200" w:lineRule="auto"/>
              <w:rPr>
                <w:sz w:val="20"/>
                <w:szCs w:val="20"/>
              </w:rPr>
            </w:pPr>
            <w:r w:rsidDel="00000000" w:rsidR="00000000" w:rsidRPr="00000000">
              <w:rPr>
                <w:b w:val="1"/>
                <w:sz w:val="20"/>
                <w:szCs w:val="20"/>
                <w:rtl w:val="0"/>
              </w:rPr>
              <w:t xml:space="preserve">Potential Health Concerns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200" w:lineRule="auto"/>
              <w:rPr>
                <w:sz w:val="20"/>
                <w:szCs w:val="20"/>
              </w:rPr>
            </w:pPr>
            <w:r w:rsidDel="00000000" w:rsidR="00000000" w:rsidRPr="00000000">
              <w:rPr>
                <w:sz w:val="20"/>
                <w:szCs w:val="20"/>
                <w:rtl w:val="0"/>
              </w:rPr>
              <w:t xml:space="preserve">Posture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200" w:lineRule="auto"/>
              <w:rPr>
                <w:sz w:val="20"/>
                <w:szCs w:val="20"/>
              </w:rPr>
            </w:pPr>
            <w:r w:rsidDel="00000000" w:rsidR="00000000" w:rsidRPr="00000000">
              <w:rPr>
                <w:sz w:val="20"/>
                <w:szCs w:val="20"/>
                <w:rtl w:val="0"/>
              </w:rPr>
              <w:t xml:space="preserve">Rounded shoulders, forward head posture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200" w:lineRule="auto"/>
              <w:rPr>
                <w:sz w:val="20"/>
                <w:szCs w:val="20"/>
              </w:rPr>
            </w:pPr>
            <w:r w:rsidDel="00000000" w:rsidR="00000000" w:rsidRPr="00000000">
              <w:rPr>
                <w:sz w:val="20"/>
                <w:szCs w:val="20"/>
                <w:rtl w:val="0"/>
              </w:rPr>
              <w:t xml:space="preserve">Musculoskeletal pain, dysfunction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200" w:lineRule="auto"/>
              <w:rPr>
                <w:sz w:val="20"/>
                <w:szCs w:val="20"/>
              </w:rPr>
            </w:pPr>
            <w:r w:rsidDel="00000000" w:rsidR="00000000" w:rsidRPr="00000000">
              <w:rPr>
                <w:sz w:val="20"/>
                <w:szCs w:val="20"/>
                <w:rtl w:val="0"/>
              </w:rPr>
              <w:t xml:space="preserve">Palpation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200" w:lineRule="auto"/>
              <w:rPr>
                <w:sz w:val="20"/>
                <w:szCs w:val="20"/>
              </w:rPr>
            </w:pPr>
            <w:r w:rsidDel="00000000" w:rsidR="00000000" w:rsidRPr="00000000">
              <w:rPr>
                <w:sz w:val="20"/>
                <w:szCs w:val="20"/>
                <w:rtl w:val="0"/>
              </w:rPr>
              <w:t xml:space="preserve">Tenderness, swelling, restricted movement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200" w:lineRule="auto"/>
              <w:rPr>
                <w:sz w:val="20"/>
                <w:szCs w:val="20"/>
              </w:rPr>
            </w:pPr>
            <w:r w:rsidDel="00000000" w:rsidR="00000000" w:rsidRPr="00000000">
              <w:rPr>
                <w:sz w:val="20"/>
                <w:szCs w:val="20"/>
                <w:rtl w:val="0"/>
              </w:rPr>
              <w:t xml:space="preserve">Inflammation, injury, organ dysfunction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200" w:lineRule="auto"/>
              <w:rPr>
                <w:sz w:val="20"/>
                <w:szCs w:val="20"/>
              </w:rPr>
            </w:pPr>
            <w:r w:rsidDel="00000000" w:rsidR="00000000" w:rsidRPr="00000000">
              <w:rPr>
                <w:sz w:val="20"/>
                <w:szCs w:val="20"/>
                <w:rtl w:val="0"/>
              </w:rPr>
              <w:t xml:space="preserve">Skin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200" w:lineRule="auto"/>
              <w:rPr>
                <w:sz w:val="20"/>
                <w:szCs w:val="20"/>
              </w:rPr>
            </w:pPr>
            <w:r w:rsidDel="00000000" w:rsidR="00000000" w:rsidRPr="00000000">
              <w:rPr>
                <w:sz w:val="20"/>
                <w:szCs w:val="20"/>
                <w:rtl w:val="0"/>
              </w:rPr>
              <w:t xml:space="preserve">Rashes, dryness, changes in color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200" w:lineRule="auto"/>
              <w:rPr>
                <w:sz w:val="20"/>
                <w:szCs w:val="20"/>
              </w:rPr>
            </w:pPr>
            <w:r w:rsidDel="00000000" w:rsidR="00000000" w:rsidRPr="00000000">
              <w:rPr>
                <w:sz w:val="20"/>
                <w:szCs w:val="20"/>
                <w:rtl w:val="0"/>
              </w:rPr>
              <w:t xml:space="preserve">Allergies, infection, nutritional issues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200" w:lineRule="auto"/>
              <w:rPr>
                <w:sz w:val="20"/>
                <w:szCs w:val="20"/>
              </w:rPr>
            </w:pPr>
            <w:r w:rsidDel="00000000" w:rsidR="00000000" w:rsidRPr="00000000">
              <w:rPr>
                <w:sz w:val="20"/>
                <w:szCs w:val="20"/>
                <w:rtl w:val="0"/>
              </w:rPr>
              <w:t xml:space="preserve">Hair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200" w:lineRule="auto"/>
              <w:rPr>
                <w:sz w:val="20"/>
                <w:szCs w:val="20"/>
              </w:rPr>
            </w:pPr>
            <w:r w:rsidDel="00000000" w:rsidR="00000000" w:rsidRPr="00000000">
              <w:rPr>
                <w:sz w:val="20"/>
                <w:szCs w:val="20"/>
                <w:rtl w:val="0"/>
              </w:rPr>
              <w:t xml:space="preserve">Changes in thickness, texture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200" w:lineRule="auto"/>
              <w:rPr>
                <w:sz w:val="20"/>
                <w:szCs w:val="20"/>
              </w:rPr>
            </w:pPr>
            <w:r w:rsidDel="00000000" w:rsidR="00000000" w:rsidRPr="00000000">
              <w:rPr>
                <w:sz w:val="20"/>
                <w:szCs w:val="20"/>
                <w:rtl w:val="0"/>
              </w:rPr>
              <w:t xml:space="preserve">Hormonal imbalances, nutritional issues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200" w:lineRule="auto"/>
              <w:rPr>
                <w:sz w:val="20"/>
                <w:szCs w:val="20"/>
              </w:rPr>
            </w:pPr>
            <w:r w:rsidDel="00000000" w:rsidR="00000000" w:rsidRPr="00000000">
              <w:rPr>
                <w:sz w:val="20"/>
                <w:szCs w:val="20"/>
                <w:rtl w:val="0"/>
              </w:rPr>
              <w:t xml:space="preserve">Nails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200" w:lineRule="auto"/>
              <w:rPr>
                <w:sz w:val="20"/>
                <w:szCs w:val="20"/>
              </w:rPr>
            </w:pPr>
            <w:r w:rsidDel="00000000" w:rsidR="00000000" w:rsidRPr="00000000">
              <w:rPr>
                <w:sz w:val="20"/>
                <w:szCs w:val="20"/>
                <w:rtl w:val="0"/>
              </w:rPr>
              <w:t xml:space="preserve">Discoloration, ridges, brittleness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200" w:lineRule="auto"/>
              <w:rPr>
                <w:sz w:val="20"/>
                <w:szCs w:val="20"/>
              </w:rPr>
            </w:pPr>
            <w:r w:rsidDel="00000000" w:rsidR="00000000" w:rsidRPr="00000000">
              <w:rPr>
                <w:sz w:val="20"/>
                <w:szCs w:val="20"/>
                <w:rtl w:val="0"/>
              </w:rPr>
              <w:t xml:space="preserve">Nutritional deficiencies, systemic issues</w:t>
            </w:r>
          </w:p>
        </w:tc>
      </w:tr>
    </w:tbl>
    <w:p w:rsidR="00000000" w:rsidDel="00000000" w:rsidP="00000000" w:rsidRDefault="00000000" w:rsidRPr="00000000" w14:paraId="00000087">
      <w:pPr>
        <w:spacing w:after="200" w:lineRule="auto"/>
        <w:rPr/>
      </w:pPr>
      <w:r w:rsidDel="00000000" w:rsidR="00000000" w:rsidRPr="00000000">
        <w:rPr>
          <w:rtl w:val="0"/>
        </w:rPr>
      </w:r>
    </w:p>
    <w:p w:rsidR="00000000" w:rsidDel="00000000" w:rsidP="00000000" w:rsidRDefault="00000000" w:rsidRPr="00000000" w14:paraId="00000088">
      <w:pPr>
        <w:pStyle w:val="Heading3"/>
        <w:spacing w:after="200" w:lineRule="auto"/>
        <w:rPr/>
      </w:pPr>
      <w:bookmarkStart w:colFirst="0" w:colLast="0" w:name="_1nbhkvyj2w9e" w:id="15"/>
      <w:bookmarkEnd w:id="15"/>
      <w:r w:rsidDel="00000000" w:rsidR="00000000" w:rsidRPr="00000000">
        <w:rPr>
          <w:rtl w:val="0"/>
        </w:rPr>
        <w:t xml:space="preserve">Reflexes and Range of Motion </w:t>
      </w:r>
    </w:p>
    <w:p w:rsidR="00000000" w:rsidDel="00000000" w:rsidP="00000000" w:rsidRDefault="00000000" w:rsidRPr="00000000" w14:paraId="00000089">
      <w:pPr>
        <w:spacing w:after="200" w:lineRule="auto"/>
        <w:rPr/>
      </w:pPr>
      <w:r w:rsidDel="00000000" w:rsidR="00000000" w:rsidRPr="00000000">
        <w:rPr>
          <w:rtl w:val="0"/>
        </w:rPr>
        <w:t xml:space="preserve">Assessing your client's reflexes and range of motion can provide insights into their nervous system function and musculoskeletal health. Consider the following:</w:t>
      </w:r>
    </w:p>
    <w:p w:rsidR="00000000" w:rsidDel="00000000" w:rsidP="00000000" w:rsidRDefault="00000000" w:rsidRPr="00000000" w14:paraId="0000008A">
      <w:pPr>
        <w:spacing w:after="200" w:lineRule="auto"/>
        <w:rPr/>
      </w:pPr>
      <w:r w:rsidDel="00000000" w:rsidR="00000000" w:rsidRPr="00000000">
        <w:rPr>
          <w:b w:val="1"/>
          <w:rtl w:val="0"/>
        </w:rPr>
        <w:t xml:space="preserve">Reflexes:</w:t>
      </w:r>
      <w:r w:rsidDel="00000000" w:rsidR="00000000" w:rsidRPr="00000000">
        <w:rPr>
          <w:rtl w:val="0"/>
        </w:rPr>
        <w:t xml:space="preserve"> Test deep tendon reflexes, such as the biceps, triceps, patellar, and Achilles tendon reflexes, using a reflex hammer. Note any exaggerated, diminished, or absent reflexes, as these can indicate nervous system dysfunction.</w:t>
      </w:r>
    </w:p>
    <w:p w:rsidR="00000000" w:rsidDel="00000000" w:rsidP="00000000" w:rsidRDefault="00000000" w:rsidRPr="00000000" w14:paraId="0000008B">
      <w:pPr>
        <w:spacing w:after="200" w:lineRule="auto"/>
        <w:rPr/>
      </w:pPr>
      <w:r w:rsidDel="00000000" w:rsidR="00000000" w:rsidRPr="00000000">
        <w:rPr>
          <w:b w:val="1"/>
          <w:rtl w:val="0"/>
        </w:rPr>
        <w:t xml:space="preserve">Range of Motion:</w:t>
      </w:r>
      <w:r w:rsidDel="00000000" w:rsidR="00000000" w:rsidRPr="00000000">
        <w:rPr>
          <w:rtl w:val="0"/>
        </w:rPr>
        <w:t xml:space="preserve"> Assess your client's active and passive range of motion in major joints, including the shoulders, elbows, wrists, hips, knees, and ankles. Note any restrictions, pain, or joint instability, as these can signal musculoskeletal issues, such as inflammation or injury.</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8.8405830714464"/>
        <w:gridCol w:w="2498.9635058504286"/>
        <w:gridCol w:w="3987.707722101748"/>
        <w:tblGridChange w:id="0">
          <w:tblGrid>
            <w:gridCol w:w="2538.8405830714464"/>
            <w:gridCol w:w="2498.9635058504286"/>
            <w:gridCol w:w="3987.70772210174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200" w:lineRule="auto"/>
              <w:rPr>
                <w:sz w:val="20"/>
                <w:szCs w:val="20"/>
              </w:rPr>
            </w:pPr>
            <w:r w:rsidDel="00000000" w:rsidR="00000000" w:rsidRPr="00000000">
              <w:rPr>
                <w:b w:val="1"/>
                <w:sz w:val="20"/>
                <w:szCs w:val="20"/>
                <w:rtl w:val="0"/>
              </w:rPr>
              <w:t xml:space="preserve">Assessment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200" w:lineRule="auto"/>
              <w:rPr>
                <w:sz w:val="20"/>
                <w:szCs w:val="20"/>
              </w:rPr>
            </w:pPr>
            <w:r w:rsidDel="00000000" w:rsidR="00000000" w:rsidRPr="00000000">
              <w:rPr>
                <w:b w:val="1"/>
                <w:sz w:val="20"/>
                <w:szCs w:val="20"/>
                <w:rtl w:val="0"/>
              </w:rPr>
              <w:t xml:space="preserve">What to Look for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200" w:lineRule="auto"/>
              <w:rPr>
                <w:sz w:val="20"/>
                <w:szCs w:val="20"/>
              </w:rPr>
            </w:pPr>
            <w:r w:rsidDel="00000000" w:rsidR="00000000" w:rsidRPr="00000000">
              <w:rPr>
                <w:b w:val="1"/>
                <w:sz w:val="20"/>
                <w:szCs w:val="20"/>
                <w:rtl w:val="0"/>
              </w:rPr>
              <w:t xml:space="preserve">Potential Health Concerns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200" w:lineRule="auto"/>
              <w:rPr>
                <w:sz w:val="20"/>
                <w:szCs w:val="20"/>
              </w:rPr>
            </w:pPr>
            <w:r w:rsidDel="00000000" w:rsidR="00000000" w:rsidRPr="00000000">
              <w:rPr>
                <w:sz w:val="20"/>
                <w:szCs w:val="20"/>
                <w:rtl w:val="0"/>
              </w:rPr>
              <w:t xml:space="preserve">Reflexes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200" w:lineRule="auto"/>
              <w:rPr>
                <w:sz w:val="20"/>
                <w:szCs w:val="20"/>
              </w:rPr>
            </w:pPr>
            <w:r w:rsidDel="00000000" w:rsidR="00000000" w:rsidRPr="00000000">
              <w:rPr>
                <w:sz w:val="20"/>
                <w:szCs w:val="20"/>
                <w:rtl w:val="0"/>
              </w:rPr>
              <w:t xml:space="preserve">Exaggerated, diminished, or absent reflexes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200" w:lineRule="auto"/>
              <w:rPr>
                <w:sz w:val="20"/>
                <w:szCs w:val="20"/>
              </w:rPr>
            </w:pPr>
            <w:r w:rsidDel="00000000" w:rsidR="00000000" w:rsidRPr="00000000">
              <w:rPr>
                <w:sz w:val="20"/>
                <w:szCs w:val="20"/>
                <w:rtl w:val="0"/>
              </w:rPr>
              <w:t xml:space="preserve">Nervous system dysfunction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200" w:lineRule="auto"/>
              <w:rPr>
                <w:sz w:val="20"/>
                <w:szCs w:val="20"/>
              </w:rPr>
            </w:pPr>
            <w:r w:rsidDel="00000000" w:rsidR="00000000" w:rsidRPr="00000000">
              <w:rPr>
                <w:sz w:val="20"/>
                <w:szCs w:val="20"/>
                <w:rtl w:val="0"/>
              </w:rPr>
              <w:t xml:space="preserve">Range of Motion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200" w:lineRule="auto"/>
              <w:rPr>
                <w:sz w:val="20"/>
                <w:szCs w:val="20"/>
              </w:rPr>
            </w:pPr>
            <w:r w:rsidDel="00000000" w:rsidR="00000000" w:rsidRPr="00000000">
              <w:rPr>
                <w:sz w:val="20"/>
                <w:szCs w:val="20"/>
                <w:rtl w:val="0"/>
              </w:rPr>
              <w:t xml:space="preserve">Restrictions, pain, joint instability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200" w:lineRule="auto"/>
              <w:rPr>
                <w:sz w:val="20"/>
                <w:szCs w:val="20"/>
              </w:rPr>
            </w:pPr>
            <w:r w:rsidDel="00000000" w:rsidR="00000000" w:rsidRPr="00000000">
              <w:rPr>
                <w:sz w:val="20"/>
                <w:szCs w:val="20"/>
                <w:rtl w:val="0"/>
              </w:rPr>
              <w:t xml:space="preserve">Inflammation, injury, joint dysfunction</w:t>
            </w:r>
          </w:p>
        </w:tc>
      </w:tr>
    </w:tbl>
    <w:p w:rsidR="00000000" w:rsidDel="00000000" w:rsidP="00000000" w:rsidRDefault="00000000" w:rsidRPr="00000000" w14:paraId="00000095">
      <w:pPr>
        <w:spacing w:after="200" w:lineRule="auto"/>
        <w:rPr/>
      </w:pPr>
      <w:r w:rsidDel="00000000" w:rsidR="00000000" w:rsidRPr="00000000">
        <w:rPr>
          <w:rtl w:val="0"/>
        </w:rPr>
      </w:r>
    </w:p>
    <w:p w:rsidR="00000000" w:rsidDel="00000000" w:rsidP="00000000" w:rsidRDefault="00000000" w:rsidRPr="00000000" w14:paraId="00000096">
      <w:pPr>
        <w:pStyle w:val="Heading3"/>
        <w:spacing w:after="200" w:lineRule="auto"/>
        <w:rPr/>
      </w:pPr>
      <w:bookmarkStart w:colFirst="0" w:colLast="0" w:name="_2flggrc7akft" w:id="16"/>
      <w:bookmarkEnd w:id="16"/>
      <w:r w:rsidDel="00000000" w:rsidR="00000000" w:rsidRPr="00000000">
        <w:rPr>
          <w:rtl w:val="0"/>
        </w:rPr>
        <w:t xml:space="preserve">Cardiovascular Assessment: </w:t>
      </w:r>
    </w:p>
    <w:p w:rsidR="00000000" w:rsidDel="00000000" w:rsidP="00000000" w:rsidRDefault="00000000" w:rsidRPr="00000000" w14:paraId="00000097">
      <w:pPr>
        <w:spacing w:after="200" w:lineRule="auto"/>
        <w:rPr/>
      </w:pPr>
      <w:r w:rsidDel="00000000" w:rsidR="00000000" w:rsidRPr="00000000">
        <w:rPr>
          <w:rtl w:val="0"/>
        </w:rPr>
        <w:t xml:space="preserve">To evaluate your client's cardiovascular health, consider the following methods:</w:t>
      </w:r>
    </w:p>
    <w:p w:rsidR="00000000" w:rsidDel="00000000" w:rsidP="00000000" w:rsidRDefault="00000000" w:rsidRPr="00000000" w14:paraId="00000098">
      <w:pPr>
        <w:spacing w:after="200" w:lineRule="auto"/>
        <w:rPr/>
      </w:pPr>
      <w:r w:rsidDel="00000000" w:rsidR="00000000" w:rsidRPr="00000000">
        <w:rPr>
          <w:b w:val="1"/>
          <w:rtl w:val="0"/>
        </w:rPr>
        <w:t xml:space="preserve">Blood Pressure:</w:t>
      </w:r>
      <w:r w:rsidDel="00000000" w:rsidR="00000000" w:rsidRPr="00000000">
        <w:rPr>
          <w:rtl w:val="0"/>
        </w:rPr>
        <w:t xml:space="preserve"> Measure blood pressure using a sphygmomanometer to assess for hypertension or hypotension, which can indicate cardiovascular disease or other health concerns.</w:t>
      </w:r>
    </w:p>
    <w:p w:rsidR="00000000" w:rsidDel="00000000" w:rsidP="00000000" w:rsidRDefault="00000000" w:rsidRPr="00000000" w14:paraId="00000099">
      <w:pPr>
        <w:spacing w:after="200" w:lineRule="auto"/>
        <w:rPr/>
      </w:pPr>
      <w:r w:rsidDel="00000000" w:rsidR="00000000" w:rsidRPr="00000000">
        <w:rPr>
          <w:b w:val="1"/>
          <w:rtl w:val="0"/>
        </w:rPr>
        <w:t xml:space="preserve">Heart Rate:</w:t>
      </w:r>
      <w:r w:rsidDel="00000000" w:rsidR="00000000" w:rsidRPr="00000000">
        <w:rPr>
          <w:rtl w:val="0"/>
        </w:rPr>
        <w:t xml:space="preserve"> Assess your client's heart rate by palpating their radial or carotid pulse. Note any irregularities, such as a rapid or slow heart rate, which can signify underlying health issues.</w:t>
      </w:r>
    </w:p>
    <w:p w:rsidR="00000000" w:rsidDel="00000000" w:rsidP="00000000" w:rsidRDefault="00000000" w:rsidRPr="00000000" w14:paraId="0000009A">
      <w:pPr>
        <w:spacing w:after="200" w:lineRule="auto"/>
        <w:rPr/>
      </w:pPr>
      <w:r w:rsidDel="00000000" w:rsidR="00000000" w:rsidRPr="00000000">
        <w:rPr>
          <w:b w:val="1"/>
          <w:rtl w:val="0"/>
        </w:rPr>
        <w:t xml:space="preserve">Auscultation:</w:t>
      </w:r>
      <w:r w:rsidDel="00000000" w:rsidR="00000000" w:rsidRPr="00000000">
        <w:rPr>
          <w:rtl w:val="0"/>
        </w:rPr>
        <w:t xml:space="preserve"> Use a stethoscope to listen to your client's heart sounds. Identify any abnormal sounds, such as murmurs or gallops, which can indicate heart disease or valve dysfunction.</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8.8405830714464"/>
        <w:gridCol w:w="2498.9635058504286"/>
        <w:gridCol w:w="3987.707722101748"/>
        <w:tblGridChange w:id="0">
          <w:tblGrid>
            <w:gridCol w:w="2538.8405830714464"/>
            <w:gridCol w:w="2498.9635058504286"/>
            <w:gridCol w:w="3987.70772210174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B">
            <w:pPr>
              <w:widowControl w:val="0"/>
              <w:spacing w:after="200" w:lineRule="auto"/>
              <w:rPr>
                <w:sz w:val="20"/>
                <w:szCs w:val="20"/>
              </w:rPr>
            </w:pPr>
            <w:r w:rsidDel="00000000" w:rsidR="00000000" w:rsidRPr="00000000">
              <w:rPr>
                <w:b w:val="1"/>
                <w:sz w:val="20"/>
                <w:szCs w:val="20"/>
                <w:rtl w:val="0"/>
              </w:rPr>
              <w:t xml:space="preserve">Cardiovascular Assessment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200" w:lineRule="auto"/>
              <w:rPr>
                <w:sz w:val="20"/>
                <w:szCs w:val="20"/>
              </w:rPr>
            </w:pPr>
            <w:r w:rsidDel="00000000" w:rsidR="00000000" w:rsidRPr="00000000">
              <w:rPr>
                <w:b w:val="1"/>
                <w:sz w:val="20"/>
                <w:szCs w:val="20"/>
                <w:rtl w:val="0"/>
              </w:rPr>
              <w:t xml:space="preserve">What to Look for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D">
            <w:pPr>
              <w:widowControl w:val="0"/>
              <w:spacing w:after="200" w:lineRule="auto"/>
              <w:rPr>
                <w:sz w:val="20"/>
                <w:szCs w:val="20"/>
              </w:rPr>
            </w:pPr>
            <w:r w:rsidDel="00000000" w:rsidR="00000000" w:rsidRPr="00000000">
              <w:rPr>
                <w:b w:val="1"/>
                <w:sz w:val="20"/>
                <w:szCs w:val="20"/>
                <w:rtl w:val="0"/>
              </w:rPr>
              <w:t xml:space="preserve">Potential Health Concerns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200" w:lineRule="auto"/>
              <w:rPr>
                <w:sz w:val="20"/>
                <w:szCs w:val="20"/>
              </w:rPr>
            </w:pPr>
            <w:r w:rsidDel="00000000" w:rsidR="00000000" w:rsidRPr="00000000">
              <w:rPr>
                <w:sz w:val="20"/>
                <w:szCs w:val="20"/>
                <w:rtl w:val="0"/>
              </w:rPr>
              <w:t xml:space="preserve">Blood Pressure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200" w:lineRule="auto"/>
              <w:rPr>
                <w:sz w:val="20"/>
                <w:szCs w:val="20"/>
              </w:rPr>
            </w:pPr>
            <w:r w:rsidDel="00000000" w:rsidR="00000000" w:rsidRPr="00000000">
              <w:rPr>
                <w:sz w:val="20"/>
                <w:szCs w:val="20"/>
                <w:rtl w:val="0"/>
              </w:rPr>
              <w:t xml:space="preserve">Hypertension, hypotension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200" w:lineRule="auto"/>
              <w:rPr>
                <w:sz w:val="20"/>
                <w:szCs w:val="20"/>
              </w:rPr>
            </w:pPr>
            <w:r w:rsidDel="00000000" w:rsidR="00000000" w:rsidRPr="00000000">
              <w:rPr>
                <w:sz w:val="20"/>
                <w:szCs w:val="20"/>
                <w:rtl w:val="0"/>
              </w:rPr>
              <w:t xml:space="preserve">Cardiovascular disease, other health issues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200" w:lineRule="auto"/>
              <w:rPr>
                <w:sz w:val="20"/>
                <w:szCs w:val="20"/>
              </w:rPr>
            </w:pPr>
            <w:r w:rsidDel="00000000" w:rsidR="00000000" w:rsidRPr="00000000">
              <w:rPr>
                <w:sz w:val="20"/>
                <w:szCs w:val="20"/>
                <w:rtl w:val="0"/>
              </w:rPr>
              <w:t xml:space="preserve">Heart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200" w:lineRule="auto"/>
              <w:rPr>
                <w:sz w:val="20"/>
                <w:szCs w:val="20"/>
              </w:rPr>
            </w:pPr>
            <w:r w:rsidDel="00000000" w:rsidR="00000000" w:rsidRPr="00000000">
              <w:rPr>
                <w:sz w:val="20"/>
                <w:szCs w:val="20"/>
                <w:rtl w:val="0"/>
              </w:rPr>
              <w:t xml:space="preserve">Irregularities, rapid or slow heart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200" w:lineRule="auto"/>
              <w:rPr>
                <w:sz w:val="20"/>
                <w:szCs w:val="20"/>
              </w:rPr>
            </w:pPr>
            <w:r w:rsidDel="00000000" w:rsidR="00000000" w:rsidRPr="00000000">
              <w:rPr>
                <w:sz w:val="20"/>
                <w:szCs w:val="20"/>
                <w:rtl w:val="0"/>
              </w:rPr>
              <w:t xml:space="preserve">Underlying health concerns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200" w:lineRule="auto"/>
              <w:rPr>
                <w:sz w:val="20"/>
                <w:szCs w:val="20"/>
              </w:rPr>
            </w:pPr>
            <w:r w:rsidDel="00000000" w:rsidR="00000000" w:rsidRPr="00000000">
              <w:rPr>
                <w:sz w:val="20"/>
                <w:szCs w:val="20"/>
                <w:rtl w:val="0"/>
              </w:rPr>
              <w:t xml:space="preserve">Auscultation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200" w:lineRule="auto"/>
              <w:rPr>
                <w:sz w:val="20"/>
                <w:szCs w:val="20"/>
              </w:rPr>
            </w:pPr>
            <w:r w:rsidDel="00000000" w:rsidR="00000000" w:rsidRPr="00000000">
              <w:rPr>
                <w:sz w:val="20"/>
                <w:szCs w:val="20"/>
                <w:rtl w:val="0"/>
              </w:rPr>
              <w:t xml:space="preserve">Abnormal heart sounds, murmurs, gallops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200" w:lineRule="auto"/>
              <w:rPr>
                <w:sz w:val="20"/>
                <w:szCs w:val="20"/>
              </w:rPr>
            </w:pPr>
            <w:r w:rsidDel="00000000" w:rsidR="00000000" w:rsidRPr="00000000">
              <w:rPr>
                <w:sz w:val="20"/>
                <w:szCs w:val="20"/>
                <w:rtl w:val="0"/>
              </w:rPr>
              <w:t xml:space="preserve">Heart disease, valve dysfunction</w:t>
            </w:r>
          </w:p>
        </w:tc>
      </w:tr>
    </w:tbl>
    <w:p w:rsidR="00000000" w:rsidDel="00000000" w:rsidP="00000000" w:rsidRDefault="00000000" w:rsidRPr="00000000" w14:paraId="000000A7">
      <w:pPr>
        <w:spacing w:after="200" w:lineRule="auto"/>
        <w:rPr/>
      </w:pPr>
      <w:r w:rsidDel="00000000" w:rsidR="00000000" w:rsidRPr="00000000">
        <w:rPr>
          <w:rtl w:val="0"/>
        </w:rPr>
      </w:r>
    </w:p>
    <w:p w:rsidR="00000000" w:rsidDel="00000000" w:rsidP="00000000" w:rsidRDefault="00000000" w:rsidRPr="00000000" w14:paraId="000000A8">
      <w:pPr>
        <w:pStyle w:val="Heading3"/>
        <w:spacing w:after="200" w:lineRule="auto"/>
        <w:rPr/>
      </w:pPr>
      <w:bookmarkStart w:colFirst="0" w:colLast="0" w:name="_f05xdm1huqzs" w:id="17"/>
      <w:bookmarkEnd w:id="17"/>
      <w:r w:rsidDel="00000000" w:rsidR="00000000" w:rsidRPr="00000000">
        <w:rPr>
          <w:rtl w:val="0"/>
        </w:rPr>
        <w:t xml:space="preserve">Respiratory Assessment: </w:t>
      </w:r>
    </w:p>
    <w:p w:rsidR="00000000" w:rsidDel="00000000" w:rsidP="00000000" w:rsidRDefault="00000000" w:rsidRPr="00000000" w14:paraId="000000A9">
      <w:pPr>
        <w:spacing w:after="200" w:lineRule="auto"/>
        <w:rPr/>
      </w:pPr>
      <w:r w:rsidDel="00000000" w:rsidR="00000000" w:rsidRPr="00000000">
        <w:rPr>
          <w:rtl w:val="0"/>
        </w:rPr>
        <w:t xml:space="preserve">To assess your client's respiratory function, consider the following techniques:</w:t>
      </w:r>
    </w:p>
    <w:p w:rsidR="00000000" w:rsidDel="00000000" w:rsidP="00000000" w:rsidRDefault="00000000" w:rsidRPr="00000000" w14:paraId="000000AA">
      <w:pPr>
        <w:spacing w:after="200" w:lineRule="auto"/>
        <w:rPr/>
      </w:pPr>
      <w:r w:rsidDel="00000000" w:rsidR="00000000" w:rsidRPr="00000000">
        <w:rPr>
          <w:b w:val="1"/>
          <w:rtl w:val="0"/>
        </w:rPr>
        <w:t xml:space="preserve">Respiratory Rate:</w:t>
      </w:r>
      <w:r w:rsidDel="00000000" w:rsidR="00000000" w:rsidRPr="00000000">
        <w:rPr>
          <w:rtl w:val="0"/>
        </w:rPr>
        <w:t xml:space="preserve"> Observe your client's breathing rate and rhythm. Note any abnormalities, such as rapid or shallow breathing, which can signal respiratory distress or disease.</w:t>
      </w:r>
    </w:p>
    <w:p w:rsidR="00000000" w:rsidDel="00000000" w:rsidP="00000000" w:rsidRDefault="00000000" w:rsidRPr="00000000" w14:paraId="000000AB">
      <w:pPr>
        <w:spacing w:after="200" w:lineRule="auto"/>
        <w:rPr/>
      </w:pPr>
      <w:r w:rsidDel="00000000" w:rsidR="00000000" w:rsidRPr="00000000">
        <w:rPr>
          <w:b w:val="1"/>
          <w:rtl w:val="0"/>
        </w:rPr>
        <w:t xml:space="preserve">Auscultation:</w:t>
      </w:r>
      <w:r w:rsidDel="00000000" w:rsidR="00000000" w:rsidRPr="00000000">
        <w:rPr>
          <w:rtl w:val="0"/>
        </w:rPr>
        <w:t xml:space="preserve"> Use a stethoscope to listen to your client's lung sounds. Identify any abnormal sounds, such as wheezing or crackles, which can indicate lung disease or infection.</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8.8405830714464"/>
        <w:gridCol w:w="2498.9635058504286"/>
        <w:gridCol w:w="3987.707722101748"/>
        <w:tblGridChange w:id="0">
          <w:tblGrid>
            <w:gridCol w:w="2538.8405830714464"/>
            <w:gridCol w:w="2498.9635058504286"/>
            <w:gridCol w:w="3987.70772210174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C">
            <w:pPr>
              <w:widowControl w:val="0"/>
              <w:spacing w:after="200" w:lineRule="auto"/>
              <w:rPr>
                <w:sz w:val="20"/>
                <w:szCs w:val="20"/>
              </w:rPr>
            </w:pPr>
            <w:r w:rsidDel="00000000" w:rsidR="00000000" w:rsidRPr="00000000">
              <w:rPr>
                <w:b w:val="1"/>
                <w:sz w:val="20"/>
                <w:szCs w:val="20"/>
                <w:rtl w:val="0"/>
              </w:rPr>
              <w:t xml:space="preserve">Respiratory Assessment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D">
            <w:pPr>
              <w:widowControl w:val="0"/>
              <w:spacing w:after="200" w:lineRule="auto"/>
              <w:rPr>
                <w:sz w:val="20"/>
                <w:szCs w:val="20"/>
              </w:rPr>
            </w:pPr>
            <w:r w:rsidDel="00000000" w:rsidR="00000000" w:rsidRPr="00000000">
              <w:rPr>
                <w:b w:val="1"/>
                <w:sz w:val="20"/>
                <w:szCs w:val="20"/>
                <w:rtl w:val="0"/>
              </w:rPr>
              <w:t xml:space="preserve">What to Look for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200" w:lineRule="auto"/>
              <w:rPr>
                <w:sz w:val="20"/>
                <w:szCs w:val="20"/>
              </w:rPr>
            </w:pPr>
            <w:r w:rsidDel="00000000" w:rsidR="00000000" w:rsidRPr="00000000">
              <w:rPr>
                <w:b w:val="1"/>
                <w:sz w:val="20"/>
                <w:szCs w:val="20"/>
                <w:rtl w:val="0"/>
              </w:rPr>
              <w:t xml:space="preserve">Potential Health Concerns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200" w:lineRule="auto"/>
              <w:rPr>
                <w:sz w:val="20"/>
                <w:szCs w:val="20"/>
              </w:rPr>
            </w:pPr>
            <w:r w:rsidDel="00000000" w:rsidR="00000000" w:rsidRPr="00000000">
              <w:rPr>
                <w:sz w:val="20"/>
                <w:szCs w:val="20"/>
                <w:rtl w:val="0"/>
              </w:rPr>
              <w:t xml:space="preserve">Respiratory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200" w:lineRule="auto"/>
              <w:rPr>
                <w:sz w:val="20"/>
                <w:szCs w:val="20"/>
              </w:rPr>
            </w:pPr>
            <w:r w:rsidDel="00000000" w:rsidR="00000000" w:rsidRPr="00000000">
              <w:rPr>
                <w:sz w:val="20"/>
                <w:szCs w:val="20"/>
                <w:rtl w:val="0"/>
              </w:rPr>
              <w:t xml:space="preserve">Rapid, shallow breathing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200" w:lineRule="auto"/>
              <w:rPr>
                <w:sz w:val="20"/>
                <w:szCs w:val="20"/>
              </w:rPr>
            </w:pPr>
            <w:r w:rsidDel="00000000" w:rsidR="00000000" w:rsidRPr="00000000">
              <w:rPr>
                <w:sz w:val="20"/>
                <w:szCs w:val="20"/>
                <w:rtl w:val="0"/>
              </w:rPr>
              <w:t xml:space="preserve">Respiratory distress, disease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200" w:lineRule="auto"/>
              <w:rPr>
                <w:sz w:val="20"/>
                <w:szCs w:val="20"/>
              </w:rPr>
            </w:pPr>
            <w:r w:rsidDel="00000000" w:rsidR="00000000" w:rsidRPr="00000000">
              <w:rPr>
                <w:sz w:val="20"/>
                <w:szCs w:val="20"/>
                <w:rtl w:val="0"/>
              </w:rPr>
              <w:t xml:space="preserve">Auscultation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200" w:lineRule="auto"/>
              <w:rPr>
                <w:sz w:val="20"/>
                <w:szCs w:val="20"/>
              </w:rPr>
            </w:pPr>
            <w:r w:rsidDel="00000000" w:rsidR="00000000" w:rsidRPr="00000000">
              <w:rPr>
                <w:sz w:val="20"/>
                <w:szCs w:val="20"/>
                <w:rtl w:val="0"/>
              </w:rPr>
              <w:t xml:space="preserve">Wheezing, crackles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200" w:lineRule="auto"/>
              <w:rPr>
                <w:sz w:val="20"/>
                <w:szCs w:val="20"/>
              </w:rPr>
            </w:pPr>
            <w:r w:rsidDel="00000000" w:rsidR="00000000" w:rsidRPr="00000000">
              <w:rPr>
                <w:sz w:val="20"/>
                <w:szCs w:val="20"/>
                <w:rtl w:val="0"/>
              </w:rPr>
              <w:t xml:space="preserve">Lung disease, infection</w:t>
            </w:r>
          </w:p>
        </w:tc>
      </w:tr>
    </w:tbl>
    <w:p w:rsidR="00000000" w:rsidDel="00000000" w:rsidP="00000000" w:rsidRDefault="00000000" w:rsidRPr="00000000" w14:paraId="000000B5">
      <w:pPr>
        <w:pStyle w:val="Heading3"/>
        <w:spacing w:after="200" w:lineRule="auto"/>
        <w:rPr/>
      </w:pPr>
      <w:bookmarkStart w:colFirst="0" w:colLast="0" w:name="_yc3en83irvv2" w:id="18"/>
      <w:bookmarkEnd w:id="18"/>
      <w:r w:rsidDel="00000000" w:rsidR="00000000" w:rsidRPr="00000000">
        <w:rPr>
          <w:rtl w:val="0"/>
        </w:rPr>
        <w:t xml:space="preserve">Gastrointestinal Assessment </w:t>
      </w:r>
    </w:p>
    <w:p w:rsidR="00000000" w:rsidDel="00000000" w:rsidP="00000000" w:rsidRDefault="00000000" w:rsidRPr="00000000" w14:paraId="000000B6">
      <w:pPr>
        <w:spacing w:after="200" w:lineRule="auto"/>
        <w:rPr/>
      </w:pPr>
      <w:r w:rsidDel="00000000" w:rsidR="00000000" w:rsidRPr="00000000">
        <w:rPr>
          <w:rtl w:val="0"/>
        </w:rPr>
        <w:t xml:space="preserve">Evaluate your client's gastrointestinal health by considering the following:</w:t>
      </w:r>
    </w:p>
    <w:p w:rsidR="00000000" w:rsidDel="00000000" w:rsidP="00000000" w:rsidRDefault="00000000" w:rsidRPr="00000000" w14:paraId="000000B7">
      <w:pPr>
        <w:spacing w:after="200" w:lineRule="auto"/>
        <w:rPr/>
      </w:pPr>
      <w:r w:rsidDel="00000000" w:rsidR="00000000" w:rsidRPr="00000000">
        <w:rPr>
          <w:b w:val="1"/>
          <w:rtl w:val="0"/>
        </w:rPr>
        <w:t xml:space="preserve">Abdominal Examination</w:t>
      </w:r>
      <w:r w:rsidDel="00000000" w:rsidR="00000000" w:rsidRPr="00000000">
        <w:rPr>
          <w:rtl w:val="0"/>
        </w:rPr>
        <w:t xml:space="preserve">: Inspect, auscultate, and palpate your client's abdomen to assess for distension, tenderness, or masses, which can indicate gastrointestinal dysfunction, inflammation, or other issues.</w:t>
      </w:r>
    </w:p>
    <w:p w:rsidR="00000000" w:rsidDel="00000000" w:rsidP="00000000" w:rsidRDefault="00000000" w:rsidRPr="00000000" w14:paraId="000000B8">
      <w:pPr>
        <w:spacing w:after="200" w:lineRule="auto"/>
        <w:rPr/>
      </w:pPr>
      <w:r w:rsidDel="00000000" w:rsidR="00000000" w:rsidRPr="00000000">
        <w:rPr>
          <w:b w:val="1"/>
          <w:rtl w:val="0"/>
        </w:rPr>
        <w:t xml:space="preserve">Bowel Function:</w:t>
      </w:r>
      <w:r w:rsidDel="00000000" w:rsidR="00000000" w:rsidRPr="00000000">
        <w:rPr>
          <w:rtl w:val="0"/>
        </w:rPr>
        <w:t xml:space="preserve"> Inquire about your client's bowel habits, including frequency, consistency, and any changes in bowel movements, as these can provide insights into digestive health and potential imbalances.</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200" w:lineRule="auto"/>
              <w:rPr>
                <w:sz w:val="20"/>
                <w:szCs w:val="20"/>
              </w:rPr>
            </w:pPr>
            <w:r w:rsidDel="00000000" w:rsidR="00000000" w:rsidRPr="00000000">
              <w:rPr>
                <w:b w:val="1"/>
                <w:sz w:val="20"/>
                <w:szCs w:val="20"/>
                <w:rtl w:val="0"/>
              </w:rPr>
              <w:t xml:space="preserve">Gastrointestinal Assessment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200" w:lineRule="auto"/>
              <w:rPr>
                <w:sz w:val="20"/>
                <w:szCs w:val="20"/>
              </w:rPr>
            </w:pPr>
            <w:r w:rsidDel="00000000" w:rsidR="00000000" w:rsidRPr="00000000">
              <w:rPr>
                <w:b w:val="1"/>
                <w:sz w:val="20"/>
                <w:szCs w:val="20"/>
                <w:rtl w:val="0"/>
              </w:rPr>
              <w:t xml:space="preserve">What to Look for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200" w:lineRule="auto"/>
              <w:rPr>
                <w:sz w:val="20"/>
                <w:szCs w:val="20"/>
              </w:rPr>
            </w:pPr>
            <w:r w:rsidDel="00000000" w:rsidR="00000000" w:rsidRPr="00000000">
              <w:rPr>
                <w:b w:val="1"/>
                <w:sz w:val="20"/>
                <w:szCs w:val="20"/>
                <w:rtl w:val="0"/>
              </w:rPr>
              <w:t xml:space="preserve">Potential Health Concerns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200" w:lineRule="auto"/>
              <w:rPr>
                <w:sz w:val="20"/>
                <w:szCs w:val="20"/>
              </w:rPr>
            </w:pPr>
            <w:r w:rsidDel="00000000" w:rsidR="00000000" w:rsidRPr="00000000">
              <w:rPr>
                <w:sz w:val="20"/>
                <w:szCs w:val="20"/>
                <w:rtl w:val="0"/>
              </w:rPr>
              <w:t xml:space="preserve">Abdominal Examination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200" w:lineRule="auto"/>
              <w:rPr>
                <w:sz w:val="20"/>
                <w:szCs w:val="20"/>
              </w:rPr>
            </w:pPr>
            <w:r w:rsidDel="00000000" w:rsidR="00000000" w:rsidRPr="00000000">
              <w:rPr>
                <w:sz w:val="20"/>
                <w:szCs w:val="20"/>
                <w:rtl w:val="0"/>
              </w:rPr>
              <w:t xml:space="preserve">Distension, tenderness, masses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200" w:lineRule="auto"/>
              <w:rPr>
                <w:sz w:val="20"/>
                <w:szCs w:val="20"/>
              </w:rPr>
            </w:pPr>
            <w:r w:rsidDel="00000000" w:rsidR="00000000" w:rsidRPr="00000000">
              <w:rPr>
                <w:sz w:val="20"/>
                <w:szCs w:val="20"/>
                <w:rtl w:val="0"/>
              </w:rPr>
              <w:t xml:space="preserve">GI dysfunction, inflammation, other issues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200" w:lineRule="auto"/>
              <w:rPr>
                <w:sz w:val="20"/>
                <w:szCs w:val="20"/>
              </w:rPr>
            </w:pPr>
            <w:r w:rsidDel="00000000" w:rsidR="00000000" w:rsidRPr="00000000">
              <w:rPr>
                <w:sz w:val="20"/>
                <w:szCs w:val="20"/>
                <w:rtl w:val="0"/>
              </w:rPr>
              <w:t xml:space="preserve">Bowel Function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200" w:lineRule="auto"/>
              <w:rPr>
                <w:sz w:val="20"/>
                <w:szCs w:val="20"/>
              </w:rPr>
            </w:pPr>
            <w:r w:rsidDel="00000000" w:rsidR="00000000" w:rsidRPr="00000000">
              <w:rPr>
                <w:sz w:val="20"/>
                <w:szCs w:val="20"/>
                <w:rtl w:val="0"/>
              </w:rPr>
              <w:t xml:space="preserve">Changes in bowel habits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200" w:lineRule="auto"/>
              <w:rPr>
                <w:sz w:val="20"/>
                <w:szCs w:val="20"/>
              </w:rPr>
            </w:pPr>
            <w:r w:rsidDel="00000000" w:rsidR="00000000" w:rsidRPr="00000000">
              <w:rPr>
                <w:sz w:val="20"/>
                <w:szCs w:val="20"/>
                <w:rtl w:val="0"/>
              </w:rPr>
              <w:t xml:space="preserve">Digestive health imbalances</w:t>
            </w:r>
          </w:p>
        </w:tc>
      </w:tr>
    </w:tbl>
    <w:p w:rsidR="00000000" w:rsidDel="00000000" w:rsidP="00000000" w:rsidRDefault="00000000" w:rsidRPr="00000000" w14:paraId="000000C2">
      <w:pPr>
        <w:spacing w:after="200" w:lineRule="auto"/>
        <w:rPr/>
      </w:pPr>
      <w:r w:rsidDel="00000000" w:rsidR="00000000" w:rsidRPr="00000000">
        <w:rPr>
          <w:rtl w:val="0"/>
        </w:rPr>
      </w:r>
    </w:p>
    <w:p w:rsidR="00000000" w:rsidDel="00000000" w:rsidP="00000000" w:rsidRDefault="00000000" w:rsidRPr="00000000" w14:paraId="000000C3">
      <w:pPr>
        <w:pStyle w:val="Heading3"/>
        <w:spacing w:after="200" w:lineRule="auto"/>
        <w:rPr/>
      </w:pPr>
      <w:bookmarkStart w:colFirst="0" w:colLast="0" w:name="_jtuwqvqigdld" w:id="19"/>
      <w:bookmarkEnd w:id="19"/>
      <w:r w:rsidDel="00000000" w:rsidR="00000000" w:rsidRPr="00000000">
        <w:rPr>
          <w:rtl w:val="0"/>
        </w:rPr>
        <w:t xml:space="preserve">Musculoskeletal Assessment </w:t>
      </w:r>
    </w:p>
    <w:p w:rsidR="00000000" w:rsidDel="00000000" w:rsidP="00000000" w:rsidRDefault="00000000" w:rsidRPr="00000000" w14:paraId="000000C4">
      <w:pPr>
        <w:spacing w:after="200" w:lineRule="auto"/>
        <w:rPr/>
      </w:pPr>
      <w:r w:rsidDel="00000000" w:rsidR="00000000" w:rsidRPr="00000000">
        <w:rPr>
          <w:rtl w:val="0"/>
        </w:rPr>
        <w:t xml:space="preserve">Assess your client's musculoskeletal health by considering the following:</w:t>
      </w:r>
    </w:p>
    <w:p w:rsidR="00000000" w:rsidDel="00000000" w:rsidP="00000000" w:rsidRDefault="00000000" w:rsidRPr="00000000" w14:paraId="000000C5">
      <w:pPr>
        <w:spacing w:after="200" w:lineRule="auto"/>
        <w:rPr/>
      </w:pPr>
      <w:r w:rsidDel="00000000" w:rsidR="00000000" w:rsidRPr="00000000">
        <w:rPr>
          <w:b w:val="1"/>
          <w:rtl w:val="0"/>
        </w:rPr>
        <w:t xml:space="preserve">Posture:</w:t>
      </w:r>
      <w:r w:rsidDel="00000000" w:rsidR="00000000" w:rsidRPr="00000000">
        <w:rPr>
          <w:rtl w:val="0"/>
        </w:rPr>
        <w:t xml:space="preserve"> Observe your client's standing and seated posture, noting any imbalances, such as rounded shoulders or forward head posture, which can contribute to musculoskeletal pain and dysfunction.</w:t>
      </w:r>
    </w:p>
    <w:p w:rsidR="00000000" w:rsidDel="00000000" w:rsidP="00000000" w:rsidRDefault="00000000" w:rsidRPr="00000000" w14:paraId="000000C6">
      <w:pPr>
        <w:spacing w:after="200" w:lineRule="auto"/>
        <w:rPr/>
      </w:pPr>
      <w:r w:rsidDel="00000000" w:rsidR="00000000" w:rsidRPr="00000000">
        <w:rPr>
          <w:b w:val="1"/>
          <w:rtl w:val="0"/>
        </w:rPr>
        <w:t xml:space="preserve">Joint Mobility:</w:t>
      </w:r>
      <w:r w:rsidDel="00000000" w:rsidR="00000000" w:rsidRPr="00000000">
        <w:rPr>
          <w:rtl w:val="0"/>
        </w:rPr>
        <w:t xml:space="preserve"> Assess your client's active and passive range of motion in major joints to identify any restrictions, pain, or instability, which can signal musculoskeletal issues, such as inflammation or injury.</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200" w:lineRule="auto"/>
              <w:rPr>
                <w:sz w:val="20"/>
                <w:szCs w:val="20"/>
              </w:rPr>
            </w:pPr>
            <w:r w:rsidDel="00000000" w:rsidR="00000000" w:rsidRPr="00000000">
              <w:rPr>
                <w:b w:val="1"/>
                <w:sz w:val="20"/>
                <w:szCs w:val="20"/>
                <w:rtl w:val="0"/>
              </w:rPr>
              <w:t xml:space="preserve">Musculoskeletal Assessment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200" w:lineRule="auto"/>
              <w:rPr>
                <w:sz w:val="20"/>
                <w:szCs w:val="20"/>
              </w:rPr>
            </w:pPr>
            <w:r w:rsidDel="00000000" w:rsidR="00000000" w:rsidRPr="00000000">
              <w:rPr>
                <w:b w:val="1"/>
                <w:sz w:val="20"/>
                <w:szCs w:val="20"/>
                <w:rtl w:val="0"/>
              </w:rPr>
              <w:t xml:space="preserve">What to Look for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200" w:lineRule="auto"/>
              <w:rPr>
                <w:sz w:val="20"/>
                <w:szCs w:val="20"/>
              </w:rPr>
            </w:pPr>
            <w:r w:rsidDel="00000000" w:rsidR="00000000" w:rsidRPr="00000000">
              <w:rPr>
                <w:b w:val="1"/>
                <w:sz w:val="20"/>
                <w:szCs w:val="20"/>
                <w:rtl w:val="0"/>
              </w:rPr>
              <w:t xml:space="preserve">Potential Health Concerns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200" w:lineRule="auto"/>
              <w:rPr>
                <w:sz w:val="20"/>
                <w:szCs w:val="20"/>
              </w:rPr>
            </w:pPr>
            <w:r w:rsidDel="00000000" w:rsidR="00000000" w:rsidRPr="00000000">
              <w:rPr>
                <w:sz w:val="20"/>
                <w:szCs w:val="20"/>
                <w:rtl w:val="0"/>
              </w:rPr>
              <w:t xml:space="preserve">Posture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200" w:lineRule="auto"/>
              <w:rPr>
                <w:sz w:val="20"/>
                <w:szCs w:val="20"/>
              </w:rPr>
            </w:pPr>
            <w:r w:rsidDel="00000000" w:rsidR="00000000" w:rsidRPr="00000000">
              <w:rPr>
                <w:sz w:val="20"/>
                <w:szCs w:val="20"/>
                <w:rtl w:val="0"/>
              </w:rPr>
              <w:t xml:space="preserve">Imbalances, rounded shoulders, forward head posture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200" w:lineRule="auto"/>
              <w:rPr>
                <w:sz w:val="20"/>
                <w:szCs w:val="20"/>
              </w:rPr>
            </w:pPr>
            <w:r w:rsidDel="00000000" w:rsidR="00000000" w:rsidRPr="00000000">
              <w:rPr>
                <w:sz w:val="20"/>
                <w:szCs w:val="20"/>
                <w:rtl w:val="0"/>
              </w:rPr>
              <w:t xml:space="preserve">Musculoskeletal pain, dysfunction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200" w:lineRule="auto"/>
              <w:rPr>
                <w:sz w:val="20"/>
                <w:szCs w:val="20"/>
              </w:rPr>
            </w:pPr>
            <w:r w:rsidDel="00000000" w:rsidR="00000000" w:rsidRPr="00000000">
              <w:rPr>
                <w:sz w:val="20"/>
                <w:szCs w:val="20"/>
                <w:rtl w:val="0"/>
              </w:rPr>
              <w:t xml:space="preserve">Joint Mobility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200" w:lineRule="auto"/>
              <w:rPr>
                <w:sz w:val="20"/>
                <w:szCs w:val="20"/>
              </w:rPr>
            </w:pPr>
            <w:r w:rsidDel="00000000" w:rsidR="00000000" w:rsidRPr="00000000">
              <w:rPr>
                <w:sz w:val="20"/>
                <w:szCs w:val="20"/>
                <w:rtl w:val="0"/>
              </w:rPr>
              <w:t xml:space="preserve">Restrictions, pain, instability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200" w:lineRule="auto"/>
              <w:rPr>
                <w:sz w:val="20"/>
                <w:szCs w:val="20"/>
              </w:rPr>
            </w:pPr>
            <w:r w:rsidDel="00000000" w:rsidR="00000000" w:rsidRPr="00000000">
              <w:rPr>
                <w:sz w:val="20"/>
                <w:szCs w:val="20"/>
                <w:rtl w:val="0"/>
              </w:rPr>
              <w:t xml:space="preserve">Inflammation, injury</w:t>
            </w:r>
          </w:p>
        </w:tc>
      </w:tr>
    </w:tbl>
    <w:p w:rsidR="00000000" w:rsidDel="00000000" w:rsidP="00000000" w:rsidRDefault="00000000" w:rsidRPr="00000000" w14:paraId="000000D0">
      <w:pPr>
        <w:spacing w:after="200" w:lineRule="auto"/>
        <w:rPr/>
      </w:pPr>
      <w:r w:rsidDel="00000000" w:rsidR="00000000" w:rsidRPr="00000000">
        <w:rPr>
          <w:rtl w:val="0"/>
        </w:rPr>
      </w:r>
    </w:p>
    <w:p w:rsidR="00000000" w:rsidDel="00000000" w:rsidP="00000000" w:rsidRDefault="00000000" w:rsidRPr="00000000" w14:paraId="000000D1">
      <w:pPr>
        <w:pStyle w:val="Heading3"/>
        <w:spacing w:after="200" w:lineRule="auto"/>
        <w:rPr/>
      </w:pPr>
      <w:bookmarkStart w:colFirst="0" w:colLast="0" w:name="_whg3l0wg79rt" w:id="20"/>
      <w:bookmarkEnd w:id="20"/>
      <w:r w:rsidDel="00000000" w:rsidR="00000000" w:rsidRPr="00000000">
        <w:rPr>
          <w:rtl w:val="0"/>
        </w:rPr>
        <w:t xml:space="preserve">Laboratory Testing and Imaging Studies </w:t>
      </w:r>
    </w:p>
    <w:p w:rsidR="00000000" w:rsidDel="00000000" w:rsidP="00000000" w:rsidRDefault="00000000" w:rsidRPr="00000000" w14:paraId="000000D2">
      <w:pPr>
        <w:spacing w:after="200" w:lineRule="auto"/>
        <w:rPr/>
      </w:pPr>
      <w:r w:rsidDel="00000000" w:rsidR="00000000" w:rsidRPr="00000000">
        <w:rPr>
          <w:rtl w:val="0"/>
        </w:rPr>
        <w:t xml:space="preserve">Naturopathic practitioners may utilize laboratory testing and imaging studies to gain additional information about their clients' health status. Some commonly used tests include:</w:t>
      </w:r>
    </w:p>
    <w:p w:rsidR="00000000" w:rsidDel="00000000" w:rsidP="00000000" w:rsidRDefault="00000000" w:rsidRPr="00000000" w14:paraId="000000D3">
      <w:pPr>
        <w:spacing w:after="200" w:lineRule="auto"/>
        <w:rPr/>
      </w:pPr>
      <w:r w:rsidDel="00000000" w:rsidR="00000000" w:rsidRPr="00000000">
        <w:rPr>
          <w:b w:val="1"/>
          <w:rtl w:val="0"/>
        </w:rPr>
        <w:t xml:space="preserve">Blood tests: </w:t>
      </w:r>
      <w:r w:rsidDel="00000000" w:rsidR="00000000" w:rsidRPr="00000000">
        <w:rPr>
          <w:rtl w:val="0"/>
        </w:rPr>
        <w:t xml:space="preserve">Complete blood count (CBC), blood chemistry, lipid panel, and hormone levels can provide insights into overall health, organ function, and potential imbalances.</w:t>
      </w:r>
    </w:p>
    <w:p w:rsidR="00000000" w:rsidDel="00000000" w:rsidP="00000000" w:rsidRDefault="00000000" w:rsidRPr="00000000" w14:paraId="000000D4">
      <w:pPr>
        <w:spacing w:after="200" w:lineRule="auto"/>
        <w:rPr/>
      </w:pPr>
      <w:r w:rsidDel="00000000" w:rsidR="00000000" w:rsidRPr="00000000">
        <w:rPr>
          <w:b w:val="1"/>
          <w:rtl w:val="0"/>
        </w:rPr>
        <w:t xml:space="preserve">Urinalysis:</w:t>
      </w:r>
      <w:r w:rsidDel="00000000" w:rsidR="00000000" w:rsidRPr="00000000">
        <w:rPr>
          <w:rtl w:val="0"/>
        </w:rPr>
        <w:t xml:space="preserve"> Evaluates kidney function and screens for urinary tract infections or other abnormalities.</w:t>
      </w:r>
    </w:p>
    <w:p w:rsidR="00000000" w:rsidDel="00000000" w:rsidP="00000000" w:rsidRDefault="00000000" w:rsidRPr="00000000" w14:paraId="000000D5">
      <w:pPr>
        <w:spacing w:after="200" w:lineRule="auto"/>
        <w:rPr/>
      </w:pPr>
      <w:r w:rsidDel="00000000" w:rsidR="00000000" w:rsidRPr="00000000">
        <w:rPr>
          <w:b w:val="1"/>
          <w:rtl w:val="0"/>
        </w:rPr>
        <w:t xml:space="preserve">Stool analysis:</w:t>
      </w:r>
      <w:r w:rsidDel="00000000" w:rsidR="00000000" w:rsidRPr="00000000">
        <w:rPr>
          <w:rtl w:val="0"/>
        </w:rPr>
        <w:t xml:space="preserve"> Examines digestive function and identifies potential imbalances in gut microbiota.</w:t>
      </w:r>
    </w:p>
    <w:p w:rsidR="00000000" w:rsidDel="00000000" w:rsidP="00000000" w:rsidRDefault="00000000" w:rsidRPr="00000000" w14:paraId="000000D6">
      <w:pPr>
        <w:spacing w:after="200" w:lineRule="auto"/>
        <w:rPr/>
      </w:pPr>
      <w:r w:rsidDel="00000000" w:rsidR="00000000" w:rsidRPr="00000000">
        <w:rPr>
          <w:b w:val="1"/>
          <w:rtl w:val="0"/>
        </w:rPr>
        <w:t xml:space="preserve">Imaging studies:</w:t>
      </w:r>
      <w:r w:rsidDel="00000000" w:rsidR="00000000" w:rsidRPr="00000000">
        <w:rPr>
          <w:rtl w:val="0"/>
        </w:rPr>
        <w:t xml:space="preserve"> X-rays, ultrasounds, and magnetic resonance imaging (MRI) can help identify structural abnormalities, inflammation, or injury in the body.</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200" w:lineRule="auto"/>
              <w:rPr>
                <w:sz w:val="20"/>
                <w:szCs w:val="20"/>
              </w:rPr>
            </w:pPr>
            <w:r w:rsidDel="00000000" w:rsidR="00000000" w:rsidRPr="00000000">
              <w:rPr>
                <w:b w:val="1"/>
                <w:sz w:val="20"/>
                <w:szCs w:val="20"/>
                <w:rtl w:val="0"/>
              </w:rPr>
              <w:t xml:space="preserve">Diagnostic Test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200" w:lineRule="auto"/>
              <w:rPr>
                <w:sz w:val="20"/>
                <w:szCs w:val="20"/>
              </w:rPr>
            </w:pPr>
            <w:r w:rsidDel="00000000" w:rsidR="00000000" w:rsidRPr="00000000">
              <w:rPr>
                <w:b w:val="1"/>
                <w:sz w:val="20"/>
                <w:szCs w:val="20"/>
                <w:rtl w:val="0"/>
              </w:rPr>
              <w:t xml:space="preserve">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200" w:lineRule="auto"/>
              <w:rPr>
                <w:sz w:val="20"/>
                <w:szCs w:val="20"/>
              </w:rPr>
            </w:pPr>
            <w:r w:rsidDel="00000000" w:rsidR="00000000" w:rsidRPr="00000000">
              <w:rPr>
                <w:b w:val="1"/>
                <w:sz w:val="20"/>
                <w:szCs w:val="20"/>
                <w:rtl w:val="0"/>
              </w:rPr>
              <w:t xml:space="preserve">Potential Health Concerns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200" w:lineRule="auto"/>
              <w:rPr>
                <w:sz w:val="20"/>
                <w:szCs w:val="20"/>
              </w:rPr>
            </w:pPr>
            <w:r w:rsidDel="00000000" w:rsidR="00000000" w:rsidRPr="00000000">
              <w:rPr>
                <w:sz w:val="20"/>
                <w:szCs w:val="20"/>
                <w:rtl w:val="0"/>
              </w:rPr>
              <w:t xml:space="preserve">Blood tests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200" w:lineRule="auto"/>
              <w:rPr>
                <w:sz w:val="20"/>
                <w:szCs w:val="20"/>
              </w:rPr>
            </w:pPr>
            <w:r w:rsidDel="00000000" w:rsidR="00000000" w:rsidRPr="00000000">
              <w:rPr>
                <w:sz w:val="20"/>
                <w:szCs w:val="20"/>
                <w:rtl w:val="0"/>
              </w:rPr>
              <w:t xml:space="preserve">Assess overall health, organ function, imbalances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200" w:lineRule="auto"/>
              <w:rPr>
                <w:sz w:val="20"/>
                <w:szCs w:val="20"/>
              </w:rPr>
            </w:pPr>
            <w:r w:rsidDel="00000000" w:rsidR="00000000" w:rsidRPr="00000000">
              <w:rPr>
                <w:sz w:val="20"/>
                <w:szCs w:val="20"/>
                <w:rtl w:val="0"/>
              </w:rPr>
              <w:t xml:space="preserve">Various health issues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200" w:lineRule="auto"/>
              <w:rPr>
                <w:sz w:val="20"/>
                <w:szCs w:val="20"/>
              </w:rPr>
            </w:pPr>
            <w:r w:rsidDel="00000000" w:rsidR="00000000" w:rsidRPr="00000000">
              <w:rPr>
                <w:sz w:val="20"/>
                <w:szCs w:val="20"/>
                <w:rtl w:val="0"/>
              </w:rPr>
              <w:t xml:space="preserve">Urinalysis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200" w:lineRule="auto"/>
              <w:rPr>
                <w:sz w:val="20"/>
                <w:szCs w:val="20"/>
              </w:rPr>
            </w:pPr>
            <w:r w:rsidDel="00000000" w:rsidR="00000000" w:rsidRPr="00000000">
              <w:rPr>
                <w:sz w:val="20"/>
                <w:szCs w:val="20"/>
                <w:rtl w:val="0"/>
              </w:rPr>
              <w:t xml:space="preserve">Evaluate kidney function, screen for UTIs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200" w:lineRule="auto"/>
              <w:rPr>
                <w:sz w:val="20"/>
                <w:szCs w:val="20"/>
              </w:rPr>
            </w:pPr>
            <w:r w:rsidDel="00000000" w:rsidR="00000000" w:rsidRPr="00000000">
              <w:rPr>
                <w:sz w:val="20"/>
                <w:szCs w:val="20"/>
                <w:rtl w:val="0"/>
              </w:rPr>
              <w:t xml:space="preserve">Kidney dysfunction, infections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200" w:lineRule="auto"/>
              <w:rPr>
                <w:sz w:val="20"/>
                <w:szCs w:val="20"/>
              </w:rPr>
            </w:pPr>
            <w:r w:rsidDel="00000000" w:rsidR="00000000" w:rsidRPr="00000000">
              <w:rPr>
                <w:sz w:val="20"/>
                <w:szCs w:val="20"/>
                <w:rtl w:val="0"/>
              </w:rPr>
              <w:t xml:space="preserve">Stool analysis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200" w:lineRule="auto"/>
              <w:rPr>
                <w:sz w:val="20"/>
                <w:szCs w:val="20"/>
              </w:rPr>
            </w:pPr>
            <w:r w:rsidDel="00000000" w:rsidR="00000000" w:rsidRPr="00000000">
              <w:rPr>
                <w:sz w:val="20"/>
                <w:szCs w:val="20"/>
                <w:rtl w:val="0"/>
              </w:rPr>
              <w:t xml:space="preserve">Examine digestive function, gut microbiota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200" w:lineRule="auto"/>
              <w:rPr>
                <w:sz w:val="20"/>
                <w:szCs w:val="20"/>
              </w:rPr>
            </w:pPr>
            <w:r w:rsidDel="00000000" w:rsidR="00000000" w:rsidRPr="00000000">
              <w:rPr>
                <w:sz w:val="20"/>
                <w:szCs w:val="20"/>
                <w:rtl w:val="0"/>
              </w:rPr>
              <w:t xml:space="preserve">Digestive imbalances, gut dysbiosis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200" w:lineRule="auto"/>
              <w:rPr>
                <w:sz w:val="20"/>
                <w:szCs w:val="20"/>
              </w:rPr>
            </w:pPr>
            <w:r w:rsidDel="00000000" w:rsidR="00000000" w:rsidRPr="00000000">
              <w:rPr>
                <w:sz w:val="20"/>
                <w:szCs w:val="20"/>
                <w:rtl w:val="0"/>
              </w:rPr>
              <w:t xml:space="preserve">Imaging studies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200" w:lineRule="auto"/>
              <w:rPr>
                <w:sz w:val="20"/>
                <w:szCs w:val="20"/>
              </w:rPr>
            </w:pPr>
            <w:r w:rsidDel="00000000" w:rsidR="00000000" w:rsidRPr="00000000">
              <w:rPr>
                <w:sz w:val="20"/>
                <w:szCs w:val="20"/>
                <w:rtl w:val="0"/>
              </w:rPr>
              <w:t xml:space="preserve">Identify structural abnormalities, inflammation, injury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200" w:lineRule="auto"/>
              <w:rPr>
                <w:sz w:val="20"/>
                <w:szCs w:val="20"/>
              </w:rPr>
            </w:pPr>
            <w:r w:rsidDel="00000000" w:rsidR="00000000" w:rsidRPr="00000000">
              <w:rPr>
                <w:sz w:val="20"/>
                <w:szCs w:val="20"/>
                <w:rtl w:val="0"/>
              </w:rPr>
              <w:t xml:space="preserve">Various health issues</w:t>
            </w:r>
          </w:p>
        </w:tc>
      </w:tr>
    </w:tbl>
    <w:p w:rsidR="00000000" w:rsidDel="00000000" w:rsidP="00000000" w:rsidRDefault="00000000" w:rsidRPr="00000000" w14:paraId="000000E6">
      <w:pPr>
        <w:spacing w:after="200" w:lineRule="auto"/>
        <w:rPr/>
      </w:pPr>
      <w:r w:rsidDel="00000000" w:rsidR="00000000" w:rsidRPr="00000000">
        <w:rPr>
          <w:rtl w:val="0"/>
        </w:rPr>
      </w:r>
    </w:p>
    <w:p w:rsidR="00000000" w:rsidDel="00000000" w:rsidP="00000000" w:rsidRDefault="00000000" w:rsidRPr="00000000" w14:paraId="000000E7">
      <w:pPr>
        <w:spacing w:after="200" w:lineRule="auto"/>
        <w:rPr/>
      </w:pPr>
      <w:r w:rsidDel="00000000" w:rsidR="00000000" w:rsidRPr="00000000">
        <w:rPr>
          <w:rtl w:val="0"/>
        </w:rPr>
        <w:t xml:space="preserve">In conclusion, thorough physical and emotional assessments are vital for developing an effective naturopathic treatment plan. By evaluating vital signs, body composition, emotional well-being, and using palpation and observation techniques, you can gather valuable information about your client's overall health status and address any imbalances in a holistic manner. This information will be crucial in guiding your recommendations for lifestyle changes, nutritional support, and other naturopathic interventions.</w:t>
      </w:r>
    </w:p>
    <w:p w:rsidR="00000000" w:rsidDel="00000000" w:rsidP="00000000" w:rsidRDefault="00000000" w:rsidRPr="00000000" w14:paraId="000000E8">
      <w:pPr>
        <w:spacing w:after="200" w:lineRule="auto"/>
        <w:rPr/>
      </w:pPr>
      <w:r w:rsidDel="00000000" w:rsidR="00000000" w:rsidRPr="00000000">
        <w:rPr>
          <w:rtl w:val="0"/>
        </w:rPr>
        <w:t xml:space="preserve">Additionally, by evaluating organ system function, laboratory testing, and imaging studies, naturopathic practitioners can identify underlying health concerns and develop individualized treatment plans to address their clients' unique needs.</w:t>
      </w:r>
    </w:p>
    <w:p w:rsidR="00000000" w:rsidDel="00000000" w:rsidP="00000000" w:rsidRDefault="00000000" w:rsidRPr="00000000" w14:paraId="000000E9">
      <w:pPr>
        <w:pStyle w:val="Heading2"/>
        <w:spacing w:after="200" w:lineRule="auto"/>
        <w:rPr/>
      </w:pPr>
      <w:bookmarkStart w:colFirst="0" w:colLast="0" w:name="_c9ecn2ny63z0" w:id="21"/>
      <w:bookmarkEnd w:id="21"/>
      <w:r w:rsidDel="00000000" w:rsidR="00000000" w:rsidRPr="00000000">
        <w:rPr>
          <w:rtl w:val="0"/>
        </w:rPr>
        <w:t xml:space="preserve">Nutritional and Biochemical Assessment</w:t>
      </w:r>
    </w:p>
    <w:p w:rsidR="00000000" w:rsidDel="00000000" w:rsidP="00000000" w:rsidRDefault="00000000" w:rsidRPr="00000000" w14:paraId="000000EA">
      <w:pPr>
        <w:spacing w:after="200" w:lineRule="auto"/>
        <w:rPr/>
      </w:pPr>
      <w:r w:rsidDel="00000000" w:rsidR="00000000" w:rsidRPr="00000000">
        <w:rPr>
          <w:rtl w:val="0"/>
        </w:rPr>
        <w:t xml:space="preserve">A thorough nutritional and biochemical assessment is an essential part of the naturopathic case history process. This assessment can provide invaluable insights into a client's unique nutritional needs and metabolic functions, allowing naturopathic practitioners to develop individualized treatment plans to address underlying health issues.</w:t>
      </w:r>
    </w:p>
    <w:p w:rsidR="00000000" w:rsidDel="00000000" w:rsidP="00000000" w:rsidRDefault="00000000" w:rsidRPr="00000000" w14:paraId="000000EB">
      <w:pPr>
        <w:pStyle w:val="Heading3"/>
        <w:spacing w:after="200" w:lineRule="auto"/>
        <w:rPr/>
      </w:pPr>
      <w:bookmarkStart w:colFirst="0" w:colLast="0" w:name="_z86bs0gqcmhw" w:id="22"/>
      <w:bookmarkEnd w:id="22"/>
      <w:r w:rsidDel="00000000" w:rsidR="00000000" w:rsidRPr="00000000">
        <w:rPr>
          <w:rtl w:val="0"/>
        </w:rPr>
        <w:t xml:space="preserve">Dietary Assessment Methods</w:t>
      </w:r>
    </w:p>
    <w:p w:rsidR="00000000" w:rsidDel="00000000" w:rsidP="00000000" w:rsidRDefault="00000000" w:rsidRPr="00000000" w14:paraId="000000EC">
      <w:pPr>
        <w:spacing w:after="200" w:lineRule="auto"/>
        <w:rPr/>
      </w:pPr>
      <w:r w:rsidDel="00000000" w:rsidR="00000000" w:rsidRPr="00000000">
        <w:rPr>
          <w:b w:val="1"/>
          <w:rtl w:val="0"/>
        </w:rPr>
        <w:t xml:space="preserve">24-hour dietary recall:</w:t>
      </w:r>
      <w:r w:rsidDel="00000000" w:rsidR="00000000" w:rsidRPr="00000000">
        <w:rPr>
          <w:rtl w:val="0"/>
        </w:rPr>
        <w:t xml:space="preserve"> This method involves asking clients to recall all foods and beverages consumed in the past 24 hours. While this method can identify immediate nutritional concerns and food choices, it may not accurately reflect clients' typical dietary habits. Encourage clients to keep a food diary for a more accurate representation of their dietary habits.</w:t>
      </w:r>
    </w:p>
    <w:p w:rsidR="00000000" w:rsidDel="00000000" w:rsidP="00000000" w:rsidRDefault="00000000" w:rsidRPr="00000000" w14:paraId="000000ED">
      <w:pPr>
        <w:spacing w:after="200" w:lineRule="auto"/>
        <w:rPr/>
      </w:pPr>
      <w:r w:rsidDel="00000000" w:rsidR="00000000" w:rsidRPr="00000000">
        <w:rPr>
          <w:b w:val="1"/>
          <w:rtl w:val="0"/>
        </w:rPr>
        <w:t xml:space="preserve">Food frequency questionnaire (FFQ):</w:t>
      </w:r>
      <w:r w:rsidDel="00000000" w:rsidR="00000000" w:rsidRPr="00000000">
        <w:rPr>
          <w:rtl w:val="0"/>
        </w:rPr>
        <w:t xml:space="preserve"> The FFQ is a structured questionnaire that asks clients about their usual frequency and portion sizes of various foods over a specific period. This method provides insight into clients' dietary habits and trends, but may be influenced by clients' recall abilities and perception of portion sizes. Use a pre-designed questionnaire, such as the Block FFQ, to ensure consistency and comprehensiveness in dietary assessment.</w:t>
      </w:r>
    </w:p>
    <w:p w:rsidR="00000000" w:rsidDel="00000000" w:rsidP="00000000" w:rsidRDefault="00000000" w:rsidRPr="00000000" w14:paraId="000000EE">
      <w:pPr>
        <w:spacing w:after="200" w:lineRule="auto"/>
        <w:rPr/>
      </w:pPr>
      <w:r w:rsidDel="00000000" w:rsidR="00000000" w:rsidRPr="00000000">
        <w:rPr>
          <w:b w:val="1"/>
          <w:rtl w:val="0"/>
        </w:rPr>
        <w:t xml:space="preserve">Diet history:</w:t>
      </w:r>
      <w:r w:rsidDel="00000000" w:rsidR="00000000" w:rsidRPr="00000000">
        <w:rPr>
          <w:rtl w:val="0"/>
        </w:rPr>
        <w:t xml:space="preserve"> A diet history involves asking clients about their long-term dietary patterns and influences, such as food preferences, cultural and family traditions, and dietary changes over time. This method provides a more comprehensive understanding of clients' dietary habits but may also be influenced by recall bias. Ask open-ended questions and use probing techniques to facilitate a detailed discussion about clients' dietary habits and preferences.</w:t>
      </w:r>
    </w:p>
    <w:p w:rsidR="00000000" w:rsidDel="00000000" w:rsidP="00000000" w:rsidRDefault="00000000" w:rsidRPr="00000000" w14:paraId="000000EF">
      <w:pPr>
        <w:pStyle w:val="Heading3"/>
        <w:spacing w:after="200" w:lineRule="auto"/>
        <w:rPr/>
      </w:pPr>
      <w:bookmarkStart w:colFirst="0" w:colLast="0" w:name="_c4r3ix95zy57" w:id="23"/>
      <w:bookmarkEnd w:id="23"/>
      <w:r w:rsidDel="00000000" w:rsidR="00000000" w:rsidRPr="00000000">
        <w:rPr>
          <w:rtl w:val="0"/>
        </w:rPr>
        <w:t xml:space="preserve">Laboratory Assessment Methods</w:t>
      </w:r>
    </w:p>
    <w:p w:rsidR="00000000" w:rsidDel="00000000" w:rsidP="00000000" w:rsidRDefault="00000000" w:rsidRPr="00000000" w14:paraId="000000F0">
      <w:pPr>
        <w:spacing w:after="200" w:lineRule="auto"/>
        <w:rPr/>
      </w:pPr>
      <w:r w:rsidDel="00000000" w:rsidR="00000000" w:rsidRPr="00000000">
        <w:rPr>
          <w:rtl w:val="0"/>
        </w:rPr>
        <w:t xml:space="preserve">With the help of a medical laboratory, you can run in-depth tests and assessments that would otherwise be inaccessible. Guide your client in scheduling the necessary appointments or collecting the necessary samples to be sent off to the laboratory.</w:t>
      </w:r>
    </w:p>
    <w:p w:rsidR="00000000" w:rsidDel="00000000" w:rsidP="00000000" w:rsidRDefault="00000000" w:rsidRPr="00000000" w14:paraId="000000F1">
      <w:pPr>
        <w:spacing w:after="200" w:lineRule="auto"/>
        <w:rPr/>
      </w:pPr>
      <w:r w:rsidDel="00000000" w:rsidR="00000000" w:rsidRPr="00000000">
        <w:rPr>
          <w:b w:val="1"/>
          <w:rtl w:val="0"/>
        </w:rPr>
        <w:t xml:space="preserve">Blood tests:</w:t>
      </w:r>
      <w:r w:rsidDel="00000000" w:rsidR="00000000" w:rsidRPr="00000000">
        <w:rPr>
          <w:rtl w:val="0"/>
        </w:rPr>
        <w:t xml:space="preserve"> Blood tests can provide information about clients' nutrient levels and metabolic function. These tests can assess a wide range of nutrients, including vitamins, minerals, lipids, and amino acids, as well as various metabolic and hormonal markers. Request a comprehensive micronutrient panel for a thorough analysis of clients' nutrient levels.</w:t>
      </w:r>
    </w:p>
    <w:p w:rsidR="00000000" w:rsidDel="00000000" w:rsidP="00000000" w:rsidRDefault="00000000" w:rsidRPr="00000000" w14:paraId="000000F2">
      <w:pPr>
        <w:spacing w:after="200" w:lineRule="auto"/>
        <w:rPr/>
      </w:pPr>
      <w:r w:rsidDel="00000000" w:rsidR="00000000" w:rsidRPr="00000000">
        <w:rPr>
          <w:b w:val="1"/>
          <w:rtl w:val="0"/>
        </w:rPr>
        <w:t xml:space="preserve">Hair mineral analysis:</w:t>
      </w:r>
      <w:r w:rsidDel="00000000" w:rsidR="00000000" w:rsidRPr="00000000">
        <w:rPr>
          <w:rtl w:val="0"/>
        </w:rPr>
        <w:t xml:space="preserve"> Hair mineral analysis measures the mineral content and toxic element exposure in clients' hair. This method can provide information about clients' long-term mineral status, but may be influenced by external factors, such as hair treatments and environmental contamination. Collect hair samples from the nape of the neck to minimize potential contamination.</w:t>
      </w:r>
    </w:p>
    <w:p w:rsidR="00000000" w:rsidDel="00000000" w:rsidP="00000000" w:rsidRDefault="00000000" w:rsidRPr="00000000" w14:paraId="000000F3">
      <w:pPr>
        <w:spacing w:after="200" w:lineRule="auto"/>
        <w:rPr/>
      </w:pPr>
      <w:r w:rsidDel="00000000" w:rsidR="00000000" w:rsidRPr="00000000">
        <w:rPr>
          <w:b w:val="1"/>
          <w:rtl w:val="0"/>
        </w:rPr>
        <w:t xml:space="preserve">Functional tests:</w:t>
      </w:r>
      <w:r w:rsidDel="00000000" w:rsidR="00000000" w:rsidRPr="00000000">
        <w:rPr>
          <w:rtl w:val="0"/>
        </w:rPr>
        <w:t xml:space="preserve"> Functional tests assess nutrient utilization and can help identify potential deficiencies, even when nutrient levels are within the normal range. Examples of functional tests include the Organic Acids Test (OAT) and Methylmalonic Acid (MMA) test. Use the OAT to identify imbalances in various metabolic pathways, including energy production, neurotransmitter metabolism, and detoxification processes.</w:t>
      </w:r>
    </w:p>
    <w:p w:rsidR="00000000" w:rsidDel="00000000" w:rsidP="00000000" w:rsidRDefault="00000000" w:rsidRPr="00000000" w14:paraId="000000F4">
      <w:pPr>
        <w:spacing w:after="200" w:lineRule="auto"/>
        <w:rPr/>
      </w:pPr>
      <w:r w:rsidDel="00000000" w:rsidR="00000000" w:rsidRPr="00000000">
        <w:rPr>
          <w:b w:val="1"/>
          <w:rtl w:val="0"/>
        </w:rPr>
        <w:t xml:space="preserve">Hormone tests:</w:t>
      </w:r>
      <w:r w:rsidDel="00000000" w:rsidR="00000000" w:rsidRPr="00000000">
        <w:rPr>
          <w:rtl w:val="0"/>
        </w:rPr>
        <w:t xml:space="preserve"> Hormone tests can provide insights into hormonal imbalances and metabolic dysfunction. These tests may include blood, saliva, and urine tests to assess hormone levels, such as cortisol, thyroid hormones, and sex hormones. Combine different types of hormone tests to obtain a more comprehensive hormonal profile.</w:t>
      </w:r>
    </w:p>
    <w:p w:rsidR="00000000" w:rsidDel="00000000" w:rsidP="00000000" w:rsidRDefault="00000000" w:rsidRPr="00000000" w14:paraId="000000F5">
      <w:pPr>
        <w:spacing w:after="200" w:lineRule="auto"/>
        <w:rPr/>
      </w:pPr>
      <w:r w:rsidDel="00000000" w:rsidR="00000000" w:rsidRPr="00000000">
        <w:rPr>
          <w:b w:val="1"/>
          <w:rtl w:val="0"/>
        </w:rPr>
        <w:t xml:space="preserve">Genetic testing:</w:t>
      </w:r>
      <w:r w:rsidDel="00000000" w:rsidR="00000000" w:rsidRPr="00000000">
        <w:rPr>
          <w:rtl w:val="0"/>
        </w:rPr>
        <w:t xml:space="preserve"> Genetic testing can identify variations in clients' genes that impact metabolism and nutrient utilization. By understanding these genetic variations, practitioners can tailor treatment plans accordingly. Focus on actionable genetic variations, such as those related to methylation (MTHFR) or detoxification (GST), to provide targeted recommendations.</w:t>
      </w:r>
    </w:p>
    <w:p w:rsidR="00000000" w:rsidDel="00000000" w:rsidP="00000000" w:rsidRDefault="00000000" w:rsidRPr="00000000" w14:paraId="000000F6">
      <w:pPr>
        <w:spacing w:after="200" w:lineRule="auto"/>
        <w:rPr/>
      </w:pPr>
      <w:r w:rsidDel="00000000" w:rsidR="00000000" w:rsidRPr="00000000">
        <w:rPr>
          <w:b w:val="1"/>
          <w:rtl w:val="0"/>
        </w:rPr>
        <w:t xml:space="preserve">Energy metabolism tests:</w:t>
      </w:r>
      <w:r w:rsidDel="00000000" w:rsidR="00000000" w:rsidRPr="00000000">
        <w:rPr>
          <w:rtl w:val="0"/>
        </w:rPr>
        <w:t xml:space="preserve"> Tests such as the Resting Metabolic Rate (RMR) or Respiratory Quotient (RQ) can provide information about clients' energy expenditure and substrate utilization, which can guide dietary and lifestyle recommendations. Use a portable indirect calorimeter for a non-invasive assessment of energy metabolism.</w:t>
      </w:r>
    </w:p>
    <w:p w:rsidR="00000000" w:rsidDel="00000000" w:rsidP="00000000" w:rsidRDefault="00000000" w:rsidRPr="00000000" w14:paraId="000000F7">
      <w:pPr>
        <w:pStyle w:val="Heading3"/>
        <w:spacing w:after="200" w:lineRule="auto"/>
        <w:rPr/>
      </w:pPr>
      <w:bookmarkStart w:colFirst="0" w:colLast="0" w:name="_2doq2sxauws2" w:id="24"/>
      <w:bookmarkEnd w:id="24"/>
      <w:r w:rsidDel="00000000" w:rsidR="00000000" w:rsidRPr="00000000">
        <w:rPr>
          <w:rtl w:val="0"/>
        </w:rPr>
        <w:t xml:space="preserve">Integrating Assessment Methods</w:t>
      </w:r>
    </w:p>
    <w:p w:rsidR="00000000" w:rsidDel="00000000" w:rsidP="00000000" w:rsidRDefault="00000000" w:rsidRPr="00000000" w14:paraId="000000F8">
      <w:pPr>
        <w:spacing w:after="200" w:lineRule="auto"/>
        <w:rPr/>
      </w:pPr>
      <w:r w:rsidDel="00000000" w:rsidR="00000000" w:rsidRPr="00000000">
        <w:rPr>
          <w:rtl w:val="0"/>
        </w:rPr>
        <w:t xml:space="preserve">To obtain a comprehensive understanding of clients' nutritional and biochemical status, naturopathic practitioners should integrate various assessment methods, both dietary and laboratory-based. This integration allows for a more accurate evaluation of clients' nutritional needs and metabolic function, ultimately informing personalized treatment plans.</w:t>
      </w:r>
    </w:p>
    <w:p w:rsidR="00000000" w:rsidDel="00000000" w:rsidP="00000000" w:rsidRDefault="00000000" w:rsidRPr="00000000" w14:paraId="000000F9">
      <w:pPr>
        <w:spacing w:after="200" w:lineRule="auto"/>
        <w:rPr>
          <w:i w:val="1"/>
        </w:rPr>
      </w:pPr>
      <w:r w:rsidDel="00000000" w:rsidR="00000000" w:rsidRPr="00000000">
        <w:rPr>
          <w:i w:val="1"/>
          <w:rtl w:val="0"/>
        </w:rPr>
        <w:t xml:space="preserve">Table 1: Nutritional and Biochemical Assessment Methods and Their Applications</w:t>
      </w:r>
    </w:p>
    <w:tbl>
      <w:tblPr>
        <w:tblStyle w:val="Table1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090"/>
        <w:tblGridChange w:id="0">
          <w:tblGrid>
            <w:gridCol w:w="2910"/>
            <w:gridCol w:w="609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200" w:lineRule="auto"/>
              <w:rPr>
                <w:sz w:val="20"/>
                <w:szCs w:val="20"/>
              </w:rPr>
            </w:pPr>
            <w:r w:rsidDel="00000000" w:rsidR="00000000" w:rsidRPr="00000000">
              <w:rPr>
                <w:b w:val="1"/>
                <w:sz w:val="20"/>
                <w:szCs w:val="20"/>
                <w:rtl w:val="0"/>
              </w:rPr>
              <w:t xml:space="preserve">Assessment Method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200" w:lineRule="auto"/>
              <w:rPr>
                <w:sz w:val="20"/>
                <w:szCs w:val="20"/>
              </w:rPr>
            </w:pPr>
            <w:r w:rsidDel="00000000" w:rsidR="00000000" w:rsidRPr="00000000">
              <w:rPr>
                <w:b w:val="1"/>
                <w:sz w:val="20"/>
                <w:szCs w:val="20"/>
                <w:rtl w:val="0"/>
              </w:rPr>
              <w:t xml:space="preserve">Application</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200" w:lineRule="auto"/>
              <w:rPr>
                <w:sz w:val="20"/>
                <w:szCs w:val="20"/>
              </w:rPr>
            </w:pPr>
            <w:r w:rsidDel="00000000" w:rsidR="00000000" w:rsidRPr="00000000">
              <w:rPr>
                <w:sz w:val="20"/>
                <w:szCs w:val="20"/>
                <w:rtl w:val="0"/>
              </w:rPr>
              <w:t xml:space="preserve">24-hour dietary recall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200" w:lineRule="auto"/>
              <w:rPr>
                <w:sz w:val="20"/>
                <w:szCs w:val="20"/>
              </w:rPr>
            </w:pPr>
            <w:r w:rsidDel="00000000" w:rsidR="00000000" w:rsidRPr="00000000">
              <w:rPr>
                <w:sz w:val="20"/>
                <w:szCs w:val="20"/>
                <w:rtl w:val="0"/>
              </w:rPr>
              <w:t xml:space="preserve">Identify immediate nutritional concerns and food choices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200" w:lineRule="auto"/>
              <w:rPr>
                <w:sz w:val="20"/>
                <w:szCs w:val="20"/>
              </w:rPr>
            </w:pPr>
            <w:r w:rsidDel="00000000" w:rsidR="00000000" w:rsidRPr="00000000">
              <w:rPr>
                <w:sz w:val="20"/>
                <w:szCs w:val="20"/>
                <w:rtl w:val="0"/>
              </w:rPr>
              <w:t xml:space="preserve">Food frequency questionnaire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200" w:lineRule="auto"/>
              <w:rPr>
                <w:sz w:val="20"/>
                <w:szCs w:val="20"/>
              </w:rPr>
            </w:pPr>
            <w:r w:rsidDel="00000000" w:rsidR="00000000" w:rsidRPr="00000000">
              <w:rPr>
                <w:sz w:val="20"/>
                <w:szCs w:val="20"/>
                <w:rtl w:val="0"/>
              </w:rPr>
              <w:t xml:space="preserve">Assess long-term dietary habits and trends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200" w:lineRule="auto"/>
              <w:rPr>
                <w:sz w:val="20"/>
                <w:szCs w:val="20"/>
              </w:rPr>
            </w:pPr>
            <w:r w:rsidDel="00000000" w:rsidR="00000000" w:rsidRPr="00000000">
              <w:rPr>
                <w:sz w:val="20"/>
                <w:szCs w:val="20"/>
                <w:rtl w:val="0"/>
              </w:rPr>
              <w:t xml:space="preserve">Diet history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200" w:lineRule="auto"/>
              <w:rPr>
                <w:sz w:val="20"/>
                <w:szCs w:val="20"/>
              </w:rPr>
            </w:pPr>
            <w:r w:rsidDel="00000000" w:rsidR="00000000" w:rsidRPr="00000000">
              <w:rPr>
                <w:sz w:val="20"/>
                <w:szCs w:val="20"/>
                <w:rtl w:val="0"/>
              </w:rPr>
              <w:t xml:space="preserve">Obtain a comprehensive understanding of clients' dietary habits and preferences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200" w:lineRule="auto"/>
              <w:rPr>
                <w:sz w:val="20"/>
                <w:szCs w:val="20"/>
              </w:rPr>
            </w:pPr>
            <w:r w:rsidDel="00000000" w:rsidR="00000000" w:rsidRPr="00000000">
              <w:rPr>
                <w:sz w:val="20"/>
                <w:szCs w:val="20"/>
                <w:rtl w:val="0"/>
              </w:rPr>
              <w:t xml:space="preserve">Blood tests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200" w:lineRule="auto"/>
              <w:rPr>
                <w:sz w:val="20"/>
                <w:szCs w:val="20"/>
              </w:rPr>
            </w:pPr>
            <w:r w:rsidDel="00000000" w:rsidR="00000000" w:rsidRPr="00000000">
              <w:rPr>
                <w:sz w:val="20"/>
                <w:szCs w:val="20"/>
                <w:rtl w:val="0"/>
              </w:rPr>
              <w:t xml:space="preserve">Evaluate nutrient levels, metabolic markers, and hormonal function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200" w:lineRule="auto"/>
              <w:rPr>
                <w:sz w:val="20"/>
                <w:szCs w:val="20"/>
              </w:rPr>
            </w:pPr>
            <w:r w:rsidDel="00000000" w:rsidR="00000000" w:rsidRPr="00000000">
              <w:rPr>
                <w:sz w:val="20"/>
                <w:szCs w:val="20"/>
                <w:rtl w:val="0"/>
              </w:rPr>
              <w:t xml:space="preserve">Hair mineral analysis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200" w:lineRule="auto"/>
              <w:rPr>
                <w:sz w:val="20"/>
                <w:szCs w:val="20"/>
              </w:rPr>
            </w:pPr>
            <w:r w:rsidDel="00000000" w:rsidR="00000000" w:rsidRPr="00000000">
              <w:rPr>
                <w:sz w:val="20"/>
                <w:szCs w:val="20"/>
                <w:rtl w:val="0"/>
              </w:rPr>
              <w:t xml:space="preserve">Assess long-term mineral status and toxic element exposure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200" w:lineRule="auto"/>
              <w:rPr>
                <w:sz w:val="20"/>
                <w:szCs w:val="20"/>
              </w:rPr>
            </w:pPr>
            <w:r w:rsidDel="00000000" w:rsidR="00000000" w:rsidRPr="00000000">
              <w:rPr>
                <w:sz w:val="20"/>
                <w:szCs w:val="20"/>
                <w:rtl w:val="0"/>
              </w:rPr>
              <w:t xml:space="preserve">Functional tests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200" w:lineRule="auto"/>
              <w:rPr>
                <w:sz w:val="20"/>
                <w:szCs w:val="20"/>
              </w:rPr>
            </w:pPr>
            <w:r w:rsidDel="00000000" w:rsidR="00000000" w:rsidRPr="00000000">
              <w:rPr>
                <w:sz w:val="20"/>
                <w:szCs w:val="20"/>
                <w:rtl w:val="0"/>
              </w:rPr>
              <w:t xml:space="preserve">Investigate nutrient utilization and potential deficiencies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200" w:lineRule="auto"/>
              <w:rPr>
                <w:sz w:val="20"/>
                <w:szCs w:val="20"/>
              </w:rPr>
            </w:pPr>
            <w:r w:rsidDel="00000000" w:rsidR="00000000" w:rsidRPr="00000000">
              <w:rPr>
                <w:sz w:val="20"/>
                <w:szCs w:val="20"/>
                <w:rtl w:val="0"/>
              </w:rPr>
              <w:t xml:space="preserve">Hormone tests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200" w:lineRule="auto"/>
              <w:rPr>
                <w:sz w:val="20"/>
                <w:szCs w:val="20"/>
              </w:rPr>
            </w:pPr>
            <w:r w:rsidDel="00000000" w:rsidR="00000000" w:rsidRPr="00000000">
              <w:rPr>
                <w:sz w:val="20"/>
                <w:szCs w:val="20"/>
                <w:rtl w:val="0"/>
              </w:rPr>
              <w:t xml:space="preserve">Identify hormonal imbalances and metabolic dysfunction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200" w:lineRule="auto"/>
              <w:rPr>
                <w:sz w:val="20"/>
                <w:szCs w:val="20"/>
              </w:rPr>
            </w:pPr>
            <w:r w:rsidDel="00000000" w:rsidR="00000000" w:rsidRPr="00000000">
              <w:rPr>
                <w:sz w:val="20"/>
                <w:szCs w:val="20"/>
                <w:rtl w:val="0"/>
              </w:rPr>
              <w:t xml:space="preserve">Genetic testing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200" w:lineRule="auto"/>
              <w:rPr>
                <w:sz w:val="20"/>
                <w:szCs w:val="20"/>
              </w:rPr>
            </w:pPr>
            <w:r w:rsidDel="00000000" w:rsidR="00000000" w:rsidRPr="00000000">
              <w:rPr>
                <w:sz w:val="20"/>
                <w:szCs w:val="20"/>
                <w:rtl w:val="0"/>
              </w:rPr>
              <w:t xml:space="preserve">Tailor treatment plans based on clients' unique genetic variations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200" w:lineRule="auto"/>
              <w:rPr>
                <w:sz w:val="20"/>
                <w:szCs w:val="20"/>
              </w:rPr>
            </w:pPr>
            <w:r w:rsidDel="00000000" w:rsidR="00000000" w:rsidRPr="00000000">
              <w:rPr>
                <w:sz w:val="20"/>
                <w:szCs w:val="20"/>
                <w:rtl w:val="0"/>
              </w:rPr>
              <w:t xml:space="preserve">Energy metabolism tests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200" w:lineRule="auto"/>
              <w:rPr>
                <w:sz w:val="20"/>
                <w:szCs w:val="20"/>
              </w:rPr>
            </w:pPr>
            <w:r w:rsidDel="00000000" w:rsidR="00000000" w:rsidRPr="00000000">
              <w:rPr>
                <w:sz w:val="20"/>
                <w:szCs w:val="20"/>
                <w:rtl w:val="0"/>
              </w:rPr>
              <w:t xml:space="preserve">Guide dietary and lifestyle recommendations based on clients' energy expenditure</w:t>
            </w:r>
          </w:p>
        </w:tc>
      </w:tr>
    </w:tbl>
    <w:p w:rsidR="00000000" w:rsidDel="00000000" w:rsidP="00000000" w:rsidRDefault="00000000" w:rsidRPr="00000000" w14:paraId="0000010E">
      <w:pPr>
        <w:spacing w:after="200" w:lineRule="auto"/>
        <w:rPr/>
      </w:pPr>
      <w:r w:rsidDel="00000000" w:rsidR="00000000" w:rsidRPr="00000000">
        <w:rPr>
          <w:rtl w:val="0"/>
        </w:rPr>
      </w:r>
    </w:p>
    <w:p w:rsidR="00000000" w:rsidDel="00000000" w:rsidP="00000000" w:rsidRDefault="00000000" w:rsidRPr="00000000" w14:paraId="0000010F">
      <w:pPr>
        <w:pStyle w:val="Heading3"/>
        <w:spacing w:after="200" w:lineRule="auto"/>
        <w:rPr/>
      </w:pPr>
      <w:bookmarkStart w:colFirst="0" w:colLast="0" w:name="_f30vp6oxo1j" w:id="25"/>
      <w:bookmarkEnd w:id="25"/>
      <w:r w:rsidDel="00000000" w:rsidR="00000000" w:rsidRPr="00000000">
        <w:rPr>
          <w:rtl w:val="0"/>
        </w:rPr>
        <w:t xml:space="preserve">Nutritional Assessment in Special Populations</w:t>
      </w:r>
    </w:p>
    <w:p w:rsidR="00000000" w:rsidDel="00000000" w:rsidP="00000000" w:rsidRDefault="00000000" w:rsidRPr="00000000" w14:paraId="00000110">
      <w:pPr>
        <w:spacing w:after="200" w:lineRule="auto"/>
        <w:rPr/>
      </w:pPr>
      <w:r w:rsidDel="00000000" w:rsidR="00000000" w:rsidRPr="00000000">
        <w:rPr>
          <w:rtl w:val="0"/>
        </w:rPr>
        <w:t xml:space="preserve">Different populations may have unique nutritional needs and considerations, requiring tailored assessment approaches. For example:</w:t>
      </w:r>
    </w:p>
    <w:p w:rsidR="00000000" w:rsidDel="00000000" w:rsidP="00000000" w:rsidRDefault="00000000" w:rsidRPr="00000000" w14:paraId="00000111">
      <w:pPr>
        <w:spacing w:after="200" w:lineRule="auto"/>
        <w:rPr/>
      </w:pPr>
      <w:r w:rsidDel="00000000" w:rsidR="00000000" w:rsidRPr="00000000">
        <w:rPr>
          <w:b w:val="1"/>
          <w:rtl w:val="0"/>
        </w:rPr>
        <w:t xml:space="preserve">Pregnant and lactating women:</w:t>
      </w:r>
      <w:r w:rsidDel="00000000" w:rsidR="00000000" w:rsidRPr="00000000">
        <w:rPr>
          <w:rtl w:val="0"/>
        </w:rPr>
        <w:t xml:space="preserve"> These populations have increased nutritional requirements to support fetal and infant growth and development. Practitioners should assess for specific nutrient deficiencies, such as iron, folate, and vitamin D, and monitor weight gain and dietary habits throughout pregnancy and lactation.</w:t>
      </w:r>
    </w:p>
    <w:p w:rsidR="00000000" w:rsidDel="00000000" w:rsidP="00000000" w:rsidRDefault="00000000" w:rsidRPr="00000000" w14:paraId="00000112">
      <w:pPr>
        <w:spacing w:after="200" w:lineRule="auto"/>
        <w:rPr/>
      </w:pPr>
      <w:r w:rsidDel="00000000" w:rsidR="00000000" w:rsidRPr="00000000">
        <w:rPr>
          <w:b w:val="1"/>
          <w:rtl w:val="0"/>
        </w:rPr>
        <w:t xml:space="preserve">Children and adolescents:</w:t>
      </w:r>
      <w:r w:rsidDel="00000000" w:rsidR="00000000" w:rsidRPr="00000000">
        <w:rPr>
          <w:rtl w:val="0"/>
        </w:rPr>
        <w:t xml:space="preserve"> Growth and development during childhood and adolescence necessitate higher nutrient intakes relative to body size. Practitioners should monitor growth patterns and assess for nutrient deficiencies that may impact growth, such as calcium and vitamin D.</w:t>
      </w:r>
    </w:p>
    <w:p w:rsidR="00000000" w:rsidDel="00000000" w:rsidP="00000000" w:rsidRDefault="00000000" w:rsidRPr="00000000" w14:paraId="00000113">
      <w:pPr>
        <w:spacing w:after="200" w:lineRule="auto"/>
        <w:rPr/>
      </w:pPr>
      <w:r w:rsidDel="00000000" w:rsidR="00000000" w:rsidRPr="00000000">
        <w:rPr>
          <w:b w:val="1"/>
          <w:rtl w:val="0"/>
        </w:rPr>
        <w:t xml:space="preserve">Older adults:</w:t>
      </w:r>
      <w:r w:rsidDel="00000000" w:rsidR="00000000" w:rsidRPr="00000000">
        <w:rPr>
          <w:rtl w:val="0"/>
        </w:rPr>
        <w:t xml:space="preserve"> Aging is associated with changes in nutrient absorption, metabolism, and requirements. Practitioners should assess for age-related nutrient deficiencies, such as vitamin B12 and vitamin D, and consider potential interactions between medications and nutrients.</w:t>
      </w:r>
    </w:p>
    <w:p w:rsidR="00000000" w:rsidDel="00000000" w:rsidP="00000000" w:rsidRDefault="00000000" w:rsidRPr="00000000" w14:paraId="00000114">
      <w:pPr>
        <w:spacing w:after="200" w:lineRule="auto"/>
        <w:rPr/>
      </w:pPr>
      <w:r w:rsidDel="00000000" w:rsidR="00000000" w:rsidRPr="00000000">
        <w:rPr>
          <w:b w:val="1"/>
          <w:rtl w:val="0"/>
        </w:rPr>
        <w:t xml:space="preserve">Athletes:</w:t>
      </w:r>
      <w:r w:rsidDel="00000000" w:rsidR="00000000" w:rsidRPr="00000000">
        <w:rPr>
          <w:rtl w:val="0"/>
        </w:rPr>
        <w:t xml:space="preserve"> Athletes have unique nutritional needs to support optimal performance and recovery. Practitioners should assess for nutrient deficiencies that may impact performance, such as iron, and monitor energy intake and macronutrient balance.</w:t>
      </w:r>
    </w:p>
    <w:p w:rsidR="00000000" w:rsidDel="00000000" w:rsidP="00000000" w:rsidRDefault="00000000" w:rsidRPr="00000000" w14:paraId="00000115">
      <w:pPr>
        <w:spacing w:after="200" w:lineRule="auto"/>
        <w:rPr/>
      </w:pPr>
      <w:r w:rsidDel="00000000" w:rsidR="00000000" w:rsidRPr="00000000">
        <w:rPr>
          <w:b w:val="1"/>
          <w:rtl w:val="0"/>
        </w:rPr>
        <w:t xml:space="preserve">Vegetarians and vegans:</w:t>
      </w:r>
      <w:r w:rsidDel="00000000" w:rsidR="00000000" w:rsidRPr="00000000">
        <w:rPr>
          <w:rtl w:val="0"/>
        </w:rPr>
        <w:t xml:space="preserve"> These populations may be at risk of specific nutrient deficiencies, such as vitamin B12, iron, and zinc. Practitioners should assess dietary intake of these nutrients and consider supplementation when necessary.</w:t>
      </w:r>
    </w:p>
    <w:p w:rsidR="00000000" w:rsidDel="00000000" w:rsidP="00000000" w:rsidRDefault="00000000" w:rsidRPr="00000000" w14:paraId="00000116">
      <w:pPr>
        <w:spacing w:after="200" w:lineRule="auto"/>
        <w:rPr/>
      </w:pPr>
      <w:r w:rsidDel="00000000" w:rsidR="00000000" w:rsidRPr="00000000">
        <w:rPr>
          <w:i w:val="1"/>
          <w:rtl w:val="0"/>
        </w:rPr>
        <w:t xml:space="preserve">Table 2: Nutritional Assessment Considerations in Special Populations</w:t>
      </w:r>
      <w:r w:rsidDel="00000000" w:rsidR="00000000" w:rsidRPr="00000000">
        <w:rPr>
          <w:rtl w:val="0"/>
        </w:rPr>
      </w:r>
    </w:p>
    <w:tbl>
      <w:tblPr>
        <w:tblStyle w:val="Table12"/>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135"/>
        <w:tblGridChange w:id="0">
          <w:tblGrid>
            <w:gridCol w:w="2910"/>
            <w:gridCol w:w="61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200" w:lineRule="auto"/>
              <w:rPr>
                <w:sz w:val="20"/>
                <w:szCs w:val="20"/>
              </w:rPr>
            </w:pPr>
            <w:r w:rsidDel="00000000" w:rsidR="00000000" w:rsidRPr="00000000">
              <w:rPr>
                <w:b w:val="1"/>
                <w:sz w:val="20"/>
                <w:szCs w:val="20"/>
                <w:rtl w:val="0"/>
              </w:rPr>
              <w:t xml:space="preserve">Population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200" w:lineRule="auto"/>
              <w:rPr>
                <w:sz w:val="20"/>
                <w:szCs w:val="20"/>
              </w:rPr>
            </w:pPr>
            <w:r w:rsidDel="00000000" w:rsidR="00000000" w:rsidRPr="00000000">
              <w:rPr>
                <w:b w:val="1"/>
                <w:sz w:val="20"/>
                <w:szCs w:val="20"/>
                <w:rtl w:val="0"/>
              </w:rPr>
              <w:t xml:space="preserve">Nutritional Considerations</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200" w:lineRule="auto"/>
              <w:rPr>
                <w:sz w:val="20"/>
                <w:szCs w:val="20"/>
              </w:rPr>
            </w:pPr>
            <w:r w:rsidDel="00000000" w:rsidR="00000000" w:rsidRPr="00000000">
              <w:rPr>
                <w:sz w:val="20"/>
                <w:szCs w:val="20"/>
                <w:rtl w:val="0"/>
              </w:rPr>
              <w:t xml:space="preserve">Pregnant and lactating women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200" w:lineRule="auto"/>
              <w:rPr>
                <w:sz w:val="20"/>
                <w:szCs w:val="20"/>
              </w:rPr>
            </w:pPr>
            <w:r w:rsidDel="00000000" w:rsidR="00000000" w:rsidRPr="00000000">
              <w:rPr>
                <w:sz w:val="20"/>
                <w:szCs w:val="20"/>
                <w:rtl w:val="0"/>
              </w:rPr>
              <w:t xml:space="preserve">Monitor weight gain; assess for iron, folate, and vitamin D deficiencies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200" w:lineRule="auto"/>
              <w:rPr>
                <w:sz w:val="20"/>
                <w:szCs w:val="20"/>
              </w:rPr>
            </w:pPr>
            <w:r w:rsidDel="00000000" w:rsidR="00000000" w:rsidRPr="00000000">
              <w:rPr>
                <w:sz w:val="20"/>
                <w:szCs w:val="20"/>
                <w:rtl w:val="0"/>
              </w:rPr>
              <w:t xml:space="preserve">Children and adolescents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200" w:lineRule="auto"/>
              <w:rPr>
                <w:sz w:val="20"/>
                <w:szCs w:val="20"/>
              </w:rPr>
            </w:pPr>
            <w:r w:rsidDel="00000000" w:rsidR="00000000" w:rsidRPr="00000000">
              <w:rPr>
                <w:sz w:val="20"/>
                <w:szCs w:val="20"/>
                <w:rtl w:val="0"/>
              </w:rPr>
              <w:t xml:space="preserve">Monitor growth patterns; assess for calcium and vitamin D deficiencies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200" w:lineRule="auto"/>
              <w:rPr>
                <w:sz w:val="20"/>
                <w:szCs w:val="20"/>
              </w:rPr>
            </w:pPr>
            <w:r w:rsidDel="00000000" w:rsidR="00000000" w:rsidRPr="00000000">
              <w:rPr>
                <w:sz w:val="20"/>
                <w:szCs w:val="20"/>
                <w:rtl w:val="0"/>
              </w:rPr>
              <w:t xml:space="preserve">Older adults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200" w:lineRule="auto"/>
              <w:rPr>
                <w:sz w:val="20"/>
                <w:szCs w:val="20"/>
              </w:rPr>
            </w:pPr>
            <w:r w:rsidDel="00000000" w:rsidR="00000000" w:rsidRPr="00000000">
              <w:rPr>
                <w:sz w:val="20"/>
                <w:szCs w:val="20"/>
                <w:rtl w:val="0"/>
              </w:rPr>
              <w:t xml:space="preserve">Assess for vitamin B12 and vitamin D deficiencies; consider medication-nutrient interactions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200" w:lineRule="auto"/>
              <w:rPr>
                <w:sz w:val="20"/>
                <w:szCs w:val="20"/>
              </w:rPr>
            </w:pPr>
            <w:r w:rsidDel="00000000" w:rsidR="00000000" w:rsidRPr="00000000">
              <w:rPr>
                <w:sz w:val="20"/>
                <w:szCs w:val="20"/>
                <w:rtl w:val="0"/>
              </w:rPr>
              <w:t xml:space="preserve">Athletes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200" w:lineRule="auto"/>
              <w:rPr>
                <w:sz w:val="20"/>
                <w:szCs w:val="20"/>
              </w:rPr>
            </w:pPr>
            <w:r w:rsidDel="00000000" w:rsidR="00000000" w:rsidRPr="00000000">
              <w:rPr>
                <w:sz w:val="20"/>
                <w:szCs w:val="20"/>
                <w:rtl w:val="0"/>
              </w:rPr>
              <w:t xml:space="preserve">Assess for performance-impacting nutrient deficiencies; monitor energy and macronutrient balance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200" w:lineRule="auto"/>
              <w:rPr>
                <w:sz w:val="20"/>
                <w:szCs w:val="20"/>
              </w:rPr>
            </w:pPr>
            <w:r w:rsidDel="00000000" w:rsidR="00000000" w:rsidRPr="00000000">
              <w:rPr>
                <w:sz w:val="20"/>
                <w:szCs w:val="20"/>
                <w:rtl w:val="0"/>
              </w:rPr>
              <w:t xml:space="preserve">Vegetarians and vegans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200" w:lineRule="auto"/>
              <w:rPr>
                <w:sz w:val="20"/>
                <w:szCs w:val="20"/>
              </w:rPr>
            </w:pPr>
            <w:r w:rsidDel="00000000" w:rsidR="00000000" w:rsidRPr="00000000">
              <w:rPr>
                <w:sz w:val="20"/>
                <w:szCs w:val="20"/>
                <w:rtl w:val="0"/>
              </w:rPr>
              <w:t xml:space="preserve">Assess dietary intake of vitamin B12, iron, and zinc; consider supplementation when necessary</w:t>
            </w:r>
          </w:p>
        </w:tc>
      </w:tr>
    </w:tbl>
    <w:p w:rsidR="00000000" w:rsidDel="00000000" w:rsidP="00000000" w:rsidRDefault="00000000" w:rsidRPr="00000000" w14:paraId="00000123">
      <w:pPr>
        <w:spacing w:after="200" w:lineRule="auto"/>
        <w:rPr/>
      </w:pPr>
      <w:r w:rsidDel="00000000" w:rsidR="00000000" w:rsidRPr="00000000">
        <w:rPr>
          <w:rtl w:val="0"/>
        </w:rPr>
      </w:r>
    </w:p>
    <w:p w:rsidR="00000000" w:rsidDel="00000000" w:rsidP="00000000" w:rsidRDefault="00000000" w:rsidRPr="00000000" w14:paraId="00000124">
      <w:pPr>
        <w:spacing w:after="200" w:lineRule="auto"/>
        <w:rPr/>
      </w:pPr>
      <w:r w:rsidDel="00000000" w:rsidR="00000000" w:rsidRPr="00000000">
        <w:rPr>
          <w:rtl w:val="0"/>
        </w:rPr>
        <w:t xml:space="preserve">In conclusion, a thorough nutritional and biochemical assessment is crucial for developing individualized naturopathic treatment plans. By integrating various dietary and laboratory assessment methods and considering the unique needs of special populations, practitioners can address underlying health issues and optimize clients' overall well-being.</w:t>
      </w:r>
    </w:p>
    <w:p w:rsidR="00000000" w:rsidDel="00000000" w:rsidP="00000000" w:rsidRDefault="00000000" w:rsidRPr="00000000" w14:paraId="00000125">
      <w:pPr>
        <w:pStyle w:val="Heading2"/>
        <w:spacing w:after="200" w:lineRule="auto"/>
        <w:rPr/>
      </w:pPr>
      <w:bookmarkStart w:colFirst="0" w:colLast="0" w:name="_gmwhjbjcap9l" w:id="26"/>
      <w:bookmarkEnd w:id="26"/>
      <w:r w:rsidDel="00000000" w:rsidR="00000000" w:rsidRPr="00000000">
        <w:rPr>
          <w:rtl w:val="0"/>
        </w:rPr>
        <w:t xml:space="preserve">Summary of Key Points</w:t>
      </w:r>
    </w:p>
    <w:p w:rsidR="00000000" w:rsidDel="00000000" w:rsidP="00000000" w:rsidRDefault="00000000" w:rsidRPr="00000000" w14:paraId="00000126">
      <w:pPr>
        <w:numPr>
          <w:ilvl w:val="0"/>
          <w:numId w:val="14"/>
        </w:numPr>
        <w:spacing w:after="200" w:lineRule="auto"/>
        <w:ind w:left="720" w:hanging="360"/>
        <w:rPr>
          <w:u w:val="none"/>
        </w:rPr>
      </w:pPr>
      <w:r w:rsidDel="00000000" w:rsidR="00000000" w:rsidRPr="00000000">
        <w:rPr>
          <w:rtl w:val="0"/>
        </w:rPr>
        <w:t xml:space="preserve">Naturopathic case history involves collecting detailed information about a client's health, lifestyle, and medical history.</w:t>
      </w:r>
    </w:p>
    <w:p w:rsidR="00000000" w:rsidDel="00000000" w:rsidP="00000000" w:rsidRDefault="00000000" w:rsidRPr="00000000" w14:paraId="00000127">
      <w:pPr>
        <w:numPr>
          <w:ilvl w:val="0"/>
          <w:numId w:val="14"/>
        </w:numPr>
        <w:spacing w:after="200" w:before="0" w:lineRule="auto"/>
        <w:ind w:left="720" w:hanging="360"/>
        <w:rPr>
          <w:u w:val="none"/>
        </w:rPr>
      </w:pPr>
      <w:r w:rsidDel="00000000" w:rsidR="00000000" w:rsidRPr="00000000">
        <w:rPr>
          <w:rtl w:val="0"/>
        </w:rPr>
        <w:t xml:space="preserve">Conducting a comprehensive lifestyle assessment helps identify areas that may be impacting the client's health and well-being.</w:t>
      </w:r>
    </w:p>
    <w:p w:rsidR="00000000" w:rsidDel="00000000" w:rsidP="00000000" w:rsidRDefault="00000000" w:rsidRPr="00000000" w14:paraId="00000128">
      <w:pPr>
        <w:numPr>
          <w:ilvl w:val="0"/>
          <w:numId w:val="14"/>
        </w:numPr>
        <w:spacing w:after="200" w:before="0" w:lineRule="auto"/>
        <w:ind w:left="720" w:hanging="360"/>
        <w:rPr>
          <w:u w:val="none"/>
        </w:rPr>
      </w:pPr>
      <w:r w:rsidDel="00000000" w:rsidR="00000000" w:rsidRPr="00000000">
        <w:rPr>
          <w:rtl w:val="0"/>
        </w:rPr>
        <w:t xml:space="preserve">The lifestyle assessment should include sleep patterns, exercise habits, stress management, and exposure to environmental toxins.</w:t>
      </w:r>
    </w:p>
    <w:p w:rsidR="00000000" w:rsidDel="00000000" w:rsidP="00000000" w:rsidRDefault="00000000" w:rsidRPr="00000000" w14:paraId="00000129">
      <w:pPr>
        <w:numPr>
          <w:ilvl w:val="0"/>
          <w:numId w:val="14"/>
        </w:numPr>
        <w:spacing w:after="200" w:before="0" w:lineRule="auto"/>
        <w:ind w:left="720" w:hanging="360"/>
        <w:rPr>
          <w:u w:val="none"/>
        </w:rPr>
      </w:pPr>
      <w:r w:rsidDel="00000000" w:rsidR="00000000" w:rsidRPr="00000000">
        <w:rPr>
          <w:rtl w:val="0"/>
        </w:rPr>
        <w:t xml:space="preserve">Physical and emotional assessments play a crucial role in evaluating the client's overall health and identifying potential imbalances.</w:t>
      </w:r>
    </w:p>
    <w:p w:rsidR="00000000" w:rsidDel="00000000" w:rsidP="00000000" w:rsidRDefault="00000000" w:rsidRPr="00000000" w14:paraId="0000012A">
      <w:pPr>
        <w:numPr>
          <w:ilvl w:val="0"/>
          <w:numId w:val="14"/>
        </w:numPr>
        <w:spacing w:after="200" w:before="0" w:lineRule="auto"/>
        <w:ind w:left="720" w:hanging="360"/>
        <w:rPr>
          <w:u w:val="none"/>
        </w:rPr>
      </w:pPr>
      <w:r w:rsidDel="00000000" w:rsidR="00000000" w:rsidRPr="00000000">
        <w:rPr>
          <w:rtl w:val="0"/>
        </w:rPr>
        <w:t xml:space="preserve">Traditional physical assessment techniques, such as observation, palpation, and auscultation, help identify structural and functional issues.</w:t>
      </w:r>
    </w:p>
    <w:p w:rsidR="00000000" w:rsidDel="00000000" w:rsidP="00000000" w:rsidRDefault="00000000" w:rsidRPr="00000000" w14:paraId="0000012B">
      <w:pPr>
        <w:numPr>
          <w:ilvl w:val="0"/>
          <w:numId w:val="14"/>
        </w:numPr>
        <w:spacing w:after="200" w:before="0" w:lineRule="auto"/>
        <w:ind w:left="720" w:hanging="360"/>
        <w:rPr>
          <w:u w:val="none"/>
        </w:rPr>
      </w:pPr>
      <w:r w:rsidDel="00000000" w:rsidR="00000000" w:rsidRPr="00000000">
        <w:rPr>
          <w:rtl w:val="0"/>
        </w:rPr>
        <w:t xml:space="preserve">Emotional assessment involves exploring the client's mental and emotional health, including their relationships, emotional state, and coping mechanisms.</w:t>
      </w:r>
    </w:p>
    <w:p w:rsidR="00000000" w:rsidDel="00000000" w:rsidP="00000000" w:rsidRDefault="00000000" w:rsidRPr="00000000" w14:paraId="0000012C">
      <w:pPr>
        <w:numPr>
          <w:ilvl w:val="0"/>
          <w:numId w:val="14"/>
        </w:numPr>
        <w:spacing w:after="200" w:before="0" w:lineRule="auto"/>
        <w:ind w:left="720" w:hanging="360"/>
        <w:rPr>
          <w:u w:val="none"/>
        </w:rPr>
      </w:pPr>
      <w:r w:rsidDel="00000000" w:rsidR="00000000" w:rsidRPr="00000000">
        <w:rPr>
          <w:rtl w:val="0"/>
        </w:rPr>
        <w:t xml:space="preserve">Nutritional and biochemical assessments evaluate clients' nutrient intake and metabolic function, providing valuable insights for treatment plans.</w:t>
      </w:r>
    </w:p>
    <w:p w:rsidR="00000000" w:rsidDel="00000000" w:rsidP="00000000" w:rsidRDefault="00000000" w:rsidRPr="00000000" w14:paraId="0000012D">
      <w:pPr>
        <w:numPr>
          <w:ilvl w:val="0"/>
          <w:numId w:val="14"/>
        </w:numPr>
        <w:spacing w:after="200" w:before="0" w:lineRule="auto"/>
        <w:ind w:left="720" w:hanging="360"/>
        <w:rPr>
          <w:u w:val="none"/>
        </w:rPr>
      </w:pPr>
      <w:r w:rsidDel="00000000" w:rsidR="00000000" w:rsidRPr="00000000">
        <w:rPr>
          <w:rtl w:val="0"/>
        </w:rPr>
        <w:t xml:space="preserve">Assessments can include dietary recall, food frequency questionnaires, diet history, blood tests, and functional tests.</w:t>
      </w:r>
    </w:p>
    <w:p w:rsidR="00000000" w:rsidDel="00000000" w:rsidP="00000000" w:rsidRDefault="00000000" w:rsidRPr="00000000" w14:paraId="0000012E">
      <w:pPr>
        <w:numPr>
          <w:ilvl w:val="0"/>
          <w:numId w:val="14"/>
        </w:numPr>
        <w:spacing w:after="200" w:before="0" w:lineRule="auto"/>
        <w:ind w:left="720" w:hanging="360"/>
        <w:rPr>
          <w:u w:val="none"/>
        </w:rPr>
      </w:pPr>
      <w:r w:rsidDel="00000000" w:rsidR="00000000" w:rsidRPr="00000000">
        <w:rPr>
          <w:rtl w:val="0"/>
        </w:rPr>
        <w:t xml:space="preserve">Special populations, such as pregnant women, children, and athletes, have unique nutritional needs and require tailored assessment approaches.</w:t>
      </w:r>
    </w:p>
    <w:p w:rsidR="00000000" w:rsidDel="00000000" w:rsidP="00000000" w:rsidRDefault="00000000" w:rsidRPr="00000000" w14:paraId="0000012F">
      <w:pPr>
        <w:numPr>
          <w:ilvl w:val="0"/>
          <w:numId w:val="14"/>
        </w:numPr>
        <w:spacing w:after="200" w:before="0" w:lineRule="auto"/>
        <w:ind w:left="720" w:hanging="360"/>
        <w:rPr>
          <w:u w:val="none"/>
        </w:rPr>
      </w:pPr>
      <w:r w:rsidDel="00000000" w:rsidR="00000000" w:rsidRPr="00000000">
        <w:rPr>
          <w:rtl w:val="0"/>
        </w:rPr>
        <w:t xml:space="preserve">Practitioners should monitor weight gain, nutrient deficiencies, and dietary habits in pregnant and lactating women.</w:t>
      </w:r>
    </w:p>
    <w:p w:rsidR="00000000" w:rsidDel="00000000" w:rsidP="00000000" w:rsidRDefault="00000000" w:rsidRPr="00000000" w14:paraId="00000130">
      <w:pPr>
        <w:numPr>
          <w:ilvl w:val="0"/>
          <w:numId w:val="14"/>
        </w:numPr>
        <w:spacing w:after="200" w:before="0" w:lineRule="auto"/>
        <w:ind w:left="720" w:hanging="360"/>
        <w:rPr>
          <w:u w:val="none"/>
        </w:rPr>
      </w:pPr>
      <w:r w:rsidDel="00000000" w:rsidR="00000000" w:rsidRPr="00000000">
        <w:rPr>
          <w:rtl w:val="0"/>
        </w:rPr>
        <w:t xml:space="preserve">Growth patterns and nutrient deficiencies impacting growth should be assessed in children and adolescents.</w:t>
      </w:r>
    </w:p>
    <w:p w:rsidR="00000000" w:rsidDel="00000000" w:rsidP="00000000" w:rsidRDefault="00000000" w:rsidRPr="00000000" w14:paraId="00000131">
      <w:pPr>
        <w:numPr>
          <w:ilvl w:val="0"/>
          <w:numId w:val="14"/>
        </w:numPr>
        <w:spacing w:after="200" w:before="0" w:lineRule="auto"/>
        <w:ind w:left="720" w:hanging="360"/>
        <w:rPr>
          <w:u w:val="none"/>
        </w:rPr>
      </w:pPr>
      <w:r w:rsidDel="00000000" w:rsidR="00000000" w:rsidRPr="00000000">
        <w:rPr>
          <w:rtl w:val="0"/>
        </w:rPr>
        <w:t xml:space="preserve">Older adults require assessments for age-related nutrient deficiencies and potential medication-nutrient interactions.</w:t>
      </w:r>
    </w:p>
    <w:p w:rsidR="00000000" w:rsidDel="00000000" w:rsidP="00000000" w:rsidRDefault="00000000" w:rsidRPr="00000000" w14:paraId="00000132">
      <w:pPr>
        <w:numPr>
          <w:ilvl w:val="0"/>
          <w:numId w:val="14"/>
        </w:numPr>
        <w:spacing w:after="200" w:before="0" w:lineRule="auto"/>
        <w:ind w:left="720" w:hanging="360"/>
        <w:rPr>
          <w:u w:val="none"/>
        </w:rPr>
      </w:pPr>
      <w:r w:rsidDel="00000000" w:rsidR="00000000" w:rsidRPr="00000000">
        <w:rPr>
          <w:rtl w:val="0"/>
        </w:rPr>
        <w:t xml:space="preserve">Athletes should be assessed for nutrient deficiencies impacting performance and monitored for energy intake and macronutrient balance.</w:t>
      </w:r>
    </w:p>
    <w:p w:rsidR="00000000" w:rsidDel="00000000" w:rsidP="00000000" w:rsidRDefault="00000000" w:rsidRPr="00000000" w14:paraId="00000133">
      <w:pPr>
        <w:numPr>
          <w:ilvl w:val="0"/>
          <w:numId w:val="14"/>
        </w:numPr>
        <w:spacing w:after="200" w:before="0" w:lineRule="auto"/>
        <w:ind w:left="720" w:hanging="360"/>
        <w:rPr>
          <w:u w:val="none"/>
        </w:rPr>
      </w:pPr>
      <w:r w:rsidDel="00000000" w:rsidR="00000000" w:rsidRPr="00000000">
        <w:rPr>
          <w:rtl w:val="0"/>
        </w:rPr>
        <w:t xml:space="preserve">Vegetarians and vegans need assessments for dietary intake of vitamin B12, iron, and zinc, with supplementation considered when necessary.</w:t>
      </w:r>
    </w:p>
    <w:p w:rsidR="00000000" w:rsidDel="00000000" w:rsidP="00000000" w:rsidRDefault="00000000" w:rsidRPr="00000000" w14:paraId="00000134">
      <w:pPr>
        <w:numPr>
          <w:ilvl w:val="0"/>
          <w:numId w:val="14"/>
        </w:numPr>
        <w:spacing w:after="200" w:lineRule="auto"/>
        <w:ind w:left="720" w:hanging="360"/>
        <w:rPr>
          <w:u w:val="none"/>
        </w:rPr>
      </w:pPr>
      <w:r w:rsidDel="00000000" w:rsidR="00000000" w:rsidRPr="00000000">
        <w:rPr>
          <w:rtl w:val="0"/>
        </w:rPr>
        <w:t xml:space="preserve">Integrating various assessment methods and considering the unique needs of special populations enables practitioners to develop personalized naturopathic treatment plans.</w:t>
      </w:r>
    </w:p>
    <w:p w:rsidR="00000000" w:rsidDel="00000000" w:rsidP="00000000" w:rsidRDefault="00000000" w:rsidRPr="00000000" w14:paraId="00000135">
      <w:pPr>
        <w:spacing w:after="200" w:lineRule="auto"/>
        <w:rPr/>
      </w:pPr>
      <w:r w:rsidDel="00000000" w:rsidR="00000000" w:rsidRPr="00000000">
        <w:rPr>
          <w:rtl w:val="0"/>
        </w:rPr>
      </w:r>
    </w:p>
    <w:p w:rsidR="00000000" w:rsidDel="00000000" w:rsidP="00000000" w:rsidRDefault="00000000" w:rsidRPr="00000000" w14:paraId="00000136">
      <w:pPr>
        <w:pStyle w:val="Heading2"/>
        <w:spacing w:after="200" w:lineRule="auto"/>
        <w:rPr/>
      </w:pPr>
      <w:bookmarkStart w:colFirst="0" w:colLast="0" w:name="_21t163b2p5ox" w:id="27"/>
      <w:bookmarkEnd w:id="27"/>
      <w:r w:rsidDel="00000000" w:rsidR="00000000" w:rsidRPr="00000000">
        <w:rPr>
          <w:rtl w:val="0"/>
        </w:rPr>
        <w:t xml:space="preserve">Exercise 1: Lifestyle Assessment Role-Play</w:t>
      </w:r>
    </w:p>
    <w:p w:rsidR="00000000" w:rsidDel="00000000" w:rsidP="00000000" w:rsidRDefault="00000000" w:rsidRPr="00000000" w14:paraId="00000137">
      <w:pPr>
        <w:spacing w:after="200" w:lineRule="auto"/>
        <w:rPr/>
      </w:pPr>
      <w:r w:rsidDel="00000000" w:rsidR="00000000" w:rsidRPr="00000000">
        <w:rPr>
          <w:rtl w:val="0"/>
        </w:rPr>
        <w:t xml:space="preserve">Practice conducting a thorough lifestyle assessment through a role-playing exercise with a partner. One participant will play the role of a naturopathic practitioner, and the other will play the role of a client. The objective is to gather information on the client's lifestyle, including sleep patterns, exercise habits, stress management, and exposure to environmental toxins.</w:t>
      </w:r>
    </w:p>
    <w:p w:rsidR="00000000" w:rsidDel="00000000" w:rsidP="00000000" w:rsidRDefault="00000000" w:rsidRPr="00000000" w14:paraId="00000138">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139">
      <w:pPr>
        <w:numPr>
          <w:ilvl w:val="0"/>
          <w:numId w:val="12"/>
        </w:numPr>
        <w:spacing w:after="200" w:lineRule="auto"/>
        <w:ind w:left="720" w:hanging="360"/>
        <w:rPr>
          <w:u w:val="none"/>
        </w:rPr>
      </w:pPr>
      <w:r w:rsidDel="00000000" w:rsidR="00000000" w:rsidRPr="00000000">
        <w:rPr>
          <w:rtl w:val="0"/>
        </w:rPr>
        <w:t xml:space="preserve">Paper and pen for note-taking</w:t>
      </w:r>
    </w:p>
    <w:p w:rsidR="00000000" w:rsidDel="00000000" w:rsidP="00000000" w:rsidRDefault="00000000" w:rsidRPr="00000000" w14:paraId="0000013A">
      <w:pPr>
        <w:numPr>
          <w:ilvl w:val="0"/>
          <w:numId w:val="12"/>
        </w:numPr>
        <w:spacing w:after="200" w:before="0" w:lineRule="auto"/>
        <w:ind w:left="720" w:hanging="360"/>
        <w:rPr>
          <w:u w:val="none"/>
        </w:rPr>
      </w:pPr>
      <w:r w:rsidDel="00000000" w:rsidR="00000000" w:rsidRPr="00000000">
        <w:rPr>
          <w:rtl w:val="0"/>
        </w:rPr>
        <w:t xml:space="preserve">A timer or stopwatch</w:t>
      </w:r>
    </w:p>
    <w:p w:rsidR="00000000" w:rsidDel="00000000" w:rsidP="00000000" w:rsidRDefault="00000000" w:rsidRPr="00000000" w14:paraId="0000013B">
      <w:pPr>
        <w:numPr>
          <w:ilvl w:val="0"/>
          <w:numId w:val="12"/>
        </w:numPr>
        <w:spacing w:after="200" w:lineRule="auto"/>
        <w:ind w:left="720" w:hanging="360"/>
        <w:rPr>
          <w:u w:val="none"/>
        </w:rPr>
      </w:pPr>
      <w:r w:rsidDel="00000000" w:rsidR="00000000" w:rsidRPr="00000000">
        <w:rPr>
          <w:rtl w:val="0"/>
        </w:rPr>
        <w:t xml:space="preserve">A partner </w:t>
      </w:r>
    </w:p>
    <w:p w:rsidR="00000000" w:rsidDel="00000000" w:rsidP="00000000" w:rsidRDefault="00000000" w:rsidRPr="00000000" w14:paraId="0000013C">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3D">
      <w:pPr>
        <w:numPr>
          <w:ilvl w:val="0"/>
          <w:numId w:val="1"/>
        </w:numPr>
        <w:spacing w:after="200" w:lineRule="auto"/>
        <w:ind w:left="720" w:hanging="360"/>
        <w:rPr>
          <w:u w:val="none"/>
        </w:rPr>
      </w:pPr>
      <w:r w:rsidDel="00000000" w:rsidR="00000000" w:rsidRPr="00000000">
        <w:rPr>
          <w:rtl w:val="0"/>
        </w:rPr>
        <w:t xml:space="preserve">The person playing the practitioner will prepare a list of questions related to lifestyle assessment.</w:t>
      </w:r>
    </w:p>
    <w:p w:rsidR="00000000" w:rsidDel="00000000" w:rsidP="00000000" w:rsidRDefault="00000000" w:rsidRPr="00000000" w14:paraId="0000013E">
      <w:pPr>
        <w:numPr>
          <w:ilvl w:val="0"/>
          <w:numId w:val="1"/>
        </w:numPr>
        <w:spacing w:after="200" w:before="0" w:lineRule="auto"/>
        <w:ind w:left="720" w:hanging="360"/>
        <w:rPr>
          <w:u w:val="none"/>
        </w:rPr>
      </w:pPr>
      <w:r w:rsidDel="00000000" w:rsidR="00000000" w:rsidRPr="00000000">
        <w:rPr>
          <w:rtl w:val="0"/>
        </w:rPr>
        <w:t xml:space="preserve">Begin the role-play exercise, with the practitioner asking the client questions to assess their lifestyle.</w:t>
      </w:r>
    </w:p>
    <w:p w:rsidR="00000000" w:rsidDel="00000000" w:rsidP="00000000" w:rsidRDefault="00000000" w:rsidRPr="00000000" w14:paraId="0000013F">
      <w:pPr>
        <w:numPr>
          <w:ilvl w:val="0"/>
          <w:numId w:val="1"/>
        </w:numPr>
        <w:spacing w:after="200" w:before="0" w:lineRule="auto"/>
        <w:ind w:left="720" w:hanging="360"/>
        <w:rPr>
          <w:u w:val="none"/>
        </w:rPr>
      </w:pPr>
      <w:r w:rsidDel="00000000" w:rsidR="00000000" w:rsidRPr="00000000">
        <w:rPr>
          <w:rtl w:val="0"/>
        </w:rPr>
        <w:t xml:space="preserve">The client should respond based on their real-life experiences or create a fictional scenario.</w:t>
      </w:r>
    </w:p>
    <w:p w:rsidR="00000000" w:rsidDel="00000000" w:rsidP="00000000" w:rsidRDefault="00000000" w:rsidRPr="00000000" w14:paraId="00000140">
      <w:pPr>
        <w:numPr>
          <w:ilvl w:val="0"/>
          <w:numId w:val="1"/>
        </w:numPr>
        <w:spacing w:after="200" w:before="0" w:lineRule="auto"/>
        <w:ind w:left="720" w:hanging="360"/>
        <w:rPr>
          <w:u w:val="none"/>
        </w:rPr>
      </w:pPr>
      <w:r w:rsidDel="00000000" w:rsidR="00000000" w:rsidRPr="00000000">
        <w:rPr>
          <w:rtl w:val="0"/>
        </w:rPr>
        <w:t xml:space="preserve">After 15-20 minutes, switch roles and repeat the exercise.</w:t>
      </w:r>
    </w:p>
    <w:p w:rsidR="00000000" w:rsidDel="00000000" w:rsidP="00000000" w:rsidRDefault="00000000" w:rsidRPr="00000000" w14:paraId="00000141">
      <w:pPr>
        <w:pStyle w:val="Heading2"/>
        <w:spacing w:after="200" w:lineRule="auto"/>
        <w:rPr/>
      </w:pPr>
      <w:bookmarkStart w:colFirst="0" w:colLast="0" w:name="_s93t9a7iuygh" w:id="28"/>
      <w:bookmarkEnd w:id="28"/>
      <w:r w:rsidDel="00000000" w:rsidR="00000000" w:rsidRPr="00000000">
        <w:rPr>
          <w:rtl w:val="0"/>
        </w:rPr>
        <w:t xml:space="preserve">Exercise 2: Nutritional Assessment Case Study</w:t>
      </w:r>
    </w:p>
    <w:p w:rsidR="00000000" w:rsidDel="00000000" w:rsidP="00000000" w:rsidRDefault="00000000" w:rsidRPr="00000000" w14:paraId="00000142">
      <w:pPr>
        <w:spacing w:after="200" w:lineRule="auto"/>
        <w:rPr/>
      </w:pPr>
      <w:r w:rsidDel="00000000" w:rsidR="00000000" w:rsidRPr="00000000">
        <w:rPr>
          <w:rtl w:val="0"/>
        </w:rPr>
        <w:t xml:space="preserve">Analyze a case study and determine the appropriate nutritional and biochemical assessments to recommend. You will be provided with a case study detailing a client's health history, symptoms, and lifestyle.</w:t>
      </w:r>
    </w:p>
    <w:p w:rsidR="00000000" w:rsidDel="00000000" w:rsidP="00000000" w:rsidRDefault="00000000" w:rsidRPr="00000000" w14:paraId="00000143">
      <w:pPr>
        <w:spacing w:after="200" w:lineRule="auto"/>
        <w:rPr/>
      </w:pPr>
      <w:r w:rsidDel="00000000" w:rsidR="00000000" w:rsidRPr="00000000">
        <w:rPr>
          <w:rtl w:val="0"/>
        </w:rPr>
        <w:t xml:space="preserve">The objective is to determine which nutritional and biochemical assessments would be most beneficial for the client.</w:t>
      </w:r>
    </w:p>
    <w:p w:rsidR="00000000" w:rsidDel="00000000" w:rsidP="00000000" w:rsidRDefault="00000000" w:rsidRPr="00000000" w14:paraId="00000144">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145">
      <w:pPr>
        <w:numPr>
          <w:ilvl w:val="0"/>
          <w:numId w:val="4"/>
        </w:numPr>
        <w:spacing w:after="200" w:lineRule="auto"/>
        <w:ind w:left="720" w:hanging="360"/>
        <w:rPr>
          <w:u w:val="none"/>
        </w:rPr>
      </w:pPr>
      <w:r w:rsidDel="00000000" w:rsidR="00000000" w:rsidRPr="00000000">
        <w:rPr>
          <w:rtl w:val="0"/>
        </w:rPr>
        <w:t xml:space="preserve">Paper and pen for note-taking</w:t>
      </w:r>
    </w:p>
    <w:p w:rsidR="00000000" w:rsidDel="00000000" w:rsidP="00000000" w:rsidRDefault="00000000" w:rsidRPr="00000000" w14:paraId="00000146">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47">
      <w:pPr>
        <w:numPr>
          <w:ilvl w:val="0"/>
          <w:numId w:val="19"/>
        </w:numPr>
        <w:spacing w:after="200" w:lineRule="auto"/>
        <w:ind w:left="720" w:hanging="360"/>
        <w:rPr>
          <w:u w:val="none"/>
        </w:rPr>
      </w:pPr>
      <w:r w:rsidDel="00000000" w:rsidR="00000000" w:rsidRPr="00000000">
        <w:rPr>
          <w:rtl w:val="0"/>
        </w:rPr>
        <w:t xml:space="preserve">Read the case study thoroughly and take notes on any relevant information.</w:t>
      </w:r>
    </w:p>
    <w:p w:rsidR="00000000" w:rsidDel="00000000" w:rsidP="00000000" w:rsidRDefault="00000000" w:rsidRPr="00000000" w14:paraId="00000148">
      <w:pPr>
        <w:numPr>
          <w:ilvl w:val="0"/>
          <w:numId w:val="19"/>
        </w:numPr>
        <w:spacing w:after="200" w:before="0" w:lineRule="auto"/>
        <w:ind w:left="720" w:hanging="360"/>
        <w:rPr>
          <w:u w:val="none"/>
        </w:rPr>
      </w:pPr>
      <w:r w:rsidDel="00000000" w:rsidR="00000000" w:rsidRPr="00000000">
        <w:rPr>
          <w:rtl w:val="0"/>
        </w:rPr>
        <w:t xml:space="preserve">Based on the information provided, determine which nutritional and biochemical assessments would be appropriate for the client.</w:t>
      </w:r>
    </w:p>
    <w:p w:rsidR="00000000" w:rsidDel="00000000" w:rsidP="00000000" w:rsidRDefault="00000000" w:rsidRPr="00000000" w14:paraId="00000149">
      <w:pPr>
        <w:numPr>
          <w:ilvl w:val="0"/>
          <w:numId w:val="19"/>
        </w:numPr>
        <w:spacing w:after="200" w:before="0" w:lineRule="auto"/>
        <w:ind w:left="720" w:hanging="360"/>
        <w:rPr>
          <w:u w:val="none"/>
        </w:rPr>
      </w:pPr>
      <w:r w:rsidDel="00000000" w:rsidR="00000000" w:rsidRPr="00000000">
        <w:rPr>
          <w:rtl w:val="0"/>
        </w:rPr>
        <w:t xml:space="preserve">Write a brief report outlining your recommendations and the rationale for each assessment.</w:t>
      </w:r>
    </w:p>
    <w:p w:rsidR="00000000" w:rsidDel="00000000" w:rsidP="00000000" w:rsidRDefault="00000000" w:rsidRPr="00000000" w14:paraId="0000014A">
      <w:pPr>
        <w:spacing w:after="200" w:lineRule="auto"/>
        <w:rPr/>
      </w:pPr>
      <w:r w:rsidDel="00000000" w:rsidR="00000000" w:rsidRPr="00000000">
        <w:rPr>
          <w:b w:val="1"/>
          <w:rtl w:val="0"/>
        </w:rPr>
        <w:t xml:space="preserve">Case Study:</w:t>
      </w:r>
      <w:r w:rsidDel="00000000" w:rsidR="00000000" w:rsidRPr="00000000">
        <w:rPr>
          <w:rtl w:val="0"/>
        </w:rPr>
      </w:r>
    </w:p>
    <w:p w:rsidR="00000000" w:rsidDel="00000000" w:rsidP="00000000" w:rsidRDefault="00000000" w:rsidRPr="00000000" w14:paraId="0000014B">
      <w:pPr>
        <w:spacing w:after="200" w:lineRule="auto"/>
        <w:rPr/>
      </w:pPr>
      <w:r w:rsidDel="00000000" w:rsidR="00000000" w:rsidRPr="00000000">
        <w:rPr>
          <w:rtl w:val="0"/>
        </w:rPr>
        <w:t xml:space="preserve">Sarah is a 42-year-old female who works as an office manager in a busy law firm. She is married with two children, ages 10 and 14. Sarah lives in a suburban neighborhood and spends most of her time juggling work, family life, and household responsibilities. She has a family history of type 2 diabetes, and her mother was diagnosed with breast cancer in her early 60s.</w:t>
      </w:r>
    </w:p>
    <w:p w:rsidR="00000000" w:rsidDel="00000000" w:rsidP="00000000" w:rsidRDefault="00000000" w:rsidRPr="00000000" w14:paraId="0000014C">
      <w:pPr>
        <w:spacing w:after="200" w:lineRule="auto"/>
        <w:rPr/>
      </w:pPr>
      <w:r w:rsidDel="00000000" w:rsidR="00000000" w:rsidRPr="00000000">
        <w:rPr>
          <w:rtl w:val="0"/>
        </w:rPr>
        <w:t xml:space="preserve">Sarah has been experiencing fatigue, bloating, constipation, occasional headaches, and difficulty concentrating at work for the past six months. She also mentions having difficulty falling asleep and staying asleep at night, which has been affecting her energy levels throughout the day. Recently, Sarah has noticed a weight gain of around 10 pounds over the past year, despite not making any significant changes to her diet or exercise habits.</w:t>
      </w:r>
    </w:p>
    <w:p w:rsidR="00000000" w:rsidDel="00000000" w:rsidP="00000000" w:rsidRDefault="00000000" w:rsidRPr="00000000" w14:paraId="0000014D">
      <w:pPr>
        <w:spacing w:after="200" w:lineRule="auto"/>
        <w:rPr/>
      </w:pPr>
      <w:r w:rsidDel="00000000" w:rsidR="00000000" w:rsidRPr="00000000">
        <w:rPr>
          <w:rtl w:val="0"/>
        </w:rPr>
        <w:t xml:space="preserve">Sarah's diet is primarily composed of convenience foods, including fast food, frozen meals, and takeout. She admits to consuming high amounts of sugar, particularly in the form of soda and sweet snacks. Sarah drinks about 2-3 cups of coffee per day and consumes alcohol moderately, with 1-2 glasses of wine in the evenings. She rarely has time to cook and often skips breakfast.</w:t>
      </w:r>
    </w:p>
    <w:p w:rsidR="00000000" w:rsidDel="00000000" w:rsidP="00000000" w:rsidRDefault="00000000" w:rsidRPr="00000000" w14:paraId="0000014E">
      <w:pPr>
        <w:spacing w:after="200" w:lineRule="auto"/>
        <w:rPr/>
      </w:pPr>
      <w:r w:rsidDel="00000000" w:rsidR="00000000" w:rsidRPr="00000000">
        <w:rPr>
          <w:rtl w:val="0"/>
        </w:rPr>
        <w:t xml:space="preserve">Sarah's exercise routine is sporadic. She tries to go for a 30-minute walk in the evenings or on weekends but admits that she often skips her walks due to time constraints or lack of energy. She does not engage in any other forms of physical activity.</w:t>
      </w:r>
    </w:p>
    <w:p w:rsidR="00000000" w:rsidDel="00000000" w:rsidP="00000000" w:rsidRDefault="00000000" w:rsidRPr="00000000" w14:paraId="0000014F">
      <w:pPr>
        <w:spacing w:after="200" w:lineRule="auto"/>
        <w:rPr/>
      </w:pPr>
      <w:r w:rsidDel="00000000" w:rsidR="00000000" w:rsidRPr="00000000">
        <w:rPr>
          <w:rtl w:val="0"/>
        </w:rPr>
        <w:t xml:space="preserve">Sarah reports high levels of stress at work and home. Her job involves long hours, tight deadlines, and managing a large team of employees. At home, she is responsible for most of the household chores and childcare, as her husband works long hours as well. Sarah struggles to find time for herself and feels constantly overwhelmed.</w:t>
      </w:r>
    </w:p>
    <w:p w:rsidR="00000000" w:rsidDel="00000000" w:rsidP="00000000" w:rsidRDefault="00000000" w:rsidRPr="00000000" w14:paraId="00000150">
      <w:pPr>
        <w:spacing w:after="200" w:lineRule="auto"/>
        <w:rPr/>
      </w:pPr>
      <w:r w:rsidDel="00000000" w:rsidR="00000000" w:rsidRPr="00000000">
        <w:rPr>
          <w:rtl w:val="0"/>
        </w:rPr>
        <w:t xml:space="preserve">Sarah spends most of her day indoors, either at work or at home. She occasionally uses household cleaning products and personal care products that contain synthetic chemicals. Her office building is located near a busy highway, and she commutes to work by car.</w:t>
      </w:r>
    </w:p>
    <w:p w:rsidR="00000000" w:rsidDel="00000000" w:rsidP="00000000" w:rsidRDefault="00000000" w:rsidRPr="00000000" w14:paraId="00000151">
      <w:pPr>
        <w:spacing w:after="200" w:lineRule="auto"/>
        <w:rPr/>
      </w:pPr>
      <w:r w:rsidDel="00000000" w:rsidR="00000000" w:rsidRPr="00000000">
        <w:rPr>
          <w:rtl w:val="0"/>
        </w:rPr>
        <w:t xml:space="preserve">Sarah has a history of mild hypertension, which is currently managed through medication. She also had gestational diabetes during her second pregnancy but has not had any issues with blood sugar since giving birth.</w:t>
      </w:r>
    </w:p>
    <w:p w:rsidR="00000000" w:rsidDel="00000000" w:rsidP="00000000" w:rsidRDefault="00000000" w:rsidRPr="00000000" w14:paraId="00000152">
      <w:pPr>
        <w:spacing w:after="200" w:lineRule="auto"/>
        <w:rPr/>
      </w:pPr>
      <w:r w:rsidDel="00000000" w:rsidR="00000000" w:rsidRPr="00000000">
        <w:rPr>
          <w:rtl w:val="0"/>
        </w:rPr>
        <w:t xml:space="preserve">As mentioned earlier, Sarah's family has a history of type 2 diabetes and breast cancer. Her father also suffered from high blood pressure and passed away due to a stroke at the age of 68.</w:t>
      </w:r>
    </w:p>
    <w:p w:rsidR="00000000" w:rsidDel="00000000" w:rsidP="00000000" w:rsidRDefault="00000000" w:rsidRPr="00000000" w14:paraId="00000153">
      <w:pPr>
        <w:spacing w:after="200" w:lineRule="auto"/>
        <w:rPr/>
      </w:pPr>
      <w:r w:rsidDel="00000000" w:rsidR="00000000" w:rsidRPr="00000000">
        <w:rPr>
          <w:rtl w:val="0"/>
        </w:rPr>
        <w:t xml:space="preserve">Sarah takes a daily medication for hypertension and a multivitamin supplement. She occasionally takes over-the-counter pain relievers for headaches.</w:t>
      </w:r>
    </w:p>
    <w:p w:rsidR="00000000" w:rsidDel="00000000" w:rsidP="00000000" w:rsidRDefault="00000000" w:rsidRPr="00000000" w14:paraId="00000154">
      <w:pPr>
        <w:spacing w:after="200" w:lineRule="auto"/>
        <w:rPr/>
      </w:pPr>
      <w:r w:rsidDel="00000000" w:rsidR="00000000" w:rsidRPr="00000000">
        <w:rPr>
          <w:rtl w:val="0"/>
        </w:rPr>
        <w:t xml:space="preserve">Based on the provided case study, determine which nutritional and biochemical assessments would be appropriate for Sarah to better understand her health status and develop a comprehensive treatment plan. Consider factors such as her family history, current health complaints, diet, exercise habits, and environmental exposures in your recommendations. Write a brief report outlining your recommendations and the rationale for each assessment.</w:t>
      </w:r>
      <w:r w:rsidDel="00000000" w:rsidR="00000000" w:rsidRPr="00000000">
        <w:rPr>
          <w:rtl w:val="0"/>
        </w:rPr>
      </w:r>
    </w:p>
    <w:p w:rsidR="00000000" w:rsidDel="00000000" w:rsidP="00000000" w:rsidRDefault="00000000" w:rsidRPr="00000000" w14:paraId="00000155">
      <w:pPr>
        <w:pStyle w:val="Heading2"/>
        <w:spacing w:after="200" w:lineRule="auto"/>
        <w:rPr/>
      </w:pPr>
      <w:bookmarkStart w:colFirst="0" w:colLast="0" w:name="_l5l5bjxup7c0" w:id="29"/>
      <w:bookmarkEnd w:id="29"/>
      <w:r w:rsidDel="00000000" w:rsidR="00000000" w:rsidRPr="00000000">
        <w:rPr>
          <w:rtl w:val="0"/>
        </w:rPr>
        <w:t xml:space="preserve">Exercise 3: Physical Assessment Techniques Practice</w:t>
      </w:r>
    </w:p>
    <w:p w:rsidR="00000000" w:rsidDel="00000000" w:rsidP="00000000" w:rsidRDefault="00000000" w:rsidRPr="00000000" w14:paraId="00000156">
      <w:pPr>
        <w:spacing w:after="200" w:lineRule="auto"/>
        <w:rPr/>
      </w:pPr>
      <w:r w:rsidDel="00000000" w:rsidR="00000000" w:rsidRPr="00000000">
        <w:rPr>
          <w:rtl w:val="0"/>
        </w:rPr>
        <w:t xml:space="preserve">Gain hands-on experience with traditional physical assessment techniques, such as observation, palpation, and auscultation. You will practice performing basic physical assessment techniques on a partner or mannequin.</w:t>
      </w:r>
    </w:p>
    <w:p w:rsidR="00000000" w:rsidDel="00000000" w:rsidP="00000000" w:rsidRDefault="00000000" w:rsidRPr="00000000" w14:paraId="00000157">
      <w:pPr>
        <w:spacing w:after="200" w:lineRule="auto"/>
        <w:rPr/>
      </w:pPr>
      <w:r w:rsidDel="00000000" w:rsidR="00000000" w:rsidRPr="00000000">
        <w:rPr>
          <w:rtl w:val="0"/>
        </w:rPr>
        <w:t xml:space="preserve">The objective is to become familiar with these techniques and understand their role in naturopathic case history taking.</w:t>
      </w:r>
    </w:p>
    <w:p w:rsidR="00000000" w:rsidDel="00000000" w:rsidP="00000000" w:rsidRDefault="00000000" w:rsidRPr="00000000" w14:paraId="00000158">
      <w:pPr>
        <w:spacing w:after="200" w:lineRule="auto"/>
        <w:rPr/>
      </w:pPr>
      <w:r w:rsidDel="00000000" w:rsidR="00000000" w:rsidRPr="00000000">
        <w:rPr>
          <w:rtl w:val="0"/>
        </w:rPr>
        <w:t xml:space="preserve">Materials:</w:t>
      </w:r>
    </w:p>
    <w:p w:rsidR="00000000" w:rsidDel="00000000" w:rsidP="00000000" w:rsidRDefault="00000000" w:rsidRPr="00000000" w14:paraId="00000159">
      <w:pPr>
        <w:numPr>
          <w:ilvl w:val="0"/>
          <w:numId w:val="13"/>
        </w:numPr>
        <w:spacing w:after="200" w:lineRule="auto"/>
        <w:ind w:left="720" w:hanging="360"/>
        <w:rPr>
          <w:u w:val="none"/>
        </w:rPr>
      </w:pPr>
      <w:r w:rsidDel="00000000" w:rsidR="00000000" w:rsidRPr="00000000">
        <w:rPr>
          <w:rtl w:val="0"/>
        </w:rPr>
        <w:t xml:space="preserve">Mannequin or willing partner</w:t>
      </w:r>
    </w:p>
    <w:p w:rsidR="00000000" w:rsidDel="00000000" w:rsidP="00000000" w:rsidRDefault="00000000" w:rsidRPr="00000000" w14:paraId="0000015A">
      <w:pPr>
        <w:numPr>
          <w:ilvl w:val="0"/>
          <w:numId w:val="13"/>
        </w:numPr>
        <w:spacing w:after="200" w:before="0" w:lineRule="auto"/>
        <w:ind w:left="720" w:hanging="360"/>
        <w:rPr>
          <w:u w:val="none"/>
        </w:rPr>
      </w:pPr>
      <w:r w:rsidDel="00000000" w:rsidR="00000000" w:rsidRPr="00000000">
        <w:rPr>
          <w:rtl w:val="0"/>
        </w:rPr>
        <w:t xml:space="preserve">Stethoscope</w:t>
      </w:r>
    </w:p>
    <w:p w:rsidR="00000000" w:rsidDel="00000000" w:rsidP="00000000" w:rsidRDefault="00000000" w:rsidRPr="00000000" w14:paraId="0000015B">
      <w:pPr>
        <w:numPr>
          <w:ilvl w:val="0"/>
          <w:numId w:val="13"/>
        </w:numPr>
        <w:spacing w:after="200" w:before="0" w:lineRule="auto"/>
        <w:ind w:left="720" w:hanging="360"/>
        <w:rPr>
          <w:u w:val="none"/>
        </w:rPr>
      </w:pPr>
      <w:r w:rsidDel="00000000" w:rsidR="00000000" w:rsidRPr="00000000">
        <w:rPr>
          <w:rtl w:val="0"/>
        </w:rPr>
        <w:t xml:space="preserve">Blood pressure cuff</w:t>
      </w:r>
    </w:p>
    <w:p w:rsidR="00000000" w:rsidDel="00000000" w:rsidP="00000000" w:rsidRDefault="00000000" w:rsidRPr="00000000" w14:paraId="0000015C">
      <w:pPr>
        <w:numPr>
          <w:ilvl w:val="0"/>
          <w:numId w:val="13"/>
        </w:numPr>
        <w:spacing w:after="200" w:before="0" w:lineRule="auto"/>
        <w:ind w:left="720" w:hanging="360"/>
        <w:rPr>
          <w:u w:val="none"/>
        </w:rPr>
      </w:pPr>
      <w:r w:rsidDel="00000000" w:rsidR="00000000" w:rsidRPr="00000000">
        <w:rPr>
          <w:rtl w:val="0"/>
        </w:rPr>
        <w:t xml:space="preserve">Penlight</w:t>
      </w:r>
    </w:p>
    <w:p w:rsidR="00000000" w:rsidDel="00000000" w:rsidP="00000000" w:rsidRDefault="00000000" w:rsidRPr="00000000" w14:paraId="0000015D">
      <w:pPr>
        <w:numPr>
          <w:ilvl w:val="0"/>
          <w:numId w:val="13"/>
        </w:numPr>
        <w:spacing w:after="200" w:lineRule="auto"/>
        <w:ind w:left="720" w:hanging="360"/>
        <w:rPr>
          <w:u w:val="none"/>
        </w:rPr>
      </w:pPr>
      <w:r w:rsidDel="00000000" w:rsidR="00000000" w:rsidRPr="00000000">
        <w:rPr>
          <w:rtl w:val="0"/>
        </w:rPr>
        <w:t xml:space="preserve">Tongue depressor</w:t>
      </w:r>
    </w:p>
    <w:p w:rsidR="00000000" w:rsidDel="00000000" w:rsidP="00000000" w:rsidRDefault="00000000" w:rsidRPr="00000000" w14:paraId="0000015E">
      <w:pPr>
        <w:spacing w:after="200" w:lineRule="auto"/>
        <w:rPr/>
      </w:pPr>
      <w:r w:rsidDel="00000000" w:rsidR="00000000" w:rsidRPr="00000000">
        <w:rPr>
          <w:rtl w:val="0"/>
        </w:rPr>
        <w:t xml:space="preserve">Instructions:</w:t>
      </w:r>
    </w:p>
    <w:p w:rsidR="00000000" w:rsidDel="00000000" w:rsidP="00000000" w:rsidRDefault="00000000" w:rsidRPr="00000000" w14:paraId="0000015F">
      <w:pPr>
        <w:numPr>
          <w:ilvl w:val="0"/>
          <w:numId w:val="18"/>
        </w:numPr>
        <w:spacing w:after="200" w:lineRule="auto"/>
        <w:ind w:left="720" w:hanging="360"/>
        <w:rPr>
          <w:u w:val="none"/>
        </w:rPr>
      </w:pPr>
      <w:r w:rsidDel="00000000" w:rsidR="00000000" w:rsidRPr="00000000">
        <w:rPr>
          <w:rtl w:val="0"/>
        </w:rPr>
        <w:t xml:space="preserve">Begin by reviewing the proper techniques for observation, palpation, and auscultation.</w:t>
      </w:r>
    </w:p>
    <w:p w:rsidR="00000000" w:rsidDel="00000000" w:rsidP="00000000" w:rsidRDefault="00000000" w:rsidRPr="00000000" w14:paraId="00000160">
      <w:pPr>
        <w:numPr>
          <w:ilvl w:val="0"/>
          <w:numId w:val="18"/>
        </w:numPr>
        <w:spacing w:after="200" w:before="0" w:lineRule="auto"/>
        <w:ind w:left="720" w:hanging="360"/>
        <w:rPr>
          <w:u w:val="none"/>
        </w:rPr>
      </w:pPr>
      <w:r w:rsidDel="00000000" w:rsidR="00000000" w:rsidRPr="00000000">
        <w:rPr>
          <w:rtl w:val="0"/>
        </w:rPr>
        <w:t xml:space="preserve">Practice each technique on a partner or mannequin, taking turns if working with a partner.</w:t>
      </w:r>
    </w:p>
    <w:p w:rsidR="00000000" w:rsidDel="00000000" w:rsidP="00000000" w:rsidRDefault="00000000" w:rsidRPr="00000000" w14:paraId="00000161">
      <w:pPr>
        <w:numPr>
          <w:ilvl w:val="0"/>
          <w:numId w:val="18"/>
        </w:numPr>
        <w:spacing w:after="200" w:before="0" w:lineRule="auto"/>
        <w:ind w:left="720" w:hanging="360"/>
        <w:rPr>
          <w:u w:val="none"/>
        </w:rPr>
      </w:pPr>
      <w:r w:rsidDel="00000000" w:rsidR="00000000" w:rsidRPr="00000000">
        <w:rPr>
          <w:rtl w:val="0"/>
        </w:rPr>
        <w:t xml:space="preserve">Pay close attention to any irregularities or abnormalities, noting them for further investigation.</w:t>
      </w:r>
    </w:p>
    <w:p w:rsidR="00000000" w:rsidDel="00000000" w:rsidP="00000000" w:rsidRDefault="00000000" w:rsidRPr="00000000" w14:paraId="00000162">
      <w:pPr>
        <w:numPr>
          <w:ilvl w:val="0"/>
          <w:numId w:val="18"/>
        </w:numPr>
        <w:spacing w:after="200" w:lineRule="auto"/>
        <w:ind w:left="720" w:hanging="360"/>
        <w:rPr>
          <w:u w:val="none"/>
        </w:rPr>
      </w:pPr>
      <w:r w:rsidDel="00000000" w:rsidR="00000000" w:rsidRPr="00000000">
        <w:rPr>
          <w:rtl w:val="0"/>
        </w:rPr>
        <w:t xml:space="preserve">After practicing each technique, discuss your findings with your a partner and reflect on areas for improvement.</w:t>
      </w:r>
    </w:p>
    <w:p w:rsidR="00000000" w:rsidDel="00000000" w:rsidP="00000000" w:rsidRDefault="00000000" w:rsidRPr="00000000" w14:paraId="00000163">
      <w:pPr>
        <w:pStyle w:val="Heading1"/>
        <w:spacing w:after="200" w:lineRule="auto"/>
        <w:rPr/>
      </w:pPr>
      <w:bookmarkStart w:colFirst="0" w:colLast="0" w:name="_t7yuscxw0gt6" w:id="30"/>
      <w:bookmarkEnd w:id="30"/>
      <w:r w:rsidDel="00000000" w:rsidR="00000000" w:rsidRPr="00000000">
        <w:rPr>
          <w:rtl w:val="0"/>
        </w:rPr>
        <w:t xml:space="preserve">Naturopathic Assessment and Evaluation</w:t>
      </w:r>
    </w:p>
    <w:p w:rsidR="00000000" w:rsidDel="00000000" w:rsidP="00000000" w:rsidRDefault="00000000" w:rsidRPr="00000000" w14:paraId="00000164">
      <w:pPr>
        <w:pStyle w:val="Heading2"/>
        <w:spacing w:after="200" w:lineRule="auto"/>
        <w:rPr/>
      </w:pPr>
      <w:bookmarkStart w:colFirst="0" w:colLast="0" w:name="_epitr3fwd6i3" w:id="31"/>
      <w:bookmarkEnd w:id="31"/>
      <w:r w:rsidDel="00000000" w:rsidR="00000000" w:rsidRPr="00000000">
        <w:rPr>
          <w:rtl w:val="0"/>
        </w:rPr>
        <w:t xml:space="preserve">Test Interpretation and Application</w:t>
      </w:r>
    </w:p>
    <w:p w:rsidR="00000000" w:rsidDel="00000000" w:rsidP="00000000" w:rsidRDefault="00000000" w:rsidRPr="00000000" w14:paraId="00000165">
      <w:pPr>
        <w:spacing w:after="200" w:lineRule="auto"/>
        <w:rPr/>
      </w:pPr>
      <w:r w:rsidDel="00000000" w:rsidR="00000000" w:rsidRPr="00000000">
        <w:rPr>
          <w:rtl w:val="0"/>
        </w:rPr>
        <w:t xml:space="preserve">Interpreting diagnostic tests is an essential skill for naturopathic practitioners. A correct interpretation of test results will help form a comprehensive understanding of the patient's health status, guiding the practitioner in creating an effective treatment plan. In this lesson, we will delve deeper into various diagnostic tests, interpretation, and application, providing interesting tips, tricks, and valuable insights for naturopathic practitioners.</w:t>
      </w:r>
    </w:p>
    <w:p w:rsidR="00000000" w:rsidDel="00000000" w:rsidP="00000000" w:rsidRDefault="00000000" w:rsidRPr="00000000" w14:paraId="00000166">
      <w:pPr>
        <w:pStyle w:val="Heading3"/>
        <w:spacing w:after="200" w:lineRule="auto"/>
        <w:rPr/>
      </w:pPr>
      <w:bookmarkStart w:colFirst="0" w:colLast="0" w:name="_55s3p2c7q92i" w:id="32"/>
      <w:bookmarkEnd w:id="32"/>
      <w:r w:rsidDel="00000000" w:rsidR="00000000" w:rsidRPr="00000000">
        <w:rPr>
          <w:rtl w:val="0"/>
        </w:rPr>
        <w:t xml:space="preserve">Advanced Diagnostic Testing Techniques</w:t>
      </w:r>
    </w:p>
    <w:p w:rsidR="00000000" w:rsidDel="00000000" w:rsidP="00000000" w:rsidRDefault="00000000" w:rsidRPr="00000000" w14:paraId="00000167">
      <w:pPr>
        <w:spacing w:after="200" w:lineRule="auto"/>
        <w:rPr/>
      </w:pPr>
      <w:r w:rsidDel="00000000" w:rsidR="00000000" w:rsidRPr="00000000">
        <w:rPr>
          <w:rtl w:val="0"/>
        </w:rPr>
        <w:t xml:space="preserve">Naturopathic practitioners often use advanced diagnostic testing techniques to gain a more comprehensive understanding of a patient's health. Some of these techniques include:</w:t>
      </w:r>
    </w:p>
    <w:p w:rsidR="00000000" w:rsidDel="00000000" w:rsidP="00000000" w:rsidRDefault="00000000" w:rsidRPr="00000000" w14:paraId="00000168">
      <w:pPr>
        <w:spacing w:after="200" w:lineRule="auto"/>
        <w:rPr/>
      </w:pPr>
      <w:r w:rsidDel="00000000" w:rsidR="00000000" w:rsidRPr="00000000">
        <w:rPr>
          <w:b w:val="1"/>
          <w:rtl w:val="0"/>
        </w:rPr>
        <w:t xml:space="preserve">Organic acids testing:</w:t>
      </w:r>
      <w:r w:rsidDel="00000000" w:rsidR="00000000" w:rsidRPr="00000000">
        <w:rPr>
          <w:rtl w:val="0"/>
        </w:rPr>
        <w:t xml:space="preserve"> This test measures organic acids in urine to assess metabolic function and identify imbalances that may contribute to various health issues.</w:t>
      </w:r>
    </w:p>
    <w:p w:rsidR="00000000" w:rsidDel="00000000" w:rsidP="00000000" w:rsidRDefault="00000000" w:rsidRPr="00000000" w14:paraId="00000169">
      <w:pPr>
        <w:spacing w:after="200" w:lineRule="auto"/>
        <w:rPr/>
      </w:pPr>
      <w:r w:rsidDel="00000000" w:rsidR="00000000" w:rsidRPr="00000000">
        <w:rPr>
          <w:b w:val="1"/>
          <w:rtl w:val="0"/>
        </w:rPr>
        <w:t xml:space="preserve">Heavy metal testing:</w:t>
      </w:r>
      <w:r w:rsidDel="00000000" w:rsidR="00000000" w:rsidRPr="00000000">
        <w:rPr>
          <w:rtl w:val="0"/>
        </w:rPr>
        <w:t xml:space="preserve"> This test evaluates the levels of heavy metals in the body, which can be toxic and contribute to chronic health problems when present in excessive amounts.</w:t>
      </w:r>
    </w:p>
    <w:p w:rsidR="00000000" w:rsidDel="00000000" w:rsidP="00000000" w:rsidRDefault="00000000" w:rsidRPr="00000000" w14:paraId="0000016A">
      <w:pPr>
        <w:spacing w:after="200" w:lineRule="auto"/>
        <w:rPr/>
      </w:pPr>
      <w:r w:rsidDel="00000000" w:rsidR="00000000" w:rsidRPr="00000000">
        <w:rPr>
          <w:b w:val="1"/>
          <w:rtl w:val="0"/>
        </w:rPr>
        <w:t xml:space="preserve">Genomic testing:</w:t>
      </w:r>
      <w:r w:rsidDel="00000000" w:rsidR="00000000" w:rsidRPr="00000000">
        <w:rPr>
          <w:rtl w:val="0"/>
        </w:rPr>
        <w:t xml:space="preserve"> This test analyzes genetic variations that may influence a patient's risk for certain health conditions or their response to specific treatments.</w:t>
      </w:r>
    </w:p>
    <w:p w:rsidR="00000000" w:rsidDel="00000000" w:rsidP="00000000" w:rsidRDefault="00000000" w:rsidRPr="00000000" w14:paraId="0000016B">
      <w:pPr>
        <w:spacing w:after="200" w:lineRule="auto"/>
        <w:rPr/>
      </w:pPr>
      <w:r w:rsidDel="00000000" w:rsidR="00000000" w:rsidRPr="00000000">
        <w:rPr>
          <w:b w:val="1"/>
          <w:rtl w:val="0"/>
        </w:rPr>
        <w:t xml:space="preserve">Nutrigenomics testing:</w:t>
      </w:r>
      <w:r w:rsidDel="00000000" w:rsidR="00000000" w:rsidRPr="00000000">
        <w:rPr>
          <w:rtl w:val="0"/>
        </w:rPr>
        <w:t xml:space="preserve"> This test examines the interaction between genes and nutrition to identify individual dietary needs and optimize health outcomes.</w:t>
      </w:r>
    </w:p>
    <w:p w:rsidR="00000000" w:rsidDel="00000000" w:rsidP="00000000" w:rsidRDefault="00000000" w:rsidRPr="00000000" w14:paraId="0000016C">
      <w:pPr>
        <w:pStyle w:val="Heading3"/>
        <w:spacing w:after="200" w:lineRule="auto"/>
        <w:rPr/>
      </w:pPr>
      <w:bookmarkStart w:colFirst="0" w:colLast="0" w:name="_xpprrw4rcoth" w:id="33"/>
      <w:bookmarkEnd w:id="33"/>
      <w:r w:rsidDel="00000000" w:rsidR="00000000" w:rsidRPr="00000000">
        <w:rPr>
          <w:rtl w:val="0"/>
        </w:rPr>
        <w:t xml:space="preserve">Tips for Effective Communication of Test Results</w:t>
      </w:r>
    </w:p>
    <w:p w:rsidR="00000000" w:rsidDel="00000000" w:rsidP="00000000" w:rsidRDefault="00000000" w:rsidRPr="00000000" w14:paraId="0000016D">
      <w:pPr>
        <w:spacing w:after="200" w:lineRule="auto"/>
        <w:rPr/>
      </w:pPr>
      <w:r w:rsidDel="00000000" w:rsidR="00000000" w:rsidRPr="00000000">
        <w:rPr>
          <w:rtl w:val="0"/>
        </w:rPr>
        <w:t xml:space="preserve">Effective communication of test results is crucial for patient understanding and compliance. Some tips for communicating test results to patients include:</w:t>
      </w:r>
    </w:p>
    <w:p w:rsidR="00000000" w:rsidDel="00000000" w:rsidP="00000000" w:rsidRDefault="00000000" w:rsidRPr="00000000" w14:paraId="0000016E">
      <w:pPr>
        <w:spacing w:after="200" w:lineRule="auto"/>
        <w:rPr/>
      </w:pPr>
      <w:r w:rsidDel="00000000" w:rsidR="00000000" w:rsidRPr="00000000">
        <w:rPr>
          <w:b w:val="1"/>
          <w:rtl w:val="0"/>
        </w:rPr>
        <w:t xml:space="preserve">Use simple language:</w:t>
      </w:r>
      <w:r w:rsidDel="00000000" w:rsidR="00000000" w:rsidRPr="00000000">
        <w:rPr>
          <w:rtl w:val="0"/>
        </w:rPr>
        <w:t xml:space="preserve"> Avoid using technical terms and jargon. Instead, explain the results in a clear and concise manner that the patient can easily understand.</w:t>
      </w:r>
    </w:p>
    <w:p w:rsidR="00000000" w:rsidDel="00000000" w:rsidP="00000000" w:rsidRDefault="00000000" w:rsidRPr="00000000" w14:paraId="0000016F">
      <w:pPr>
        <w:spacing w:after="200" w:lineRule="auto"/>
        <w:rPr/>
      </w:pPr>
      <w:r w:rsidDel="00000000" w:rsidR="00000000" w:rsidRPr="00000000">
        <w:rPr>
          <w:b w:val="1"/>
          <w:rtl w:val="0"/>
        </w:rPr>
        <w:t xml:space="preserve">Create visual aids:</w:t>
      </w:r>
      <w:r w:rsidDel="00000000" w:rsidR="00000000" w:rsidRPr="00000000">
        <w:rPr>
          <w:rtl w:val="0"/>
        </w:rPr>
        <w:t xml:space="preserve"> Use graphs, charts, or illustrations to help patients visualize their test results and better comprehend the information.</w:t>
      </w:r>
    </w:p>
    <w:p w:rsidR="00000000" w:rsidDel="00000000" w:rsidP="00000000" w:rsidRDefault="00000000" w:rsidRPr="00000000" w14:paraId="00000170">
      <w:pPr>
        <w:spacing w:after="200" w:lineRule="auto"/>
        <w:rPr/>
      </w:pPr>
      <w:r w:rsidDel="00000000" w:rsidR="00000000" w:rsidRPr="00000000">
        <w:rPr>
          <w:b w:val="1"/>
          <w:rtl w:val="0"/>
        </w:rPr>
        <w:t xml:space="preserve">Relate the results to the patient's symptoms:</w:t>
      </w:r>
      <w:r w:rsidDel="00000000" w:rsidR="00000000" w:rsidRPr="00000000">
        <w:rPr>
          <w:rtl w:val="0"/>
        </w:rPr>
        <w:t xml:space="preserve"> Help the patient understand how their test results relate to their health concerns and the importance of addressing these imbalances.</w:t>
      </w:r>
    </w:p>
    <w:p w:rsidR="00000000" w:rsidDel="00000000" w:rsidP="00000000" w:rsidRDefault="00000000" w:rsidRPr="00000000" w14:paraId="00000171">
      <w:pPr>
        <w:spacing w:after="200" w:lineRule="auto"/>
        <w:rPr/>
      </w:pPr>
      <w:r w:rsidDel="00000000" w:rsidR="00000000" w:rsidRPr="00000000">
        <w:rPr>
          <w:b w:val="1"/>
          <w:rtl w:val="0"/>
        </w:rPr>
        <w:t xml:space="preserve">Provide clear recommendations:</w:t>
      </w:r>
      <w:r w:rsidDel="00000000" w:rsidR="00000000" w:rsidRPr="00000000">
        <w:rPr>
          <w:rtl w:val="0"/>
        </w:rPr>
        <w:t xml:space="preserve"> Offer specific guidance on the next steps, including dietary and lifestyle changes, supplements, or further testing.</w:t>
      </w:r>
    </w:p>
    <w:p w:rsidR="00000000" w:rsidDel="00000000" w:rsidP="00000000" w:rsidRDefault="00000000" w:rsidRPr="00000000" w14:paraId="00000172">
      <w:pPr>
        <w:pStyle w:val="Heading3"/>
        <w:spacing w:after="200" w:lineRule="auto"/>
        <w:rPr/>
      </w:pPr>
      <w:bookmarkStart w:colFirst="0" w:colLast="0" w:name="_tyri6ck039e6" w:id="34"/>
      <w:bookmarkEnd w:id="34"/>
      <w:r w:rsidDel="00000000" w:rsidR="00000000" w:rsidRPr="00000000">
        <w:rPr>
          <w:rtl w:val="0"/>
        </w:rPr>
        <w:t xml:space="preserve">Utilizing Technology in Test Interpretation and Application</w:t>
      </w:r>
    </w:p>
    <w:p w:rsidR="00000000" w:rsidDel="00000000" w:rsidP="00000000" w:rsidRDefault="00000000" w:rsidRPr="00000000" w14:paraId="00000173">
      <w:pPr>
        <w:spacing w:after="200" w:lineRule="auto"/>
        <w:rPr/>
      </w:pPr>
      <w:r w:rsidDel="00000000" w:rsidR="00000000" w:rsidRPr="00000000">
        <w:rPr>
          <w:rtl w:val="0"/>
        </w:rPr>
        <w:t xml:space="preserve">Modern technology can play a vital role in enhancing test interpretation and application for naturopathic practitioners. Some useful tools include:</w:t>
      </w:r>
    </w:p>
    <w:p w:rsidR="00000000" w:rsidDel="00000000" w:rsidP="00000000" w:rsidRDefault="00000000" w:rsidRPr="00000000" w14:paraId="00000174">
      <w:pPr>
        <w:spacing w:after="200" w:lineRule="auto"/>
        <w:rPr/>
      </w:pPr>
      <w:r w:rsidDel="00000000" w:rsidR="00000000" w:rsidRPr="00000000">
        <w:rPr>
          <w:b w:val="1"/>
          <w:rtl w:val="0"/>
        </w:rPr>
        <w:t xml:space="preserve">Electronic health records (EHRs):</w:t>
      </w:r>
      <w:r w:rsidDel="00000000" w:rsidR="00000000" w:rsidRPr="00000000">
        <w:rPr>
          <w:rtl w:val="0"/>
        </w:rPr>
        <w:t xml:space="preserve"> EHRs can help practitioners track test results, medical history, and treatment plans, allowing for a more streamlined approach to patient care.</w:t>
      </w:r>
    </w:p>
    <w:p w:rsidR="00000000" w:rsidDel="00000000" w:rsidP="00000000" w:rsidRDefault="00000000" w:rsidRPr="00000000" w14:paraId="00000175">
      <w:pPr>
        <w:spacing w:after="200" w:lineRule="auto"/>
        <w:rPr/>
      </w:pPr>
      <w:r w:rsidDel="00000000" w:rsidR="00000000" w:rsidRPr="00000000">
        <w:rPr>
          <w:b w:val="1"/>
          <w:rtl w:val="0"/>
        </w:rPr>
        <w:t xml:space="preserve">Telemedicine platforms:</w:t>
      </w:r>
      <w:r w:rsidDel="00000000" w:rsidR="00000000" w:rsidRPr="00000000">
        <w:rPr>
          <w:rtl w:val="0"/>
        </w:rPr>
        <w:t xml:space="preserve"> Telemedicine can enable practitioners to review test results and provide consultations to patients remotely, making healthcare more accessible and convenient.</w:t>
      </w:r>
    </w:p>
    <w:p w:rsidR="00000000" w:rsidDel="00000000" w:rsidP="00000000" w:rsidRDefault="00000000" w:rsidRPr="00000000" w14:paraId="00000176">
      <w:pPr>
        <w:spacing w:after="200" w:lineRule="auto"/>
        <w:rPr/>
      </w:pPr>
      <w:r w:rsidDel="00000000" w:rsidR="00000000" w:rsidRPr="00000000">
        <w:rPr>
          <w:b w:val="1"/>
          <w:rtl w:val="0"/>
        </w:rPr>
        <w:t xml:space="preserve">Diagnostic software:</w:t>
      </w:r>
      <w:r w:rsidDel="00000000" w:rsidR="00000000" w:rsidRPr="00000000">
        <w:rPr>
          <w:rtl w:val="0"/>
        </w:rPr>
        <w:t xml:space="preserve"> Specialized software can help practitioners analyze and interpret test results, identify patterns and trends, and develop targeted treatment plans.</w:t>
      </w:r>
    </w:p>
    <w:p w:rsidR="00000000" w:rsidDel="00000000" w:rsidP="00000000" w:rsidRDefault="00000000" w:rsidRPr="00000000" w14:paraId="00000177">
      <w:pPr>
        <w:spacing w:after="200" w:lineRule="auto"/>
        <w:rPr/>
      </w:pPr>
      <w:r w:rsidDel="00000000" w:rsidR="00000000" w:rsidRPr="00000000">
        <w:rPr>
          <w:b w:val="1"/>
          <w:rtl w:val="0"/>
        </w:rPr>
        <w:t xml:space="preserve">Mobile apps:</w:t>
      </w:r>
      <w:r w:rsidDel="00000000" w:rsidR="00000000" w:rsidRPr="00000000">
        <w:rPr>
          <w:rtl w:val="0"/>
        </w:rPr>
        <w:t xml:space="preserve"> Smartphone apps can assist patients in tracking their symptoms, dietary habits, and lifestyle changes, providing valuable data for practitioners to monitor progress and adjust treatment plans as needed.</w:t>
      </w:r>
    </w:p>
    <w:p w:rsidR="00000000" w:rsidDel="00000000" w:rsidP="00000000" w:rsidRDefault="00000000" w:rsidRPr="00000000" w14:paraId="00000178">
      <w:pPr>
        <w:pStyle w:val="Heading3"/>
        <w:spacing w:after="200" w:lineRule="auto"/>
        <w:rPr/>
      </w:pPr>
      <w:bookmarkStart w:colFirst="0" w:colLast="0" w:name="_ye3wygmrrusc" w:id="35"/>
      <w:bookmarkEnd w:id="35"/>
      <w:r w:rsidDel="00000000" w:rsidR="00000000" w:rsidRPr="00000000">
        <w:rPr>
          <w:rtl w:val="0"/>
        </w:rPr>
        <w:t xml:space="preserve">Integrating Multiple Test Results for a Comprehensive Assessment</w:t>
      </w:r>
    </w:p>
    <w:p w:rsidR="00000000" w:rsidDel="00000000" w:rsidP="00000000" w:rsidRDefault="00000000" w:rsidRPr="00000000" w14:paraId="00000179">
      <w:pPr>
        <w:spacing w:after="200" w:lineRule="auto"/>
        <w:rPr/>
      </w:pPr>
      <w:r w:rsidDel="00000000" w:rsidR="00000000" w:rsidRPr="00000000">
        <w:rPr>
          <w:rtl w:val="0"/>
        </w:rPr>
        <w:t xml:space="preserve">Naturopathic practitioners often need to integrate multiple test results to form a comprehensive assessment of a patient's health. Some strategies for effectively integrating test results include:</w:t>
      </w:r>
    </w:p>
    <w:p w:rsidR="00000000" w:rsidDel="00000000" w:rsidP="00000000" w:rsidRDefault="00000000" w:rsidRPr="00000000" w14:paraId="0000017A">
      <w:pPr>
        <w:spacing w:after="200" w:lineRule="auto"/>
        <w:rPr/>
      </w:pPr>
      <w:r w:rsidDel="00000000" w:rsidR="00000000" w:rsidRPr="00000000">
        <w:rPr>
          <w:b w:val="1"/>
          <w:rtl w:val="0"/>
        </w:rPr>
        <w:t xml:space="preserve">Create a timeline of the patient's test results:</w:t>
      </w:r>
      <w:r w:rsidDel="00000000" w:rsidR="00000000" w:rsidRPr="00000000">
        <w:rPr>
          <w:rtl w:val="0"/>
        </w:rPr>
        <w:t xml:space="preserve"> A chronological overview can help practitioners identify patterns and trends, as well as assess the effectiveness of previous interventions.</w:t>
      </w:r>
    </w:p>
    <w:p w:rsidR="00000000" w:rsidDel="00000000" w:rsidP="00000000" w:rsidRDefault="00000000" w:rsidRPr="00000000" w14:paraId="0000017B">
      <w:pPr>
        <w:spacing w:after="200" w:lineRule="auto"/>
        <w:rPr/>
      </w:pPr>
      <w:r w:rsidDel="00000000" w:rsidR="00000000" w:rsidRPr="00000000">
        <w:rPr>
          <w:b w:val="1"/>
          <w:rtl w:val="0"/>
        </w:rPr>
        <w:t xml:space="preserve">Use a matrix or grid to visualize relationships between markers:</w:t>
      </w:r>
      <w:r w:rsidDel="00000000" w:rsidR="00000000" w:rsidRPr="00000000">
        <w:rPr>
          <w:rtl w:val="0"/>
        </w:rPr>
        <w:t xml:space="preserve"> Visualizing the connections between various markers can help practitioners identify potential underlying imbalances and prioritize treatment interventions.</w:t>
      </w:r>
    </w:p>
    <w:p w:rsidR="00000000" w:rsidDel="00000000" w:rsidP="00000000" w:rsidRDefault="00000000" w:rsidRPr="00000000" w14:paraId="0000017C">
      <w:pPr>
        <w:spacing w:after="200" w:lineRule="auto"/>
        <w:rPr/>
      </w:pPr>
      <w:r w:rsidDel="00000000" w:rsidR="00000000" w:rsidRPr="00000000">
        <w:rPr>
          <w:b w:val="1"/>
          <w:rtl w:val="0"/>
        </w:rPr>
        <w:t xml:space="preserve">Consider the patient's overall health status:</w:t>
      </w:r>
      <w:r w:rsidDel="00000000" w:rsidR="00000000" w:rsidRPr="00000000">
        <w:rPr>
          <w:rtl w:val="0"/>
        </w:rPr>
        <w:t xml:space="preserve"> When interpreting test results, remember to consider the patient's medical history, lifestyle, and environmental factors, as these can significantly influence their health and test outcomes.</w:t>
      </w:r>
    </w:p>
    <w:p w:rsidR="00000000" w:rsidDel="00000000" w:rsidP="00000000" w:rsidRDefault="00000000" w:rsidRPr="00000000" w14:paraId="0000017D">
      <w:pPr>
        <w:pStyle w:val="Heading3"/>
        <w:spacing w:after="200" w:lineRule="auto"/>
        <w:rPr/>
      </w:pPr>
      <w:bookmarkStart w:colFirst="0" w:colLast="0" w:name="_6gd27lx0gcz" w:id="36"/>
      <w:bookmarkEnd w:id="36"/>
      <w:r w:rsidDel="00000000" w:rsidR="00000000" w:rsidRPr="00000000">
        <w:rPr>
          <w:rtl w:val="0"/>
        </w:rPr>
        <w:t xml:space="preserve">Collaborating with Other Healthcare Professionals</w:t>
      </w:r>
    </w:p>
    <w:p w:rsidR="00000000" w:rsidDel="00000000" w:rsidP="00000000" w:rsidRDefault="00000000" w:rsidRPr="00000000" w14:paraId="0000017E">
      <w:pPr>
        <w:spacing w:after="200" w:lineRule="auto"/>
        <w:rPr/>
      </w:pPr>
      <w:r w:rsidDel="00000000" w:rsidR="00000000" w:rsidRPr="00000000">
        <w:rPr>
          <w:rtl w:val="0"/>
        </w:rPr>
        <w:t xml:space="preserve">Naturopathic practitioners can benefit from collaborating with other healthcare professionals, such as medical doctors, nutritionists, and psychologists, to provide comprehensive care for their patients. Benefits of collaboration include:</w:t>
      </w:r>
    </w:p>
    <w:p w:rsidR="00000000" w:rsidDel="00000000" w:rsidP="00000000" w:rsidRDefault="00000000" w:rsidRPr="00000000" w14:paraId="0000017F">
      <w:pPr>
        <w:spacing w:after="200" w:lineRule="auto"/>
        <w:rPr/>
      </w:pPr>
      <w:r w:rsidDel="00000000" w:rsidR="00000000" w:rsidRPr="00000000">
        <w:rPr>
          <w:b w:val="1"/>
          <w:rtl w:val="0"/>
        </w:rPr>
        <w:t xml:space="preserve">Access to additional expertise and resources:</w:t>
      </w:r>
      <w:r w:rsidDel="00000000" w:rsidR="00000000" w:rsidRPr="00000000">
        <w:rPr>
          <w:rtl w:val="0"/>
        </w:rPr>
        <w:t xml:space="preserve"> Collaborating with professionals from different disciplines can offer new perspectives, insights, and resources that can help improve patient care.</w:t>
      </w:r>
    </w:p>
    <w:p w:rsidR="00000000" w:rsidDel="00000000" w:rsidP="00000000" w:rsidRDefault="00000000" w:rsidRPr="00000000" w14:paraId="00000180">
      <w:pPr>
        <w:spacing w:after="200" w:lineRule="auto"/>
        <w:rPr/>
      </w:pPr>
      <w:r w:rsidDel="00000000" w:rsidR="00000000" w:rsidRPr="00000000">
        <w:rPr>
          <w:b w:val="1"/>
          <w:rtl w:val="0"/>
        </w:rPr>
        <w:t xml:space="preserve">Enhanced patient support:</w:t>
      </w:r>
      <w:r w:rsidDel="00000000" w:rsidR="00000000" w:rsidRPr="00000000">
        <w:rPr>
          <w:rtl w:val="0"/>
        </w:rPr>
        <w:t xml:space="preserve"> A multi-disciplinary approach can provide patients with a well-rounded support system, addressing various aspects of their health, such as mental and emotional well-being, in addition to physical health.</w:t>
      </w:r>
    </w:p>
    <w:p w:rsidR="00000000" w:rsidDel="00000000" w:rsidP="00000000" w:rsidRDefault="00000000" w:rsidRPr="00000000" w14:paraId="00000181">
      <w:pPr>
        <w:spacing w:after="200" w:lineRule="auto"/>
        <w:rPr/>
      </w:pPr>
      <w:r w:rsidDel="00000000" w:rsidR="00000000" w:rsidRPr="00000000">
        <w:rPr>
          <w:b w:val="1"/>
          <w:rtl w:val="0"/>
        </w:rPr>
        <w:t xml:space="preserve">Streamlined care:</w:t>
      </w:r>
      <w:r w:rsidDel="00000000" w:rsidR="00000000" w:rsidRPr="00000000">
        <w:rPr>
          <w:rtl w:val="0"/>
        </w:rPr>
        <w:t xml:space="preserve"> Collaboration between healthcare professionals can help ensure that patients receive consistent advice and support, reducing the risk of conflicting recommendations.</w:t>
      </w:r>
    </w:p>
    <w:p w:rsidR="00000000" w:rsidDel="00000000" w:rsidP="00000000" w:rsidRDefault="00000000" w:rsidRPr="00000000" w14:paraId="00000182">
      <w:pPr>
        <w:spacing w:after="200" w:lineRule="auto"/>
        <w:rPr/>
      </w:pPr>
      <w:r w:rsidDel="00000000" w:rsidR="00000000" w:rsidRPr="00000000">
        <w:rPr>
          <w:rtl w:val="0"/>
        </w:rPr>
        <w:t xml:space="preserve">To foster effective collaboration, naturopathic practitioners can:</w:t>
      </w:r>
    </w:p>
    <w:p w:rsidR="00000000" w:rsidDel="00000000" w:rsidP="00000000" w:rsidRDefault="00000000" w:rsidRPr="00000000" w14:paraId="00000183">
      <w:pPr>
        <w:numPr>
          <w:ilvl w:val="0"/>
          <w:numId w:val="6"/>
        </w:numPr>
        <w:spacing w:after="200" w:lineRule="auto"/>
        <w:ind w:left="720" w:hanging="360"/>
        <w:rPr>
          <w:u w:val="none"/>
        </w:rPr>
      </w:pPr>
      <w:r w:rsidDel="00000000" w:rsidR="00000000" w:rsidRPr="00000000">
        <w:rPr>
          <w:rtl w:val="0"/>
        </w:rPr>
        <w:t xml:space="preserve">Attend interdisciplinary conferences and workshops to expand their professional network.</w:t>
      </w:r>
    </w:p>
    <w:p w:rsidR="00000000" w:rsidDel="00000000" w:rsidP="00000000" w:rsidRDefault="00000000" w:rsidRPr="00000000" w14:paraId="00000184">
      <w:pPr>
        <w:numPr>
          <w:ilvl w:val="0"/>
          <w:numId w:val="6"/>
        </w:numPr>
        <w:spacing w:after="200" w:before="0" w:lineRule="auto"/>
        <w:ind w:left="720" w:hanging="360"/>
        <w:rPr>
          <w:u w:val="none"/>
        </w:rPr>
      </w:pPr>
      <w:r w:rsidDel="00000000" w:rsidR="00000000" w:rsidRPr="00000000">
        <w:rPr>
          <w:rtl w:val="0"/>
        </w:rPr>
        <w:t xml:space="preserve">Develop clear communication channels with other healthcare professionals to share information and discuss patient care.</w:t>
      </w:r>
    </w:p>
    <w:p w:rsidR="00000000" w:rsidDel="00000000" w:rsidP="00000000" w:rsidRDefault="00000000" w:rsidRPr="00000000" w14:paraId="00000185">
      <w:pPr>
        <w:numPr>
          <w:ilvl w:val="0"/>
          <w:numId w:val="6"/>
        </w:numPr>
        <w:spacing w:after="200" w:lineRule="auto"/>
        <w:ind w:left="720" w:hanging="360"/>
        <w:rPr>
          <w:u w:val="none"/>
        </w:rPr>
      </w:pPr>
      <w:r w:rsidDel="00000000" w:rsidR="00000000" w:rsidRPr="00000000">
        <w:rPr>
          <w:rtl w:val="0"/>
        </w:rPr>
        <w:t xml:space="preserve">Regularly update their knowledge on the latest research and developments in other healthcare disciplines.</w:t>
      </w:r>
    </w:p>
    <w:p w:rsidR="00000000" w:rsidDel="00000000" w:rsidP="00000000" w:rsidRDefault="00000000" w:rsidRPr="00000000" w14:paraId="00000186">
      <w:pPr>
        <w:pStyle w:val="Heading3"/>
        <w:spacing w:after="200" w:lineRule="auto"/>
        <w:rPr/>
      </w:pPr>
      <w:bookmarkStart w:colFirst="0" w:colLast="0" w:name="_3a1bvw7khoqn" w:id="37"/>
      <w:bookmarkEnd w:id="37"/>
      <w:r w:rsidDel="00000000" w:rsidR="00000000" w:rsidRPr="00000000">
        <w:rPr>
          <w:rtl w:val="0"/>
        </w:rPr>
        <w:t xml:space="preserve">Developing a Toolbox of Test Interpretation Techniques</w:t>
      </w:r>
    </w:p>
    <w:p w:rsidR="00000000" w:rsidDel="00000000" w:rsidP="00000000" w:rsidRDefault="00000000" w:rsidRPr="00000000" w14:paraId="00000187">
      <w:pPr>
        <w:spacing w:after="200" w:lineRule="auto"/>
        <w:rPr/>
      </w:pPr>
      <w:r w:rsidDel="00000000" w:rsidR="00000000" w:rsidRPr="00000000">
        <w:rPr>
          <w:rtl w:val="0"/>
        </w:rPr>
        <w:t xml:space="preserve">As a naturopathic practitioner, it is essential to develop a diverse set of test interpretation techniques to meet the unique needs of each patient. These techniques can include:</w:t>
      </w:r>
    </w:p>
    <w:p w:rsidR="00000000" w:rsidDel="00000000" w:rsidP="00000000" w:rsidRDefault="00000000" w:rsidRPr="00000000" w14:paraId="00000188">
      <w:pPr>
        <w:spacing w:after="200" w:lineRule="auto"/>
        <w:rPr/>
      </w:pPr>
      <w:r w:rsidDel="00000000" w:rsidR="00000000" w:rsidRPr="00000000">
        <w:rPr>
          <w:b w:val="1"/>
          <w:rtl w:val="0"/>
        </w:rPr>
        <w:t xml:space="preserve">Pattern recognition:</w:t>
      </w:r>
      <w:r w:rsidDel="00000000" w:rsidR="00000000" w:rsidRPr="00000000">
        <w:rPr>
          <w:rtl w:val="0"/>
        </w:rPr>
        <w:t xml:space="preserve"> Identifying common patterns in test results can help practitioners quickly pinpoint potential imbalances and develop targeted treatment plans.</w:t>
      </w:r>
    </w:p>
    <w:p w:rsidR="00000000" w:rsidDel="00000000" w:rsidP="00000000" w:rsidRDefault="00000000" w:rsidRPr="00000000" w14:paraId="00000189">
      <w:pPr>
        <w:spacing w:after="200" w:lineRule="auto"/>
        <w:rPr/>
      </w:pPr>
      <w:r w:rsidDel="00000000" w:rsidR="00000000" w:rsidRPr="00000000">
        <w:rPr>
          <w:b w:val="1"/>
          <w:rtl w:val="0"/>
        </w:rPr>
        <w:t xml:space="preserve">Critical thinking:</w:t>
      </w:r>
      <w:r w:rsidDel="00000000" w:rsidR="00000000" w:rsidRPr="00000000">
        <w:rPr>
          <w:rtl w:val="0"/>
        </w:rPr>
        <w:t xml:space="preserve"> Applying critical thinking skills to analyze test results and consider multiple potential causes for a patient's health concerns.</w:t>
      </w:r>
    </w:p>
    <w:p w:rsidR="00000000" w:rsidDel="00000000" w:rsidP="00000000" w:rsidRDefault="00000000" w:rsidRPr="00000000" w14:paraId="0000018A">
      <w:pPr>
        <w:spacing w:after="200" w:lineRule="auto"/>
        <w:rPr/>
      </w:pPr>
      <w:r w:rsidDel="00000000" w:rsidR="00000000" w:rsidRPr="00000000">
        <w:rPr>
          <w:b w:val="1"/>
          <w:rtl w:val="0"/>
        </w:rPr>
        <w:t xml:space="preserve">Intuition:</w:t>
      </w:r>
      <w:r w:rsidDel="00000000" w:rsidR="00000000" w:rsidRPr="00000000">
        <w:rPr>
          <w:rtl w:val="0"/>
        </w:rPr>
        <w:t xml:space="preserve"> While evidence-based practice is crucial, intuition can also play a role in test interpretation, helping practitioners make connections and develop insights based on their clinical experience.</w:t>
      </w:r>
    </w:p>
    <w:p w:rsidR="00000000" w:rsidDel="00000000" w:rsidP="00000000" w:rsidRDefault="00000000" w:rsidRPr="00000000" w14:paraId="0000018B">
      <w:pPr>
        <w:spacing w:after="200" w:lineRule="auto"/>
        <w:rPr/>
      </w:pPr>
      <w:r w:rsidDel="00000000" w:rsidR="00000000" w:rsidRPr="00000000">
        <w:rPr>
          <w:rtl w:val="0"/>
        </w:rPr>
        <w:t xml:space="preserve">To develop these techniques, naturopathic practitioners can:</w:t>
      </w:r>
    </w:p>
    <w:p w:rsidR="00000000" w:rsidDel="00000000" w:rsidP="00000000" w:rsidRDefault="00000000" w:rsidRPr="00000000" w14:paraId="0000018C">
      <w:pPr>
        <w:numPr>
          <w:ilvl w:val="0"/>
          <w:numId w:val="16"/>
        </w:numPr>
        <w:spacing w:after="200" w:lineRule="auto"/>
        <w:ind w:left="720" w:hanging="360"/>
        <w:rPr>
          <w:u w:val="none"/>
        </w:rPr>
      </w:pPr>
      <w:r w:rsidDel="00000000" w:rsidR="00000000" w:rsidRPr="00000000">
        <w:rPr>
          <w:rtl w:val="0"/>
        </w:rPr>
        <w:t xml:space="preserve">Engage in ongoing professional development, such as attending workshops and courses on test interpretation.</w:t>
      </w:r>
    </w:p>
    <w:p w:rsidR="00000000" w:rsidDel="00000000" w:rsidP="00000000" w:rsidRDefault="00000000" w:rsidRPr="00000000" w14:paraId="0000018D">
      <w:pPr>
        <w:numPr>
          <w:ilvl w:val="0"/>
          <w:numId w:val="16"/>
        </w:numPr>
        <w:spacing w:after="200" w:before="0" w:lineRule="auto"/>
        <w:ind w:left="720" w:hanging="360"/>
        <w:rPr>
          <w:u w:val="none"/>
        </w:rPr>
      </w:pPr>
      <w:r w:rsidDel="00000000" w:rsidR="00000000" w:rsidRPr="00000000">
        <w:rPr>
          <w:rtl w:val="0"/>
        </w:rPr>
        <w:t xml:space="preserve">Practice interpreting test results through case study analysis and peer discussions.</w:t>
      </w:r>
    </w:p>
    <w:p w:rsidR="00000000" w:rsidDel="00000000" w:rsidP="00000000" w:rsidRDefault="00000000" w:rsidRPr="00000000" w14:paraId="0000018E">
      <w:pPr>
        <w:numPr>
          <w:ilvl w:val="0"/>
          <w:numId w:val="16"/>
        </w:numPr>
        <w:spacing w:after="200" w:lineRule="auto"/>
        <w:ind w:left="720" w:hanging="360"/>
        <w:rPr>
          <w:u w:val="none"/>
        </w:rPr>
      </w:pPr>
      <w:r w:rsidDel="00000000" w:rsidR="00000000" w:rsidRPr="00000000">
        <w:rPr>
          <w:rtl w:val="0"/>
        </w:rPr>
        <w:t xml:space="preserve">Reflect on their own clinical experiences and learn from both successes and challenges.</w:t>
      </w:r>
    </w:p>
    <w:p w:rsidR="00000000" w:rsidDel="00000000" w:rsidP="00000000" w:rsidRDefault="00000000" w:rsidRPr="00000000" w14:paraId="0000018F">
      <w:pPr>
        <w:spacing w:after="200" w:lineRule="auto"/>
        <w:rPr/>
      </w:pPr>
      <w:r w:rsidDel="00000000" w:rsidR="00000000" w:rsidRPr="00000000">
        <w:rPr>
          <w:i w:val="1"/>
          <w:rtl w:val="0"/>
        </w:rPr>
        <w:t xml:space="preserve">Table 1: Key Components of Test Interpretation and Application</w:t>
      </w:r>
      <w:r w:rsidDel="00000000" w:rsidR="00000000" w:rsidRPr="00000000">
        <w:rPr>
          <w:rtl w:val="0"/>
        </w:rPr>
      </w:r>
    </w:p>
    <w:tbl>
      <w:tblPr>
        <w:tblStyle w:val="Table13"/>
        <w:tblW w:w="90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685"/>
        <w:gridCol w:w="3840"/>
        <w:tblGridChange w:id="0">
          <w:tblGrid>
            <w:gridCol w:w="2505"/>
            <w:gridCol w:w="2685"/>
            <w:gridCol w:w="38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200" w:lineRule="auto"/>
              <w:rPr>
                <w:sz w:val="20"/>
                <w:szCs w:val="20"/>
              </w:rPr>
            </w:pPr>
            <w:r w:rsidDel="00000000" w:rsidR="00000000" w:rsidRPr="00000000">
              <w:rPr>
                <w:b w:val="1"/>
                <w:sz w:val="20"/>
                <w:szCs w:val="20"/>
                <w:rtl w:val="0"/>
              </w:rPr>
              <w:t xml:space="preserve">Component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20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200" w:lineRule="auto"/>
              <w:rPr>
                <w:sz w:val="20"/>
                <w:szCs w:val="20"/>
              </w:rPr>
            </w:pPr>
            <w:r w:rsidDel="00000000" w:rsidR="00000000" w:rsidRPr="00000000">
              <w:rPr>
                <w:b w:val="1"/>
                <w:sz w:val="20"/>
                <w:szCs w:val="20"/>
                <w:rtl w:val="0"/>
              </w:rPr>
              <w:t xml:space="preserve">Tips and Tricks</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200" w:lineRule="auto"/>
              <w:rPr>
                <w:sz w:val="20"/>
                <w:szCs w:val="20"/>
              </w:rPr>
            </w:pPr>
            <w:r w:rsidDel="00000000" w:rsidR="00000000" w:rsidRPr="00000000">
              <w:rPr>
                <w:sz w:val="20"/>
                <w:szCs w:val="20"/>
                <w:rtl w:val="0"/>
              </w:rPr>
              <w:t xml:space="preserve">Test Variability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200" w:lineRule="auto"/>
              <w:rPr>
                <w:sz w:val="20"/>
                <w:szCs w:val="20"/>
              </w:rPr>
            </w:pPr>
            <w:r w:rsidDel="00000000" w:rsidR="00000000" w:rsidRPr="00000000">
              <w:rPr>
                <w:sz w:val="20"/>
                <w:szCs w:val="20"/>
                <w:rtl w:val="0"/>
              </w:rPr>
              <w:t xml:space="preserve">Understand the factors contributing to variability in test results, such as biological variability.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200" w:lineRule="auto"/>
              <w:rPr>
                <w:sz w:val="20"/>
                <w:szCs w:val="20"/>
              </w:rPr>
            </w:pPr>
            <w:r w:rsidDel="00000000" w:rsidR="00000000" w:rsidRPr="00000000">
              <w:rPr>
                <w:sz w:val="20"/>
                <w:szCs w:val="20"/>
                <w:rtl w:val="0"/>
              </w:rPr>
              <w:t xml:space="preserve">Use reputable laboratories and ensure proper sample collection and storage.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200" w:lineRule="auto"/>
              <w:rPr>
                <w:sz w:val="20"/>
                <w:szCs w:val="20"/>
              </w:rPr>
            </w:pPr>
            <w:r w:rsidDel="00000000" w:rsidR="00000000" w:rsidRPr="00000000">
              <w:rPr>
                <w:sz w:val="20"/>
                <w:szCs w:val="20"/>
                <w:rtl w:val="0"/>
              </w:rPr>
              <w:t xml:space="preserve">Functional Ranges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200" w:lineRule="auto"/>
              <w:rPr>
                <w:sz w:val="20"/>
                <w:szCs w:val="20"/>
              </w:rPr>
            </w:pPr>
            <w:r w:rsidDel="00000000" w:rsidR="00000000" w:rsidRPr="00000000">
              <w:rPr>
                <w:sz w:val="20"/>
                <w:szCs w:val="20"/>
                <w:rtl w:val="0"/>
              </w:rPr>
              <w:t xml:space="preserve">Consider optimal functional ranges, in addition to laboratory reference ranges.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200" w:lineRule="auto"/>
              <w:rPr>
                <w:sz w:val="20"/>
                <w:szCs w:val="20"/>
              </w:rPr>
            </w:pPr>
            <w:r w:rsidDel="00000000" w:rsidR="00000000" w:rsidRPr="00000000">
              <w:rPr>
                <w:sz w:val="20"/>
                <w:szCs w:val="20"/>
                <w:rtl w:val="0"/>
              </w:rPr>
              <w:t xml:space="preserve">Identify subclinical imbalances and optimize health outcomes.</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200" w:lineRule="auto"/>
              <w:rPr>
                <w:sz w:val="20"/>
                <w:szCs w:val="20"/>
              </w:rPr>
            </w:pPr>
            <w:r w:rsidDel="00000000" w:rsidR="00000000" w:rsidRPr="00000000">
              <w:rPr>
                <w:sz w:val="20"/>
                <w:szCs w:val="20"/>
                <w:rtl w:val="0"/>
              </w:rPr>
              <w:t xml:space="preserve">Holistic Interpretation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200" w:lineRule="auto"/>
              <w:rPr>
                <w:sz w:val="20"/>
                <w:szCs w:val="20"/>
              </w:rPr>
            </w:pPr>
            <w:r w:rsidDel="00000000" w:rsidR="00000000" w:rsidRPr="00000000">
              <w:rPr>
                <w:sz w:val="20"/>
                <w:szCs w:val="20"/>
                <w:rtl w:val="0"/>
              </w:rPr>
              <w:t xml:space="preserve">Take into account the patient's unique circumstances and the interconnected nature of test results.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200" w:lineRule="auto"/>
              <w:rPr>
                <w:sz w:val="20"/>
                <w:szCs w:val="20"/>
              </w:rPr>
            </w:pPr>
            <w:r w:rsidDel="00000000" w:rsidR="00000000" w:rsidRPr="00000000">
              <w:rPr>
                <w:sz w:val="20"/>
                <w:szCs w:val="20"/>
                <w:rtl w:val="0"/>
              </w:rPr>
              <w:t xml:space="preserve">Use mind maps, spreadsheets, or integrative assessment tools to support holistic interpretation.</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200" w:lineRule="auto"/>
              <w:rPr>
                <w:sz w:val="20"/>
                <w:szCs w:val="20"/>
              </w:rPr>
            </w:pPr>
            <w:r w:rsidDel="00000000" w:rsidR="00000000" w:rsidRPr="00000000">
              <w:rPr>
                <w:sz w:val="20"/>
                <w:szCs w:val="20"/>
                <w:rtl w:val="0"/>
              </w:rPr>
              <w:t xml:space="preserve">Effective Communication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200" w:lineRule="auto"/>
              <w:rPr>
                <w:sz w:val="20"/>
                <w:szCs w:val="20"/>
              </w:rPr>
            </w:pPr>
            <w:r w:rsidDel="00000000" w:rsidR="00000000" w:rsidRPr="00000000">
              <w:rPr>
                <w:sz w:val="20"/>
                <w:szCs w:val="20"/>
                <w:rtl w:val="0"/>
              </w:rPr>
              <w:t xml:space="preserve">Communicate test results to patients in a clear, concise, and engaging manner.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200" w:lineRule="auto"/>
              <w:rPr>
                <w:sz w:val="20"/>
                <w:szCs w:val="20"/>
              </w:rPr>
            </w:pPr>
            <w:r w:rsidDel="00000000" w:rsidR="00000000" w:rsidRPr="00000000">
              <w:rPr>
                <w:sz w:val="20"/>
                <w:szCs w:val="20"/>
                <w:rtl w:val="0"/>
              </w:rPr>
              <w:t xml:space="preserve">Use simple language, visual aids, and relate results to the patient's symptoms.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200" w:lineRule="auto"/>
              <w:rPr>
                <w:sz w:val="20"/>
                <w:szCs w:val="20"/>
              </w:rPr>
            </w:pPr>
            <w:r w:rsidDel="00000000" w:rsidR="00000000" w:rsidRPr="00000000">
              <w:rPr>
                <w:sz w:val="20"/>
                <w:szCs w:val="20"/>
                <w:rtl w:val="0"/>
              </w:rPr>
              <w:t xml:space="preserve">Technology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200" w:lineRule="auto"/>
              <w:rPr>
                <w:sz w:val="20"/>
                <w:szCs w:val="20"/>
              </w:rPr>
            </w:pPr>
            <w:r w:rsidDel="00000000" w:rsidR="00000000" w:rsidRPr="00000000">
              <w:rPr>
                <w:sz w:val="20"/>
                <w:szCs w:val="20"/>
                <w:rtl w:val="0"/>
              </w:rPr>
              <w:t xml:space="preserve">Utilize technology to enhance test interpretation and application.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200" w:lineRule="auto"/>
              <w:rPr>
                <w:sz w:val="20"/>
                <w:szCs w:val="20"/>
              </w:rPr>
            </w:pPr>
            <w:r w:rsidDel="00000000" w:rsidR="00000000" w:rsidRPr="00000000">
              <w:rPr>
                <w:sz w:val="20"/>
                <w:szCs w:val="20"/>
                <w:rtl w:val="0"/>
              </w:rPr>
              <w:t xml:space="preserve">Employ EHRs, telemedicine platforms, diagnostic software, and mobile apps.</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200" w:lineRule="auto"/>
              <w:rPr>
                <w:sz w:val="20"/>
                <w:szCs w:val="20"/>
              </w:rPr>
            </w:pPr>
            <w:r w:rsidDel="00000000" w:rsidR="00000000" w:rsidRPr="00000000">
              <w:rPr>
                <w:sz w:val="20"/>
                <w:szCs w:val="20"/>
                <w:rtl w:val="0"/>
              </w:rPr>
              <w:t xml:space="preserve">Multiple Test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200" w:lineRule="auto"/>
              <w:rPr>
                <w:sz w:val="20"/>
                <w:szCs w:val="20"/>
              </w:rPr>
            </w:pPr>
            <w:r w:rsidDel="00000000" w:rsidR="00000000" w:rsidRPr="00000000">
              <w:rPr>
                <w:sz w:val="20"/>
                <w:szCs w:val="20"/>
                <w:rtl w:val="0"/>
              </w:rPr>
              <w:t xml:space="preserve">Combine multiple test results to form a comprehensive assessment of the patient's health.</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200" w:lineRule="auto"/>
              <w:rPr>
                <w:sz w:val="20"/>
                <w:szCs w:val="20"/>
              </w:rPr>
            </w:pPr>
            <w:r w:rsidDel="00000000" w:rsidR="00000000" w:rsidRPr="00000000">
              <w:rPr>
                <w:sz w:val="20"/>
                <w:szCs w:val="20"/>
                <w:rtl w:val="0"/>
              </w:rPr>
              <w:t xml:space="preserve">Create a timeline, use matrices, and consider the patient's overall health status.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200" w:lineRule="auto"/>
              <w:rPr>
                <w:sz w:val="20"/>
                <w:szCs w:val="20"/>
              </w:rPr>
            </w:pPr>
            <w:r w:rsidDel="00000000" w:rsidR="00000000" w:rsidRPr="00000000">
              <w:rPr>
                <w:sz w:val="20"/>
                <w:szCs w:val="20"/>
                <w:rtl w:val="0"/>
              </w:rPr>
              <w:t xml:space="preserve">Collaboration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200" w:lineRule="auto"/>
              <w:rPr>
                <w:sz w:val="20"/>
                <w:szCs w:val="20"/>
              </w:rPr>
            </w:pPr>
            <w:r w:rsidDel="00000000" w:rsidR="00000000" w:rsidRPr="00000000">
              <w:rPr>
                <w:sz w:val="20"/>
                <w:szCs w:val="20"/>
                <w:rtl w:val="0"/>
              </w:rPr>
              <w:t xml:space="preserve">Work with other healthcare professionals to provide comprehensive patient care.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200" w:lineRule="auto"/>
              <w:rPr>
                <w:sz w:val="20"/>
                <w:szCs w:val="20"/>
              </w:rPr>
            </w:pPr>
            <w:r w:rsidDel="00000000" w:rsidR="00000000" w:rsidRPr="00000000">
              <w:rPr>
                <w:sz w:val="20"/>
                <w:szCs w:val="20"/>
                <w:rtl w:val="0"/>
              </w:rPr>
              <w:t xml:space="preserve">Attend interdisciplinary conferences, develop clear communication channels, and update knowledge.</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200" w:lineRule="auto"/>
              <w:rPr>
                <w:sz w:val="20"/>
                <w:szCs w:val="20"/>
              </w:rPr>
            </w:pPr>
            <w:r w:rsidDel="00000000" w:rsidR="00000000" w:rsidRPr="00000000">
              <w:rPr>
                <w:sz w:val="20"/>
                <w:szCs w:val="20"/>
                <w:rtl w:val="0"/>
              </w:rPr>
              <w:t xml:space="preserve">Test Interpretation Techniques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200" w:lineRule="auto"/>
              <w:rPr>
                <w:sz w:val="20"/>
                <w:szCs w:val="20"/>
              </w:rPr>
            </w:pPr>
            <w:r w:rsidDel="00000000" w:rsidR="00000000" w:rsidRPr="00000000">
              <w:rPr>
                <w:sz w:val="20"/>
                <w:szCs w:val="20"/>
                <w:rtl w:val="0"/>
              </w:rPr>
              <w:t xml:space="preserve">Develop a diverse set of test interpretation techniques, such as pattern recognition and critical thinking.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200" w:lineRule="auto"/>
              <w:rPr>
                <w:sz w:val="20"/>
                <w:szCs w:val="20"/>
              </w:rPr>
            </w:pPr>
            <w:r w:rsidDel="00000000" w:rsidR="00000000" w:rsidRPr="00000000">
              <w:rPr>
                <w:sz w:val="20"/>
                <w:szCs w:val="20"/>
                <w:rtl w:val="0"/>
              </w:rPr>
              <w:t xml:space="preserve">Engage in professional development, practice with case studies, and reflect on clinical experiences.</w:t>
            </w:r>
          </w:p>
        </w:tc>
      </w:tr>
    </w:tbl>
    <w:p w:rsidR="00000000" w:rsidDel="00000000" w:rsidP="00000000" w:rsidRDefault="00000000" w:rsidRPr="00000000" w14:paraId="000001AB">
      <w:pPr>
        <w:spacing w:after="200" w:lineRule="auto"/>
        <w:rPr/>
      </w:pPr>
      <w:r w:rsidDel="00000000" w:rsidR="00000000" w:rsidRPr="00000000">
        <w:rPr>
          <w:rtl w:val="0"/>
        </w:rPr>
      </w:r>
    </w:p>
    <w:p w:rsidR="00000000" w:rsidDel="00000000" w:rsidP="00000000" w:rsidRDefault="00000000" w:rsidRPr="00000000" w14:paraId="000001AC">
      <w:pPr>
        <w:spacing w:after="200" w:lineRule="auto"/>
        <w:rPr/>
      </w:pPr>
      <w:r w:rsidDel="00000000" w:rsidR="00000000" w:rsidRPr="00000000">
        <w:rPr>
          <w:rtl w:val="0"/>
        </w:rPr>
        <w:t xml:space="preserve">In conclusion, naturopathic practitioners must be proficient in test interpretation and application to provide comprehensive care for their patients. Developing a diverse set of skills, utilizing technology, collaborating with other healthcare professionals, and continuously learning and refining techniques are essential components of successful test interpretation and application in naturopathic practice.</w:t>
      </w:r>
    </w:p>
    <w:p w:rsidR="00000000" w:rsidDel="00000000" w:rsidP="00000000" w:rsidRDefault="00000000" w:rsidRPr="00000000" w14:paraId="000001AD">
      <w:pPr>
        <w:pStyle w:val="Heading2"/>
        <w:spacing w:after="200" w:lineRule="auto"/>
        <w:rPr/>
      </w:pPr>
      <w:bookmarkStart w:colFirst="0" w:colLast="0" w:name="_8v8zd0r2bhbh" w:id="38"/>
      <w:bookmarkEnd w:id="38"/>
      <w:r w:rsidDel="00000000" w:rsidR="00000000" w:rsidRPr="00000000">
        <w:rPr>
          <w:rtl w:val="0"/>
        </w:rPr>
        <w:t xml:space="preserve">Forming a Naturopathic Assessment</w:t>
      </w:r>
    </w:p>
    <w:p w:rsidR="00000000" w:rsidDel="00000000" w:rsidP="00000000" w:rsidRDefault="00000000" w:rsidRPr="00000000" w14:paraId="000001AE">
      <w:pPr>
        <w:spacing w:after="200" w:lineRule="auto"/>
        <w:rPr/>
      </w:pPr>
      <w:r w:rsidDel="00000000" w:rsidR="00000000" w:rsidRPr="00000000">
        <w:rPr>
          <w:rtl w:val="0"/>
        </w:rPr>
        <w:t xml:space="preserve">A naturopathic assessment is a comprehensive evaluation of a patient's health, taking into account their physical, mental, emotional, and spiritual well-being. It considers the patient's unique circumstances, including their medical history, lifestyle factors, and test results, to identify the root cause of their health concerns and develop a targeted treatment plan. This lesson will provide an in-depth look at the process of forming a naturopathic assessment, complete with examples and scenarios to enrich your understanding.</w:t>
      </w:r>
    </w:p>
    <w:p w:rsidR="00000000" w:rsidDel="00000000" w:rsidP="00000000" w:rsidRDefault="00000000" w:rsidRPr="00000000" w14:paraId="000001AF">
      <w:pPr>
        <w:pStyle w:val="Heading3"/>
        <w:spacing w:after="200" w:lineRule="auto"/>
        <w:rPr/>
      </w:pPr>
      <w:bookmarkStart w:colFirst="0" w:colLast="0" w:name="_tdcmkf569b66" w:id="39"/>
      <w:bookmarkEnd w:id="39"/>
      <w:r w:rsidDel="00000000" w:rsidR="00000000" w:rsidRPr="00000000">
        <w:rPr>
          <w:rtl w:val="0"/>
        </w:rPr>
        <w:t xml:space="preserve">Step 1: Gathering Information</w:t>
      </w:r>
    </w:p>
    <w:p w:rsidR="00000000" w:rsidDel="00000000" w:rsidP="00000000" w:rsidRDefault="00000000" w:rsidRPr="00000000" w14:paraId="000001B0">
      <w:pPr>
        <w:spacing w:after="200" w:lineRule="auto"/>
        <w:rPr/>
      </w:pPr>
      <w:r w:rsidDel="00000000" w:rsidR="00000000" w:rsidRPr="00000000">
        <w:rPr>
          <w:rtl w:val="0"/>
        </w:rPr>
        <w:t xml:space="preserve">The first step in forming a naturopathic assessment is to gather information about the patient through a comprehensive case history, physical examination, and diagnostic tests. This information should include:</w:t>
      </w:r>
    </w:p>
    <w:p w:rsidR="00000000" w:rsidDel="00000000" w:rsidP="00000000" w:rsidRDefault="00000000" w:rsidRPr="00000000" w14:paraId="000001B1">
      <w:pPr>
        <w:numPr>
          <w:ilvl w:val="0"/>
          <w:numId w:val="9"/>
        </w:numPr>
        <w:spacing w:after="200" w:lineRule="auto"/>
        <w:ind w:left="720" w:hanging="360"/>
        <w:rPr>
          <w:u w:val="none"/>
        </w:rPr>
      </w:pPr>
      <w:r w:rsidDel="00000000" w:rsidR="00000000" w:rsidRPr="00000000">
        <w:rPr>
          <w:rtl w:val="0"/>
        </w:rPr>
        <w:t xml:space="preserve">Medical history: Chronic and acute conditions, surgeries, and medications</w:t>
      </w:r>
    </w:p>
    <w:p w:rsidR="00000000" w:rsidDel="00000000" w:rsidP="00000000" w:rsidRDefault="00000000" w:rsidRPr="00000000" w14:paraId="000001B2">
      <w:pPr>
        <w:numPr>
          <w:ilvl w:val="0"/>
          <w:numId w:val="9"/>
        </w:numPr>
        <w:spacing w:after="200" w:before="0" w:lineRule="auto"/>
        <w:ind w:left="720" w:hanging="360"/>
        <w:rPr>
          <w:u w:val="none"/>
        </w:rPr>
      </w:pPr>
      <w:r w:rsidDel="00000000" w:rsidR="00000000" w:rsidRPr="00000000">
        <w:rPr>
          <w:rtl w:val="0"/>
        </w:rPr>
        <w:t xml:space="preserve">Family history: Genetic predispositions and family health patterns</w:t>
      </w:r>
    </w:p>
    <w:p w:rsidR="00000000" w:rsidDel="00000000" w:rsidP="00000000" w:rsidRDefault="00000000" w:rsidRPr="00000000" w14:paraId="000001B3">
      <w:pPr>
        <w:numPr>
          <w:ilvl w:val="0"/>
          <w:numId w:val="9"/>
        </w:numPr>
        <w:spacing w:after="200" w:before="0" w:lineRule="auto"/>
        <w:ind w:left="720" w:hanging="360"/>
        <w:rPr>
          <w:u w:val="none"/>
        </w:rPr>
      </w:pPr>
      <w:r w:rsidDel="00000000" w:rsidR="00000000" w:rsidRPr="00000000">
        <w:rPr>
          <w:rtl w:val="0"/>
        </w:rPr>
        <w:t xml:space="preserve">Lifestyle factors: Diet, exercise, sleep, stress, and environmental exposures</w:t>
      </w:r>
    </w:p>
    <w:p w:rsidR="00000000" w:rsidDel="00000000" w:rsidP="00000000" w:rsidRDefault="00000000" w:rsidRPr="00000000" w14:paraId="000001B4">
      <w:pPr>
        <w:numPr>
          <w:ilvl w:val="0"/>
          <w:numId w:val="9"/>
        </w:numPr>
        <w:spacing w:after="200" w:before="0" w:lineRule="auto"/>
        <w:ind w:left="720" w:hanging="360"/>
        <w:rPr>
          <w:u w:val="none"/>
        </w:rPr>
      </w:pPr>
      <w:r w:rsidDel="00000000" w:rsidR="00000000" w:rsidRPr="00000000">
        <w:rPr>
          <w:rtl w:val="0"/>
        </w:rPr>
        <w:t xml:space="preserve">Emotional and mental health: Emotional well-being, relationships, and coping strategies</w:t>
      </w:r>
    </w:p>
    <w:p w:rsidR="00000000" w:rsidDel="00000000" w:rsidP="00000000" w:rsidRDefault="00000000" w:rsidRPr="00000000" w14:paraId="000001B5">
      <w:pPr>
        <w:numPr>
          <w:ilvl w:val="0"/>
          <w:numId w:val="9"/>
        </w:numPr>
        <w:spacing w:after="200" w:before="0" w:lineRule="auto"/>
        <w:ind w:left="720" w:hanging="360"/>
        <w:rPr>
          <w:u w:val="none"/>
        </w:rPr>
      </w:pPr>
      <w:r w:rsidDel="00000000" w:rsidR="00000000" w:rsidRPr="00000000">
        <w:rPr>
          <w:rtl w:val="0"/>
        </w:rPr>
        <w:t xml:space="preserve">Physical examination: Vital signs, body composition, and assessment of body systems</w:t>
      </w:r>
    </w:p>
    <w:p w:rsidR="00000000" w:rsidDel="00000000" w:rsidP="00000000" w:rsidRDefault="00000000" w:rsidRPr="00000000" w14:paraId="000001B6">
      <w:pPr>
        <w:numPr>
          <w:ilvl w:val="0"/>
          <w:numId w:val="9"/>
        </w:numPr>
        <w:spacing w:after="200" w:lineRule="auto"/>
        <w:ind w:left="720" w:hanging="360"/>
        <w:rPr>
          <w:u w:val="none"/>
        </w:rPr>
      </w:pPr>
      <w:r w:rsidDel="00000000" w:rsidR="00000000" w:rsidRPr="00000000">
        <w:rPr>
          <w:rtl w:val="0"/>
        </w:rPr>
        <w:t xml:space="preserve">Diagnostic tests: Laboratory tests, imaging studies, and functional assessments</w:t>
      </w:r>
    </w:p>
    <w:p w:rsidR="00000000" w:rsidDel="00000000" w:rsidP="00000000" w:rsidRDefault="00000000" w:rsidRPr="00000000" w14:paraId="000001B7">
      <w:pPr>
        <w:spacing w:after="200" w:lineRule="auto"/>
        <w:rPr/>
      </w:pPr>
      <w:r w:rsidDel="00000000" w:rsidR="00000000" w:rsidRPr="00000000">
        <w:rPr>
          <w:b w:val="1"/>
          <w:rtl w:val="0"/>
        </w:rPr>
        <w:t xml:space="preserve">Example scenario</w:t>
      </w:r>
      <w:r w:rsidDel="00000000" w:rsidR="00000000" w:rsidRPr="00000000">
        <w:rPr>
          <w:rtl w:val="0"/>
        </w:rPr>
        <w:t xml:space="preserve">: A 45-year-old woman named Jane presents with symptoms of fatigue, digestive issues, and sleep disturbances. During the case history, the practitioner uncovers that Jane has a family history of autoimmune disorders, a high-stress job, and consumes a diet high in processed foods. The practitioner also discovers that Jane has been experiencing increased anxiety and mood swings. To further investigate, the practitioner conducts a physical examination and orders relevant diagnostic tests.</w:t>
      </w:r>
    </w:p>
    <w:p w:rsidR="00000000" w:rsidDel="00000000" w:rsidP="00000000" w:rsidRDefault="00000000" w:rsidRPr="00000000" w14:paraId="000001B8">
      <w:pPr>
        <w:pStyle w:val="Heading3"/>
        <w:spacing w:after="200" w:lineRule="auto"/>
        <w:rPr/>
      </w:pPr>
      <w:bookmarkStart w:colFirst="0" w:colLast="0" w:name="_627rtwqntt7t" w:id="40"/>
      <w:bookmarkEnd w:id="40"/>
      <w:r w:rsidDel="00000000" w:rsidR="00000000" w:rsidRPr="00000000">
        <w:rPr>
          <w:rtl w:val="0"/>
        </w:rPr>
        <w:t xml:space="preserve">Step 2: Analyzing Information</w:t>
      </w:r>
    </w:p>
    <w:p w:rsidR="00000000" w:rsidDel="00000000" w:rsidP="00000000" w:rsidRDefault="00000000" w:rsidRPr="00000000" w14:paraId="000001B9">
      <w:pPr>
        <w:spacing w:after="200" w:lineRule="auto"/>
        <w:rPr/>
      </w:pPr>
      <w:r w:rsidDel="00000000" w:rsidR="00000000" w:rsidRPr="00000000">
        <w:rPr>
          <w:rtl w:val="0"/>
        </w:rPr>
        <w:t xml:space="preserve">Once all the necessary information has been gathered, the next step is to analyze and synthesize the data to identify patterns, connections, and potential imbalances. This process involves:</w:t>
      </w:r>
    </w:p>
    <w:p w:rsidR="00000000" w:rsidDel="00000000" w:rsidP="00000000" w:rsidRDefault="00000000" w:rsidRPr="00000000" w14:paraId="000001BA">
      <w:pPr>
        <w:numPr>
          <w:ilvl w:val="0"/>
          <w:numId w:val="15"/>
        </w:numPr>
        <w:spacing w:after="200" w:lineRule="auto"/>
        <w:ind w:left="720" w:hanging="360"/>
        <w:rPr>
          <w:u w:val="none"/>
        </w:rPr>
      </w:pPr>
      <w:r w:rsidDel="00000000" w:rsidR="00000000" w:rsidRPr="00000000">
        <w:rPr>
          <w:rtl w:val="0"/>
        </w:rPr>
        <w:t xml:space="preserve">Comparing test results to functional and optimal reference ranges</w:t>
      </w:r>
    </w:p>
    <w:p w:rsidR="00000000" w:rsidDel="00000000" w:rsidP="00000000" w:rsidRDefault="00000000" w:rsidRPr="00000000" w14:paraId="000001BB">
      <w:pPr>
        <w:numPr>
          <w:ilvl w:val="0"/>
          <w:numId w:val="15"/>
        </w:numPr>
        <w:spacing w:after="200" w:before="0" w:lineRule="auto"/>
        <w:ind w:left="720" w:hanging="360"/>
        <w:rPr>
          <w:u w:val="none"/>
        </w:rPr>
      </w:pPr>
      <w:r w:rsidDel="00000000" w:rsidR="00000000" w:rsidRPr="00000000">
        <w:rPr>
          <w:rtl w:val="0"/>
        </w:rPr>
        <w:t xml:space="preserve">Identifying patterns and trends in test results</w:t>
      </w:r>
    </w:p>
    <w:p w:rsidR="00000000" w:rsidDel="00000000" w:rsidP="00000000" w:rsidRDefault="00000000" w:rsidRPr="00000000" w14:paraId="000001BC">
      <w:pPr>
        <w:numPr>
          <w:ilvl w:val="0"/>
          <w:numId w:val="15"/>
        </w:numPr>
        <w:spacing w:after="200" w:before="0" w:lineRule="auto"/>
        <w:ind w:left="720" w:hanging="360"/>
        <w:rPr>
          <w:u w:val="none"/>
        </w:rPr>
      </w:pPr>
      <w:r w:rsidDel="00000000" w:rsidR="00000000" w:rsidRPr="00000000">
        <w:rPr>
          <w:rtl w:val="0"/>
        </w:rPr>
        <w:t xml:space="preserve">Evaluating the interconnected nature of body systems</w:t>
      </w:r>
    </w:p>
    <w:p w:rsidR="00000000" w:rsidDel="00000000" w:rsidP="00000000" w:rsidRDefault="00000000" w:rsidRPr="00000000" w14:paraId="000001BD">
      <w:pPr>
        <w:numPr>
          <w:ilvl w:val="0"/>
          <w:numId w:val="15"/>
        </w:numPr>
        <w:spacing w:after="200" w:before="0" w:lineRule="auto"/>
        <w:ind w:left="720" w:hanging="360"/>
        <w:rPr>
          <w:u w:val="none"/>
        </w:rPr>
      </w:pPr>
      <w:r w:rsidDel="00000000" w:rsidR="00000000" w:rsidRPr="00000000">
        <w:rPr>
          <w:rtl w:val="0"/>
        </w:rPr>
        <w:t xml:space="preserve">Considering the patient's unique circumstances and individual factors</w:t>
      </w:r>
    </w:p>
    <w:p w:rsidR="00000000" w:rsidDel="00000000" w:rsidP="00000000" w:rsidRDefault="00000000" w:rsidRPr="00000000" w14:paraId="000001BE">
      <w:pPr>
        <w:numPr>
          <w:ilvl w:val="0"/>
          <w:numId w:val="15"/>
        </w:numPr>
        <w:spacing w:after="200" w:lineRule="auto"/>
        <w:ind w:left="720" w:hanging="360"/>
        <w:rPr>
          <w:u w:val="none"/>
        </w:rPr>
      </w:pPr>
      <w:r w:rsidDel="00000000" w:rsidR="00000000" w:rsidRPr="00000000">
        <w:rPr>
          <w:rtl w:val="0"/>
        </w:rPr>
        <w:t xml:space="preserve">Assessing the impact of lifestyle factors on the patient's health</w:t>
      </w:r>
    </w:p>
    <w:p w:rsidR="00000000" w:rsidDel="00000000" w:rsidP="00000000" w:rsidRDefault="00000000" w:rsidRPr="00000000" w14:paraId="000001BF">
      <w:pPr>
        <w:spacing w:after="200" w:lineRule="auto"/>
        <w:rPr/>
      </w:pPr>
      <w:r w:rsidDel="00000000" w:rsidR="00000000" w:rsidRPr="00000000">
        <w:rPr>
          <w:b w:val="1"/>
          <w:rtl w:val="0"/>
        </w:rPr>
        <w:t xml:space="preserve">Example scenario:</w:t>
      </w:r>
      <w:r w:rsidDel="00000000" w:rsidR="00000000" w:rsidRPr="00000000">
        <w:rPr>
          <w:rtl w:val="0"/>
        </w:rPr>
        <w:t xml:space="preserve"> Jane's test results reveal elevated thyroid antibodies, signs of chronic inflammation, and suboptimal nutrient levels. The practitioner notices a pattern of immune dysregulation and inflammation, combined with a history of poor dietary choices and high stress levels, which may be contributing to her symptoms.</w:t>
      </w:r>
    </w:p>
    <w:p w:rsidR="00000000" w:rsidDel="00000000" w:rsidP="00000000" w:rsidRDefault="00000000" w:rsidRPr="00000000" w14:paraId="000001C0">
      <w:pPr>
        <w:pStyle w:val="Heading3"/>
        <w:spacing w:after="200" w:lineRule="auto"/>
        <w:rPr/>
      </w:pPr>
      <w:bookmarkStart w:colFirst="0" w:colLast="0" w:name="_c4jn0cbrna8t" w:id="41"/>
      <w:bookmarkEnd w:id="41"/>
      <w:r w:rsidDel="00000000" w:rsidR="00000000" w:rsidRPr="00000000">
        <w:rPr>
          <w:rtl w:val="0"/>
        </w:rPr>
        <w:t xml:space="preserve">Step 3: Identifying the Root Cause</w:t>
      </w:r>
    </w:p>
    <w:p w:rsidR="00000000" w:rsidDel="00000000" w:rsidP="00000000" w:rsidRDefault="00000000" w:rsidRPr="00000000" w14:paraId="000001C1">
      <w:pPr>
        <w:spacing w:after="200" w:lineRule="auto"/>
        <w:rPr/>
      </w:pPr>
      <w:r w:rsidDel="00000000" w:rsidR="00000000" w:rsidRPr="00000000">
        <w:rPr>
          <w:rtl w:val="0"/>
        </w:rPr>
        <w:t xml:space="preserve">With a thorough analysis of the patient's information, the next step is to identify the root cause of their health concerns. This involves determining the underlying factors that are contributing to their symptoms and imbalances, such as:</w:t>
      </w:r>
    </w:p>
    <w:p w:rsidR="00000000" w:rsidDel="00000000" w:rsidP="00000000" w:rsidRDefault="00000000" w:rsidRPr="00000000" w14:paraId="000001C2">
      <w:pPr>
        <w:numPr>
          <w:ilvl w:val="0"/>
          <w:numId w:val="10"/>
        </w:numPr>
        <w:spacing w:after="200" w:lineRule="auto"/>
        <w:ind w:left="720" w:hanging="360"/>
        <w:rPr>
          <w:u w:val="none"/>
        </w:rPr>
      </w:pPr>
      <w:r w:rsidDel="00000000" w:rsidR="00000000" w:rsidRPr="00000000">
        <w:rPr>
          <w:rtl w:val="0"/>
        </w:rPr>
        <w:t xml:space="preserve">Nutritional deficiencies or excesses</w:t>
      </w:r>
    </w:p>
    <w:p w:rsidR="00000000" w:rsidDel="00000000" w:rsidP="00000000" w:rsidRDefault="00000000" w:rsidRPr="00000000" w14:paraId="000001C3">
      <w:pPr>
        <w:numPr>
          <w:ilvl w:val="0"/>
          <w:numId w:val="10"/>
        </w:numPr>
        <w:spacing w:after="200" w:before="0" w:lineRule="auto"/>
        <w:ind w:left="720" w:hanging="360"/>
        <w:rPr>
          <w:u w:val="none"/>
        </w:rPr>
      </w:pPr>
      <w:r w:rsidDel="00000000" w:rsidR="00000000" w:rsidRPr="00000000">
        <w:rPr>
          <w:rtl w:val="0"/>
        </w:rPr>
        <w:t xml:space="preserve">Hormonal imbalances</w:t>
      </w:r>
    </w:p>
    <w:p w:rsidR="00000000" w:rsidDel="00000000" w:rsidP="00000000" w:rsidRDefault="00000000" w:rsidRPr="00000000" w14:paraId="000001C4">
      <w:pPr>
        <w:numPr>
          <w:ilvl w:val="0"/>
          <w:numId w:val="10"/>
        </w:numPr>
        <w:spacing w:after="200" w:before="0" w:lineRule="auto"/>
        <w:ind w:left="720" w:hanging="360"/>
        <w:rPr>
          <w:u w:val="none"/>
        </w:rPr>
      </w:pPr>
      <w:r w:rsidDel="00000000" w:rsidR="00000000" w:rsidRPr="00000000">
        <w:rPr>
          <w:rtl w:val="0"/>
        </w:rPr>
        <w:t xml:space="preserve">Chronic inflammation</w:t>
      </w:r>
    </w:p>
    <w:p w:rsidR="00000000" w:rsidDel="00000000" w:rsidP="00000000" w:rsidRDefault="00000000" w:rsidRPr="00000000" w14:paraId="000001C5">
      <w:pPr>
        <w:numPr>
          <w:ilvl w:val="0"/>
          <w:numId w:val="10"/>
        </w:numPr>
        <w:spacing w:after="200" w:before="0" w:lineRule="auto"/>
        <w:ind w:left="720" w:hanging="360"/>
        <w:rPr>
          <w:u w:val="none"/>
        </w:rPr>
      </w:pPr>
      <w:r w:rsidDel="00000000" w:rsidR="00000000" w:rsidRPr="00000000">
        <w:rPr>
          <w:rtl w:val="0"/>
        </w:rPr>
        <w:t xml:space="preserve">Environmental exposures or toxicities</w:t>
      </w:r>
    </w:p>
    <w:p w:rsidR="00000000" w:rsidDel="00000000" w:rsidP="00000000" w:rsidRDefault="00000000" w:rsidRPr="00000000" w14:paraId="000001C6">
      <w:pPr>
        <w:numPr>
          <w:ilvl w:val="0"/>
          <w:numId w:val="10"/>
        </w:numPr>
        <w:spacing w:after="200" w:lineRule="auto"/>
        <w:ind w:left="720" w:hanging="360"/>
        <w:rPr>
          <w:u w:val="none"/>
        </w:rPr>
      </w:pPr>
      <w:r w:rsidDel="00000000" w:rsidR="00000000" w:rsidRPr="00000000">
        <w:rPr>
          <w:rtl w:val="0"/>
        </w:rPr>
        <w:t xml:space="preserve">Stress and emotional factors</w:t>
      </w:r>
    </w:p>
    <w:p w:rsidR="00000000" w:rsidDel="00000000" w:rsidP="00000000" w:rsidRDefault="00000000" w:rsidRPr="00000000" w14:paraId="000001C7">
      <w:pPr>
        <w:spacing w:after="200" w:lineRule="auto"/>
        <w:rPr/>
      </w:pPr>
      <w:r w:rsidDel="00000000" w:rsidR="00000000" w:rsidRPr="00000000">
        <w:rPr>
          <w:b w:val="1"/>
          <w:rtl w:val="0"/>
        </w:rPr>
        <w:t xml:space="preserve">Example scenario:</w:t>
      </w:r>
      <w:r w:rsidDel="00000000" w:rsidR="00000000" w:rsidRPr="00000000">
        <w:rPr>
          <w:rtl w:val="0"/>
        </w:rPr>
        <w:t xml:space="preserve"> After analyzing Jane's test results and case history, the practitioner determines that a combination of chronic stress, poor dietary choices, and genetic predisposition may be contributing to an underlying autoimmune thyroid condition, which is the root cause of her symptoms.</w:t>
      </w:r>
    </w:p>
    <w:p w:rsidR="00000000" w:rsidDel="00000000" w:rsidP="00000000" w:rsidRDefault="00000000" w:rsidRPr="00000000" w14:paraId="000001C8">
      <w:pPr>
        <w:pStyle w:val="Heading3"/>
        <w:spacing w:after="200" w:lineRule="auto"/>
        <w:rPr/>
      </w:pPr>
      <w:bookmarkStart w:colFirst="0" w:colLast="0" w:name="_281oakrutqwv" w:id="42"/>
      <w:bookmarkEnd w:id="42"/>
      <w:r w:rsidDel="00000000" w:rsidR="00000000" w:rsidRPr="00000000">
        <w:rPr>
          <w:rtl w:val="0"/>
        </w:rPr>
        <w:t xml:space="preserve">Step 4: Establishing Priorities</w:t>
      </w:r>
    </w:p>
    <w:p w:rsidR="00000000" w:rsidDel="00000000" w:rsidP="00000000" w:rsidRDefault="00000000" w:rsidRPr="00000000" w14:paraId="000001C9">
      <w:pPr>
        <w:spacing w:after="200" w:lineRule="auto"/>
        <w:rPr/>
      </w:pPr>
      <w:r w:rsidDel="00000000" w:rsidR="00000000" w:rsidRPr="00000000">
        <w:rPr>
          <w:rtl w:val="0"/>
        </w:rPr>
        <w:t xml:space="preserve">Once the root cause has been identified, it is essential to establish priorities for the patient's treatment plan. This involves considering the severity and urgency of their health concerns, as well as their goals and preferences. Factors to consider when establishing priorities include:</w:t>
      </w:r>
    </w:p>
    <w:p w:rsidR="00000000" w:rsidDel="00000000" w:rsidP="00000000" w:rsidRDefault="00000000" w:rsidRPr="00000000" w14:paraId="000001CA">
      <w:pPr>
        <w:numPr>
          <w:ilvl w:val="0"/>
          <w:numId w:val="7"/>
        </w:numPr>
        <w:spacing w:after="200" w:lineRule="auto"/>
        <w:ind w:left="720" w:hanging="360"/>
        <w:rPr>
          <w:u w:val="none"/>
        </w:rPr>
      </w:pPr>
      <w:r w:rsidDel="00000000" w:rsidR="00000000" w:rsidRPr="00000000">
        <w:rPr>
          <w:rtl w:val="0"/>
        </w:rPr>
        <w:t xml:space="preserve">The patient's main health concerns and symptoms</w:t>
      </w:r>
    </w:p>
    <w:p w:rsidR="00000000" w:rsidDel="00000000" w:rsidP="00000000" w:rsidRDefault="00000000" w:rsidRPr="00000000" w14:paraId="000001CB">
      <w:pPr>
        <w:numPr>
          <w:ilvl w:val="0"/>
          <w:numId w:val="7"/>
        </w:numPr>
        <w:spacing w:after="200" w:before="0" w:lineRule="auto"/>
        <w:ind w:left="720" w:hanging="360"/>
        <w:rPr>
          <w:u w:val="none"/>
        </w:rPr>
      </w:pPr>
      <w:r w:rsidDel="00000000" w:rsidR="00000000" w:rsidRPr="00000000">
        <w:rPr>
          <w:rtl w:val="0"/>
        </w:rPr>
        <w:t xml:space="preserve">The severity and duration of their health issues</w:t>
      </w:r>
    </w:p>
    <w:p w:rsidR="00000000" w:rsidDel="00000000" w:rsidP="00000000" w:rsidRDefault="00000000" w:rsidRPr="00000000" w14:paraId="000001CC">
      <w:pPr>
        <w:numPr>
          <w:ilvl w:val="0"/>
          <w:numId w:val="7"/>
        </w:numPr>
        <w:spacing w:after="200" w:before="0" w:lineRule="auto"/>
        <w:ind w:left="720" w:hanging="360"/>
        <w:rPr>
          <w:u w:val="none"/>
        </w:rPr>
      </w:pPr>
      <w:r w:rsidDel="00000000" w:rsidR="00000000" w:rsidRPr="00000000">
        <w:rPr>
          <w:rtl w:val="0"/>
        </w:rPr>
        <w:t xml:space="preserve">Their readiness and motivation to make lifestyle changes</w:t>
      </w:r>
    </w:p>
    <w:p w:rsidR="00000000" w:rsidDel="00000000" w:rsidP="00000000" w:rsidRDefault="00000000" w:rsidRPr="00000000" w14:paraId="000001CD">
      <w:pPr>
        <w:numPr>
          <w:ilvl w:val="0"/>
          <w:numId w:val="7"/>
        </w:numPr>
        <w:spacing w:after="200" w:before="0" w:lineRule="auto"/>
        <w:ind w:left="720" w:hanging="360"/>
        <w:rPr>
          <w:u w:val="none"/>
        </w:rPr>
      </w:pPr>
      <w:r w:rsidDel="00000000" w:rsidR="00000000" w:rsidRPr="00000000">
        <w:rPr>
          <w:rtl w:val="0"/>
        </w:rPr>
        <w:t xml:space="preserve">Their personal preferences and values</w:t>
      </w:r>
    </w:p>
    <w:p w:rsidR="00000000" w:rsidDel="00000000" w:rsidP="00000000" w:rsidRDefault="00000000" w:rsidRPr="00000000" w14:paraId="000001CE">
      <w:pPr>
        <w:numPr>
          <w:ilvl w:val="0"/>
          <w:numId w:val="7"/>
        </w:numPr>
        <w:spacing w:after="200" w:lineRule="auto"/>
        <w:ind w:left="720" w:hanging="360"/>
        <w:rPr>
          <w:u w:val="none"/>
        </w:rPr>
      </w:pPr>
      <w:r w:rsidDel="00000000" w:rsidR="00000000" w:rsidRPr="00000000">
        <w:rPr>
          <w:rtl w:val="0"/>
        </w:rPr>
        <w:t xml:space="preserve">The potential benefits and risks of different treatment options</w:t>
      </w:r>
    </w:p>
    <w:p w:rsidR="00000000" w:rsidDel="00000000" w:rsidP="00000000" w:rsidRDefault="00000000" w:rsidRPr="00000000" w14:paraId="000001CF">
      <w:pPr>
        <w:spacing w:after="200" w:lineRule="auto"/>
        <w:rPr/>
      </w:pPr>
      <w:r w:rsidDel="00000000" w:rsidR="00000000" w:rsidRPr="00000000">
        <w:rPr>
          <w:b w:val="1"/>
          <w:rtl w:val="0"/>
        </w:rPr>
        <w:t xml:space="preserve">Example scenario:</w:t>
      </w:r>
      <w:r w:rsidDel="00000000" w:rsidR="00000000" w:rsidRPr="00000000">
        <w:rPr>
          <w:rtl w:val="0"/>
        </w:rPr>
        <w:t xml:space="preserve"> The practitioner identifies addressing Jane's autoimmune thyroid condition as the primary priority, followed by managing her stress levels and improving her diet. Jane expresses a strong interest in Jane's stress management and is open to dietary modifications. The practitioner takes these preferences into account when establishing priorities for her treatment plan.</w:t>
      </w:r>
    </w:p>
    <w:p w:rsidR="00000000" w:rsidDel="00000000" w:rsidP="00000000" w:rsidRDefault="00000000" w:rsidRPr="00000000" w14:paraId="000001D0">
      <w:pPr>
        <w:pStyle w:val="Heading3"/>
        <w:spacing w:after="200" w:lineRule="auto"/>
        <w:rPr/>
      </w:pPr>
      <w:bookmarkStart w:colFirst="0" w:colLast="0" w:name="_rzk25olaycpa" w:id="43"/>
      <w:bookmarkEnd w:id="43"/>
      <w:r w:rsidDel="00000000" w:rsidR="00000000" w:rsidRPr="00000000">
        <w:rPr>
          <w:rtl w:val="0"/>
        </w:rPr>
        <w:t xml:space="preserve">Step 5: Developing a Holistic Treatment Plan</w:t>
      </w:r>
    </w:p>
    <w:p w:rsidR="00000000" w:rsidDel="00000000" w:rsidP="00000000" w:rsidRDefault="00000000" w:rsidRPr="00000000" w14:paraId="000001D1">
      <w:pPr>
        <w:spacing w:after="200" w:lineRule="auto"/>
        <w:rPr/>
      </w:pPr>
      <w:r w:rsidDel="00000000" w:rsidR="00000000" w:rsidRPr="00000000">
        <w:rPr>
          <w:rtl w:val="0"/>
        </w:rPr>
        <w:t xml:space="preserve">Finally, a holistic treatment plan should be developed to address the patient's unique needs and priorities. This plan should incorporate a variety of naturopathic modalities, such as nutrition, botanical medicine, homeopathy, and lifestyle interventions. It should also consider the patient's preferences and involve regular monitoring and evaluation to ensure its effectiveness.</w:t>
      </w:r>
    </w:p>
    <w:p w:rsidR="00000000" w:rsidDel="00000000" w:rsidP="00000000" w:rsidRDefault="00000000" w:rsidRPr="00000000" w14:paraId="000001D2">
      <w:pPr>
        <w:spacing w:after="200" w:lineRule="auto"/>
        <w:rPr/>
      </w:pPr>
      <w:r w:rsidDel="00000000" w:rsidR="00000000" w:rsidRPr="00000000">
        <w:rPr>
          <w:b w:val="1"/>
          <w:rtl w:val="0"/>
        </w:rPr>
        <w:t xml:space="preserve">Example scenario: </w:t>
      </w:r>
      <w:r w:rsidDel="00000000" w:rsidR="00000000" w:rsidRPr="00000000">
        <w:rPr>
          <w:rtl w:val="0"/>
        </w:rPr>
        <w:t xml:space="preserve">The practitioner creates a treatment plan for Jane that focuses on managing her autoimmune thyroid condition through a combination of dietary changes, targeted supplementation, and stress reduction techniques. Jane is prescribed a gluten-free, anti-inflammatory diet to help reduce her chronic inflammation and support thyroid function. She is also prescribed targeted supplements, such as selenium and vitamin D, to address nutrient deficiencies and further support her immune system.</w:t>
      </w:r>
    </w:p>
    <w:p w:rsidR="00000000" w:rsidDel="00000000" w:rsidP="00000000" w:rsidRDefault="00000000" w:rsidRPr="00000000" w14:paraId="000001D3">
      <w:pPr>
        <w:spacing w:after="200" w:lineRule="auto"/>
        <w:rPr/>
      </w:pPr>
      <w:r w:rsidDel="00000000" w:rsidR="00000000" w:rsidRPr="00000000">
        <w:rPr>
          <w:rtl w:val="0"/>
        </w:rPr>
        <w:t xml:space="preserve">Additionally, the practitioner recommends various stress reduction techniques, such as meditation, yoga, and deep breathing exercises, to help Jane manage her high-stress levels more effectively. Regular follow-up appointments are scheduled to monitor Jane's progress, make necessary adjustments to her treatment plan, and provide ongoing support.</w:t>
      </w:r>
    </w:p>
    <w:p w:rsidR="00000000" w:rsidDel="00000000" w:rsidP="00000000" w:rsidRDefault="00000000" w:rsidRPr="00000000" w14:paraId="000001D4">
      <w:pPr>
        <w:spacing w:after="200" w:lineRule="auto"/>
        <w:rPr/>
      </w:pPr>
      <w:r w:rsidDel="00000000" w:rsidR="00000000" w:rsidRPr="00000000">
        <w:rPr>
          <w:i w:val="1"/>
          <w:rtl w:val="0"/>
        </w:rPr>
        <w:t xml:space="preserve">Table 1: Steps in Forming a Naturopathic Assessment</w:t>
      </w:r>
      <w:r w:rsidDel="00000000" w:rsidR="00000000" w:rsidRPr="00000000">
        <w:rPr>
          <w:rtl w:val="0"/>
        </w:rPr>
      </w:r>
    </w:p>
    <w:tbl>
      <w:tblPr>
        <w:tblStyle w:val="Table14"/>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255"/>
        <w:tblGridChange w:id="0">
          <w:tblGrid>
            <w:gridCol w:w="2910"/>
            <w:gridCol w:w="625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D5">
            <w:pPr>
              <w:widowControl w:val="0"/>
              <w:spacing w:after="200" w:lineRule="auto"/>
              <w:rPr>
                <w:sz w:val="20"/>
                <w:szCs w:val="20"/>
              </w:rPr>
            </w:pPr>
            <w:r w:rsidDel="00000000" w:rsidR="00000000" w:rsidRPr="00000000">
              <w:rPr>
                <w:b w:val="1"/>
                <w:sz w:val="20"/>
                <w:szCs w:val="20"/>
                <w:rtl w:val="0"/>
              </w:rPr>
              <w:t xml:space="preserve">Step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D6">
            <w:pPr>
              <w:widowControl w:val="0"/>
              <w:spacing w:after="20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200" w:lineRule="auto"/>
              <w:rPr>
                <w:sz w:val="20"/>
                <w:szCs w:val="20"/>
              </w:rPr>
            </w:pPr>
            <w:r w:rsidDel="00000000" w:rsidR="00000000" w:rsidRPr="00000000">
              <w:rPr>
                <w:sz w:val="20"/>
                <w:szCs w:val="20"/>
                <w:rtl w:val="0"/>
              </w:rPr>
              <w:t xml:space="preserve">1. Gathering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200" w:lineRule="auto"/>
              <w:rPr>
                <w:sz w:val="20"/>
                <w:szCs w:val="20"/>
              </w:rPr>
            </w:pPr>
            <w:r w:rsidDel="00000000" w:rsidR="00000000" w:rsidRPr="00000000">
              <w:rPr>
                <w:sz w:val="20"/>
                <w:szCs w:val="20"/>
                <w:rtl w:val="0"/>
              </w:rPr>
              <w:t xml:space="preserve">Collect comprehensive information about the patient through case history, examination, and tests.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200" w:lineRule="auto"/>
              <w:rPr>
                <w:sz w:val="20"/>
                <w:szCs w:val="20"/>
              </w:rPr>
            </w:pPr>
            <w:r w:rsidDel="00000000" w:rsidR="00000000" w:rsidRPr="00000000">
              <w:rPr>
                <w:sz w:val="20"/>
                <w:szCs w:val="20"/>
                <w:rtl w:val="0"/>
              </w:rPr>
              <w:t xml:space="preserve">2. Analyzing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200" w:lineRule="auto"/>
              <w:rPr>
                <w:sz w:val="20"/>
                <w:szCs w:val="20"/>
              </w:rPr>
            </w:pPr>
            <w:r w:rsidDel="00000000" w:rsidR="00000000" w:rsidRPr="00000000">
              <w:rPr>
                <w:sz w:val="20"/>
                <w:szCs w:val="20"/>
                <w:rtl w:val="0"/>
              </w:rPr>
              <w:t xml:space="preserve">Analyze and synthesize the data to identify patterns, connections, and potential imbalances.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200" w:lineRule="auto"/>
              <w:rPr>
                <w:sz w:val="20"/>
                <w:szCs w:val="20"/>
              </w:rPr>
            </w:pPr>
            <w:r w:rsidDel="00000000" w:rsidR="00000000" w:rsidRPr="00000000">
              <w:rPr>
                <w:sz w:val="20"/>
                <w:szCs w:val="20"/>
                <w:rtl w:val="0"/>
              </w:rPr>
              <w:t xml:space="preserve">3. Identifying the Root Cause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200" w:lineRule="auto"/>
              <w:rPr>
                <w:sz w:val="20"/>
                <w:szCs w:val="20"/>
              </w:rPr>
            </w:pPr>
            <w:r w:rsidDel="00000000" w:rsidR="00000000" w:rsidRPr="00000000">
              <w:rPr>
                <w:sz w:val="20"/>
                <w:szCs w:val="20"/>
                <w:rtl w:val="0"/>
              </w:rPr>
              <w:t xml:space="preserve">Determine the underlying factors contributing to the patient's symptoms and imbalances.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200" w:lineRule="auto"/>
              <w:rPr>
                <w:sz w:val="20"/>
                <w:szCs w:val="20"/>
              </w:rPr>
            </w:pPr>
            <w:r w:rsidDel="00000000" w:rsidR="00000000" w:rsidRPr="00000000">
              <w:rPr>
                <w:sz w:val="20"/>
                <w:szCs w:val="20"/>
                <w:rtl w:val="0"/>
              </w:rPr>
              <w:t xml:space="preserve">4. Establishing Priorities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200" w:lineRule="auto"/>
              <w:rPr>
                <w:sz w:val="20"/>
                <w:szCs w:val="20"/>
              </w:rPr>
            </w:pPr>
            <w:r w:rsidDel="00000000" w:rsidR="00000000" w:rsidRPr="00000000">
              <w:rPr>
                <w:sz w:val="20"/>
                <w:szCs w:val="20"/>
                <w:rtl w:val="0"/>
              </w:rPr>
              <w:t xml:space="preserve">Consider the severity, urgency, and patient's goals to prioritize treatment.</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200" w:lineRule="auto"/>
              <w:rPr>
                <w:sz w:val="20"/>
                <w:szCs w:val="20"/>
              </w:rPr>
            </w:pPr>
            <w:r w:rsidDel="00000000" w:rsidR="00000000" w:rsidRPr="00000000">
              <w:rPr>
                <w:sz w:val="20"/>
                <w:szCs w:val="20"/>
                <w:rtl w:val="0"/>
              </w:rPr>
              <w:t xml:space="preserve">5. Developing a Holistic Treatment Plan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after="200" w:lineRule="auto"/>
              <w:rPr>
                <w:sz w:val="20"/>
                <w:szCs w:val="20"/>
              </w:rPr>
            </w:pPr>
            <w:r w:rsidDel="00000000" w:rsidR="00000000" w:rsidRPr="00000000">
              <w:rPr>
                <w:sz w:val="20"/>
                <w:szCs w:val="20"/>
                <w:rtl w:val="0"/>
              </w:rPr>
              <w:t xml:space="preserve">Create a treatment plan that addresses the patient's unique needs and priorities, incorporating various naturopathic modalities.</w:t>
            </w:r>
          </w:p>
        </w:tc>
      </w:tr>
    </w:tbl>
    <w:p w:rsidR="00000000" w:rsidDel="00000000" w:rsidP="00000000" w:rsidRDefault="00000000" w:rsidRPr="00000000" w14:paraId="000001E1">
      <w:pPr>
        <w:spacing w:after="200" w:lineRule="auto"/>
        <w:rPr/>
      </w:pPr>
      <w:r w:rsidDel="00000000" w:rsidR="00000000" w:rsidRPr="00000000">
        <w:rPr>
          <w:rtl w:val="0"/>
        </w:rPr>
      </w:r>
    </w:p>
    <w:p w:rsidR="00000000" w:rsidDel="00000000" w:rsidP="00000000" w:rsidRDefault="00000000" w:rsidRPr="00000000" w14:paraId="000001E2">
      <w:pPr>
        <w:spacing w:after="200" w:lineRule="auto"/>
        <w:rPr/>
      </w:pPr>
      <w:r w:rsidDel="00000000" w:rsidR="00000000" w:rsidRPr="00000000">
        <w:rPr>
          <w:rtl w:val="0"/>
        </w:rPr>
        <w:t xml:space="preserve">In conclusion, forming a naturopathic assessment involves gathering and analyzing patient information, identifying the root cause of health concerns, establishing treatment priorities, and developing a holistic treatment plan. By understanding and implementing these steps, practitioners can ensure they are providing the best possible care for their patients, addressing the underlying factors contributing to their health issues, and supporting their overall well-being. As a practitioner, continually expanding your knowledge and refining your assessment skills will enable you to provide more effective and personalized care for your patients, ultimately improving their health outcomes and overall quality of life.</w:t>
      </w:r>
    </w:p>
    <w:p w:rsidR="00000000" w:rsidDel="00000000" w:rsidP="00000000" w:rsidRDefault="00000000" w:rsidRPr="00000000" w14:paraId="000001E3">
      <w:pPr>
        <w:pStyle w:val="Heading2"/>
        <w:spacing w:after="200" w:lineRule="auto"/>
        <w:rPr/>
      </w:pPr>
      <w:bookmarkStart w:colFirst="0" w:colLast="0" w:name="_2d7byrfedj5d" w:id="44"/>
      <w:bookmarkEnd w:id="44"/>
      <w:r w:rsidDel="00000000" w:rsidR="00000000" w:rsidRPr="00000000">
        <w:rPr>
          <w:rtl w:val="0"/>
        </w:rPr>
        <w:t xml:space="preserve">Developing a Treatment Plan</w:t>
      </w:r>
    </w:p>
    <w:p w:rsidR="00000000" w:rsidDel="00000000" w:rsidP="00000000" w:rsidRDefault="00000000" w:rsidRPr="00000000" w14:paraId="000001E4">
      <w:pPr>
        <w:spacing w:after="200" w:lineRule="auto"/>
        <w:rPr/>
      </w:pPr>
      <w:r w:rsidDel="00000000" w:rsidR="00000000" w:rsidRPr="00000000">
        <w:rPr>
          <w:rtl w:val="0"/>
        </w:rPr>
        <w:t xml:space="preserve">Creating a comprehensive and effective treatment plan is a crucial step in naturopathic practice. This lesson will delve deeper into the process of developing a treatment plan, including detailed strategies, techniques, and tools to ensure the best possible outcomes for your patients.</w:t>
      </w:r>
    </w:p>
    <w:p w:rsidR="00000000" w:rsidDel="00000000" w:rsidP="00000000" w:rsidRDefault="00000000" w:rsidRPr="00000000" w14:paraId="000001E5">
      <w:pPr>
        <w:pStyle w:val="Heading3"/>
        <w:spacing w:after="200" w:lineRule="auto"/>
        <w:rPr/>
      </w:pPr>
      <w:bookmarkStart w:colFirst="0" w:colLast="0" w:name="_3pphwyy01jth" w:id="45"/>
      <w:bookmarkEnd w:id="45"/>
      <w:r w:rsidDel="00000000" w:rsidR="00000000" w:rsidRPr="00000000">
        <w:rPr>
          <w:rtl w:val="0"/>
        </w:rPr>
        <w:t xml:space="preserve">Defining Treatment Goals</w:t>
      </w:r>
    </w:p>
    <w:p w:rsidR="00000000" w:rsidDel="00000000" w:rsidP="00000000" w:rsidRDefault="00000000" w:rsidRPr="00000000" w14:paraId="000001E6">
      <w:pPr>
        <w:spacing w:after="200" w:lineRule="auto"/>
        <w:rPr/>
      </w:pPr>
      <w:r w:rsidDel="00000000" w:rsidR="00000000" w:rsidRPr="00000000">
        <w:rPr>
          <w:rtl w:val="0"/>
        </w:rPr>
        <w:t xml:space="preserve">Begin by defining clear, achievable, and measurable treatment goals based on the patient's priorities, needs, and preferences. These goals should be both short-term and long-term, and they should be specific, relevant, and realistic. It's crucial to involve the patient in the goal-setting process to ensure their commitment and motivation.</w:t>
      </w:r>
    </w:p>
    <w:p w:rsidR="00000000" w:rsidDel="00000000" w:rsidP="00000000" w:rsidRDefault="00000000" w:rsidRPr="00000000" w14:paraId="000001E7">
      <w:pPr>
        <w:spacing w:after="200" w:lineRule="auto"/>
        <w:rPr/>
      </w:pPr>
      <w:r w:rsidDel="00000000" w:rsidR="00000000" w:rsidRPr="00000000">
        <w:rPr>
          <w:b w:val="1"/>
          <w:rtl w:val="0"/>
        </w:rPr>
        <w:t xml:space="preserve">Example scenario:</w:t>
      </w:r>
      <w:r w:rsidDel="00000000" w:rsidR="00000000" w:rsidRPr="00000000">
        <w:rPr>
          <w:rtl w:val="0"/>
        </w:rPr>
        <w:t xml:space="preserve"> For a patient with chronic migraines, the short-term goal might be to reduce the frequency of migraines by 50% within three months, while the long-term goal could be to identify and manage the underlying triggers and achieve migraine-free living within a year.</w:t>
      </w:r>
    </w:p>
    <w:p w:rsidR="00000000" w:rsidDel="00000000" w:rsidP="00000000" w:rsidRDefault="00000000" w:rsidRPr="00000000" w14:paraId="000001E8">
      <w:pPr>
        <w:pStyle w:val="Heading3"/>
        <w:spacing w:after="200" w:lineRule="auto"/>
        <w:rPr/>
      </w:pPr>
      <w:bookmarkStart w:colFirst="0" w:colLast="0" w:name="_nabsnyz4q9dg" w:id="46"/>
      <w:bookmarkEnd w:id="46"/>
      <w:r w:rsidDel="00000000" w:rsidR="00000000" w:rsidRPr="00000000">
        <w:rPr>
          <w:rtl w:val="0"/>
        </w:rPr>
        <w:t xml:space="preserve">Comprehensive Treatment Plan Development</w:t>
      </w:r>
    </w:p>
    <w:p w:rsidR="00000000" w:rsidDel="00000000" w:rsidP="00000000" w:rsidRDefault="00000000" w:rsidRPr="00000000" w14:paraId="000001E9">
      <w:pPr>
        <w:spacing w:after="200" w:lineRule="auto"/>
        <w:rPr/>
      </w:pPr>
      <w:r w:rsidDel="00000000" w:rsidR="00000000" w:rsidRPr="00000000">
        <w:rPr>
          <w:rtl w:val="0"/>
        </w:rPr>
        <w:t xml:space="preserve">Consider a holistic approach when developing a treatment plan, taking into account the patient's physical, mental, emotional, and social well-being. Incorporate a combination of naturopathic modalities to address the root causes of the condition and promote overall wellness.</w:t>
      </w:r>
    </w:p>
    <w:p w:rsidR="00000000" w:rsidDel="00000000" w:rsidP="00000000" w:rsidRDefault="00000000" w:rsidRPr="00000000" w14:paraId="000001EA">
      <w:pPr>
        <w:spacing w:after="200" w:lineRule="auto"/>
        <w:rPr/>
      </w:pPr>
      <w:r w:rsidDel="00000000" w:rsidR="00000000" w:rsidRPr="00000000">
        <w:rPr>
          <w:b w:val="1"/>
          <w:rtl w:val="0"/>
        </w:rPr>
        <w:t xml:space="preserve">Diet and Nutrition:</w:t>
      </w:r>
      <w:r w:rsidDel="00000000" w:rsidR="00000000" w:rsidRPr="00000000">
        <w:rPr>
          <w:rtl w:val="0"/>
        </w:rPr>
        <w:t xml:space="preserve"> Analyze the patient's current dietary habits and recommend specific dietary changes or guidelines to support their healing process. Consider food allergies, sensitivities, or intolerances, and provide personalized meal plans, recipes, and shopping lists to help the patient incorporate the recommended changes.</w:t>
      </w:r>
    </w:p>
    <w:p w:rsidR="00000000" w:rsidDel="00000000" w:rsidP="00000000" w:rsidRDefault="00000000" w:rsidRPr="00000000" w14:paraId="000001EB">
      <w:pPr>
        <w:spacing w:after="200" w:lineRule="auto"/>
        <w:rPr/>
      </w:pPr>
      <w:r w:rsidDel="00000000" w:rsidR="00000000" w:rsidRPr="00000000">
        <w:rPr>
          <w:b w:val="1"/>
          <w:rtl w:val="0"/>
        </w:rPr>
        <w:t xml:space="preserve">Supplementation:</w:t>
      </w:r>
      <w:r w:rsidDel="00000000" w:rsidR="00000000" w:rsidRPr="00000000">
        <w:rPr>
          <w:rtl w:val="0"/>
        </w:rPr>
        <w:t xml:space="preserve"> Determine any nutritional deficiencies or imbalances that may contribute to the patient's condition and recommend targeted supplementation to address these issues. Be mindful of the quality, dosage, and potential interactions with medications or other supplements.</w:t>
      </w:r>
    </w:p>
    <w:p w:rsidR="00000000" w:rsidDel="00000000" w:rsidP="00000000" w:rsidRDefault="00000000" w:rsidRPr="00000000" w14:paraId="000001EC">
      <w:pPr>
        <w:spacing w:after="200" w:lineRule="auto"/>
        <w:rPr/>
      </w:pPr>
      <w:r w:rsidDel="00000000" w:rsidR="00000000" w:rsidRPr="00000000">
        <w:rPr>
          <w:b w:val="1"/>
          <w:rtl w:val="0"/>
        </w:rPr>
        <w:t xml:space="preserve">Botanical Medicine:</w:t>
      </w:r>
      <w:r w:rsidDel="00000000" w:rsidR="00000000" w:rsidRPr="00000000">
        <w:rPr>
          <w:rtl w:val="0"/>
        </w:rPr>
        <w:t xml:space="preserve"> Prescribe herbal remedies based on the patient's specific needs and preferences, considering the safety, efficacy, and potential interactions with other medications or supplements.</w:t>
      </w:r>
    </w:p>
    <w:p w:rsidR="00000000" w:rsidDel="00000000" w:rsidP="00000000" w:rsidRDefault="00000000" w:rsidRPr="00000000" w14:paraId="000001ED">
      <w:pPr>
        <w:spacing w:after="200" w:lineRule="auto"/>
        <w:rPr/>
      </w:pPr>
      <w:r w:rsidDel="00000000" w:rsidR="00000000" w:rsidRPr="00000000">
        <w:rPr>
          <w:b w:val="1"/>
          <w:rtl w:val="0"/>
        </w:rPr>
        <w:t xml:space="preserve">Lifestyle Counseling:</w:t>
      </w:r>
      <w:r w:rsidDel="00000000" w:rsidR="00000000" w:rsidRPr="00000000">
        <w:rPr>
          <w:rtl w:val="0"/>
        </w:rPr>
        <w:t xml:space="preserve"> Address lifestyle factors such as sleep, stress, exercise, and relationships, and provide guidance on how the patient can make sustainable changes to support their overall health and well-being.</w:t>
      </w:r>
    </w:p>
    <w:p w:rsidR="00000000" w:rsidDel="00000000" w:rsidP="00000000" w:rsidRDefault="00000000" w:rsidRPr="00000000" w14:paraId="000001EE">
      <w:pPr>
        <w:spacing w:after="200" w:lineRule="auto"/>
        <w:rPr/>
      </w:pPr>
      <w:r w:rsidDel="00000000" w:rsidR="00000000" w:rsidRPr="00000000">
        <w:rPr>
          <w:b w:val="1"/>
          <w:rtl w:val="0"/>
        </w:rPr>
        <w:t xml:space="preserve">Mind-Body Techniques:</w:t>
      </w:r>
      <w:r w:rsidDel="00000000" w:rsidR="00000000" w:rsidRPr="00000000">
        <w:rPr>
          <w:rtl w:val="0"/>
        </w:rPr>
        <w:t xml:space="preserve"> Incorporate mind-body approaches like meditation, breathwork, and relaxation techniques to address emotional and mental health concerns and promote overall well-being.</w:t>
      </w:r>
    </w:p>
    <w:p w:rsidR="00000000" w:rsidDel="00000000" w:rsidP="00000000" w:rsidRDefault="00000000" w:rsidRPr="00000000" w14:paraId="000001EF">
      <w:pPr>
        <w:spacing w:after="200" w:lineRule="auto"/>
        <w:rPr/>
      </w:pPr>
      <w:r w:rsidDel="00000000" w:rsidR="00000000" w:rsidRPr="00000000">
        <w:rPr>
          <w:b w:val="1"/>
          <w:rtl w:val="0"/>
        </w:rPr>
        <w:t xml:space="preserve">Complementary Therapies:</w:t>
      </w:r>
      <w:r w:rsidDel="00000000" w:rsidR="00000000" w:rsidRPr="00000000">
        <w:rPr>
          <w:rtl w:val="0"/>
        </w:rPr>
        <w:t xml:space="preserve"> Consider including complementary therapies such as acupuncture, chiropractic care, or massage therapy to support the patient's healing process and enhance the efficacy of the treatment plan.</w:t>
      </w:r>
    </w:p>
    <w:p w:rsidR="00000000" w:rsidDel="00000000" w:rsidP="00000000" w:rsidRDefault="00000000" w:rsidRPr="00000000" w14:paraId="000001F0">
      <w:pPr>
        <w:pStyle w:val="Heading3"/>
        <w:spacing w:after="200" w:lineRule="auto"/>
        <w:rPr/>
      </w:pPr>
      <w:bookmarkStart w:colFirst="0" w:colLast="0" w:name="_40xghyxzeovv" w:id="47"/>
      <w:bookmarkEnd w:id="47"/>
      <w:r w:rsidDel="00000000" w:rsidR="00000000" w:rsidRPr="00000000">
        <w:rPr>
          <w:rtl w:val="0"/>
        </w:rPr>
        <w:t xml:space="preserve">Creating a Timeline and Monitoring Progress</w:t>
      </w:r>
    </w:p>
    <w:p w:rsidR="00000000" w:rsidDel="00000000" w:rsidP="00000000" w:rsidRDefault="00000000" w:rsidRPr="00000000" w14:paraId="000001F1">
      <w:pPr>
        <w:spacing w:after="200" w:lineRule="auto"/>
        <w:rPr/>
      </w:pPr>
      <w:r w:rsidDel="00000000" w:rsidR="00000000" w:rsidRPr="00000000">
        <w:rPr>
          <w:rtl w:val="0"/>
        </w:rPr>
        <w:t xml:space="preserve">Develop a realistic timeline for the treatment plan, including regular follow-up appointments and evaluation points. Establish clear milestones to track progress and adjust the treatment plan as needed. Encourage the patient to keep a journal or use tracking apps to monitor their symptoms, diet, and lifestyle changes.</w:t>
      </w:r>
    </w:p>
    <w:p w:rsidR="00000000" w:rsidDel="00000000" w:rsidP="00000000" w:rsidRDefault="00000000" w:rsidRPr="00000000" w14:paraId="000001F2">
      <w:pPr>
        <w:pStyle w:val="Heading3"/>
        <w:spacing w:after="200" w:lineRule="auto"/>
        <w:rPr/>
      </w:pPr>
      <w:bookmarkStart w:colFirst="0" w:colLast="0" w:name="_q659s3trwbxq" w:id="48"/>
      <w:bookmarkEnd w:id="48"/>
      <w:r w:rsidDel="00000000" w:rsidR="00000000" w:rsidRPr="00000000">
        <w:rPr>
          <w:rtl w:val="0"/>
        </w:rPr>
        <w:t xml:space="preserve">Patient Education and Empowerment</w:t>
      </w:r>
    </w:p>
    <w:p w:rsidR="00000000" w:rsidDel="00000000" w:rsidP="00000000" w:rsidRDefault="00000000" w:rsidRPr="00000000" w14:paraId="000001F3">
      <w:pPr>
        <w:spacing w:after="200" w:lineRule="auto"/>
        <w:rPr/>
      </w:pPr>
      <w:r w:rsidDel="00000000" w:rsidR="00000000" w:rsidRPr="00000000">
        <w:rPr>
          <w:rtl w:val="0"/>
        </w:rPr>
        <w:t xml:space="preserve">Educate the patient about their condition and the chosen treatment plan to ensure their understanding and active participation in their healing process. Offer educational resources like books, articles, or online courses, and encourage the patient to attend workshops, seminars, or support groups to deepen their understanding of their health and well-being. Empower patients to take an active role in managing their health and making informed decisions about their care.</w:t>
      </w:r>
    </w:p>
    <w:p w:rsidR="00000000" w:rsidDel="00000000" w:rsidP="00000000" w:rsidRDefault="00000000" w:rsidRPr="00000000" w14:paraId="000001F4">
      <w:pPr>
        <w:pStyle w:val="Heading3"/>
        <w:spacing w:after="200" w:lineRule="auto"/>
        <w:rPr/>
      </w:pPr>
      <w:bookmarkStart w:colFirst="0" w:colLast="0" w:name="_k914spq8faf9" w:id="49"/>
      <w:bookmarkEnd w:id="49"/>
      <w:r w:rsidDel="00000000" w:rsidR="00000000" w:rsidRPr="00000000">
        <w:rPr>
          <w:rtl w:val="0"/>
        </w:rPr>
        <w:t xml:space="preserve">Collaborative Care and Referrals</w:t>
      </w:r>
    </w:p>
    <w:p w:rsidR="00000000" w:rsidDel="00000000" w:rsidP="00000000" w:rsidRDefault="00000000" w:rsidRPr="00000000" w14:paraId="000001F5">
      <w:pPr>
        <w:spacing w:after="200" w:lineRule="auto"/>
        <w:rPr/>
      </w:pPr>
      <w:r w:rsidDel="00000000" w:rsidR="00000000" w:rsidRPr="00000000">
        <w:rPr>
          <w:rtl w:val="0"/>
        </w:rPr>
        <w:t xml:space="preserve">In some cases, it may be beneficial to collaborate with other healthcare professionals to provide comprehensive care for your patient. Establish a network of trusted practitioners from various disciplines and make appropriate referrals when necessary. Maintain open communication with the patient and other practitioners to ensure a coordinated and effective treatment plan.</w:t>
      </w:r>
    </w:p>
    <w:p w:rsidR="00000000" w:rsidDel="00000000" w:rsidP="00000000" w:rsidRDefault="00000000" w:rsidRPr="00000000" w14:paraId="000001F6">
      <w:pPr>
        <w:pStyle w:val="Heading3"/>
        <w:spacing w:after="200" w:lineRule="auto"/>
        <w:rPr/>
      </w:pPr>
      <w:bookmarkStart w:colFirst="0" w:colLast="0" w:name="_x9px82gib0tt" w:id="50"/>
      <w:bookmarkEnd w:id="50"/>
      <w:r w:rsidDel="00000000" w:rsidR="00000000" w:rsidRPr="00000000">
        <w:rPr>
          <w:rtl w:val="0"/>
        </w:rPr>
        <w:t xml:space="preserve">Personalized Medicine and Genetics</w:t>
      </w:r>
    </w:p>
    <w:p w:rsidR="00000000" w:rsidDel="00000000" w:rsidP="00000000" w:rsidRDefault="00000000" w:rsidRPr="00000000" w14:paraId="000001F7">
      <w:pPr>
        <w:spacing w:after="200" w:lineRule="auto"/>
        <w:rPr/>
      </w:pPr>
      <w:r w:rsidDel="00000000" w:rsidR="00000000" w:rsidRPr="00000000">
        <w:rPr>
          <w:rtl w:val="0"/>
        </w:rPr>
        <w:t xml:space="preserve">Understanding the role of genetics in a patient's health can help you create a more tailored treatment plan. Genetic testing can provide insights into how a patient's body processes nutrients, metabolizes medications, and responds to environmental factors.</w:t>
      </w:r>
    </w:p>
    <w:p w:rsidR="00000000" w:rsidDel="00000000" w:rsidP="00000000" w:rsidRDefault="00000000" w:rsidRPr="00000000" w14:paraId="000001F8">
      <w:pPr>
        <w:spacing w:after="200" w:lineRule="auto"/>
        <w:rPr/>
      </w:pPr>
      <w:r w:rsidDel="00000000" w:rsidR="00000000" w:rsidRPr="00000000">
        <w:rPr>
          <w:rtl w:val="0"/>
        </w:rPr>
        <w:t xml:space="preserve">Integrating genetic information into the treatment plan can allow you to optimize therapies and target underlying genetic factors that contribute to a patient's condition. This may involve adjusting supplement dosages, recommending specific dietary changes, </w:t>
      </w:r>
      <w:r w:rsidDel="00000000" w:rsidR="00000000" w:rsidRPr="00000000">
        <w:rPr>
          <w:rtl w:val="0"/>
        </w:rPr>
        <w:t xml:space="preserve">or </w:t>
      </w:r>
      <w:ins w:author="Justin Delli Colli" w:id="0" w:date="2023-07-24T02:27:22Z">
        <w:commentRangeStart w:id="0"/>
        <w:commentRangeStart w:id="1"/>
        <w:commentRangeStart w:id="2"/>
        <w:r w:rsidDel="00000000" w:rsidR="00000000" w:rsidRPr="00000000">
          <w:rPr>
            <w:rtl w:val="0"/>
          </w:rPr>
          <w:t xml:space="preserve">suggest they speak to their physician about </w:t>
        </w:r>
      </w:ins>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prescribing medications based on the</w:t>
      </w:r>
      <w:ins w:author="Justin Delli Colli" w:id="1" w:date="2023-07-24T02:27:49Z">
        <w:commentRangeStart w:id="3"/>
        <w:commentRangeStart w:id="4"/>
        <w:commentRangeStart w:id="5"/>
        <w:r w:rsidDel="00000000" w:rsidR="00000000" w:rsidRPr="00000000">
          <w:rPr>
            <w:rtl w:val="0"/>
          </w:rPr>
          <w:t xml:space="preserve">ir</w:t>
        </w:r>
      </w:ins>
      <w:del w:author="Justin Delli Colli" w:id="1" w:date="2023-07-24T02:27:4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delText xml:space="preserve"> </w:delText>
        </w:r>
      </w:del>
      <w:ins w:author="Justin Delli Colli" w:id="1" w:date="2023-07-24T02:27:49Z">
        <w:del w:author="Justin Delli Colli" w:id="1" w:date="2023-07-24T02:27:49Z">
          <w:r w:rsidDel="00000000" w:rsidR="00000000" w:rsidRPr="00000000">
            <w:rPr>
              <w:rtl w:val="0"/>
            </w:rPr>
            <w:delText xml:space="preserve"> </w:delText>
          </w:r>
        </w:del>
      </w:ins>
      <w:del w:author="Justin Delli Colli" w:id="1" w:date="2023-07-24T02:27:49Z">
        <w:r w:rsidDel="00000000" w:rsidR="00000000" w:rsidRPr="00000000">
          <w:rPr>
            <w:rtl w:val="0"/>
          </w:rPr>
          <w:delText xml:space="preserve">patient's </w:delText>
        </w:r>
      </w:del>
      <w:ins w:author="Justin Delli Colli" w:id="1" w:date="2023-07-24T02:27:49Z">
        <w:r w:rsidDel="00000000" w:rsidR="00000000" w:rsidRPr="00000000">
          <w:rPr>
            <w:rtl w:val="0"/>
          </w:rPr>
          <w:t xml:space="preserve"> </w:t>
        </w:r>
      </w:ins>
      <w:r w:rsidDel="00000000" w:rsidR="00000000" w:rsidRPr="00000000">
        <w:rPr>
          <w:rtl w:val="0"/>
        </w:rPr>
        <w:t xml:space="preserve">unique genetic makeup.</w:t>
      </w:r>
      <w:r w:rsidDel="00000000" w:rsidR="00000000" w:rsidRPr="00000000">
        <w:rPr>
          <w:rtl w:val="0"/>
        </w:rPr>
      </w:r>
    </w:p>
    <w:p w:rsidR="00000000" w:rsidDel="00000000" w:rsidP="00000000" w:rsidRDefault="00000000" w:rsidRPr="00000000" w14:paraId="000001F9">
      <w:pPr>
        <w:spacing w:after="200" w:lineRule="auto"/>
        <w:rPr/>
      </w:pPr>
      <w:r w:rsidDel="00000000" w:rsidR="00000000" w:rsidRPr="00000000">
        <w:rPr>
          <w:b w:val="1"/>
          <w:rtl w:val="0"/>
        </w:rPr>
        <w:t xml:space="preserve">Example scenario:</w:t>
      </w:r>
      <w:r w:rsidDel="00000000" w:rsidR="00000000" w:rsidRPr="00000000">
        <w:rPr>
          <w:rtl w:val="0"/>
        </w:rPr>
        <w:t xml:space="preserve"> A patient with a genetic predisposition to poor methylation may benefit from increased intake of B-vitamins and the avoidance of certain medications that further impair this process.</w:t>
      </w:r>
    </w:p>
    <w:p w:rsidR="00000000" w:rsidDel="00000000" w:rsidP="00000000" w:rsidRDefault="00000000" w:rsidRPr="00000000" w14:paraId="000001FA">
      <w:pPr>
        <w:pStyle w:val="Heading3"/>
        <w:spacing w:after="200" w:lineRule="auto"/>
        <w:rPr/>
      </w:pPr>
      <w:bookmarkStart w:colFirst="0" w:colLast="0" w:name="_ilchtoj5fhe9" w:id="51"/>
      <w:bookmarkEnd w:id="51"/>
      <w:r w:rsidDel="00000000" w:rsidR="00000000" w:rsidRPr="00000000">
        <w:rPr>
          <w:rtl w:val="0"/>
        </w:rPr>
        <w:t xml:space="preserve">Environmental Factors and Detoxification</w:t>
      </w:r>
    </w:p>
    <w:p w:rsidR="00000000" w:rsidDel="00000000" w:rsidP="00000000" w:rsidRDefault="00000000" w:rsidRPr="00000000" w14:paraId="000001FB">
      <w:pPr>
        <w:spacing w:after="200" w:lineRule="auto"/>
        <w:rPr/>
      </w:pPr>
      <w:r w:rsidDel="00000000" w:rsidR="00000000" w:rsidRPr="00000000">
        <w:rPr>
          <w:rtl w:val="0"/>
        </w:rPr>
        <w:t xml:space="preserve">Assessing environmental factors that may contribute to a patient's health concerns is a critical aspect of naturopathic assessment. Evaluate potential sources of exposure to toxins and pollutants, such as heavy metals, pesticides, or mold, and incorporate detoxification strategies into the treatment plan if necessary.</w:t>
      </w:r>
    </w:p>
    <w:p w:rsidR="00000000" w:rsidDel="00000000" w:rsidP="00000000" w:rsidRDefault="00000000" w:rsidRPr="00000000" w14:paraId="000001FC">
      <w:pPr>
        <w:spacing w:after="200" w:lineRule="auto"/>
        <w:rPr/>
      </w:pPr>
      <w:r w:rsidDel="00000000" w:rsidR="00000000" w:rsidRPr="00000000">
        <w:rPr>
          <w:rtl w:val="0"/>
        </w:rPr>
        <w:t xml:space="preserve">Example detoxification strategies may include:</w:t>
      </w:r>
    </w:p>
    <w:p w:rsidR="00000000" w:rsidDel="00000000" w:rsidP="00000000" w:rsidRDefault="00000000" w:rsidRPr="00000000" w14:paraId="000001FD">
      <w:pPr>
        <w:spacing w:after="200" w:lineRule="auto"/>
        <w:rPr/>
      </w:pPr>
      <w:r w:rsidDel="00000000" w:rsidR="00000000" w:rsidRPr="00000000">
        <w:rPr>
          <w:b w:val="1"/>
          <w:rtl w:val="0"/>
        </w:rPr>
        <w:t xml:space="preserve">Chelation therapy:</w:t>
      </w:r>
      <w:r w:rsidDel="00000000" w:rsidR="00000000" w:rsidRPr="00000000">
        <w:rPr>
          <w:rtl w:val="0"/>
        </w:rPr>
        <w:t xml:space="preserve"> Using natural or pharmaceutical agents to bind and remove heavy metals from the body.</w:t>
      </w:r>
    </w:p>
    <w:p w:rsidR="00000000" w:rsidDel="00000000" w:rsidP="00000000" w:rsidRDefault="00000000" w:rsidRPr="00000000" w14:paraId="000001FE">
      <w:pPr>
        <w:spacing w:after="200" w:lineRule="auto"/>
        <w:rPr/>
      </w:pPr>
      <w:r w:rsidDel="00000000" w:rsidR="00000000" w:rsidRPr="00000000">
        <w:rPr>
          <w:b w:val="1"/>
          <w:rtl w:val="0"/>
        </w:rPr>
        <w:t xml:space="preserve">Sauna therapy:</w:t>
      </w:r>
      <w:r w:rsidDel="00000000" w:rsidR="00000000" w:rsidRPr="00000000">
        <w:rPr>
          <w:rtl w:val="0"/>
        </w:rPr>
        <w:t xml:space="preserve"> Promoting detoxification through sweating and increased circulation in a controlled, heated environment.</w:t>
      </w:r>
    </w:p>
    <w:p w:rsidR="00000000" w:rsidDel="00000000" w:rsidP="00000000" w:rsidRDefault="00000000" w:rsidRPr="00000000" w14:paraId="000001FF">
      <w:pPr>
        <w:spacing w:after="200" w:lineRule="auto"/>
        <w:rPr/>
      </w:pPr>
      <w:r w:rsidDel="00000000" w:rsidR="00000000" w:rsidRPr="00000000">
        <w:rPr>
          <w:b w:val="1"/>
          <w:rtl w:val="0"/>
        </w:rPr>
        <w:t xml:space="preserve">Liver support: </w:t>
      </w:r>
      <w:r w:rsidDel="00000000" w:rsidR="00000000" w:rsidRPr="00000000">
        <w:rPr>
          <w:rtl w:val="0"/>
        </w:rPr>
        <w:t xml:space="preserve">Using herbs, nutrients, and dietary changes to enhance liver function and support the body's natural detoxification processes.</w:t>
      </w:r>
    </w:p>
    <w:p w:rsidR="00000000" w:rsidDel="00000000" w:rsidP="00000000" w:rsidRDefault="00000000" w:rsidRPr="00000000" w14:paraId="00000200">
      <w:pPr>
        <w:pStyle w:val="Heading3"/>
        <w:spacing w:after="200" w:lineRule="auto"/>
        <w:rPr/>
      </w:pPr>
      <w:bookmarkStart w:colFirst="0" w:colLast="0" w:name="_487jxl894xfi" w:id="52"/>
      <w:bookmarkEnd w:id="52"/>
      <w:r w:rsidDel="00000000" w:rsidR="00000000" w:rsidRPr="00000000">
        <w:rPr>
          <w:rtl w:val="0"/>
        </w:rPr>
        <w:t xml:space="preserve">Emotional and Spiritual Healing</w:t>
      </w:r>
    </w:p>
    <w:p w:rsidR="00000000" w:rsidDel="00000000" w:rsidP="00000000" w:rsidRDefault="00000000" w:rsidRPr="00000000" w14:paraId="00000201">
      <w:pPr>
        <w:spacing w:after="200" w:lineRule="auto"/>
        <w:rPr/>
      </w:pPr>
      <w:r w:rsidDel="00000000" w:rsidR="00000000" w:rsidRPr="00000000">
        <w:rPr>
          <w:rtl w:val="0"/>
        </w:rPr>
        <w:t xml:space="preserve">Addressing emotional and spiritual aspects of a patient's well-being can be a powerful component of a comprehensive treatment plan. Encourage patients to explore their emotional landscape, and consider incorporating practices such as journaling, talk therapy, or energy healing modalities to facilitate emotional and spiritual healing.</w:t>
      </w:r>
    </w:p>
    <w:p w:rsidR="00000000" w:rsidDel="00000000" w:rsidP="00000000" w:rsidRDefault="00000000" w:rsidRPr="00000000" w14:paraId="00000202">
      <w:pPr>
        <w:pStyle w:val="Heading3"/>
        <w:spacing w:after="200" w:lineRule="auto"/>
        <w:rPr/>
      </w:pPr>
      <w:bookmarkStart w:colFirst="0" w:colLast="0" w:name="_o700f1tuy2ll" w:id="53"/>
      <w:bookmarkEnd w:id="53"/>
      <w:r w:rsidDel="00000000" w:rsidR="00000000" w:rsidRPr="00000000">
        <w:rPr>
          <w:rtl w:val="0"/>
        </w:rPr>
        <w:t xml:space="preserve">Integrative Oncology</w:t>
      </w:r>
    </w:p>
    <w:p w:rsidR="00000000" w:rsidDel="00000000" w:rsidP="00000000" w:rsidRDefault="00000000" w:rsidRPr="00000000" w14:paraId="00000203">
      <w:pPr>
        <w:spacing w:after="200" w:lineRule="auto"/>
        <w:rPr/>
      </w:pPr>
      <w:r w:rsidDel="00000000" w:rsidR="00000000" w:rsidRPr="00000000">
        <w:rPr>
          <w:rtl w:val="0"/>
        </w:rPr>
        <w:t xml:space="preserve">For patients undergoing conventional cancer treatments, integrating naturopathic therapies can help support their overall well-being and improve treatment outcomes. Work collaboratively with the patient's oncology team to provide evidence-based complementary therapies that may help alleviate side effects, enhance the efficacy of conventional treatments, and support overall health and vitality.</w:t>
      </w:r>
    </w:p>
    <w:p w:rsidR="00000000" w:rsidDel="00000000" w:rsidP="00000000" w:rsidRDefault="00000000" w:rsidRPr="00000000" w14:paraId="00000204">
      <w:pPr>
        <w:pStyle w:val="Heading3"/>
        <w:spacing w:after="200" w:lineRule="auto"/>
        <w:rPr/>
      </w:pPr>
      <w:bookmarkStart w:colFirst="0" w:colLast="0" w:name="_lf58qda6gllt" w:id="54"/>
      <w:bookmarkEnd w:id="54"/>
      <w:r w:rsidDel="00000000" w:rsidR="00000000" w:rsidRPr="00000000">
        <w:rPr>
          <w:rtl w:val="0"/>
        </w:rPr>
        <w:t xml:space="preserve">Pediatric and Geriatric Considerations</w:t>
      </w:r>
    </w:p>
    <w:p w:rsidR="00000000" w:rsidDel="00000000" w:rsidP="00000000" w:rsidRDefault="00000000" w:rsidRPr="00000000" w14:paraId="00000205">
      <w:pPr>
        <w:spacing w:after="200" w:lineRule="auto"/>
        <w:rPr/>
      </w:pPr>
      <w:r w:rsidDel="00000000" w:rsidR="00000000" w:rsidRPr="00000000">
        <w:rPr>
          <w:rtl w:val="0"/>
        </w:rPr>
        <w:t xml:space="preserve">When developing treatment plans for pediatric and geriatric populations, consider the unique needs and challenges associated with these age groups. Adjust dosages, delivery methods, and treatment goals accordingly, and be mindful of potential interactions or contraindications with other medications or medical conditions.</w:t>
      </w:r>
    </w:p>
    <w:p w:rsidR="00000000" w:rsidDel="00000000" w:rsidP="00000000" w:rsidRDefault="00000000" w:rsidRPr="00000000" w14:paraId="00000206">
      <w:pPr>
        <w:pStyle w:val="Heading3"/>
        <w:spacing w:after="200" w:lineRule="auto"/>
        <w:rPr/>
      </w:pPr>
      <w:bookmarkStart w:colFirst="0" w:colLast="0" w:name="_pm87p9q57mdi" w:id="55"/>
      <w:bookmarkEnd w:id="55"/>
      <w:r w:rsidDel="00000000" w:rsidR="00000000" w:rsidRPr="00000000">
        <w:rPr>
          <w:rtl w:val="0"/>
        </w:rPr>
        <w:t xml:space="preserve">Legal and Ethical Considerations</w:t>
      </w:r>
    </w:p>
    <w:p w:rsidR="00000000" w:rsidDel="00000000" w:rsidP="00000000" w:rsidRDefault="00000000" w:rsidRPr="00000000" w14:paraId="00000207">
      <w:pPr>
        <w:spacing w:after="200" w:lineRule="auto"/>
        <w:rPr/>
      </w:pPr>
      <w:r w:rsidDel="00000000" w:rsidR="00000000" w:rsidRPr="00000000">
        <w:rPr>
          <w:rtl w:val="0"/>
        </w:rPr>
        <w:t xml:space="preserve">As a naturopathic practitioner, it is crucial to adhere to the legal and ethical guidelines governing your practice. Maintain up-to-date knowledge of relevant laws and regulations, such as informed consent, patient privacy, and scope of practice. Ensure that your treatment recommendations are evidence-based and in the best interest of your patient, and maintain clear and accurate documentation of all patient encounters.</w:t>
      </w:r>
    </w:p>
    <w:p w:rsidR="00000000" w:rsidDel="00000000" w:rsidP="00000000" w:rsidRDefault="00000000" w:rsidRPr="00000000" w14:paraId="00000208">
      <w:pPr>
        <w:pStyle w:val="Heading3"/>
        <w:spacing w:after="200" w:lineRule="auto"/>
        <w:rPr/>
      </w:pPr>
      <w:bookmarkStart w:colFirst="0" w:colLast="0" w:name="_i64r18qnpcqe" w:id="56"/>
      <w:bookmarkEnd w:id="56"/>
      <w:r w:rsidDel="00000000" w:rsidR="00000000" w:rsidRPr="00000000">
        <w:rPr>
          <w:rtl w:val="0"/>
        </w:rPr>
        <w:t xml:space="preserve">Sample Treatment Plan</w:t>
      </w:r>
    </w:p>
    <w:p w:rsidR="00000000" w:rsidDel="00000000" w:rsidP="00000000" w:rsidRDefault="00000000" w:rsidRPr="00000000" w14:paraId="00000209">
      <w:pPr>
        <w:spacing w:after="200" w:lineRule="auto"/>
        <w:rPr/>
      </w:pPr>
      <w:r w:rsidDel="00000000" w:rsidR="00000000" w:rsidRPr="00000000">
        <w:rPr>
          <w:rtl w:val="0"/>
        </w:rPr>
        <w:t xml:space="preserve">The following is a well-structured and detailed treatment plan that addresses the patient's chief complaints, outlines the modalities to be used, and provides a timeline for implementation and follow-up.</w:t>
      </w:r>
    </w:p>
    <w:p w:rsidR="00000000" w:rsidDel="00000000" w:rsidP="00000000" w:rsidRDefault="00000000" w:rsidRPr="00000000" w14:paraId="0000020A">
      <w:pPr>
        <w:spacing w:after="200" w:lineRule="auto"/>
        <w:rPr>
          <w:i w:val="1"/>
        </w:rPr>
      </w:pPr>
      <w:r w:rsidDel="00000000" w:rsidR="00000000" w:rsidRPr="00000000">
        <w:rPr>
          <w:i w:val="1"/>
          <w:rtl w:val="0"/>
        </w:rPr>
        <w:t xml:space="preserve">Table 2: Sample Naturopathic Treatment Plan for Jane Doe</w:t>
      </w:r>
    </w:p>
    <w:tbl>
      <w:tblPr>
        <w:tblStyle w:val="Table1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105"/>
        <w:tblGridChange w:id="0">
          <w:tblGrid>
            <w:gridCol w:w="2910"/>
            <w:gridCol w:w="610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B">
            <w:pPr>
              <w:widowControl w:val="0"/>
              <w:spacing w:after="200" w:lineRule="auto"/>
              <w:rPr>
                <w:sz w:val="20"/>
                <w:szCs w:val="20"/>
              </w:rPr>
            </w:pPr>
            <w:r w:rsidDel="00000000" w:rsidR="00000000" w:rsidRPr="00000000">
              <w:rPr>
                <w:b w:val="1"/>
                <w:sz w:val="20"/>
                <w:szCs w:val="20"/>
                <w:rtl w:val="0"/>
              </w:rPr>
              <w:t xml:space="preserve">Section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C">
            <w:pPr>
              <w:widowControl w:val="0"/>
              <w:spacing w:after="200" w:lineRule="auto"/>
              <w:rPr>
                <w:sz w:val="20"/>
                <w:szCs w:val="20"/>
              </w:rPr>
            </w:pPr>
            <w:r w:rsidDel="00000000" w:rsidR="00000000" w:rsidRPr="00000000">
              <w:rPr>
                <w:b w:val="1"/>
                <w:sz w:val="20"/>
                <w:szCs w:val="20"/>
                <w:rtl w:val="0"/>
              </w:rPr>
              <w:t xml:space="preserve">Details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after="200" w:lineRule="auto"/>
              <w:rPr>
                <w:sz w:val="20"/>
                <w:szCs w:val="20"/>
              </w:rPr>
            </w:pPr>
            <w:r w:rsidDel="00000000" w:rsidR="00000000" w:rsidRPr="00000000">
              <w:rPr>
                <w:sz w:val="20"/>
                <w:szCs w:val="20"/>
                <w:rtl w:val="0"/>
              </w:rPr>
              <w:t xml:space="preserve">Patient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after="200" w:lineRule="auto"/>
              <w:rPr>
                <w:sz w:val="20"/>
                <w:szCs w:val="20"/>
              </w:rPr>
            </w:pPr>
            <w:r w:rsidDel="00000000" w:rsidR="00000000" w:rsidRPr="00000000">
              <w:rPr>
                <w:sz w:val="20"/>
                <w:szCs w:val="20"/>
                <w:rtl w:val="0"/>
              </w:rPr>
              <w:t xml:space="preserve">Name: Jane Doe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after="200" w:lineRule="auto"/>
              <w:rPr>
                <w:sz w:val="20"/>
                <w:szCs w:val="20"/>
              </w:rPr>
            </w:pPr>
            <w:r w:rsidDel="00000000" w:rsidR="00000000" w:rsidRPr="00000000">
              <w:rPr>
                <w:sz w:val="20"/>
                <w:szCs w:val="20"/>
                <w:rtl w:val="0"/>
              </w:rPr>
              <w:t xml:space="preserve">Date of Birth: 01/01/1980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after="200" w:lineRule="auto"/>
              <w:rPr>
                <w:sz w:val="20"/>
                <w:szCs w:val="20"/>
              </w:rPr>
            </w:pPr>
            <w:r w:rsidDel="00000000" w:rsidR="00000000" w:rsidRPr="00000000">
              <w:rPr>
                <w:sz w:val="20"/>
                <w:szCs w:val="20"/>
                <w:rtl w:val="0"/>
              </w:rPr>
              <w:t xml:space="preserve">Gender: Female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after="200" w:lineRule="auto"/>
              <w:rPr>
                <w:sz w:val="20"/>
                <w:szCs w:val="20"/>
              </w:rPr>
            </w:pPr>
            <w:r w:rsidDel="00000000" w:rsidR="00000000" w:rsidRPr="00000000">
              <w:rPr>
                <w:sz w:val="20"/>
                <w:szCs w:val="20"/>
                <w:rtl w:val="0"/>
              </w:rPr>
              <w:t xml:space="preserve">Date of Consultation: 04/08/2023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after="200" w:lineRule="auto"/>
              <w:rPr>
                <w:sz w:val="20"/>
                <w:szCs w:val="20"/>
              </w:rPr>
            </w:pPr>
            <w:r w:rsidDel="00000000" w:rsidR="00000000" w:rsidRPr="00000000">
              <w:rPr>
                <w:sz w:val="20"/>
                <w:szCs w:val="20"/>
                <w:rtl w:val="0"/>
              </w:rPr>
              <w:t xml:space="preserve">Chief Complaint(s)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after="200" w:lineRule="auto"/>
              <w:rPr>
                <w:sz w:val="20"/>
                <w:szCs w:val="20"/>
              </w:rPr>
            </w:pPr>
            <w:r w:rsidDel="00000000" w:rsidR="00000000" w:rsidRPr="00000000">
              <w:rPr>
                <w:sz w:val="20"/>
                <w:szCs w:val="20"/>
                <w:rtl w:val="0"/>
              </w:rPr>
              <w:t xml:space="preserve">1. Fatigue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after="200" w:lineRule="auto"/>
              <w:rPr>
                <w:sz w:val="20"/>
                <w:szCs w:val="20"/>
              </w:rPr>
            </w:pPr>
            <w:r w:rsidDel="00000000" w:rsidR="00000000" w:rsidRPr="00000000">
              <w:rPr>
                <w:sz w:val="20"/>
                <w:szCs w:val="20"/>
                <w:rtl w:val="0"/>
              </w:rPr>
              <w:t xml:space="preserve">2. Digestive issues (bloating and constipation)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after="200" w:lineRule="auto"/>
              <w:rPr>
                <w:sz w:val="20"/>
                <w:szCs w:val="20"/>
              </w:rPr>
            </w:pPr>
            <w:r w:rsidDel="00000000" w:rsidR="00000000" w:rsidRPr="00000000">
              <w:rPr>
                <w:sz w:val="20"/>
                <w:szCs w:val="20"/>
                <w:rtl w:val="0"/>
              </w:rPr>
              <w:t xml:space="preserve">3. Mild anxiety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after="200" w:lineRule="auto"/>
              <w:rPr>
                <w:sz w:val="20"/>
                <w:szCs w:val="20"/>
              </w:rPr>
            </w:pPr>
            <w:r w:rsidDel="00000000" w:rsidR="00000000" w:rsidRPr="00000000">
              <w:rPr>
                <w:sz w:val="20"/>
                <w:szCs w:val="20"/>
                <w:rtl w:val="0"/>
              </w:rPr>
              <w:t xml:space="preserve">Treatment Goals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after="200" w:lineRule="auto"/>
              <w:rPr>
                <w:sz w:val="20"/>
                <w:szCs w:val="20"/>
              </w:rPr>
            </w:pPr>
            <w:r w:rsidDel="00000000" w:rsidR="00000000" w:rsidRPr="00000000">
              <w:rPr>
                <w:sz w:val="20"/>
                <w:szCs w:val="20"/>
                <w:rtl w:val="0"/>
              </w:rPr>
              <w:t xml:space="preserve">1. Improve energy levels and reduce fatigue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after="200" w:lineRule="auto"/>
              <w:rPr>
                <w:sz w:val="20"/>
                <w:szCs w:val="20"/>
              </w:rPr>
            </w:pPr>
            <w:r w:rsidDel="00000000" w:rsidR="00000000" w:rsidRPr="00000000">
              <w:rPr>
                <w:sz w:val="20"/>
                <w:szCs w:val="20"/>
                <w:rtl w:val="0"/>
              </w:rPr>
              <w:t xml:space="preserve">2. Address and resolve digestive issues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after="200" w:lineRule="auto"/>
              <w:rPr>
                <w:sz w:val="20"/>
                <w:szCs w:val="20"/>
              </w:rPr>
            </w:pPr>
            <w:r w:rsidDel="00000000" w:rsidR="00000000" w:rsidRPr="00000000">
              <w:rPr>
                <w:sz w:val="20"/>
                <w:szCs w:val="20"/>
                <w:rtl w:val="0"/>
              </w:rPr>
              <w:t xml:space="preserve">3. Manage and decrease anxiety symptoms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after="200" w:lineRule="auto"/>
              <w:rPr>
                <w:sz w:val="20"/>
                <w:szCs w:val="20"/>
              </w:rPr>
            </w:pPr>
            <w:r w:rsidDel="00000000" w:rsidR="00000000" w:rsidRPr="00000000">
              <w:rPr>
                <w:sz w:val="20"/>
                <w:szCs w:val="20"/>
                <w:rtl w:val="0"/>
              </w:rPr>
              <w:t xml:space="preserve">Modalities Selected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after="200" w:lineRule="auto"/>
              <w:rPr>
                <w:sz w:val="20"/>
                <w:szCs w:val="20"/>
              </w:rPr>
            </w:pPr>
            <w:r w:rsidDel="00000000" w:rsidR="00000000" w:rsidRPr="00000000">
              <w:rPr>
                <w:sz w:val="20"/>
                <w:szCs w:val="20"/>
                <w:rtl w:val="0"/>
              </w:rPr>
              <w:t xml:space="preserve">1. Nutrition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after="200" w:lineRule="auto"/>
              <w:rPr>
                <w:sz w:val="20"/>
                <w:szCs w:val="20"/>
              </w:rPr>
            </w:pPr>
            <w:r w:rsidDel="00000000" w:rsidR="00000000" w:rsidRPr="00000000">
              <w:rPr>
                <w:sz w:val="20"/>
                <w:szCs w:val="20"/>
                <w:rtl w:val="0"/>
              </w:rPr>
              <w:t xml:space="preserve">2. Herbal Medicine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after="200" w:lineRule="auto"/>
              <w:rPr>
                <w:sz w:val="20"/>
                <w:szCs w:val="20"/>
              </w:rPr>
            </w:pPr>
            <w:r w:rsidDel="00000000" w:rsidR="00000000" w:rsidRPr="00000000">
              <w:rPr>
                <w:sz w:val="20"/>
                <w:szCs w:val="20"/>
                <w:rtl w:val="0"/>
              </w:rPr>
              <w:t xml:space="preserve">3. Mind-Body Techniques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after="200" w:lineRule="auto"/>
              <w:rPr>
                <w:sz w:val="20"/>
                <w:szCs w:val="20"/>
              </w:rPr>
            </w:pPr>
            <w:r w:rsidDel="00000000" w:rsidR="00000000" w:rsidRPr="00000000">
              <w:rPr>
                <w:sz w:val="20"/>
                <w:szCs w:val="20"/>
                <w:rtl w:val="0"/>
              </w:rPr>
              <w:t xml:space="preserve">Treatment Plan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after="200" w:lineRule="auto"/>
              <w:rPr>
                <w:sz w:val="20"/>
                <w:szCs w:val="20"/>
              </w:rPr>
            </w:pPr>
            <w:r w:rsidDel="00000000" w:rsidR="00000000" w:rsidRPr="00000000">
              <w:rPr>
                <w:sz w:val="20"/>
                <w:szCs w:val="20"/>
                <w:rtl w:val="0"/>
              </w:rPr>
              <w:t xml:space="preserve">I. Nutrition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after="200" w:lineRule="auto"/>
              <w:ind w:left="720" w:firstLine="0"/>
              <w:rPr>
                <w:sz w:val="20"/>
                <w:szCs w:val="20"/>
              </w:rPr>
            </w:pPr>
            <w:r w:rsidDel="00000000" w:rsidR="00000000" w:rsidRPr="00000000">
              <w:rPr>
                <w:sz w:val="20"/>
                <w:szCs w:val="20"/>
                <w:rtl w:val="0"/>
              </w:rPr>
              <w:t xml:space="preserve">A. Dietary recommendations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after="200" w:lineRule="auto"/>
              <w:ind w:left="720" w:firstLine="0"/>
              <w:rPr>
                <w:sz w:val="20"/>
                <w:szCs w:val="20"/>
              </w:rPr>
            </w:pPr>
            <w:r w:rsidDel="00000000" w:rsidR="00000000" w:rsidRPr="00000000">
              <w:rPr>
                <w:sz w:val="20"/>
                <w:szCs w:val="20"/>
                <w:rtl w:val="0"/>
              </w:rPr>
              <w:t xml:space="preserve">B. Supplementation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after="200" w:lineRule="auto"/>
              <w:rPr>
                <w:sz w:val="20"/>
                <w:szCs w:val="20"/>
              </w:rPr>
            </w:pPr>
            <w:r w:rsidDel="00000000" w:rsidR="00000000" w:rsidRPr="00000000">
              <w:rPr>
                <w:sz w:val="20"/>
                <w:szCs w:val="20"/>
                <w:rtl w:val="0"/>
              </w:rPr>
              <w:t xml:space="preserve">II. Herbal Medicine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after="200" w:lineRule="auto"/>
              <w:ind w:left="720" w:firstLine="0"/>
              <w:rPr>
                <w:sz w:val="20"/>
                <w:szCs w:val="20"/>
              </w:rPr>
            </w:pPr>
            <w:r w:rsidDel="00000000" w:rsidR="00000000" w:rsidRPr="00000000">
              <w:rPr>
                <w:sz w:val="20"/>
                <w:szCs w:val="20"/>
                <w:rtl w:val="0"/>
              </w:rPr>
              <w:t xml:space="preserve">A. Herbal formulations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after="200" w:lineRule="auto"/>
              <w:ind w:left="720" w:firstLine="0"/>
              <w:rPr>
                <w:sz w:val="20"/>
                <w:szCs w:val="20"/>
              </w:rPr>
            </w:pPr>
            <w:r w:rsidDel="00000000" w:rsidR="00000000" w:rsidRPr="00000000">
              <w:rPr>
                <w:sz w:val="20"/>
                <w:szCs w:val="20"/>
                <w:rtl w:val="0"/>
              </w:rPr>
              <w:t xml:space="preserve">B. Teas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after="200" w:lineRule="auto"/>
              <w:rPr>
                <w:sz w:val="20"/>
                <w:szCs w:val="20"/>
              </w:rPr>
            </w:pPr>
            <w:r w:rsidDel="00000000" w:rsidR="00000000" w:rsidRPr="00000000">
              <w:rPr>
                <w:sz w:val="20"/>
                <w:szCs w:val="20"/>
                <w:rtl w:val="0"/>
              </w:rPr>
              <w:t xml:space="preserve">III. Mind-Body Techniques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after="200" w:lineRule="auto"/>
              <w:ind w:left="720" w:firstLine="0"/>
              <w:rPr>
                <w:sz w:val="20"/>
                <w:szCs w:val="20"/>
              </w:rPr>
            </w:pPr>
            <w:r w:rsidDel="00000000" w:rsidR="00000000" w:rsidRPr="00000000">
              <w:rPr>
                <w:sz w:val="20"/>
                <w:szCs w:val="20"/>
                <w:rtl w:val="0"/>
              </w:rPr>
              <w:t xml:space="preserve">A. Mindfulness meditation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after="200" w:lineRule="auto"/>
              <w:ind w:left="720" w:firstLine="0"/>
              <w:rPr>
                <w:sz w:val="20"/>
                <w:szCs w:val="20"/>
              </w:rPr>
            </w:pPr>
            <w:r w:rsidDel="00000000" w:rsidR="00000000" w:rsidRPr="00000000">
              <w:rPr>
                <w:sz w:val="20"/>
                <w:szCs w:val="20"/>
                <w:rtl w:val="0"/>
              </w:rPr>
              <w:t xml:space="preserve">B. Gentle yoga practice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after="200" w:lineRule="auto"/>
              <w:rPr>
                <w:sz w:val="20"/>
                <w:szCs w:val="20"/>
              </w:rPr>
            </w:pPr>
            <w:r w:rsidDel="00000000" w:rsidR="00000000" w:rsidRPr="00000000">
              <w:rPr>
                <w:sz w:val="20"/>
                <w:szCs w:val="20"/>
                <w:rtl w:val="0"/>
              </w:rPr>
              <w:t xml:space="preserve">Timeline and Follow-up</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after="200" w:lineRule="auto"/>
              <w:rPr>
                <w:sz w:val="20"/>
                <w:szCs w:val="20"/>
              </w:rPr>
            </w:pPr>
            <w:r w:rsidDel="00000000" w:rsidR="00000000" w:rsidRPr="00000000">
              <w:rPr>
                <w:sz w:val="20"/>
                <w:szCs w:val="20"/>
                <w:rtl w:val="0"/>
              </w:rPr>
              <w:t xml:space="preserve">1. Implement treatment plan immediately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C">
            <w:pPr>
              <w:widowControl w:val="0"/>
              <w:spacing w:after="200" w:lineRule="auto"/>
              <w:rPr>
                <w:sz w:val="20"/>
                <w:szCs w:val="20"/>
              </w:rPr>
            </w:pPr>
            <w:r w:rsidDel="00000000" w:rsidR="00000000" w:rsidRPr="00000000">
              <w:rPr>
                <w:sz w:val="20"/>
                <w:szCs w:val="20"/>
                <w:rtl w:val="0"/>
              </w:rPr>
              <w:t xml:space="preserve">2. Follow-up appointment in 4 weeks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E">
            <w:pPr>
              <w:widowControl w:val="0"/>
              <w:spacing w:after="200" w:lineRule="auto"/>
              <w:rPr>
                <w:sz w:val="20"/>
                <w:szCs w:val="20"/>
              </w:rPr>
            </w:pPr>
            <w:r w:rsidDel="00000000" w:rsidR="00000000" w:rsidRPr="00000000">
              <w:rPr>
                <w:sz w:val="20"/>
                <w:szCs w:val="20"/>
                <w:rtl w:val="0"/>
              </w:rPr>
              <w:t xml:space="preserve">3. Continue follow-up appointments every 4-6 weeks until treatment goals are achieved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after="200" w:lineRule="auto"/>
              <w:rPr>
                <w:sz w:val="20"/>
                <w:szCs w:val="20"/>
              </w:rPr>
            </w:pPr>
            <w:r w:rsidDel="00000000" w:rsidR="00000000" w:rsidRPr="00000000">
              <w:rPr>
                <w:sz w:val="20"/>
                <w:szCs w:val="20"/>
                <w:rtl w:val="0"/>
              </w:rPr>
              <w:t xml:space="preserve">Additional Notes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after="200" w:lineRule="auto"/>
              <w:rPr>
                <w:sz w:val="20"/>
                <w:szCs w:val="20"/>
              </w:rPr>
            </w:pPr>
            <w:r w:rsidDel="00000000" w:rsidR="00000000" w:rsidRPr="00000000">
              <w:rPr>
                <w:sz w:val="20"/>
                <w:szCs w:val="20"/>
                <w:rtl w:val="0"/>
              </w:rPr>
              <w:t xml:space="preserve">1. Encourage patient to maintain a symptom journal to track progress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after="20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after="200" w:lineRule="auto"/>
              <w:rPr>
                <w:sz w:val="20"/>
                <w:szCs w:val="20"/>
              </w:rPr>
            </w:pPr>
            <w:r w:rsidDel="00000000" w:rsidR="00000000" w:rsidRPr="00000000">
              <w:rPr>
                <w:sz w:val="20"/>
                <w:szCs w:val="20"/>
                <w:rtl w:val="0"/>
              </w:rPr>
              <w:t xml:space="preserve">2. Recommend discussing treatment plan with primary care physician to ensure compatibility with any existing medical treatments</w:t>
            </w:r>
          </w:p>
        </w:tc>
      </w:tr>
    </w:tbl>
    <w:p w:rsidR="00000000" w:rsidDel="00000000" w:rsidP="00000000" w:rsidRDefault="00000000" w:rsidRPr="00000000" w14:paraId="00000243">
      <w:pPr>
        <w:spacing w:after="200" w:lineRule="auto"/>
        <w:rPr/>
      </w:pPr>
      <w:r w:rsidDel="00000000" w:rsidR="00000000" w:rsidRPr="00000000">
        <w:rPr>
          <w:rtl w:val="0"/>
        </w:rPr>
      </w:r>
    </w:p>
    <w:p w:rsidR="00000000" w:rsidDel="00000000" w:rsidP="00000000" w:rsidRDefault="00000000" w:rsidRPr="00000000" w14:paraId="00000244">
      <w:pPr>
        <w:spacing w:after="200" w:lineRule="auto"/>
        <w:rPr/>
      </w:pPr>
      <w:r w:rsidDel="00000000" w:rsidR="00000000" w:rsidRPr="00000000">
        <w:rPr>
          <w:rtl w:val="0"/>
        </w:rPr>
        <w:t xml:space="preserve">In summary, developing a naturopathic treatment plan involves defining treatment goals, selecting naturopathic modalities, creating a timeline, monitoring and adjusting the plan, and educating and empowering the patient. Additional considerations include personalized medicine, environmental factors, emotional and spiritual healing, integrative oncology, pediatric and geriatric care, and legal and ethical obligations. By following these steps and continuously refining your treatment planning process, you can provide the highest level of care for your patients and support their journey toward optimal health and well-being.</w:t>
      </w:r>
    </w:p>
    <w:p w:rsidR="00000000" w:rsidDel="00000000" w:rsidP="00000000" w:rsidRDefault="00000000" w:rsidRPr="00000000" w14:paraId="00000245">
      <w:pPr>
        <w:pStyle w:val="Heading2"/>
        <w:spacing w:after="200" w:lineRule="auto"/>
        <w:rPr/>
      </w:pPr>
      <w:bookmarkStart w:colFirst="0" w:colLast="0" w:name="_rvy041u5et8w" w:id="57"/>
      <w:bookmarkEnd w:id="57"/>
      <w:r w:rsidDel="00000000" w:rsidR="00000000" w:rsidRPr="00000000">
        <w:rPr>
          <w:rtl w:val="0"/>
        </w:rPr>
        <w:t xml:space="preserve">Summary of Key Points</w:t>
      </w:r>
    </w:p>
    <w:p w:rsidR="00000000" w:rsidDel="00000000" w:rsidP="00000000" w:rsidRDefault="00000000" w:rsidRPr="00000000" w14:paraId="00000246">
      <w:pPr>
        <w:numPr>
          <w:ilvl w:val="0"/>
          <w:numId w:val="2"/>
        </w:numPr>
        <w:spacing w:after="200" w:lineRule="auto"/>
        <w:ind w:left="720" w:hanging="360"/>
        <w:rPr>
          <w:u w:val="none"/>
        </w:rPr>
      </w:pPr>
      <w:r w:rsidDel="00000000" w:rsidR="00000000" w:rsidRPr="00000000">
        <w:rPr>
          <w:rtl w:val="0"/>
        </w:rPr>
        <w:t xml:space="preserve">Define treatment goals based on the patient's needs and priorities.</w:t>
      </w:r>
    </w:p>
    <w:p w:rsidR="00000000" w:rsidDel="00000000" w:rsidP="00000000" w:rsidRDefault="00000000" w:rsidRPr="00000000" w14:paraId="00000247">
      <w:pPr>
        <w:numPr>
          <w:ilvl w:val="0"/>
          <w:numId w:val="2"/>
        </w:numPr>
        <w:spacing w:after="200" w:before="0" w:lineRule="auto"/>
        <w:ind w:left="720" w:hanging="360"/>
        <w:rPr>
          <w:u w:val="none"/>
        </w:rPr>
      </w:pPr>
      <w:r w:rsidDel="00000000" w:rsidR="00000000" w:rsidRPr="00000000">
        <w:rPr>
          <w:rtl w:val="0"/>
        </w:rPr>
        <w:t xml:space="preserve">Select appropriate naturopathic modalities to address the patient's concerns.</w:t>
      </w:r>
    </w:p>
    <w:p w:rsidR="00000000" w:rsidDel="00000000" w:rsidP="00000000" w:rsidRDefault="00000000" w:rsidRPr="00000000" w14:paraId="00000248">
      <w:pPr>
        <w:numPr>
          <w:ilvl w:val="0"/>
          <w:numId w:val="2"/>
        </w:numPr>
        <w:spacing w:after="200" w:before="0" w:lineRule="auto"/>
        <w:ind w:left="720" w:hanging="360"/>
        <w:rPr>
          <w:u w:val="none"/>
        </w:rPr>
      </w:pPr>
      <w:r w:rsidDel="00000000" w:rsidR="00000000" w:rsidRPr="00000000">
        <w:rPr>
          <w:rtl w:val="0"/>
        </w:rPr>
        <w:t xml:space="preserve">Create a timeline for implementing the treatment plan.</w:t>
      </w:r>
    </w:p>
    <w:p w:rsidR="00000000" w:rsidDel="00000000" w:rsidP="00000000" w:rsidRDefault="00000000" w:rsidRPr="00000000" w14:paraId="00000249">
      <w:pPr>
        <w:numPr>
          <w:ilvl w:val="0"/>
          <w:numId w:val="2"/>
        </w:numPr>
        <w:spacing w:after="200" w:before="0" w:lineRule="auto"/>
        <w:ind w:left="720" w:hanging="360"/>
        <w:rPr>
          <w:u w:val="none"/>
        </w:rPr>
      </w:pPr>
      <w:r w:rsidDel="00000000" w:rsidR="00000000" w:rsidRPr="00000000">
        <w:rPr>
          <w:rtl w:val="0"/>
        </w:rPr>
        <w:t xml:space="preserve">Monitor patient progress and adjust the plan as needed.</w:t>
      </w:r>
    </w:p>
    <w:p w:rsidR="00000000" w:rsidDel="00000000" w:rsidP="00000000" w:rsidRDefault="00000000" w:rsidRPr="00000000" w14:paraId="0000024A">
      <w:pPr>
        <w:numPr>
          <w:ilvl w:val="0"/>
          <w:numId w:val="2"/>
        </w:numPr>
        <w:spacing w:after="200" w:before="0" w:lineRule="auto"/>
        <w:ind w:left="720" w:hanging="360"/>
        <w:rPr>
          <w:u w:val="none"/>
        </w:rPr>
      </w:pPr>
      <w:r w:rsidDel="00000000" w:rsidR="00000000" w:rsidRPr="00000000">
        <w:rPr>
          <w:rtl w:val="0"/>
        </w:rPr>
        <w:t xml:space="preserve">Educate and empower patients to take an active role in their health.</w:t>
      </w:r>
    </w:p>
    <w:p w:rsidR="00000000" w:rsidDel="00000000" w:rsidP="00000000" w:rsidRDefault="00000000" w:rsidRPr="00000000" w14:paraId="0000024B">
      <w:pPr>
        <w:numPr>
          <w:ilvl w:val="0"/>
          <w:numId w:val="2"/>
        </w:numPr>
        <w:spacing w:after="200" w:before="0" w:lineRule="auto"/>
        <w:ind w:left="720" w:hanging="360"/>
        <w:rPr>
          <w:u w:val="none"/>
        </w:rPr>
      </w:pPr>
      <w:r w:rsidDel="00000000" w:rsidR="00000000" w:rsidRPr="00000000">
        <w:rPr>
          <w:rtl w:val="0"/>
        </w:rPr>
        <w:t xml:space="preserve">Consider patient preferences, values, and lifestyle when developing a plan.</w:t>
      </w:r>
    </w:p>
    <w:p w:rsidR="00000000" w:rsidDel="00000000" w:rsidP="00000000" w:rsidRDefault="00000000" w:rsidRPr="00000000" w14:paraId="0000024C">
      <w:pPr>
        <w:numPr>
          <w:ilvl w:val="0"/>
          <w:numId w:val="2"/>
        </w:numPr>
        <w:spacing w:after="200" w:before="0" w:lineRule="auto"/>
        <w:ind w:left="720" w:hanging="360"/>
        <w:rPr>
          <w:u w:val="none"/>
        </w:rPr>
      </w:pPr>
      <w:r w:rsidDel="00000000" w:rsidR="00000000" w:rsidRPr="00000000">
        <w:rPr>
          <w:rtl w:val="0"/>
        </w:rPr>
        <w:t xml:space="preserve">Collaborate with other healthcare professionals, if necessary.</w:t>
      </w:r>
    </w:p>
    <w:p w:rsidR="00000000" w:rsidDel="00000000" w:rsidP="00000000" w:rsidRDefault="00000000" w:rsidRPr="00000000" w14:paraId="0000024D">
      <w:pPr>
        <w:numPr>
          <w:ilvl w:val="0"/>
          <w:numId w:val="2"/>
        </w:numPr>
        <w:spacing w:after="200" w:before="0" w:lineRule="auto"/>
        <w:ind w:left="720" w:hanging="360"/>
        <w:rPr>
          <w:u w:val="none"/>
        </w:rPr>
      </w:pPr>
      <w:r w:rsidDel="00000000" w:rsidR="00000000" w:rsidRPr="00000000">
        <w:rPr>
          <w:rtl w:val="0"/>
        </w:rPr>
        <w:t xml:space="preserve">Address the root causes of the patient's health concerns.</w:t>
      </w:r>
    </w:p>
    <w:p w:rsidR="00000000" w:rsidDel="00000000" w:rsidP="00000000" w:rsidRDefault="00000000" w:rsidRPr="00000000" w14:paraId="0000024E">
      <w:pPr>
        <w:numPr>
          <w:ilvl w:val="0"/>
          <w:numId w:val="2"/>
        </w:numPr>
        <w:spacing w:after="200" w:before="0" w:lineRule="auto"/>
        <w:ind w:left="720" w:hanging="360"/>
        <w:rPr>
          <w:u w:val="none"/>
        </w:rPr>
      </w:pPr>
      <w:r w:rsidDel="00000000" w:rsidR="00000000" w:rsidRPr="00000000">
        <w:rPr>
          <w:rtl w:val="0"/>
        </w:rPr>
        <w:t xml:space="preserve">Use a holistic approach, considering the physical, emotional, and spiritual aspects of health.</w:t>
      </w:r>
    </w:p>
    <w:p w:rsidR="00000000" w:rsidDel="00000000" w:rsidP="00000000" w:rsidRDefault="00000000" w:rsidRPr="00000000" w14:paraId="0000024F">
      <w:pPr>
        <w:numPr>
          <w:ilvl w:val="0"/>
          <w:numId w:val="2"/>
        </w:numPr>
        <w:spacing w:after="200" w:before="0" w:lineRule="auto"/>
        <w:ind w:left="720" w:hanging="360"/>
        <w:rPr>
          <w:u w:val="none"/>
        </w:rPr>
      </w:pPr>
      <w:r w:rsidDel="00000000" w:rsidR="00000000" w:rsidRPr="00000000">
        <w:rPr>
          <w:rtl w:val="0"/>
        </w:rPr>
        <w:t xml:space="preserve">Incorporate diet and lifestyle recommendations into the plan.</w:t>
      </w:r>
    </w:p>
    <w:p w:rsidR="00000000" w:rsidDel="00000000" w:rsidP="00000000" w:rsidRDefault="00000000" w:rsidRPr="00000000" w14:paraId="00000250">
      <w:pPr>
        <w:numPr>
          <w:ilvl w:val="0"/>
          <w:numId w:val="2"/>
        </w:numPr>
        <w:spacing w:after="200" w:before="0" w:lineRule="auto"/>
        <w:ind w:left="720" w:hanging="360"/>
        <w:rPr>
          <w:u w:val="none"/>
        </w:rPr>
      </w:pPr>
      <w:r w:rsidDel="00000000" w:rsidR="00000000" w:rsidRPr="00000000">
        <w:rPr>
          <w:rtl w:val="0"/>
        </w:rPr>
        <w:t xml:space="preserve">Utilize evidence-based natural therapies and supplements.</w:t>
      </w:r>
    </w:p>
    <w:p w:rsidR="00000000" w:rsidDel="00000000" w:rsidP="00000000" w:rsidRDefault="00000000" w:rsidRPr="00000000" w14:paraId="00000251">
      <w:pPr>
        <w:numPr>
          <w:ilvl w:val="0"/>
          <w:numId w:val="2"/>
        </w:numPr>
        <w:spacing w:after="200" w:before="0" w:lineRule="auto"/>
        <w:ind w:left="720" w:hanging="360"/>
        <w:rPr>
          <w:u w:val="none"/>
        </w:rPr>
      </w:pPr>
      <w:r w:rsidDel="00000000" w:rsidR="00000000" w:rsidRPr="00000000">
        <w:rPr>
          <w:rtl w:val="0"/>
        </w:rPr>
        <w:t xml:space="preserve">Consider the role of personalized medicine and genetic factors.</w:t>
      </w:r>
    </w:p>
    <w:p w:rsidR="00000000" w:rsidDel="00000000" w:rsidP="00000000" w:rsidRDefault="00000000" w:rsidRPr="00000000" w14:paraId="00000252">
      <w:pPr>
        <w:numPr>
          <w:ilvl w:val="0"/>
          <w:numId w:val="2"/>
        </w:numPr>
        <w:spacing w:after="200" w:before="0" w:lineRule="auto"/>
        <w:ind w:left="720" w:hanging="360"/>
        <w:rPr>
          <w:u w:val="none"/>
        </w:rPr>
      </w:pPr>
      <w:r w:rsidDel="00000000" w:rsidR="00000000" w:rsidRPr="00000000">
        <w:rPr>
          <w:rtl w:val="0"/>
        </w:rPr>
        <w:t xml:space="preserve">Assess and address environmental factors and detoxification needs.</w:t>
      </w:r>
    </w:p>
    <w:p w:rsidR="00000000" w:rsidDel="00000000" w:rsidP="00000000" w:rsidRDefault="00000000" w:rsidRPr="00000000" w14:paraId="00000253">
      <w:pPr>
        <w:numPr>
          <w:ilvl w:val="0"/>
          <w:numId w:val="2"/>
        </w:numPr>
        <w:spacing w:after="200" w:before="0" w:lineRule="auto"/>
        <w:ind w:left="720" w:hanging="360"/>
        <w:rPr>
          <w:u w:val="none"/>
        </w:rPr>
      </w:pPr>
      <w:r w:rsidDel="00000000" w:rsidR="00000000" w:rsidRPr="00000000">
        <w:rPr>
          <w:rtl w:val="0"/>
        </w:rPr>
        <w:t xml:space="preserve">Integrate emotional and spiritual healing practices.</w:t>
      </w:r>
    </w:p>
    <w:p w:rsidR="00000000" w:rsidDel="00000000" w:rsidP="00000000" w:rsidRDefault="00000000" w:rsidRPr="00000000" w14:paraId="00000254">
      <w:pPr>
        <w:numPr>
          <w:ilvl w:val="0"/>
          <w:numId w:val="2"/>
        </w:numPr>
        <w:spacing w:after="200" w:before="0" w:lineRule="auto"/>
        <w:ind w:left="720" w:hanging="360"/>
        <w:rPr>
          <w:u w:val="none"/>
        </w:rPr>
      </w:pPr>
      <w:r w:rsidDel="00000000" w:rsidR="00000000" w:rsidRPr="00000000">
        <w:rPr>
          <w:rtl w:val="0"/>
        </w:rPr>
        <w:t xml:space="preserve">Support patients undergoing conventional cancer treatments with integrative oncology.</w:t>
      </w:r>
    </w:p>
    <w:p w:rsidR="00000000" w:rsidDel="00000000" w:rsidP="00000000" w:rsidRDefault="00000000" w:rsidRPr="00000000" w14:paraId="00000255">
      <w:pPr>
        <w:numPr>
          <w:ilvl w:val="0"/>
          <w:numId w:val="2"/>
        </w:numPr>
        <w:spacing w:after="200" w:before="0" w:lineRule="auto"/>
        <w:ind w:left="720" w:hanging="360"/>
        <w:rPr>
          <w:u w:val="none"/>
        </w:rPr>
      </w:pPr>
      <w:r w:rsidDel="00000000" w:rsidR="00000000" w:rsidRPr="00000000">
        <w:rPr>
          <w:rtl w:val="0"/>
        </w:rPr>
        <w:t xml:space="preserve">Tailor treatment plans for pediatric and geriatric populations.</w:t>
      </w:r>
    </w:p>
    <w:p w:rsidR="00000000" w:rsidDel="00000000" w:rsidP="00000000" w:rsidRDefault="00000000" w:rsidRPr="00000000" w14:paraId="00000256">
      <w:pPr>
        <w:numPr>
          <w:ilvl w:val="0"/>
          <w:numId w:val="2"/>
        </w:numPr>
        <w:spacing w:after="200" w:before="0" w:lineRule="auto"/>
        <w:ind w:left="720" w:hanging="360"/>
        <w:rPr>
          <w:u w:val="none"/>
        </w:rPr>
      </w:pPr>
      <w:r w:rsidDel="00000000" w:rsidR="00000000" w:rsidRPr="00000000">
        <w:rPr>
          <w:rtl w:val="0"/>
        </w:rPr>
        <w:t xml:space="preserve">Adhere to legal and ethical guidelines in practice.</w:t>
      </w:r>
    </w:p>
    <w:p w:rsidR="00000000" w:rsidDel="00000000" w:rsidP="00000000" w:rsidRDefault="00000000" w:rsidRPr="00000000" w14:paraId="00000257">
      <w:pPr>
        <w:numPr>
          <w:ilvl w:val="0"/>
          <w:numId w:val="2"/>
        </w:numPr>
        <w:spacing w:after="200" w:before="0" w:lineRule="auto"/>
        <w:ind w:left="720" w:hanging="360"/>
        <w:rPr>
          <w:u w:val="none"/>
        </w:rPr>
      </w:pPr>
      <w:r w:rsidDel="00000000" w:rsidR="00000000" w:rsidRPr="00000000">
        <w:rPr>
          <w:rtl w:val="0"/>
        </w:rPr>
        <w:t xml:space="preserve">Maintain up-to-date knowledge of relevant laws and regulations.</w:t>
      </w:r>
    </w:p>
    <w:p w:rsidR="00000000" w:rsidDel="00000000" w:rsidP="00000000" w:rsidRDefault="00000000" w:rsidRPr="00000000" w14:paraId="00000258">
      <w:pPr>
        <w:numPr>
          <w:ilvl w:val="0"/>
          <w:numId w:val="2"/>
        </w:numPr>
        <w:spacing w:after="200" w:before="0" w:lineRule="auto"/>
        <w:ind w:left="720" w:hanging="360"/>
        <w:rPr>
          <w:u w:val="none"/>
        </w:rPr>
      </w:pPr>
      <w:r w:rsidDel="00000000" w:rsidR="00000000" w:rsidRPr="00000000">
        <w:rPr>
          <w:rtl w:val="0"/>
        </w:rPr>
        <w:t xml:space="preserve">Ensure treatment recommendations are evidence-based and in the best interest of the patient.</w:t>
      </w:r>
    </w:p>
    <w:p w:rsidR="00000000" w:rsidDel="00000000" w:rsidP="00000000" w:rsidRDefault="00000000" w:rsidRPr="00000000" w14:paraId="00000259">
      <w:pPr>
        <w:numPr>
          <w:ilvl w:val="0"/>
          <w:numId w:val="2"/>
        </w:numPr>
        <w:spacing w:after="200" w:lineRule="auto"/>
        <w:ind w:left="720" w:hanging="360"/>
        <w:rPr>
          <w:u w:val="none"/>
        </w:rPr>
      </w:pPr>
      <w:r w:rsidDel="00000000" w:rsidR="00000000" w:rsidRPr="00000000">
        <w:rPr>
          <w:rtl w:val="0"/>
        </w:rPr>
        <w:t xml:space="preserve">Maintain clear and accurate documentation of all patient encounters.</w:t>
      </w:r>
    </w:p>
    <w:p w:rsidR="00000000" w:rsidDel="00000000" w:rsidP="00000000" w:rsidRDefault="00000000" w:rsidRPr="00000000" w14:paraId="0000025A">
      <w:pPr>
        <w:pStyle w:val="Heading2"/>
        <w:spacing w:after="200" w:lineRule="auto"/>
        <w:rPr/>
      </w:pPr>
      <w:bookmarkStart w:colFirst="0" w:colLast="0" w:name="_nj4otgip8nlc" w:id="58"/>
      <w:bookmarkEnd w:id="58"/>
      <w:r w:rsidDel="00000000" w:rsidR="00000000" w:rsidRPr="00000000">
        <w:rPr>
          <w:rtl w:val="0"/>
        </w:rPr>
        <w:t xml:space="preserve">Exercise 1: Develop a Comprehensive Treatment Plan for a Hypothetical Patient</w:t>
      </w:r>
    </w:p>
    <w:p w:rsidR="00000000" w:rsidDel="00000000" w:rsidP="00000000" w:rsidRDefault="00000000" w:rsidRPr="00000000" w14:paraId="0000025B">
      <w:pPr>
        <w:spacing w:after="200" w:lineRule="auto"/>
        <w:rPr/>
      </w:pPr>
      <w:r w:rsidDel="00000000" w:rsidR="00000000" w:rsidRPr="00000000">
        <w:rPr>
          <w:rtl w:val="0"/>
        </w:rPr>
        <w:t xml:space="preserve">In this exercise you will practice developing a treatment plan based on a given patient scenario, incorporating a variety of naturopathic modalities and addressing the root causes of the patient's health concerns.</w:t>
      </w:r>
    </w:p>
    <w:p w:rsidR="00000000" w:rsidDel="00000000" w:rsidP="00000000" w:rsidRDefault="00000000" w:rsidRPr="00000000" w14:paraId="0000025C">
      <w:pPr>
        <w:spacing w:after="20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25D">
      <w:pPr>
        <w:numPr>
          <w:ilvl w:val="0"/>
          <w:numId w:val="11"/>
        </w:numPr>
        <w:spacing w:after="200" w:lineRule="auto"/>
        <w:ind w:left="720" w:hanging="360"/>
        <w:rPr>
          <w:u w:val="none"/>
        </w:rPr>
      </w:pPr>
      <w:r w:rsidDel="00000000" w:rsidR="00000000" w:rsidRPr="00000000">
        <w:rPr>
          <w:rtl w:val="0"/>
        </w:rPr>
        <w:t xml:space="preserve">Pen and paper or digital device for note-taking</w:t>
      </w:r>
    </w:p>
    <w:p w:rsidR="00000000" w:rsidDel="00000000" w:rsidP="00000000" w:rsidRDefault="00000000" w:rsidRPr="00000000" w14:paraId="0000025E">
      <w:pPr>
        <w:numPr>
          <w:ilvl w:val="0"/>
          <w:numId w:val="11"/>
        </w:numPr>
        <w:spacing w:after="200" w:before="0" w:lineRule="auto"/>
        <w:ind w:left="720" w:hanging="360"/>
        <w:rPr>
          <w:u w:val="none"/>
        </w:rPr>
      </w:pPr>
      <w:r w:rsidDel="00000000" w:rsidR="00000000" w:rsidRPr="00000000">
        <w:rPr>
          <w:rtl w:val="0"/>
        </w:rPr>
        <w:t xml:space="preserve">Naturopathy textbooks or resources for reference</w:t>
      </w:r>
    </w:p>
    <w:p w:rsidR="00000000" w:rsidDel="00000000" w:rsidP="00000000" w:rsidRDefault="00000000" w:rsidRPr="00000000" w14:paraId="0000025F">
      <w:pPr>
        <w:numPr>
          <w:ilvl w:val="0"/>
          <w:numId w:val="11"/>
        </w:numPr>
        <w:spacing w:after="200" w:lineRule="auto"/>
        <w:ind w:left="720" w:hanging="360"/>
        <w:rPr>
          <w:u w:val="none"/>
        </w:rPr>
      </w:pPr>
      <w:r w:rsidDel="00000000" w:rsidR="00000000" w:rsidRPr="00000000">
        <w:rPr>
          <w:rtl w:val="0"/>
        </w:rPr>
        <w:t xml:space="preserve">Access to dietary guidelines and supplement information</w:t>
      </w:r>
    </w:p>
    <w:p w:rsidR="00000000" w:rsidDel="00000000" w:rsidP="00000000" w:rsidRDefault="00000000" w:rsidRPr="00000000" w14:paraId="00000260">
      <w:pPr>
        <w:spacing w:after="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261">
      <w:pPr>
        <w:numPr>
          <w:ilvl w:val="0"/>
          <w:numId w:val="17"/>
        </w:numPr>
        <w:spacing w:after="200" w:lineRule="auto"/>
        <w:ind w:left="720" w:hanging="360"/>
        <w:rPr>
          <w:u w:val="none"/>
        </w:rPr>
      </w:pPr>
      <w:r w:rsidDel="00000000" w:rsidR="00000000" w:rsidRPr="00000000">
        <w:rPr>
          <w:rtl w:val="0"/>
        </w:rPr>
        <w:t xml:space="preserve">Read the hypothetical patient scenario provided below.</w:t>
      </w:r>
    </w:p>
    <w:p w:rsidR="00000000" w:rsidDel="00000000" w:rsidP="00000000" w:rsidRDefault="00000000" w:rsidRPr="00000000" w14:paraId="00000262">
      <w:pPr>
        <w:numPr>
          <w:ilvl w:val="0"/>
          <w:numId w:val="17"/>
        </w:numPr>
        <w:spacing w:after="200" w:before="0" w:lineRule="auto"/>
        <w:ind w:left="720" w:hanging="360"/>
        <w:rPr>
          <w:u w:val="none"/>
        </w:rPr>
      </w:pPr>
      <w:r w:rsidDel="00000000" w:rsidR="00000000" w:rsidRPr="00000000">
        <w:rPr>
          <w:rtl w:val="0"/>
        </w:rPr>
        <w:t xml:space="preserve">Based on the information provided, identify the patient's main health concerns and prioritize them.</w:t>
      </w:r>
    </w:p>
    <w:p w:rsidR="00000000" w:rsidDel="00000000" w:rsidP="00000000" w:rsidRDefault="00000000" w:rsidRPr="00000000" w14:paraId="00000263">
      <w:pPr>
        <w:numPr>
          <w:ilvl w:val="0"/>
          <w:numId w:val="17"/>
        </w:numPr>
        <w:spacing w:after="200" w:before="0" w:lineRule="auto"/>
        <w:ind w:left="720" w:hanging="360"/>
        <w:rPr>
          <w:u w:val="none"/>
        </w:rPr>
      </w:pPr>
      <w:r w:rsidDel="00000000" w:rsidR="00000000" w:rsidRPr="00000000">
        <w:rPr>
          <w:rtl w:val="0"/>
        </w:rPr>
        <w:t xml:space="preserve">Define the treatment goals for the patient.</w:t>
      </w:r>
    </w:p>
    <w:p w:rsidR="00000000" w:rsidDel="00000000" w:rsidP="00000000" w:rsidRDefault="00000000" w:rsidRPr="00000000" w14:paraId="00000264">
      <w:pPr>
        <w:numPr>
          <w:ilvl w:val="0"/>
          <w:numId w:val="17"/>
        </w:numPr>
        <w:spacing w:after="200" w:before="0" w:lineRule="auto"/>
        <w:ind w:left="720" w:hanging="360"/>
        <w:rPr>
          <w:u w:val="none"/>
        </w:rPr>
      </w:pPr>
      <w:r w:rsidDel="00000000" w:rsidR="00000000" w:rsidRPr="00000000">
        <w:rPr>
          <w:rtl w:val="0"/>
        </w:rPr>
        <w:t xml:space="preserve">Select appropriate naturopathic modalities to address the patient's concerns.</w:t>
      </w:r>
    </w:p>
    <w:p w:rsidR="00000000" w:rsidDel="00000000" w:rsidP="00000000" w:rsidRDefault="00000000" w:rsidRPr="00000000" w14:paraId="00000265">
      <w:pPr>
        <w:numPr>
          <w:ilvl w:val="0"/>
          <w:numId w:val="17"/>
        </w:numPr>
        <w:spacing w:after="200" w:before="0" w:lineRule="auto"/>
        <w:ind w:left="720" w:hanging="360"/>
        <w:rPr>
          <w:u w:val="none"/>
        </w:rPr>
      </w:pPr>
      <w:r w:rsidDel="00000000" w:rsidR="00000000" w:rsidRPr="00000000">
        <w:rPr>
          <w:rtl w:val="0"/>
        </w:rPr>
        <w:t xml:space="preserve">Create a timeline for implementing the treatment plan.</w:t>
      </w:r>
    </w:p>
    <w:p w:rsidR="00000000" w:rsidDel="00000000" w:rsidP="00000000" w:rsidRDefault="00000000" w:rsidRPr="00000000" w14:paraId="00000266">
      <w:pPr>
        <w:numPr>
          <w:ilvl w:val="0"/>
          <w:numId w:val="17"/>
        </w:numPr>
        <w:spacing w:after="200" w:before="0" w:lineRule="auto"/>
        <w:ind w:left="720" w:hanging="360"/>
        <w:rPr>
          <w:u w:val="none"/>
        </w:rPr>
      </w:pPr>
      <w:r w:rsidDel="00000000" w:rsidR="00000000" w:rsidRPr="00000000">
        <w:rPr>
          <w:rtl w:val="0"/>
        </w:rPr>
        <w:t xml:space="preserve">Write down the treatment plan in a clear and concise manner, including diet and lifestyle recommendations, natural therapies, and supplements.</w:t>
      </w:r>
    </w:p>
    <w:p w:rsidR="00000000" w:rsidDel="00000000" w:rsidP="00000000" w:rsidRDefault="00000000" w:rsidRPr="00000000" w14:paraId="00000267">
      <w:pPr>
        <w:numPr>
          <w:ilvl w:val="0"/>
          <w:numId w:val="17"/>
        </w:numPr>
        <w:spacing w:after="200" w:lineRule="auto"/>
        <w:ind w:left="720" w:hanging="360"/>
        <w:rPr>
          <w:u w:val="none"/>
        </w:rPr>
      </w:pPr>
      <w:r w:rsidDel="00000000" w:rsidR="00000000" w:rsidRPr="00000000">
        <w:rPr>
          <w:rtl w:val="0"/>
        </w:rPr>
        <w:t xml:space="preserve">Consider any potential contraindications or interactions with the patient's existing medications or health conditions.</w:t>
      </w:r>
    </w:p>
    <w:p w:rsidR="00000000" w:rsidDel="00000000" w:rsidP="00000000" w:rsidRDefault="00000000" w:rsidRPr="00000000" w14:paraId="00000268">
      <w:pPr>
        <w:spacing w:after="200" w:lineRule="auto"/>
        <w:rPr>
          <w:b w:val="1"/>
        </w:rPr>
      </w:pPr>
      <w:r w:rsidDel="00000000" w:rsidR="00000000" w:rsidRPr="00000000">
        <w:rPr>
          <w:b w:val="1"/>
          <w:rtl w:val="0"/>
        </w:rPr>
        <w:t xml:space="preserve">Hypothetical Patient Scenario:</w:t>
      </w:r>
    </w:p>
    <w:p w:rsidR="00000000" w:rsidDel="00000000" w:rsidP="00000000" w:rsidRDefault="00000000" w:rsidRPr="00000000" w14:paraId="00000269">
      <w:pPr>
        <w:spacing w:after="200" w:lineRule="auto"/>
        <w:rPr/>
      </w:pPr>
      <w:r w:rsidDel="00000000" w:rsidR="00000000" w:rsidRPr="00000000">
        <w:rPr>
          <w:rtl w:val="0"/>
        </w:rPr>
        <w:t xml:space="preserve">Sarah, a 45-year-old female, presents with chronic fatigue, joint pain, and digestive issues. She has a history of depression and anxiety, which she has been managing with antidepressant medication for the past five years. Sarah works as a project manager and often feels overwhelmed by the stress of her job. She reports trouble sleeping, relying on caffeinated beverages to help her stay awake during the day.</w:t>
      </w:r>
    </w:p>
    <w:p w:rsidR="00000000" w:rsidDel="00000000" w:rsidP="00000000" w:rsidRDefault="00000000" w:rsidRPr="00000000" w14:paraId="0000026A">
      <w:pPr>
        <w:spacing w:after="200" w:lineRule="auto"/>
        <w:rPr/>
      </w:pPr>
      <w:r w:rsidDel="00000000" w:rsidR="00000000" w:rsidRPr="00000000">
        <w:rPr>
          <w:rtl w:val="0"/>
        </w:rPr>
        <w:t xml:space="preserve">Sarah's diet primarily consists of processed foods, as she often eats takeout or frozen meals due to her busy schedule. She does not exercise regularly and is 30 pounds overweight. She has a family history of heart disease and diabetes. Sarah is also experiencing perimenopausal symptoms, such as hot flashes and irregular periods.</w:t>
      </w:r>
    </w:p>
    <w:p w:rsidR="00000000" w:rsidDel="00000000" w:rsidP="00000000" w:rsidRDefault="00000000" w:rsidRPr="00000000" w14:paraId="0000026B">
      <w:pPr>
        <w:spacing w:after="200" w:lineRule="auto"/>
        <w:rPr/>
      </w:pPr>
      <w:r w:rsidDel="00000000" w:rsidR="00000000" w:rsidRPr="00000000">
        <w:rPr>
          <w:rtl w:val="0"/>
        </w:rPr>
        <w:t xml:space="preserve">She is interested in exploring naturopathic treatment options to address her overall health and wellbeing. Sarah is open to making changes in her diet and lifestyle and is curious about natural therapies that may help her feel better.</w:t>
      </w:r>
    </w:p>
    <w:p w:rsidR="00000000" w:rsidDel="00000000" w:rsidP="00000000" w:rsidRDefault="00000000" w:rsidRPr="00000000" w14:paraId="0000026C">
      <w:pPr>
        <w:pStyle w:val="Heading2"/>
        <w:spacing w:after="200" w:lineRule="auto"/>
        <w:rPr/>
      </w:pPr>
      <w:bookmarkStart w:colFirst="0" w:colLast="0" w:name="_7se3ax7a01w7" w:id="59"/>
      <w:bookmarkEnd w:id="59"/>
      <w:r w:rsidDel="00000000" w:rsidR="00000000" w:rsidRPr="00000000">
        <w:rPr>
          <w:rtl w:val="0"/>
        </w:rPr>
        <w:t xml:space="preserve">Exercise 2: Modify a Treatment Plan Based on New Information</w:t>
      </w:r>
    </w:p>
    <w:p w:rsidR="00000000" w:rsidDel="00000000" w:rsidP="00000000" w:rsidRDefault="00000000" w:rsidRPr="00000000" w14:paraId="0000026D">
      <w:pPr>
        <w:spacing w:after="200" w:lineRule="auto"/>
        <w:rPr/>
      </w:pPr>
      <w:r w:rsidDel="00000000" w:rsidR="00000000" w:rsidRPr="00000000">
        <w:rPr>
          <w:rtl w:val="0"/>
        </w:rPr>
        <w:t xml:space="preserve">In this exercise you will practice adjusting a treatment plan when presented with new information or changes in the patient's condition.</w:t>
      </w:r>
    </w:p>
    <w:p w:rsidR="00000000" w:rsidDel="00000000" w:rsidP="00000000" w:rsidRDefault="00000000" w:rsidRPr="00000000" w14:paraId="0000026E">
      <w:pPr>
        <w:spacing w:after="200" w:lineRule="auto"/>
        <w:rPr>
          <w:b w:val="1"/>
        </w:rPr>
      </w:pPr>
      <w:r w:rsidDel="00000000" w:rsidR="00000000" w:rsidRPr="00000000">
        <w:rPr>
          <w:b w:val="1"/>
          <w:rtl w:val="0"/>
        </w:rPr>
        <w:t xml:space="preserve">New Information:</w:t>
      </w:r>
    </w:p>
    <w:p w:rsidR="00000000" w:rsidDel="00000000" w:rsidP="00000000" w:rsidRDefault="00000000" w:rsidRPr="00000000" w14:paraId="0000026F">
      <w:pPr>
        <w:spacing w:after="200" w:lineRule="auto"/>
        <w:rPr/>
      </w:pPr>
      <w:r w:rsidDel="00000000" w:rsidR="00000000" w:rsidRPr="00000000">
        <w:rPr>
          <w:rtl w:val="0"/>
        </w:rPr>
        <w:t xml:space="preserve">Sarah has now been diagnosed with hypothyroidism and celiac disease. In addition, she has expressed a strong interest in incorporating mindfulness and stress reduction techniques into her treatment plan. She has joined a local yoga studio and has started attending weekly classes. Sarah also mentioned that she recently discovered a sensitivity to dairy products and is considering eliminating them from her diet.</w:t>
      </w:r>
    </w:p>
    <w:p w:rsidR="00000000" w:rsidDel="00000000" w:rsidP="00000000" w:rsidRDefault="00000000" w:rsidRPr="00000000" w14:paraId="00000270">
      <w:pPr>
        <w:spacing w:after="20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271">
      <w:pPr>
        <w:numPr>
          <w:ilvl w:val="0"/>
          <w:numId w:val="5"/>
        </w:numPr>
        <w:spacing w:after="200" w:lineRule="auto"/>
        <w:ind w:left="720" w:hanging="360"/>
        <w:rPr>
          <w:u w:val="none"/>
        </w:rPr>
      </w:pPr>
      <w:r w:rsidDel="00000000" w:rsidR="00000000" w:rsidRPr="00000000">
        <w:rPr>
          <w:rtl w:val="0"/>
        </w:rPr>
        <w:t xml:space="preserve">The treatment plan you developed in Exercise 1</w:t>
      </w:r>
    </w:p>
    <w:p w:rsidR="00000000" w:rsidDel="00000000" w:rsidP="00000000" w:rsidRDefault="00000000" w:rsidRPr="00000000" w14:paraId="00000272">
      <w:pPr>
        <w:numPr>
          <w:ilvl w:val="0"/>
          <w:numId w:val="5"/>
        </w:numPr>
        <w:spacing w:after="200" w:before="0" w:lineRule="auto"/>
        <w:ind w:left="720" w:hanging="360"/>
        <w:rPr>
          <w:u w:val="none"/>
        </w:rPr>
      </w:pPr>
      <w:r w:rsidDel="00000000" w:rsidR="00000000" w:rsidRPr="00000000">
        <w:rPr>
          <w:rtl w:val="0"/>
        </w:rPr>
        <w:t xml:space="preserve">Pen and paper or digital device for note-taking</w:t>
      </w:r>
    </w:p>
    <w:p w:rsidR="00000000" w:rsidDel="00000000" w:rsidP="00000000" w:rsidRDefault="00000000" w:rsidRPr="00000000" w14:paraId="00000273">
      <w:pPr>
        <w:numPr>
          <w:ilvl w:val="0"/>
          <w:numId w:val="5"/>
        </w:numPr>
        <w:spacing w:after="200" w:before="0" w:lineRule="auto"/>
        <w:ind w:left="720" w:hanging="360"/>
        <w:rPr>
          <w:u w:val="none"/>
        </w:rPr>
      </w:pPr>
      <w:r w:rsidDel="00000000" w:rsidR="00000000" w:rsidRPr="00000000">
        <w:rPr>
          <w:rtl w:val="0"/>
        </w:rPr>
        <w:t xml:space="preserve">Naturopathy textbooks or resources for reference</w:t>
      </w:r>
    </w:p>
    <w:p w:rsidR="00000000" w:rsidDel="00000000" w:rsidP="00000000" w:rsidRDefault="00000000" w:rsidRPr="00000000" w14:paraId="00000274">
      <w:pPr>
        <w:numPr>
          <w:ilvl w:val="0"/>
          <w:numId w:val="5"/>
        </w:numPr>
        <w:spacing w:after="200" w:lineRule="auto"/>
        <w:ind w:left="720" w:hanging="360"/>
        <w:rPr>
          <w:u w:val="none"/>
        </w:rPr>
      </w:pPr>
      <w:r w:rsidDel="00000000" w:rsidR="00000000" w:rsidRPr="00000000">
        <w:rPr>
          <w:rtl w:val="0"/>
        </w:rPr>
        <w:t xml:space="preserve">Access to dietary guidelines and supplement information</w:t>
      </w:r>
    </w:p>
    <w:p w:rsidR="00000000" w:rsidDel="00000000" w:rsidP="00000000" w:rsidRDefault="00000000" w:rsidRPr="00000000" w14:paraId="00000275">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276">
      <w:pPr>
        <w:numPr>
          <w:ilvl w:val="0"/>
          <w:numId w:val="8"/>
        </w:numPr>
        <w:spacing w:after="200" w:lineRule="auto"/>
        <w:ind w:left="720" w:hanging="360"/>
        <w:rPr>
          <w:u w:val="none"/>
        </w:rPr>
      </w:pPr>
      <w:r w:rsidDel="00000000" w:rsidR="00000000" w:rsidRPr="00000000">
        <w:rPr>
          <w:rtl w:val="0"/>
        </w:rPr>
        <w:t xml:space="preserve">Use the treatment plan you developed in Exercise 1 based on Sarah's scenario.</w:t>
      </w:r>
    </w:p>
    <w:p w:rsidR="00000000" w:rsidDel="00000000" w:rsidP="00000000" w:rsidRDefault="00000000" w:rsidRPr="00000000" w14:paraId="00000277">
      <w:pPr>
        <w:numPr>
          <w:ilvl w:val="0"/>
          <w:numId w:val="8"/>
        </w:numPr>
        <w:spacing w:after="200" w:before="0" w:lineRule="auto"/>
        <w:ind w:left="720" w:hanging="360"/>
        <w:rPr>
          <w:u w:val="none"/>
        </w:rPr>
      </w:pPr>
      <w:r w:rsidDel="00000000" w:rsidR="00000000" w:rsidRPr="00000000">
        <w:rPr>
          <w:rtl w:val="0"/>
        </w:rPr>
        <w:t xml:space="preserve">Read the new information provided below and consider how it may impact your initial treatment plan.</w:t>
      </w:r>
    </w:p>
    <w:p w:rsidR="00000000" w:rsidDel="00000000" w:rsidP="00000000" w:rsidRDefault="00000000" w:rsidRPr="00000000" w14:paraId="00000278">
      <w:pPr>
        <w:numPr>
          <w:ilvl w:val="0"/>
          <w:numId w:val="8"/>
        </w:numPr>
        <w:spacing w:after="200" w:before="0" w:lineRule="auto"/>
        <w:ind w:left="720" w:hanging="360"/>
        <w:rPr>
          <w:u w:val="none"/>
        </w:rPr>
      </w:pPr>
      <w:r w:rsidDel="00000000" w:rsidR="00000000" w:rsidRPr="00000000">
        <w:rPr>
          <w:rtl w:val="0"/>
        </w:rPr>
        <w:t xml:space="preserve">Modify the treatment plan accordingly, taking into account the new information and any potential contraindications or interactions.</w:t>
      </w:r>
    </w:p>
    <w:p w:rsidR="00000000" w:rsidDel="00000000" w:rsidP="00000000" w:rsidRDefault="00000000" w:rsidRPr="00000000" w14:paraId="00000279">
      <w:pPr>
        <w:numPr>
          <w:ilvl w:val="0"/>
          <w:numId w:val="8"/>
        </w:numPr>
        <w:spacing w:after="200" w:lineRule="auto"/>
        <w:ind w:left="720" w:hanging="360"/>
        <w:rPr>
          <w:u w:val="none"/>
        </w:rPr>
      </w:pPr>
      <w:r w:rsidDel="00000000" w:rsidR="00000000" w:rsidRPr="00000000">
        <w:rPr>
          <w:rtl w:val="0"/>
        </w:rPr>
        <w:t xml:space="preserve">Write down the updated treatment plan, highlighting the changes you made and the reasons for those changes.</w:t>
      </w:r>
    </w:p>
    <w:p w:rsidR="00000000" w:rsidDel="00000000" w:rsidP="00000000" w:rsidRDefault="00000000" w:rsidRPr="00000000" w14:paraId="0000027A">
      <w:pPr>
        <w:spacing w:after="200" w:lineRule="auto"/>
        <w:rPr/>
      </w:pPr>
      <w:r w:rsidDel="00000000" w:rsidR="00000000" w:rsidRPr="00000000">
        <w:rPr>
          <w:rtl w:val="0"/>
        </w:rPr>
      </w:r>
    </w:p>
    <w:p w:rsidR="00000000" w:rsidDel="00000000" w:rsidP="00000000" w:rsidRDefault="00000000" w:rsidRPr="00000000" w14:paraId="0000027B">
      <w:pPr>
        <w:pStyle w:val="Heading1"/>
        <w:spacing w:after="200" w:lineRule="auto"/>
        <w:rPr/>
      </w:pPr>
      <w:bookmarkStart w:colFirst="0" w:colLast="0" w:name="_nvdw9v501k93" w:id="60"/>
      <w:bookmarkEnd w:id="60"/>
      <w:r w:rsidDel="00000000" w:rsidR="00000000" w:rsidRPr="00000000">
        <w:rPr>
          <w:rtl w:val="0"/>
        </w:rPr>
        <w:t xml:space="preserve">Module Conclusion</w:t>
      </w:r>
    </w:p>
    <w:p w:rsidR="00000000" w:rsidDel="00000000" w:rsidP="00000000" w:rsidRDefault="00000000" w:rsidRPr="00000000" w14:paraId="0000027C">
      <w:pPr>
        <w:spacing w:after="200" w:lineRule="auto"/>
        <w:rPr/>
      </w:pPr>
      <w:r w:rsidDel="00000000" w:rsidR="00000000" w:rsidRPr="00000000">
        <w:rPr>
          <w:rtl w:val="0"/>
        </w:rPr>
        <w:t xml:space="preserve">In conclusion, this naturopathic module has equipped you with essential knowledge and practical skills to effectively take a naturopathic case history, assess and evaluate patients, and develop comprehensive treatment plans. As you progress in your naturopathic career, these foundational skills will serve as the basis for your clinical practice and professional growth.</w:t>
      </w:r>
    </w:p>
    <w:p w:rsidR="00000000" w:rsidDel="00000000" w:rsidP="00000000" w:rsidRDefault="00000000" w:rsidRPr="00000000" w14:paraId="0000027D">
      <w:pPr>
        <w:spacing w:after="200" w:lineRule="auto"/>
        <w:rPr/>
      </w:pPr>
      <w:r w:rsidDel="00000000" w:rsidR="00000000" w:rsidRPr="00000000">
        <w:rPr>
          <w:rtl w:val="0"/>
        </w:rPr>
        <w:t xml:space="preserve">First, we delved into the importance of a thorough lifestyle assessment, physical and emotional assessment, and nutritional and biochemical assessment. By examining various aspects of a patient's life, including their diet, exercise habits, sleep patterns, stress levels, and emotional well-being, you can better understand the root causes of their health concerns and tailor your treatment plans accordingly. The exercises in this topic provided an opportunity to practice conducting mock naturopathic case history interviews, helping to refine your questioning and listening skills, which are crucial in building rapport with patients and gathering necessary information.</w:t>
      </w:r>
    </w:p>
    <w:p w:rsidR="00000000" w:rsidDel="00000000" w:rsidP="00000000" w:rsidRDefault="00000000" w:rsidRPr="00000000" w14:paraId="0000027E">
      <w:pPr>
        <w:spacing w:after="200" w:lineRule="auto"/>
        <w:rPr/>
      </w:pPr>
      <w:r w:rsidDel="00000000" w:rsidR="00000000" w:rsidRPr="00000000">
        <w:rPr>
          <w:rtl w:val="0"/>
        </w:rPr>
        <w:t xml:space="preserve">Next, we explored the process of interpreting test results and applying them in the context of a patient's overall health status. We learned about forming a naturopathic assessment, which involves synthesizing the information gathered from the case history and laboratory tests to identify the primary health concerns and potential underlying causes. We also discussed the importance of developing a treatment plan, considering the patient's unique needs, preferences, and goals. This topic emphasized the value of combining various naturopathic modalities, such as dietary and lifestyle changes, herbal medicine, and mind-body therapies, to create a holistic and individualized approach to patient care.</w:t>
      </w:r>
    </w:p>
    <w:p w:rsidR="00000000" w:rsidDel="00000000" w:rsidP="00000000" w:rsidRDefault="00000000" w:rsidRPr="00000000" w14:paraId="0000027F">
      <w:pPr>
        <w:spacing w:after="200" w:lineRule="auto"/>
        <w:rPr/>
      </w:pPr>
      <w:r w:rsidDel="00000000" w:rsidR="00000000" w:rsidRPr="00000000">
        <w:rPr>
          <w:rtl w:val="0"/>
        </w:rPr>
        <w:t xml:space="preserve">Throughout this module, we have also highlighted the significance of evidence-based practice in naturopathy. Ensuring that your assessments and treatments are informed by current research and best practices will contribute to the credibility and effectiveness of your clinical work. Additionally, remaining up-to-date on the latest developments in the field and engaging in continuous professional development will enable you to provide the highest standard of care to your patients.</w:t>
      </w:r>
    </w:p>
    <w:p w:rsidR="00000000" w:rsidDel="00000000" w:rsidP="00000000" w:rsidRDefault="00000000" w:rsidRPr="00000000" w14:paraId="00000280">
      <w:pPr>
        <w:spacing w:after="200" w:lineRule="auto"/>
        <w:rPr/>
      </w:pPr>
      <w:r w:rsidDel="00000000" w:rsidR="00000000" w:rsidRPr="00000000">
        <w:rPr>
          <w:rtl w:val="0"/>
        </w:rPr>
        <w:t xml:space="preserve">Furthermore, this module has emphasized the importance of a strong therapeutic relationship between practitioner and patient. The ability to build trust and rapport with patients, empathize with their concerns, and communicate effectively will not only enhance their overall experience but also improve treatment adherence and outcomes.</w:t>
      </w:r>
    </w:p>
    <w:p w:rsidR="00000000" w:rsidDel="00000000" w:rsidP="00000000" w:rsidRDefault="00000000" w:rsidRPr="00000000" w14:paraId="00000281">
      <w:pPr>
        <w:spacing w:after="200" w:lineRule="auto"/>
        <w:rPr/>
      </w:pPr>
      <w:r w:rsidDel="00000000" w:rsidR="00000000" w:rsidRPr="00000000">
        <w:rPr>
          <w:rtl w:val="0"/>
        </w:rPr>
        <w:t xml:space="preserve">The exercises and case studies presented throughout this module have provided you with practical tools to apply your knowledge and refine your clinical skills. As you continue your journey as a naturopathic practitioner, remember that learning is an ongoing process, and every patient encounter offers an opportunity to grow and expand your understanding.</w:t>
      </w:r>
    </w:p>
    <w:p w:rsidR="00000000" w:rsidDel="00000000" w:rsidP="00000000" w:rsidRDefault="00000000" w:rsidRPr="00000000" w14:paraId="00000282">
      <w:pPr>
        <w:spacing w:after="200" w:lineRule="auto"/>
        <w:rPr/>
      </w:pPr>
      <w:r w:rsidDel="00000000" w:rsidR="00000000" w:rsidRPr="00000000">
        <w:rPr>
          <w:rtl w:val="0"/>
        </w:rPr>
        <w:t xml:space="preserve">In summary, this module has laid the foundation for your naturopathic practice by teaching essential skills in taking a naturopathic case history, assessment, and evaluation, as well as developing personalized treatment plans. By integrating these principles and continually refining your knowledge and skills, you are well-equipped to embark on a rewarding career in naturopathy, making a positive impact on the health and well-being of your patients.</w:t>
      </w:r>
    </w:p>
    <w:p w:rsidR="00000000" w:rsidDel="00000000" w:rsidP="00000000" w:rsidRDefault="00000000" w:rsidRPr="00000000" w14:paraId="00000283">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3" w:date="2023-07-24T02:28:51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@laila@solutionlabs.io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w:t>
      </w:r>
    </w:p>
  </w:comment>
  <w:comment w:author="Sandra Frevel" w:id="4" w:date="2023-07-24T12:13:05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 w:author="Deleted user" w:id="5" w:date="2023-07-28T08:35:15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made in FR</w:t>
      </w:r>
    </w:p>
  </w:comment>
  <w:comment w:author="Justin Delli Colli" w:id="0" w:date="2023-07-24T02:28:44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@laila@solutionlabs.io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w:t>
      </w:r>
    </w:p>
  </w:comment>
  <w:comment w:author="Sandra Frevel" w:id="1" w:date="2023-07-24T12:12:54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 w:author="Susanna Liut" w:id="2" w:date="2023-08-18T15:53:13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