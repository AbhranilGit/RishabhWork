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bookmarkStart w:colFirst="0" w:colLast="0" w:name="_40jpeuby5lpv"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7g1qvo72n37j">
            <w:r w:rsidDel="00000000" w:rsidR="00000000" w:rsidRPr="00000000">
              <w:rPr>
                <w:b w:val="0"/>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3">
          <w:pPr>
            <w:widowControl w:val="0"/>
            <w:spacing w:before="60" w:line="240" w:lineRule="auto"/>
            <w:ind w:left="360" w:firstLine="0"/>
            <w:rPr>
              <w:color w:val="1155cc"/>
              <w:u w:val="single"/>
            </w:rPr>
          </w:pPr>
          <w:hyperlink w:anchor="_zhtywdh47ard">
            <w:r w:rsidDel="00000000" w:rsidR="00000000" w:rsidRPr="00000000">
              <w:rPr>
                <w:color w:val="1155cc"/>
                <w:u w:val="single"/>
                <w:rtl w:val="0"/>
              </w:rPr>
              <w:t xml:space="preserve">Module Objectives</w:t>
            </w:r>
          </w:hyperlink>
          <w:r w:rsidDel="00000000" w:rsidR="00000000" w:rsidRPr="00000000">
            <w:rPr>
              <w:rtl w:val="0"/>
            </w:rPr>
          </w:r>
        </w:p>
        <w:p w:rsidR="00000000" w:rsidDel="00000000" w:rsidP="00000000" w:rsidRDefault="00000000" w:rsidRPr="00000000" w14:paraId="00000004">
          <w:pPr>
            <w:widowControl w:val="0"/>
            <w:spacing w:before="60" w:line="240" w:lineRule="auto"/>
            <w:rPr>
              <w:b w:val="0"/>
              <w:color w:val="1155cc"/>
              <w:u w:val="single"/>
            </w:rPr>
          </w:pPr>
          <w:hyperlink w:anchor="_n1mwdsio58i1">
            <w:r w:rsidDel="00000000" w:rsidR="00000000" w:rsidRPr="00000000">
              <w:rPr>
                <w:b w:val="0"/>
                <w:color w:val="1155cc"/>
                <w:u w:val="single"/>
                <w:rtl w:val="0"/>
              </w:rPr>
              <w:t xml:space="preserve">History and Development of Naturopathic Medicine</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720" w:firstLine="0"/>
            <w:rPr>
              <w:color w:val="1155cc"/>
              <w:u w:val="single"/>
            </w:rPr>
          </w:pPr>
          <w:hyperlink w:anchor="_as3z2dt251q">
            <w:r w:rsidDel="00000000" w:rsidR="00000000" w:rsidRPr="00000000">
              <w:rPr>
                <w:color w:val="1155cc"/>
                <w:u w:val="single"/>
                <w:rtl w:val="0"/>
              </w:rPr>
              <w:t xml:space="preserve">Egyptian Medicine</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720" w:firstLine="0"/>
            <w:rPr>
              <w:color w:val="1155cc"/>
              <w:u w:val="single"/>
            </w:rPr>
          </w:pPr>
          <w:hyperlink w:anchor="_il04bychohv9">
            <w:r w:rsidDel="00000000" w:rsidR="00000000" w:rsidRPr="00000000">
              <w:rPr>
                <w:color w:val="1155cc"/>
                <w:u w:val="single"/>
                <w:rtl w:val="0"/>
              </w:rPr>
              <w:t xml:space="preserve">Greek Medicine</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720" w:firstLine="0"/>
            <w:rPr>
              <w:color w:val="1155cc"/>
              <w:u w:val="single"/>
            </w:rPr>
          </w:pPr>
          <w:hyperlink w:anchor="_f62j0otgo901">
            <w:r w:rsidDel="00000000" w:rsidR="00000000" w:rsidRPr="00000000">
              <w:rPr>
                <w:color w:val="1155cc"/>
                <w:u w:val="single"/>
                <w:rtl w:val="0"/>
              </w:rPr>
              <w:t xml:space="preserve">Traditional Chinese Medicine</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720" w:firstLine="0"/>
            <w:rPr>
              <w:color w:val="1155cc"/>
              <w:u w:val="single"/>
            </w:rPr>
          </w:pPr>
          <w:hyperlink w:anchor="_wef9jwikz5r6">
            <w:r w:rsidDel="00000000" w:rsidR="00000000" w:rsidRPr="00000000">
              <w:rPr>
                <w:color w:val="1155cc"/>
                <w:u w:val="single"/>
                <w:rtl w:val="0"/>
              </w:rPr>
              <w:t xml:space="preserve">European Nature Cure Movements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color w:val="1155cc"/>
              <w:u w:val="single"/>
            </w:rPr>
          </w:pPr>
          <w:hyperlink w:anchor="_w3dcwn57v7xh">
            <w:r w:rsidDel="00000000" w:rsidR="00000000" w:rsidRPr="00000000">
              <w:rPr>
                <w:color w:val="1155cc"/>
                <w:u w:val="single"/>
                <w:rtl w:val="0"/>
              </w:rPr>
              <w:t xml:space="preserve">Vincenz Priessnitz</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vnxgtsneo5b9">
            <w:r w:rsidDel="00000000" w:rsidR="00000000" w:rsidRPr="00000000">
              <w:rPr>
                <w:color w:val="1155cc"/>
                <w:u w:val="single"/>
                <w:rtl w:val="0"/>
              </w:rPr>
              <w:t xml:space="preserve">Sebastian Kneipp</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fxy0omit4vkf">
            <w:r w:rsidDel="00000000" w:rsidR="00000000" w:rsidRPr="00000000">
              <w:rPr>
                <w:color w:val="1155cc"/>
                <w:u w:val="single"/>
                <w:rtl w:val="0"/>
              </w:rPr>
              <w:t xml:space="preserve">Louis Kuhne</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color w:val="1155cc"/>
              <w:u w:val="single"/>
            </w:rPr>
          </w:pPr>
          <w:hyperlink w:anchor="_9gspvv73757s">
            <w:r w:rsidDel="00000000" w:rsidR="00000000" w:rsidRPr="00000000">
              <w:rPr>
                <w:color w:val="1155cc"/>
                <w:u w:val="single"/>
                <w:rtl w:val="0"/>
              </w:rPr>
              <w:t xml:space="preserve">Evolution of Modern Naturopathy</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ili34b96tw5a">
            <w:r w:rsidDel="00000000" w:rsidR="00000000" w:rsidRPr="00000000">
              <w:rPr>
                <w:color w:val="1155cc"/>
                <w:u w:val="single"/>
                <w:rtl w:val="0"/>
              </w:rPr>
              <w:t xml:space="preserve">Benedict Lust</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720" w:firstLine="0"/>
            <w:rPr>
              <w:color w:val="1155cc"/>
              <w:u w:val="single"/>
            </w:rPr>
          </w:pPr>
          <w:hyperlink w:anchor="_n4k0i9jn4rhe">
            <w:r w:rsidDel="00000000" w:rsidR="00000000" w:rsidRPr="00000000">
              <w:rPr>
                <w:color w:val="1155cc"/>
                <w:u w:val="single"/>
                <w:rtl w:val="0"/>
              </w:rPr>
              <w:t xml:space="preserve">The Evolution of Naturopathic Education</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nqdhwud6dc4n">
            <w:r w:rsidDel="00000000" w:rsidR="00000000" w:rsidRPr="00000000">
              <w:rPr>
                <w:color w:val="1155cc"/>
                <w:u w:val="single"/>
                <w:rtl w:val="0"/>
              </w:rPr>
              <w:t xml:space="preserve">Regulation and Licensing</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7w16y3jo5d2j">
            <w:r w:rsidDel="00000000" w:rsidR="00000000" w:rsidRPr="00000000">
              <w:rPr>
                <w:color w:val="1155cc"/>
                <w:u w:val="single"/>
                <w:rtl w:val="0"/>
              </w:rPr>
              <w:t xml:space="preserve">Professional Organizations and Associations</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color w:val="1155cc"/>
              <w:u w:val="single"/>
            </w:rPr>
          </w:pPr>
          <w:hyperlink w:anchor="_qwgkpppjvdlt">
            <w:r w:rsidDel="00000000" w:rsidR="00000000" w:rsidRPr="00000000">
              <w:rPr>
                <w:color w:val="1155cc"/>
                <w:u w:val="single"/>
                <w:rtl w:val="0"/>
              </w:rPr>
              <w:t xml:space="preserve">The Importance of History in Naturopathy</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color w:val="1155cc"/>
              <w:u w:val="single"/>
            </w:rPr>
          </w:pPr>
          <w:hyperlink w:anchor="_bhw27mwxo2dg">
            <w:r w:rsidDel="00000000" w:rsidR="00000000" w:rsidRPr="00000000">
              <w:rPr>
                <w:color w:val="1155cc"/>
                <w:u w:val="single"/>
                <w:rtl w:val="0"/>
              </w:rPr>
              <w:t xml:space="preserve">How to Apply Historical Knowledge to Modern Naturopathic Practices</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color w:val="1155cc"/>
              <w:u w:val="single"/>
            </w:rPr>
          </w:pPr>
          <w:hyperlink w:anchor="_7svu098zs326">
            <w:r w:rsidDel="00000000" w:rsidR="00000000" w:rsidRPr="00000000">
              <w:rPr>
                <w:color w:val="1155cc"/>
                <w:u w:val="single"/>
                <w:rtl w:val="0"/>
              </w:rPr>
              <w:t xml:space="preserve">Contextual Understanding</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osguyw87yvbv">
            <w:r w:rsidDel="00000000" w:rsidR="00000000" w:rsidRPr="00000000">
              <w:rPr>
                <w:color w:val="1155cc"/>
                <w:u w:val="single"/>
                <w:rtl w:val="0"/>
              </w:rPr>
              <w:t xml:space="preserve">Inspiration for Innovation</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color w:val="1155cc"/>
              <w:u w:val="single"/>
            </w:rPr>
          </w:pPr>
          <w:hyperlink w:anchor="_cbmjiugtsgd">
            <w:r w:rsidDel="00000000" w:rsidR="00000000" w:rsidRPr="00000000">
              <w:rPr>
                <w:color w:val="1155cc"/>
                <w:u w:val="single"/>
                <w:rtl w:val="0"/>
              </w:rPr>
              <w:t xml:space="preserve">Ethical Practice:</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1kqhmu60yib2">
            <w:r w:rsidDel="00000000" w:rsidR="00000000" w:rsidRPr="00000000">
              <w:rPr>
                <w:color w:val="1155cc"/>
                <w:u w:val="single"/>
                <w:rtl w:val="0"/>
              </w:rPr>
              <w:t xml:space="preserve">Advocacy</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color w:val="1155cc"/>
              <w:u w:val="single"/>
            </w:rPr>
          </w:pPr>
          <w:hyperlink w:anchor="_klw2m1s1jdv2">
            <w:r w:rsidDel="00000000" w:rsidR="00000000" w:rsidRPr="00000000">
              <w:rPr>
                <w:color w:val="1155cc"/>
                <w:u w:val="single"/>
                <w:rtl w:val="0"/>
              </w:rPr>
              <w:t xml:space="preserve">Exceptions and Challenges to Applying Historical Knowledge in Naturopathy</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color w:val="1155cc"/>
              <w:u w:val="single"/>
            </w:rPr>
          </w:pPr>
          <w:hyperlink w:anchor="_ue4qhvrwpblc">
            <w:r w:rsidDel="00000000" w:rsidR="00000000" w:rsidRPr="00000000">
              <w:rPr>
                <w:color w:val="1155cc"/>
                <w:u w:val="single"/>
                <w:rtl w:val="0"/>
              </w:rPr>
              <w:t xml:space="preserve">Misinterpretation and Misapplication</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c1z94eg4wuxx">
            <w:r w:rsidDel="00000000" w:rsidR="00000000" w:rsidRPr="00000000">
              <w:rPr>
                <w:color w:val="1155cc"/>
                <w:u w:val="single"/>
                <w:rtl w:val="0"/>
              </w:rPr>
              <w:t xml:space="preserve">Over-reliance on Historical Practices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color w:val="1155cc"/>
              <w:u w:val="single"/>
            </w:rPr>
          </w:pPr>
          <w:hyperlink w:anchor="_z3mcq9jh8q97">
            <w:r w:rsidDel="00000000" w:rsidR="00000000" w:rsidRPr="00000000">
              <w:rPr>
                <w:color w:val="1155cc"/>
                <w:u w:val="single"/>
                <w:rtl w:val="0"/>
              </w:rPr>
              <w:t xml:space="preserve">Skepticism from Patients and the Medical Community</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color w:val="1155cc"/>
              <w:u w:val="single"/>
            </w:rPr>
          </w:pPr>
          <w:hyperlink w:anchor="_u70c7gq93fs1">
            <w:r w:rsidDel="00000000" w:rsidR="00000000" w:rsidRPr="00000000">
              <w:rPr>
                <w:color w:val="1155cc"/>
                <w:u w:val="single"/>
                <w:rtl w:val="0"/>
              </w:rPr>
              <w:t xml:space="preserve">Lack of Research</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color w:val="1155cc"/>
              <w:u w:val="single"/>
            </w:rPr>
          </w:pPr>
          <w:hyperlink w:anchor="_8cjyulpfw5xz">
            <w:r w:rsidDel="00000000" w:rsidR="00000000" w:rsidRPr="00000000">
              <w:rPr>
                <w:color w:val="1155cc"/>
                <w:u w:val="single"/>
                <w:rtl w:val="0"/>
              </w:rPr>
              <w:t xml:space="preserve">Regulatory and Legal Considerations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color w:val="1155cc"/>
              <w:u w:val="single"/>
            </w:rPr>
          </w:pPr>
          <w:hyperlink w:anchor="_b13yg7uxw23f">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color w:val="1155cc"/>
              <w:u w:val="single"/>
            </w:rPr>
          </w:pPr>
          <w:hyperlink w:anchor="_o2mg46l5q4qq">
            <w:r w:rsidDel="00000000" w:rsidR="00000000" w:rsidRPr="00000000">
              <w:rPr>
                <w:color w:val="1155cc"/>
                <w:u w:val="single"/>
                <w:rtl w:val="0"/>
              </w:rPr>
              <w:t xml:space="preserve">Exercise 1: Researching Naturopathic Pioneers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color w:val="1155cc"/>
              <w:u w:val="single"/>
            </w:rPr>
          </w:pPr>
          <w:hyperlink w:anchor="_56jec4mh52qd">
            <w:r w:rsidDel="00000000" w:rsidR="00000000" w:rsidRPr="00000000">
              <w:rPr>
                <w:color w:val="1155cc"/>
                <w:u w:val="single"/>
                <w:rtl w:val="0"/>
              </w:rPr>
              <w:t xml:space="preserve">Exercise 2: Timeline of Naturopathic Medicine</w:t>
            </w:r>
          </w:hyperlink>
          <w:r w:rsidDel="00000000" w:rsidR="00000000" w:rsidRPr="00000000">
            <w:rPr>
              <w:rtl w:val="0"/>
            </w:rPr>
          </w:r>
        </w:p>
        <w:p w:rsidR="00000000" w:rsidDel="00000000" w:rsidP="00000000" w:rsidRDefault="00000000" w:rsidRPr="00000000" w14:paraId="00000020">
          <w:pPr>
            <w:widowControl w:val="0"/>
            <w:spacing w:before="60" w:line="240" w:lineRule="auto"/>
            <w:rPr>
              <w:b w:val="0"/>
              <w:color w:val="1155cc"/>
              <w:u w:val="single"/>
            </w:rPr>
          </w:pPr>
          <w:hyperlink w:anchor="_i8b3wv7guewd">
            <w:r w:rsidDel="00000000" w:rsidR="00000000" w:rsidRPr="00000000">
              <w:rPr>
                <w:b w:val="0"/>
                <w:color w:val="1155cc"/>
                <w:u w:val="single"/>
                <w:rtl w:val="0"/>
              </w:rPr>
              <w:t xml:space="preserve">Comparing Orthodox and Naturopathic Medicine</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color w:val="1155cc"/>
              <w:u w:val="single"/>
            </w:rPr>
          </w:pPr>
          <w:hyperlink w:anchor="_kor5ipfj29o3">
            <w:r w:rsidDel="00000000" w:rsidR="00000000" w:rsidRPr="00000000">
              <w:rPr>
                <w:color w:val="1155cc"/>
                <w:u w:val="single"/>
                <w:rtl w:val="0"/>
              </w:rPr>
              <w:t xml:space="preserve">Philosophical Differences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color w:val="1155cc"/>
              <w:u w:val="single"/>
            </w:rPr>
          </w:pPr>
          <w:hyperlink w:anchor="_7qp2tmpyyz5k">
            <w:r w:rsidDel="00000000" w:rsidR="00000000" w:rsidRPr="00000000">
              <w:rPr>
                <w:color w:val="1155cc"/>
                <w:u w:val="single"/>
                <w:rtl w:val="0"/>
              </w:rPr>
              <w:t xml:space="preserve">Diagnostic Paradigms</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color w:val="1155cc"/>
              <w:u w:val="single"/>
            </w:rPr>
          </w:pPr>
          <w:hyperlink w:anchor="_vbkef8kf190k">
            <w:r w:rsidDel="00000000" w:rsidR="00000000" w:rsidRPr="00000000">
              <w:rPr>
                <w:color w:val="1155cc"/>
                <w:u w:val="single"/>
                <w:rtl w:val="0"/>
              </w:rPr>
              <w:t xml:space="preserve">Treatment Approaches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color w:val="1155cc"/>
              <w:u w:val="single"/>
            </w:rPr>
          </w:pPr>
          <w:hyperlink w:anchor="_44iwfcqj28fh">
            <w:r w:rsidDel="00000000" w:rsidR="00000000" w:rsidRPr="00000000">
              <w:rPr>
                <w:color w:val="1155cc"/>
                <w:u w:val="single"/>
                <w:rtl w:val="0"/>
              </w:rPr>
              <w:t xml:space="preserve">Prevention</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color w:val="1155cc"/>
              <w:u w:val="single"/>
            </w:rPr>
          </w:pPr>
          <w:hyperlink w:anchor="_vet4x7xc615k">
            <w:r w:rsidDel="00000000" w:rsidR="00000000" w:rsidRPr="00000000">
              <w:rPr>
                <w:color w:val="1155cc"/>
                <w:u w:val="single"/>
                <w:rtl w:val="0"/>
              </w:rPr>
              <w:t xml:space="preserve">Education</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color w:val="1155cc"/>
              <w:u w:val="single"/>
            </w:rPr>
          </w:pPr>
          <w:hyperlink w:anchor="_ufsd76aiu4mb">
            <w:r w:rsidDel="00000000" w:rsidR="00000000" w:rsidRPr="00000000">
              <w:rPr>
                <w:color w:val="1155cc"/>
                <w:u w:val="single"/>
                <w:rtl w:val="0"/>
              </w:rPr>
              <w:t xml:space="preserve">The Importance of Understanding the Distinctions Between Allopathic and Naturopathic Medicine</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color w:val="1155cc"/>
              <w:u w:val="single"/>
            </w:rPr>
          </w:pPr>
          <w:hyperlink w:anchor="_hzjyz13tx5vn">
            <w:r w:rsidDel="00000000" w:rsidR="00000000" w:rsidRPr="00000000">
              <w:rPr>
                <w:color w:val="1155cc"/>
                <w:u w:val="single"/>
                <w:rtl w:val="0"/>
              </w:rPr>
              <w:t xml:space="preserve">How to Navigate the Distinctions between Allopathic and Naturopathic Medicine</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color w:val="1155cc"/>
              <w:u w:val="single"/>
            </w:rPr>
          </w:pPr>
          <w:hyperlink w:anchor="_lxwkzan6b4qt">
            <w:r w:rsidDel="00000000" w:rsidR="00000000" w:rsidRPr="00000000">
              <w:rPr>
                <w:color w:val="1155cc"/>
                <w:u w:val="single"/>
                <w:rtl w:val="0"/>
              </w:rPr>
              <w:t xml:space="preserve">Challenges and Solutions in Navigating the Distinctions between Allopathic and Naturopathic Medicine</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360" w:firstLine="0"/>
            <w:rPr>
              <w:color w:val="1155cc"/>
              <w:u w:val="single"/>
            </w:rPr>
          </w:pPr>
          <w:hyperlink w:anchor="_917gapblvxjx">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rPr>
              <w:color w:val="1155cc"/>
              <w:u w:val="single"/>
            </w:rPr>
          </w:pPr>
          <w:hyperlink w:anchor="_nb2vw8cpqkxo">
            <w:r w:rsidDel="00000000" w:rsidR="00000000" w:rsidRPr="00000000">
              <w:rPr>
                <w:color w:val="1155cc"/>
                <w:u w:val="single"/>
                <w:rtl w:val="0"/>
              </w:rPr>
              <w:t xml:space="preserve">Exercise 1: Comparing Orthodox and Naturopathic Approaches to a Common Health Condition</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color w:val="1155cc"/>
              <w:u w:val="single"/>
            </w:rPr>
          </w:pPr>
          <w:hyperlink w:anchor="_c682fojy3lke">
            <w:r w:rsidDel="00000000" w:rsidR="00000000" w:rsidRPr="00000000">
              <w:rPr>
                <w:color w:val="1155cc"/>
                <w:u w:val="single"/>
                <w:rtl w:val="0"/>
              </w:rPr>
              <w:t xml:space="preserve">Exercise 2: Role-Playing a Naturopathic Consultation</w:t>
            </w:r>
          </w:hyperlink>
          <w:r w:rsidDel="00000000" w:rsidR="00000000" w:rsidRPr="00000000">
            <w:rPr>
              <w:rtl w:val="0"/>
            </w:rPr>
          </w:r>
        </w:p>
        <w:p w:rsidR="00000000" w:rsidDel="00000000" w:rsidP="00000000" w:rsidRDefault="00000000" w:rsidRPr="00000000" w14:paraId="0000002C">
          <w:pPr>
            <w:widowControl w:val="0"/>
            <w:spacing w:before="60" w:line="240" w:lineRule="auto"/>
            <w:rPr>
              <w:b w:val="0"/>
              <w:color w:val="1155cc"/>
              <w:u w:val="single"/>
            </w:rPr>
          </w:pPr>
          <w:hyperlink w:anchor="_cv5wveors125">
            <w:r w:rsidDel="00000000" w:rsidR="00000000" w:rsidRPr="00000000">
              <w:rPr>
                <w:b w:val="0"/>
                <w:color w:val="1155cc"/>
                <w:u w:val="single"/>
                <w:rtl w:val="0"/>
              </w:rPr>
              <w:t xml:space="preserve">Naturopathic Principles and Philosophy of Health and Disease</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firstLine="0"/>
            <w:rPr>
              <w:color w:val="1155cc"/>
              <w:u w:val="single"/>
            </w:rPr>
          </w:pPr>
          <w:hyperlink w:anchor="_aa4ntdoh59pt">
            <w:r w:rsidDel="00000000" w:rsidR="00000000" w:rsidRPr="00000000">
              <w:rPr>
                <w:color w:val="1155cc"/>
                <w:u w:val="single"/>
                <w:rtl w:val="0"/>
              </w:rPr>
              <w:t xml:space="preserve">Principles of Health and Disease</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720" w:firstLine="0"/>
            <w:rPr>
              <w:color w:val="1155cc"/>
              <w:u w:val="single"/>
            </w:rPr>
          </w:pPr>
          <w:hyperlink w:anchor="_ef08k7a9be4d">
            <w:r w:rsidDel="00000000" w:rsidR="00000000" w:rsidRPr="00000000">
              <w:rPr>
                <w:color w:val="1155cc"/>
                <w:u w:val="single"/>
                <w:rtl w:val="0"/>
              </w:rPr>
              <w:t xml:space="preserve">(Vis Medicatrix Naturae) The Healing Power of Nature</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720" w:firstLine="0"/>
            <w:rPr>
              <w:color w:val="1155cc"/>
              <w:u w:val="single"/>
            </w:rPr>
          </w:pPr>
          <w:hyperlink w:anchor="_z3ds1u690p36">
            <w:r w:rsidDel="00000000" w:rsidR="00000000" w:rsidRPr="00000000">
              <w:rPr>
                <w:color w:val="1155cc"/>
                <w:u w:val="single"/>
                <w:rtl w:val="0"/>
              </w:rPr>
              <w:t xml:space="preserve">(Tolle Causam) Identify and Treat the Causes</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720" w:firstLine="0"/>
            <w:rPr>
              <w:color w:val="1155cc"/>
              <w:u w:val="single"/>
            </w:rPr>
          </w:pPr>
          <w:hyperlink w:anchor="_iacca5ow0do1">
            <w:r w:rsidDel="00000000" w:rsidR="00000000" w:rsidRPr="00000000">
              <w:rPr>
                <w:color w:val="1155cc"/>
                <w:u w:val="single"/>
                <w:rtl w:val="0"/>
              </w:rPr>
              <w:t xml:space="preserve">(Primum Non Nocere) First Do No Harm</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720" w:firstLine="0"/>
            <w:rPr>
              <w:color w:val="1155cc"/>
              <w:u w:val="single"/>
            </w:rPr>
          </w:pPr>
          <w:hyperlink w:anchor="_l0395gkkxiw7">
            <w:r w:rsidDel="00000000" w:rsidR="00000000" w:rsidRPr="00000000">
              <w:rPr>
                <w:color w:val="1155cc"/>
                <w:u w:val="single"/>
                <w:rtl w:val="0"/>
              </w:rPr>
              <w:t xml:space="preserve">(Docere) The Naturopath as Educator</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720" w:firstLine="0"/>
            <w:rPr>
              <w:color w:val="1155cc"/>
              <w:u w:val="single"/>
            </w:rPr>
          </w:pPr>
          <w:hyperlink w:anchor="_m04t694u1arp">
            <w:r w:rsidDel="00000000" w:rsidR="00000000" w:rsidRPr="00000000">
              <w:rPr>
                <w:color w:val="1155cc"/>
                <w:u w:val="single"/>
                <w:rtl w:val="0"/>
              </w:rPr>
              <w:t xml:space="preserve">(Tolle Totum) Treat the Whole Person</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720" w:firstLine="0"/>
            <w:rPr>
              <w:color w:val="1155cc"/>
              <w:u w:val="single"/>
            </w:rPr>
          </w:pPr>
          <w:hyperlink w:anchor="_wq4sgkt7jgtv">
            <w:r w:rsidDel="00000000" w:rsidR="00000000" w:rsidRPr="00000000">
              <w:rPr>
                <w:color w:val="1155cc"/>
                <w:u w:val="single"/>
                <w:rtl w:val="0"/>
              </w:rPr>
              <w:t xml:space="preserve">(Preventare) Prevention</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360" w:firstLine="0"/>
            <w:rPr>
              <w:color w:val="1155cc"/>
              <w:u w:val="single"/>
            </w:rPr>
          </w:pPr>
          <w:hyperlink w:anchor="_fwq4f9o5c6u0">
            <w:r w:rsidDel="00000000" w:rsidR="00000000" w:rsidRPr="00000000">
              <w:rPr>
                <w:color w:val="1155cc"/>
                <w:u w:val="single"/>
                <w:rtl w:val="0"/>
              </w:rPr>
              <w:t xml:space="preserve">Philosophy of Health and Disease in Naturopathy</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720" w:firstLine="0"/>
            <w:rPr>
              <w:color w:val="1155cc"/>
              <w:u w:val="single"/>
            </w:rPr>
          </w:pPr>
          <w:hyperlink w:anchor="_5axscfly2j0u">
            <w:r w:rsidDel="00000000" w:rsidR="00000000" w:rsidRPr="00000000">
              <w:rPr>
                <w:color w:val="1155cc"/>
                <w:u w:val="single"/>
                <w:rtl w:val="0"/>
              </w:rPr>
              <w:t xml:space="preserve">The Role of Vitalism in Naturopathic Philosophy</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720" w:firstLine="0"/>
            <w:rPr>
              <w:color w:val="1155cc"/>
              <w:u w:val="single"/>
            </w:rPr>
          </w:pPr>
          <w:hyperlink w:anchor="_126jh31hbaad">
            <w:r w:rsidDel="00000000" w:rsidR="00000000" w:rsidRPr="00000000">
              <w:rPr>
                <w:color w:val="1155cc"/>
                <w:u w:val="single"/>
                <w:rtl w:val="0"/>
              </w:rPr>
              <w:t xml:space="preserve">Naturopathic Approach to Health and Disease</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720" w:firstLine="0"/>
            <w:rPr>
              <w:color w:val="1155cc"/>
              <w:u w:val="single"/>
            </w:rPr>
          </w:pPr>
          <w:hyperlink w:anchor="_16vma3ehy6y9">
            <w:r w:rsidDel="00000000" w:rsidR="00000000" w:rsidRPr="00000000">
              <w:rPr>
                <w:color w:val="1155cc"/>
                <w:u w:val="single"/>
                <w:rtl w:val="0"/>
              </w:rPr>
              <w:t xml:space="preserve">The Naturopathic Therapeutic Order</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720" w:firstLine="0"/>
            <w:rPr>
              <w:color w:val="1155cc"/>
              <w:u w:val="single"/>
            </w:rPr>
          </w:pPr>
          <w:hyperlink w:anchor="_9fsxu1eac9kk">
            <w:r w:rsidDel="00000000" w:rsidR="00000000" w:rsidRPr="00000000">
              <w:rPr>
                <w:color w:val="1155cc"/>
                <w:u w:val="single"/>
                <w:rtl w:val="0"/>
              </w:rPr>
              <w:t xml:space="preserve">Integrating Naturopathic Philosophy with Conventional Medicine</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360" w:firstLine="0"/>
            <w:rPr>
              <w:color w:val="1155cc"/>
              <w:u w:val="single"/>
            </w:rPr>
          </w:pPr>
          <w:hyperlink w:anchor="_60dgutgkefa2">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360" w:firstLine="0"/>
            <w:rPr>
              <w:color w:val="1155cc"/>
              <w:u w:val="single"/>
            </w:rPr>
          </w:pPr>
          <w:hyperlink w:anchor="_50yn4eka7l9p">
            <w:r w:rsidDel="00000000" w:rsidR="00000000" w:rsidRPr="00000000">
              <w:rPr>
                <w:color w:val="1155cc"/>
                <w:u w:val="single"/>
                <w:rtl w:val="0"/>
              </w:rPr>
              <w:t xml:space="preserve">Exercise 1: Reflecting on Naturopathic Principles</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360" w:firstLine="0"/>
            <w:rPr>
              <w:color w:val="1155cc"/>
              <w:u w:val="single"/>
            </w:rPr>
          </w:pPr>
          <w:hyperlink w:anchor="_pgl2la8za8xo">
            <w:r w:rsidDel="00000000" w:rsidR="00000000" w:rsidRPr="00000000">
              <w:rPr>
                <w:color w:val="1155cc"/>
                <w:u w:val="single"/>
                <w:rtl w:val="0"/>
              </w:rPr>
              <w:t xml:space="preserve">Exercise 2: Comparing Naturopathic and Conventional Approaches</w:t>
            </w:r>
          </w:hyperlink>
          <w:r w:rsidDel="00000000" w:rsidR="00000000" w:rsidRPr="00000000">
            <w:rPr>
              <w:rtl w:val="0"/>
            </w:rPr>
          </w:r>
        </w:p>
        <w:p w:rsidR="00000000" w:rsidDel="00000000" w:rsidP="00000000" w:rsidRDefault="00000000" w:rsidRPr="00000000" w14:paraId="0000003C">
          <w:pPr>
            <w:widowControl w:val="0"/>
            <w:spacing w:before="60" w:line="240" w:lineRule="auto"/>
            <w:rPr>
              <w:color w:val="1155cc"/>
              <w:u w:val="single"/>
            </w:rPr>
          </w:pPr>
          <w:hyperlink w:anchor="_q0m52tlsn8wp">
            <w:r w:rsidDel="00000000" w:rsidR="00000000" w:rsidRPr="00000000">
              <w:rPr>
                <w:b w:val="0"/>
                <w:color w:val="1155cc"/>
                <w:u w:val="single"/>
                <w:rtl w:val="0"/>
              </w:rPr>
              <w:t xml:space="preserve">Module Conclusion</w:t>
            </w:r>
          </w:hyperlink>
          <w:r w:rsidDel="00000000" w:rsidR="00000000" w:rsidRPr="00000000">
            <w:rPr>
              <w:rtl w:val="0"/>
            </w:rPr>
          </w:r>
        </w:p>
        <w:p w:rsidR="00000000" w:rsidDel="00000000" w:rsidP="00000000" w:rsidRDefault="00000000" w:rsidRPr="00000000" w14:paraId="0000003D">
          <w:pPr>
            <w:widowControl w:val="0"/>
            <w:spacing w:before="60" w:line="240" w:lineRule="auto"/>
            <w:rPr>
              <w:color w:val="1155cc"/>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bookmarkStart w:colFirst="0" w:colLast="0" w:name="_g2o6x53vahsv" w:id="1"/>
      <w:bookmarkEnd w:id="1"/>
      <w:r w:rsidDel="00000000" w:rsidR="00000000" w:rsidRPr="00000000">
        <w:rPr>
          <w:rtl w:val="0"/>
        </w:rPr>
      </w:r>
    </w:p>
    <w:p w:rsidR="00000000" w:rsidDel="00000000" w:rsidP="00000000" w:rsidRDefault="00000000" w:rsidRPr="00000000" w14:paraId="0000003F">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bookmarkStart w:colFirst="0" w:colLast="0" w:name="_1ro9cirm7wei" w:id="2"/>
      <w:bookmarkEnd w:id="2"/>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bookmarkStart w:colFirst="0" w:colLast="0" w:name="_f98hu0300u3y" w:id="3"/>
      <w:bookmarkEnd w:id="3"/>
      <w:r w:rsidDel="00000000" w:rsidR="00000000" w:rsidRPr="00000000">
        <w:rPr>
          <w:rtl w:val="0"/>
        </w:rPr>
      </w:r>
    </w:p>
    <w:p w:rsidR="00000000" w:rsidDel="00000000" w:rsidP="00000000" w:rsidRDefault="00000000" w:rsidRPr="00000000" w14:paraId="00000049">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bookmarkStart w:colFirst="0" w:colLast="0" w:name="_ge9ltjb55w3a" w:id="4"/>
      <w:bookmarkEnd w:id="4"/>
      <w:r w:rsidDel="00000000" w:rsidR="00000000" w:rsidRPr="00000000">
        <w:rPr>
          <w:rtl w:val="0"/>
        </w:rPr>
        <w:t xml:space="preserve">Module 1: Introduction to Naturopathy and its Principles</w:t>
      </w:r>
    </w:p>
    <w:p w:rsidR="00000000" w:rsidDel="00000000" w:rsidP="00000000" w:rsidRDefault="00000000" w:rsidRPr="00000000" w14:paraId="0000004A">
      <w:pPr>
        <w:pStyle w:val="Heading1"/>
        <w:spacing w:after="200" w:lineRule="auto"/>
        <w:rPr/>
      </w:pPr>
      <w:bookmarkStart w:colFirst="0" w:colLast="0" w:name="_7g1qvo72n37j" w:id="5"/>
      <w:bookmarkEnd w:id="5"/>
      <w:r w:rsidDel="00000000" w:rsidR="00000000" w:rsidRPr="00000000">
        <w:rPr>
          <w:rtl w:val="0"/>
        </w:rPr>
        <w:t xml:space="preserve">Introduction</w:t>
      </w:r>
    </w:p>
    <w:p w:rsidR="00000000" w:rsidDel="00000000" w:rsidP="00000000" w:rsidRDefault="00000000" w:rsidRPr="00000000" w14:paraId="0000004B">
      <w:pPr>
        <w:spacing w:after="200" w:lineRule="auto"/>
        <w:rPr/>
      </w:pPr>
      <w:r w:rsidDel="00000000" w:rsidR="00000000" w:rsidRPr="00000000">
        <w:rPr>
          <w:rtl w:val="0"/>
        </w:rPr>
        <w:t xml:space="preserve">Welcome to a comprehensive exploration into the origins, and fundamental principles and philosophies of naturopathy. This module will guide you through a fascinating journey, intricately weaving through time and cultures, tracing the roots of naturopathy and understanding its profound impact on contemporary healthcare.</w:t>
      </w:r>
    </w:p>
    <w:p w:rsidR="00000000" w:rsidDel="00000000" w:rsidP="00000000" w:rsidRDefault="00000000" w:rsidRPr="00000000" w14:paraId="0000004C">
      <w:pPr>
        <w:spacing w:after="200" w:lineRule="auto"/>
        <w:rPr/>
      </w:pPr>
      <w:r w:rsidDel="00000000" w:rsidR="00000000" w:rsidRPr="00000000">
        <w:rPr>
          <w:rtl w:val="0"/>
        </w:rPr>
        <w:t xml:space="preserve">The tapestry of naturopathic medicine is richly embroidered with influences from the ancient civilizations of Egypt, Greece, and China. Each of these cultures recognized the intrinsic connection between health and nature, embodying the essence of balance and harmony. This historical context serves as a powerful foundation upon which naturopathic medicine stands today.</w:t>
      </w:r>
    </w:p>
    <w:p w:rsidR="00000000" w:rsidDel="00000000" w:rsidP="00000000" w:rsidRDefault="00000000" w:rsidRPr="00000000" w14:paraId="0000004D">
      <w:pPr>
        <w:spacing w:after="200" w:lineRule="auto"/>
        <w:rPr/>
      </w:pPr>
      <w:r w:rsidDel="00000000" w:rsidR="00000000" w:rsidRPr="00000000">
        <w:rPr>
          <w:rtl w:val="0"/>
        </w:rPr>
        <w:t xml:space="preserve">Moving through time, we will examine the influential role of the European nature cure movements of the 19th and early 20th centuries, spearheaded by visionary figures like Vincenz Priessnitz, Sebastian Kneipp, and Louis Kuhne. Their pioneering work added crucial threads to the fabric of naturopathy, developing practical frameworks for implementing therapies like hydrotherapy, diet, and exercise.</w:t>
      </w:r>
    </w:p>
    <w:p w:rsidR="00000000" w:rsidDel="00000000" w:rsidP="00000000" w:rsidRDefault="00000000" w:rsidRPr="00000000" w14:paraId="0000004E">
      <w:pPr>
        <w:spacing w:after="200" w:lineRule="auto"/>
        <w:rPr/>
      </w:pPr>
      <w:r w:rsidDel="00000000" w:rsidR="00000000" w:rsidRPr="00000000">
        <w:rPr>
          <w:rtl w:val="0"/>
        </w:rPr>
        <w:t xml:space="preserve">As we shift our focus to the 20th-century, we will encounter Benedict Lust, the ‘father of naturopathy’ in America. His contributions to the development and promotion of naturopathic principles in the United States have been instrumental in shaping the field as we know it today.</w:t>
      </w:r>
    </w:p>
    <w:p w:rsidR="00000000" w:rsidDel="00000000" w:rsidP="00000000" w:rsidRDefault="00000000" w:rsidRPr="00000000" w14:paraId="0000004F">
      <w:pPr>
        <w:spacing w:after="200" w:lineRule="auto"/>
        <w:rPr/>
      </w:pPr>
      <w:r w:rsidDel="00000000" w:rsidR="00000000" w:rsidRPr="00000000">
        <w:rPr>
          <w:rtl w:val="0"/>
        </w:rPr>
        <w:t xml:space="preserve">This exploration is more than just a chronicle of historical events; it serves to contextualize the contemporary practice of naturopathy, offering insights into the enduring relevance of its principles. You will learn what truly sets naturopathic medicine apart from more conventional forms of care.</w:t>
      </w:r>
    </w:p>
    <w:p w:rsidR="00000000" w:rsidDel="00000000" w:rsidP="00000000" w:rsidRDefault="00000000" w:rsidRPr="00000000" w14:paraId="00000050">
      <w:pPr>
        <w:pStyle w:val="Heading2"/>
        <w:spacing w:after="200" w:lineRule="auto"/>
        <w:rPr/>
      </w:pPr>
      <w:bookmarkStart w:colFirst="0" w:colLast="0" w:name="_zhtywdh47ard" w:id="6"/>
      <w:bookmarkEnd w:id="6"/>
      <w:r w:rsidDel="00000000" w:rsidR="00000000" w:rsidRPr="00000000">
        <w:rPr>
          <w:rtl w:val="0"/>
        </w:rPr>
        <w:t xml:space="preserve">Module Objectives</w:t>
      </w:r>
    </w:p>
    <w:p w:rsidR="00000000" w:rsidDel="00000000" w:rsidP="00000000" w:rsidRDefault="00000000" w:rsidRPr="00000000" w14:paraId="00000051">
      <w:pPr>
        <w:spacing w:after="200" w:lineRule="auto"/>
        <w:rPr/>
      </w:pPr>
      <w:r w:rsidDel="00000000" w:rsidR="00000000" w:rsidRPr="00000000">
        <w:rPr>
          <w:rtl w:val="0"/>
        </w:rPr>
        <w:t xml:space="preserve">By the end of this module, you will have a solid understanding of the basics of naturopathy and be ready to dive into more specialized topics in the following modules. To that end, here are the</w:t>
      </w:r>
      <w:r w:rsidDel="00000000" w:rsidR="00000000" w:rsidRPr="00000000">
        <w:rPr>
          <w:rtl w:val="0"/>
        </w:rPr>
        <w:t xml:space="preserve"> three objectives</w:t>
      </w:r>
      <w:r w:rsidDel="00000000" w:rsidR="00000000" w:rsidRPr="00000000">
        <w:rPr>
          <w:rtl w:val="0"/>
        </w:rPr>
        <w:t xml:space="preserve"> we will accomplish in this module: </w:t>
      </w:r>
    </w:p>
    <w:p w:rsidR="00000000" w:rsidDel="00000000" w:rsidP="00000000" w:rsidRDefault="00000000" w:rsidRPr="00000000" w14:paraId="00000052">
      <w:pPr>
        <w:numPr>
          <w:ilvl w:val="0"/>
          <w:numId w:val="2"/>
        </w:numPr>
        <w:spacing w:after="200" w:lineRule="auto"/>
        <w:ind w:left="720" w:hanging="360"/>
        <w:rPr>
          <w:u w:val="none"/>
        </w:rPr>
      </w:pPr>
      <w:r w:rsidDel="00000000" w:rsidR="00000000" w:rsidRPr="00000000">
        <w:rPr>
          <w:rtl w:val="0"/>
        </w:rPr>
        <w:t xml:space="preserve">Gain in-depth knowledge of the history and development of naturopathic medicine.</w:t>
      </w:r>
      <w:r w:rsidDel="00000000" w:rsidR="00000000" w:rsidRPr="00000000">
        <w:rPr>
          <w:rtl w:val="0"/>
        </w:rPr>
      </w:r>
    </w:p>
    <w:p w:rsidR="00000000" w:rsidDel="00000000" w:rsidP="00000000" w:rsidRDefault="00000000" w:rsidRPr="00000000" w14:paraId="00000053">
      <w:pPr>
        <w:numPr>
          <w:ilvl w:val="0"/>
          <w:numId w:val="2"/>
        </w:numPr>
        <w:spacing w:after="200" w:before="0" w:lineRule="auto"/>
        <w:ind w:left="720" w:hanging="360"/>
        <w:rPr>
          <w:u w:val="none"/>
        </w:rPr>
      </w:pPr>
      <w:r w:rsidDel="00000000" w:rsidR="00000000" w:rsidRPr="00000000">
        <w:rPr>
          <w:rtl w:val="0"/>
        </w:rPr>
        <w:t xml:space="preserve">Understand the difference in approach and practice between conventional and naturopathic medicine. </w:t>
      </w:r>
    </w:p>
    <w:p w:rsidR="00000000" w:rsidDel="00000000" w:rsidP="00000000" w:rsidRDefault="00000000" w:rsidRPr="00000000" w14:paraId="00000054">
      <w:pPr>
        <w:numPr>
          <w:ilvl w:val="0"/>
          <w:numId w:val="2"/>
        </w:numPr>
        <w:spacing w:after="200" w:lineRule="auto"/>
        <w:ind w:left="720" w:hanging="360"/>
        <w:rPr>
          <w:u w:val="none"/>
        </w:rPr>
      </w:pPr>
      <w:r w:rsidDel="00000000" w:rsidR="00000000" w:rsidRPr="00000000">
        <w:rPr>
          <w:rtl w:val="0"/>
        </w:rPr>
        <w:t xml:space="preserve">Understand the principles and philosophies that underpin naturopathic medicine. </w:t>
      </w:r>
      <w:r w:rsidDel="00000000" w:rsidR="00000000" w:rsidRPr="00000000">
        <w:rPr>
          <w:rtl w:val="0"/>
        </w:rPr>
      </w:r>
    </w:p>
    <w:p w:rsidR="00000000" w:rsidDel="00000000" w:rsidP="00000000" w:rsidRDefault="00000000" w:rsidRPr="00000000" w14:paraId="00000055">
      <w:pPr>
        <w:spacing w:after="200" w:lineRule="auto"/>
        <w:rPr/>
      </w:pPr>
      <w:r w:rsidDel="00000000" w:rsidR="00000000" w:rsidRPr="00000000">
        <w:rPr>
          <w:rtl w:val="0"/>
        </w:rPr>
        <w:t xml:space="preserve">In embarking on this module, you are taking the first steps toward a deeper understanding of naturopathic medicine and its potential to transform healthcare. As you progress through the course, you will continue to build upon the foundational knowledge gained here, further developing your skills and expertise in this exciting and ever-evolving field. We wish you the best of luck on your journey and look forward to supporting your growth and development as a future naturopathic practitioner.</w:t>
      </w:r>
    </w:p>
    <w:p w:rsidR="00000000" w:rsidDel="00000000" w:rsidP="00000000" w:rsidRDefault="00000000" w:rsidRPr="00000000" w14:paraId="00000056">
      <w:pPr>
        <w:pStyle w:val="Heading1"/>
        <w:spacing w:after="200" w:lineRule="auto"/>
        <w:rPr/>
      </w:pPr>
      <w:bookmarkStart w:colFirst="0" w:colLast="0" w:name="_n1mwdsio58i1" w:id="7"/>
      <w:bookmarkEnd w:id="7"/>
      <w:r w:rsidDel="00000000" w:rsidR="00000000" w:rsidRPr="00000000">
        <w:rPr>
          <w:rtl w:val="0"/>
        </w:rPr>
        <w:t xml:space="preserve">History and Development of Naturopathic Medicine</w:t>
      </w:r>
    </w:p>
    <w:p w:rsidR="00000000" w:rsidDel="00000000" w:rsidP="00000000" w:rsidRDefault="00000000" w:rsidRPr="00000000" w14:paraId="00000057">
      <w:pPr>
        <w:spacing w:after="200" w:lineRule="auto"/>
        <w:rPr/>
      </w:pPr>
      <w:r w:rsidDel="00000000" w:rsidR="00000000" w:rsidRPr="00000000">
        <w:rPr>
          <w:rtl w:val="0"/>
        </w:rPr>
        <w:t xml:space="preserve">The principles of naturopathy can be traced back to the healing traditions of ancient civilizations, such as the Egyptians, Greeks, and Chinese. These ancient cultures recognized the connection between humans and the natural world and emphasized the importance of a healthy lifestyle, diet, and natural remedies for maintaining well-being.</w:t>
      </w:r>
    </w:p>
    <w:p w:rsidR="00000000" w:rsidDel="00000000" w:rsidP="00000000" w:rsidRDefault="00000000" w:rsidRPr="00000000" w14:paraId="00000058">
      <w:pPr>
        <w:pStyle w:val="Heading3"/>
        <w:spacing w:after="200" w:lineRule="auto"/>
        <w:rPr/>
      </w:pPr>
      <w:bookmarkStart w:colFirst="0" w:colLast="0" w:name="_as3z2dt251q" w:id="8"/>
      <w:bookmarkEnd w:id="8"/>
      <w:r w:rsidDel="00000000" w:rsidR="00000000" w:rsidRPr="00000000">
        <w:rPr>
          <w:rtl w:val="0"/>
        </w:rPr>
        <w:t xml:space="preserve">Egyptian Medicine</w:t>
      </w:r>
    </w:p>
    <w:p w:rsidR="00000000" w:rsidDel="00000000" w:rsidP="00000000" w:rsidRDefault="00000000" w:rsidRPr="00000000" w14:paraId="00000059">
      <w:pPr>
        <w:spacing w:after="200" w:lineRule="auto"/>
        <w:rPr/>
      </w:pPr>
      <w:r w:rsidDel="00000000" w:rsidR="00000000" w:rsidRPr="00000000">
        <w:rPr>
          <w:rtl w:val="0"/>
        </w:rPr>
        <w:t xml:space="preserve">The ancient Egyptians believed that good health depended on a balance between the physical, emotional, and spiritual aspects of an individual. They relied on a combination of religious rituals, herbal remedies, and physical therapies to treat illnesses and maintain health. For example, they used various plant-based medicines, such as garlic, onion, and aloe, to address common ailments. They also used techniques such as massage, spinal manipulation, and hydrotherapy in their medical practices.</w:t>
      </w:r>
    </w:p>
    <w:p w:rsidR="00000000" w:rsidDel="00000000" w:rsidP="00000000" w:rsidRDefault="00000000" w:rsidRPr="00000000" w14:paraId="0000005A">
      <w:pPr>
        <w:pStyle w:val="Heading3"/>
        <w:spacing w:after="200" w:lineRule="auto"/>
        <w:rPr/>
      </w:pPr>
      <w:bookmarkStart w:colFirst="0" w:colLast="0" w:name="_il04bychohv9" w:id="9"/>
      <w:bookmarkEnd w:id="9"/>
      <w:r w:rsidDel="00000000" w:rsidR="00000000" w:rsidRPr="00000000">
        <w:rPr>
          <w:rtl w:val="0"/>
        </w:rPr>
        <w:t xml:space="preserve">Greek Medicine</w:t>
      </w:r>
    </w:p>
    <w:p w:rsidR="00000000" w:rsidDel="00000000" w:rsidP="00000000" w:rsidRDefault="00000000" w:rsidRPr="00000000" w14:paraId="0000005B">
      <w:pPr>
        <w:spacing w:after="200" w:lineRule="auto"/>
        <w:rPr/>
      </w:pPr>
      <w:r w:rsidDel="00000000" w:rsidR="00000000" w:rsidRPr="00000000">
        <w:rPr>
          <w:rtl w:val="0"/>
        </w:rPr>
        <w:t xml:space="preserve">The ancient Greeks also believed in the importance of harmony between the mind, body, and spirit for maintaining good health. Influential Greek philosophers and physicians, such as Hippocrates and Galen, emphasized the role of diet, exercise, and natural therapies in promoting health and treating disease. Hippocrates, often referred to as the "father of medicine," advocated for a holistic approach to healthcare and introduced the concept of the four humors (blood, phlegm, black bile, and yellow bile), which were believed to determine a person's health and temperament. Treatments focused on restoring balance among the four humors, primarily through diet and lifestyle modifications.</w:t>
      </w:r>
    </w:p>
    <w:p w:rsidR="00000000" w:rsidDel="00000000" w:rsidP="00000000" w:rsidRDefault="00000000" w:rsidRPr="00000000" w14:paraId="0000005C">
      <w:pPr>
        <w:pStyle w:val="Heading3"/>
        <w:spacing w:after="200" w:lineRule="auto"/>
        <w:rPr/>
      </w:pPr>
      <w:bookmarkStart w:colFirst="0" w:colLast="0" w:name="_f62j0otgo901" w:id="10"/>
      <w:bookmarkEnd w:id="10"/>
      <w:r w:rsidDel="00000000" w:rsidR="00000000" w:rsidRPr="00000000">
        <w:rPr>
          <w:rtl w:val="0"/>
        </w:rPr>
        <w:t xml:space="preserve">Traditional Chinese Medicine</w:t>
      </w:r>
    </w:p>
    <w:p w:rsidR="00000000" w:rsidDel="00000000" w:rsidP="00000000" w:rsidRDefault="00000000" w:rsidRPr="00000000" w14:paraId="0000005D">
      <w:pPr>
        <w:spacing w:after="200" w:lineRule="auto"/>
        <w:rPr/>
      </w:pPr>
      <w:r w:rsidDel="00000000" w:rsidR="00000000" w:rsidRPr="00000000">
        <w:rPr>
          <w:rtl w:val="0"/>
        </w:rPr>
        <w:t xml:space="preserve">Traditional Chinese Medicine (TCM) is a holistic system of healthcare that has been practiced in China for thousands of years. At the core of TCM is the belief that health is a state of balance between opposing forces, known as yin and yang. TCM practitioners aim to maintain and restore this balance by addressing the physical, emotional, and spiritual aspects of an individual's well-being. Key components of TCM include acupuncture, herbal medicine, dietary therapy, and various mind-body practices, such as tai chi and qigong.</w:t>
      </w:r>
    </w:p>
    <w:p w:rsidR="00000000" w:rsidDel="00000000" w:rsidP="00000000" w:rsidRDefault="00000000" w:rsidRPr="00000000" w14:paraId="0000005E">
      <w:pPr>
        <w:pStyle w:val="Heading3"/>
        <w:spacing w:after="200" w:lineRule="auto"/>
        <w:rPr/>
      </w:pPr>
      <w:bookmarkStart w:colFirst="0" w:colLast="0" w:name="_wef9jwikz5r6" w:id="11"/>
      <w:bookmarkEnd w:id="11"/>
      <w:r w:rsidDel="00000000" w:rsidR="00000000" w:rsidRPr="00000000">
        <w:rPr>
          <w:rtl w:val="0"/>
        </w:rPr>
        <w:t xml:space="preserve">European Nature Cure Movements</w:t>
      </w:r>
    </w:p>
    <w:p w:rsidR="00000000" w:rsidDel="00000000" w:rsidP="00000000" w:rsidRDefault="00000000" w:rsidRPr="00000000" w14:paraId="0000005F">
      <w:pPr>
        <w:spacing w:after="200" w:lineRule="auto"/>
        <w:rPr/>
      </w:pPr>
      <w:r w:rsidDel="00000000" w:rsidR="00000000" w:rsidRPr="00000000">
        <w:rPr>
          <w:rtl w:val="0"/>
        </w:rPr>
        <w:t xml:space="preserve">In the 19th and early 20th centuries, various nature cure movements emerged in Europe. These movements promoted the use of natural therapies, such as hydrotherapy, diet, and exercise, to support the body's innate healing abilities. Key figures in these movements include Vincenz Priessnitz, Sebastian Kneipp, and Louis Kuhne.</w:t>
      </w:r>
    </w:p>
    <w:p w:rsidR="00000000" w:rsidDel="00000000" w:rsidP="00000000" w:rsidRDefault="00000000" w:rsidRPr="00000000" w14:paraId="00000060">
      <w:pPr>
        <w:pStyle w:val="Heading3"/>
        <w:spacing w:after="200" w:lineRule="auto"/>
        <w:rPr/>
      </w:pPr>
      <w:bookmarkStart w:colFirst="0" w:colLast="0" w:name="_w3dcwn57v7xh" w:id="12"/>
      <w:bookmarkEnd w:id="12"/>
      <w:r w:rsidDel="00000000" w:rsidR="00000000" w:rsidRPr="00000000">
        <w:rPr>
          <w:rtl w:val="0"/>
        </w:rPr>
        <w:t xml:space="preserve">Vincenz Priessnitz</w:t>
      </w:r>
    </w:p>
    <w:p w:rsidR="00000000" w:rsidDel="00000000" w:rsidP="00000000" w:rsidRDefault="00000000" w:rsidRPr="00000000" w14:paraId="00000061">
      <w:pPr>
        <w:spacing w:after="200" w:lineRule="auto"/>
        <w:rPr/>
      </w:pPr>
      <w:r w:rsidDel="00000000" w:rsidR="00000000" w:rsidRPr="00000000">
        <w:rPr>
          <w:rtl w:val="0"/>
        </w:rPr>
        <w:t xml:space="preserve">Vincenz Priessnitz (1799-1851) was an Austrian farmer who is often credited with founding the modern European nature cure movement. After experiencing a remarkable recovery from a severe injury using cold water applications, Priessnitz became convinced of the healing power of water and began treating others with hydrotherapy. His methods gained widespread popularity and led to the establishment of numerous hydrotherapy centers throughout Europe, which attracted patients seeking natural treatments for various ailments.</w:t>
      </w:r>
    </w:p>
    <w:p w:rsidR="00000000" w:rsidDel="00000000" w:rsidP="00000000" w:rsidRDefault="00000000" w:rsidRPr="00000000" w14:paraId="00000062">
      <w:pPr>
        <w:pStyle w:val="Heading3"/>
        <w:spacing w:after="200" w:lineRule="auto"/>
        <w:rPr/>
      </w:pPr>
      <w:bookmarkStart w:colFirst="0" w:colLast="0" w:name="_vnxgtsneo5b9" w:id="13"/>
      <w:bookmarkEnd w:id="13"/>
      <w:r w:rsidDel="00000000" w:rsidR="00000000" w:rsidRPr="00000000">
        <w:rPr>
          <w:rtl w:val="0"/>
        </w:rPr>
        <w:t xml:space="preserve">Sebastian Kneipp</w:t>
      </w:r>
    </w:p>
    <w:p w:rsidR="00000000" w:rsidDel="00000000" w:rsidP="00000000" w:rsidRDefault="00000000" w:rsidRPr="00000000" w14:paraId="00000063">
      <w:pPr>
        <w:spacing w:after="200" w:lineRule="auto"/>
        <w:rPr/>
      </w:pPr>
      <w:r w:rsidDel="00000000" w:rsidR="00000000" w:rsidRPr="00000000">
        <w:rPr>
          <w:rtl w:val="0"/>
        </w:rPr>
        <w:t xml:space="preserve">Sebastian Kneipp expanded upon the principles of hydrotherapy and developed a comprehensive system of natural healing known as the "Kneipp Cure." This system incorporated hydrotherapy, herbal medicine, exercise, and a balanced diet as a means to restore health. Kneipp's work greatly influenced the development of naturopathy in Europe and the United States. His ideas and treatments were documented in numerous books, which helped spread his holistic approach to health and healing.</w:t>
      </w:r>
    </w:p>
    <w:p w:rsidR="00000000" w:rsidDel="00000000" w:rsidP="00000000" w:rsidRDefault="00000000" w:rsidRPr="00000000" w14:paraId="00000064">
      <w:pPr>
        <w:pStyle w:val="Heading3"/>
        <w:spacing w:after="200" w:lineRule="auto"/>
        <w:rPr/>
      </w:pPr>
      <w:bookmarkStart w:colFirst="0" w:colLast="0" w:name="_fxy0omit4vkf" w:id="14"/>
      <w:bookmarkEnd w:id="14"/>
      <w:r w:rsidDel="00000000" w:rsidR="00000000" w:rsidRPr="00000000">
        <w:rPr>
          <w:rtl w:val="0"/>
        </w:rPr>
        <w:t xml:space="preserve">Louis Kuhne</w:t>
      </w:r>
    </w:p>
    <w:p w:rsidR="00000000" w:rsidDel="00000000" w:rsidP="00000000" w:rsidRDefault="00000000" w:rsidRPr="00000000" w14:paraId="00000065">
      <w:pPr>
        <w:spacing w:after="200" w:lineRule="auto"/>
        <w:rPr/>
      </w:pPr>
      <w:r w:rsidDel="00000000" w:rsidR="00000000" w:rsidRPr="00000000">
        <w:rPr>
          <w:rtl w:val="0"/>
        </w:rPr>
        <w:t xml:space="preserve">Louis Kuhne (1835-1901) was a German naturopath who believed that most diseases were caused by an accumulation of waste products in the body. He developed a system of natural healing called "the New Science of Healing," which focused on detoxification through diet, hydrotherapy, and other natural therapies. Kuhne's teachings emphasized the importance of a plant-based diet, fasting, and the use of friction baths to support the body's natural detoxification processes.</w:t>
      </w:r>
    </w:p>
    <w:p w:rsidR="00000000" w:rsidDel="00000000" w:rsidP="00000000" w:rsidRDefault="00000000" w:rsidRPr="00000000" w14:paraId="00000066">
      <w:pPr>
        <w:pStyle w:val="Heading2"/>
        <w:spacing w:after="200" w:lineRule="auto"/>
        <w:rPr/>
      </w:pPr>
      <w:bookmarkStart w:colFirst="0" w:colLast="0" w:name="_9gspvv73757s" w:id="15"/>
      <w:bookmarkEnd w:id="15"/>
      <w:r w:rsidDel="00000000" w:rsidR="00000000" w:rsidRPr="00000000">
        <w:rPr>
          <w:rtl w:val="0"/>
        </w:rPr>
        <w:t xml:space="preserve">Evolution of Modern Naturopathy</w:t>
      </w:r>
    </w:p>
    <w:p w:rsidR="00000000" w:rsidDel="00000000" w:rsidP="00000000" w:rsidRDefault="00000000" w:rsidRPr="00000000" w14:paraId="00000067">
      <w:pPr>
        <w:spacing w:after="200" w:lineRule="auto"/>
        <w:rPr/>
      </w:pPr>
      <w:r w:rsidDel="00000000" w:rsidR="00000000" w:rsidRPr="00000000">
        <w:rPr>
          <w:rtl w:val="0"/>
        </w:rPr>
        <w:t xml:space="preserve">In the early 20th century, Benedict Lust, a German immigrant to the United States, founded the American School of Naturopathy and coined the term "naturopathy." He played a significant role in promoting the principles of natural healing in the United States and establishing naturopathy as a distinct profession.</w:t>
      </w:r>
    </w:p>
    <w:p w:rsidR="00000000" w:rsidDel="00000000" w:rsidP="00000000" w:rsidRDefault="00000000" w:rsidRPr="00000000" w14:paraId="00000068">
      <w:pPr>
        <w:pStyle w:val="Heading3"/>
        <w:spacing w:after="200" w:lineRule="auto"/>
        <w:rPr/>
      </w:pPr>
      <w:bookmarkStart w:colFirst="0" w:colLast="0" w:name="_ili34b96tw5a" w:id="16"/>
      <w:bookmarkEnd w:id="16"/>
      <w:r w:rsidDel="00000000" w:rsidR="00000000" w:rsidRPr="00000000">
        <w:rPr>
          <w:rtl w:val="0"/>
        </w:rPr>
        <w:t xml:space="preserve">Benedict Lust</w:t>
      </w:r>
    </w:p>
    <w:p w:rsidR="00000000" w:rsidDel="00000000" w:rsidP="00000000" w:rsidRDefault="00000000" w:rsidRPr="00000000" w14:paraId="00000069">
      <w:pPr>
        <w:spacing w:after="200" w:lineRule="auto"/>
        <w:rPr/>
      </w:pPr>
      <w:r w:rsidDel="00000000" w:rsidR="00000000" w:rsidRPr="00000000">
        <w:rPr>
          <w:rtl w:val="0"/>
        </w:rPr>
        <w:t xml:space="preserve">Benedict Lust (1872-1945) is often referred to as the "father of naturopathy." After studying under Sebastian Kneipp in Germany, Lust immigrated to the United States and began practicing and teaching natural healing methods. In 1901, he founded the American School of Naturopathy in New York City, which was the first school in the United States dedicated to the study of naturopathic medicine.</w:t>
      </w:r>
    </w:p>
    <w:p w:rsidR="00000000" w:rsidDel="00000000" w:rsidP="00000000" w:rsidRDefault="00000000" w:rsidRPr="00000000" w14:paraId="0000006A">
      <w:pPr>
        <w:spacing w:after="200" w:lineRule="auto"/>
        <w:rPr/>
      </w:pPr>
      <w:r w:rsidDel="00000000" w:rsidR="00000000" w:rsidRPr="00000000">
        <w:rPr>
          <w:rtl w:val="0"/>
        </w:rPr>
        <w:t xml:space="preserve">Lust's vision for naturopathy was to create a comprehensive system of healthcare that integrated the best elements of various natural healing traditions, including hydrotherapy, herbal medicine, homeopathy, and nutrition. He also emphasized the importance of patient education and self-care, encouraging individuals to take an active role in maintaining their own health.</w:t>
      </w:r>
    </w:p>
    <w:p w:rsidR="00000000" w:rsidDel="00000000" w:rsidP="00000000" w:rsidRDefault="00000000" w:rsidRPr="00000000" w14:paraId="0000006B">
      <w:pPr>
        <w:pStyle w:val="Heading3"/>
        <w:spacing w:after="200" w:lineRule="auto"/>
        <w:rPr/>
      </w:pPr>
      <w:bookmarkStart w:colFirst="0" w:colLast="0" w:name="_n4k0i9jn4rhe" w:id="17"/>
      <w:bookmarkEnd w:id="17"/>
      <w:r w:rsidDel="00000000" w:rsidR="00000000" w:rsidRPr="00000000">
        <w:rPr>
          <w:rtl w:val="0"/>
        </w:rPr>
        <w:t xml:space="preserve">The Evolution of Naturopathic Education</w:t>
      </w:r>
    </w:p>
    <w:p w:rsidR="00000000" w:rsidDel="00000000" w:rsidP="00000000" w:rsidRDefault="00000000" w:rsidRPr="00000000" w14:paraId="0000006C">
      <w:pPr>
        <w:spacing w:after="200" w:lineRule="auto"/>
        <w:rPr/>
      </w:pPr>
      <w:r w:rsidDel="00000000" w:rsidR="00000000" w:rsidRPr="00000000">
        <w:rPr>
          <w:rtl w:val="0"/>
        </w:rPr>
        <w:t xml:space="preserve">Over the past century, naturopathic medicine has evolved to encompass a wide range of natural therapies and diagnostic methods. Naturopathic education has also expanded, with accredited naturopathic colleges now offering comprehensive, science-based curricula that integrate biomedical sciences, clinical sciences, and naturopathic therapeutics. In many countries, including the United States, naturopathic medicine is now regulated to ensure professional standards and public safety.</w:t>
      </w:r>
    </w:p>
    <w:p w:rsidR="00000000" w:rsidDel="00000000" w:rsidP="00000000" w:rsidRDefault="00000000" w:rsidRPr="00000000" w14:paraId="0000006D">
      <w:pPr>
        <w:spacing w:after="200" w:lineRule="auto"/>
        <w:rPr/>
      </w:pPr>
      <w:r w:rsidDel="00000000" w:rsidR="00000000" w:rsidRPr="00000000">
        <w:rPr>
          <w:rtl w:val="0"/>
        </w:rPr>
        <w:t xml:space="preserve">Modern naturopathic education is designed to provide students with a comprehensive understanding of both the scientific principles underlying natural therapies and the practical skills needed to apply these therapies in clinical settings. Naturopathic programs typically include coursework in anatomy, physiology, biochemistry, pathology, and pharmacology, as well as extensive training in naturopathic diagnostic and treatment methods, such as herbal medicine, nutrition, hydrotherapy, and physical medicine.</w:t>
      </w:r>
    </w:p>
    <w:p w:rsidR="00000000" w:rsidDel="00000000" w:rsidP="00000000" w:rsidRDefault="00000000" w:rsidRPr="00000000" w14:paraId="0000006E">
      <w:pPr>
        <w:pStyle w:val="Heading3"/>
        <w:spacing w:after="200" w:lineRule="auto"/>
        <w:rPr/>
      </w:pPr>
      <w:bookmarkStart w:colFirst="0" w:colLast="0" w:name="_nqdhwud6dc4n" w:id="18"/>
      <w:bookmarkEnd w:id="18"/>
      <w:r w:rsidDel="00000000" w:rsidR="00000000" w:rsidRPr="00000000">
        <w:rPr>
          <w:rtl w:val="0"/>
        </w:rPr>
        <w:t xml:space="preserve">Regulation and Licensing</w:t>
      </w:r>
    </w:p>
    <w:p w:rsidR="00000000" w:rsidDel="00000000" w:rsidP="00000000" w:rsidRDefault="00000000" w:rsidRPr="00000000" w14:paraId="0000006F">
      <w:pPr>
        <w:spacing w:after="200" w:lineRule="auto"/>
        <w:rPr/>
      </w:pPr>
      <w:r w:rsidDel="00000000" w:rsidR="00000000" w:rsidRPr="00000000">
        <w:rPr>
          <w:rtl w:val="0"/>
        </w:rPr>
        <w:t xml:space="preserve">In addition to the United States, naturopathic medicine is regulated in several other countries, including Canada, Australia, and some European countries. The specific requirements for licensure and scope of practice may vary, but generally include a minimum level of education, clinical training, and adherence to professional standards.</w:t>
      </w:r>
      <w:r w:rsidDel="00000000" w:rsidR="00000000" w:rsidRPr="00000000">
        <w:rPr>
          <w:rtl w:val="0"/>
        </w:rPr>
      </w:r>
    </w:p>
    <w:p w:rsidR="00000000" w:rsidDel="00000000" w:rsidP="00000000" w:rsidRDefault="00000000" w:rsidRPr="00000000" w14:paraId="00000070">
      <w:pPr>
        <w:pStyle w:val="Heading3"/>
        <w:spacing w:after="200" w:lineRule="auto"/>
        <w:rPr/>
      </w:pPr>
      <w:bookmarkStart w:colFirst="0" w:colLast="0" w:name="_7w16y3jo5d2j" w:id="19"/>
      <w:bookmarkEnd w:id="19"/>
      <w:r w:rsidDel="00000000" w:rsidR="00000000" w:rsidRPr="00000000">
        <w:rPr>
          <w:rtl w:val="0"/>
        </w:rPr>
        <w:t xml:space="preserve">Professional Organizations and Associations</w:t>
      </w:r>
    </w:p>
    <w:p w:rsidR="00000000" w:rsidDel="00000000" w:rsidP="00000000" w:rsidRDefault="00000000" w:rsidRPr="00000000" w14:paraId="00000071">
      <w:pPr>
        <w:spacing w:after="200" w:lineRule="auto"/>
        <w:rPr/>
      </w:pPr>
      <w:r w:rsidDel="00000000" w:rsidR="00000000" w:rsidRPr="00000000">
        <w:rPr>
          <w:rtl w:val="0"/>
        </w:rPr>
        <w:t xml:space="preserve">Naturopathic professionals and students can join various organizations and associations that support the advancement of the profession, promote research and education, and advocate for the recognition and regulation of naturopathic medicine. Some prominent organizations include the American Association of Naturopathic Physicians (AANP) in the United States, the Canadian Association of Naturopathic Doctors (CAND) in Canada, and the World Naturopathic Federation (WNF), which represents naturopathic organizations globally.</w:t>
      </w:r>
    </w:p>
    <w:p w:rsidR="00000000" w:rsidDel="00000000" w:rsidP="00000000" w:rsidRDefault="00000000" w:rsidRPr="00000000" w14:paraId="00000072">
      <w:pPr>
        <w:spacing w:after="200" w:lineRule="auto"/>
        <w:rPr/>
      </w:pPr>
      <w:r w:rsidDel="00000000" w:rsidR="00000000" w:rsidRPr="00000000">
        <w:rPr>
          <w:rtl w:val="0"/>
        </w:rPr>
        <w:t xml:space="preserve">These organizations play a vital role in promoting the interests of the naturopathic profession, providing continuing education opportunities, and fostering collaboration among practitioners, educators, and researchers.</w:t>
      </w:r>
    </w:p>
    <w:p w:rsidR="00000000" w:rsidDel="00000000" w:rsidP="00000000" w:rsidRDefault="00000000" w:rsidRPr="00000000" w14:paraId="00000073">
      <w:pPr>
        <w:pStyle w:val="Heading2"/>
        <w:spacing w:after="200" w:lineRule="auto"/>
        <w:rPr/>
      </w:pPr>
      <w:bookmarkStart w:colFirst="0" w:colLast="0" w:name="_qwgkpppjvdlt" w:id="20"/>
      <w:bookmarkEnd w:id="20"/>
      <w:r w:rsidDel="00000000" w:rsidR="00000000" w:rsidRPr="00000000">
        <w:rPr>
          <w:rtl w:val="0"/>
        </w:rPr>
        <w:t xml:space="preserve">The Importance of History in Naturopathy</w:t>
      </w:r>
    </w:p>
    <w:p w:rsidR="00000000" w:rsidDel="00000000" w:rsidP="00000000" w:rsidRDefault="00000000" w:rsidRPr="00000000" w14:paraId="00000074">
      <w:pPr>
        <w:spacing w:after="200" w:lineRule="auto"/>
        <w:rPr/>
      </w:pPr>
      <w:r w:rsidDel="00000000" w:rsidR="00000000" w:rsidRPr="00000000">
        <w:rPr>
          <w:rtl w:val="0"/>
        </w:rPr>
        <w:t xml:space="preserve">The study of the history and development of naturopathic medicine provides a rich context and practical grounding for contemporary practitioners. By understanding the origins and evolution of naturopathic principles, we can better appreciate their enduring relevance and value.</w:t>
      </w:r>
    </w:p>
    <w:p w:rsidR="00000000" w:rsidDel="00000000" w:rsidP="00000000" w:rsidRDefault="00000000" w:rsidRPr="00000000" w14:paraId="00000075">
      <w:pPr>
        <w:spacing w:after="200" w:lineRule="auto"/>
        <w:rPr/>
      </w:pPr>
      <w:r w:rsidDel="00000000" w:rsidR="00000000" w:rsidRPr="00000000">
        <w:rPr>
          <w:rtl w:val="0"/>
        </w:rPr>
        <w:t xml:space="preserve">Firstly, the wisdom of ancient cultures like the Egyptians, Greeks, and Chinese remind us of the time-tested efficacy of natural remedies and holistic approaches. Despite the advances in modern medicine, these ancient practices continue to prove beneficial. For example, the emphasis on balance and harmony, central to both Greek and Traditional Chinese Medicine, resonates with the naturopathic principle of treating the whole person, not just their symptoms.</w:t>
      </w:r>
    </w:p>
    <w:p w:rsidR="00000000" w:rsidDel="00000000" w:rsidP="00000000" w:rsidRDefault="00000000" w:rsidRPr="00000000" w14:paraId="00000076">
      <w:pPr>
        <w:spacing w:after="200" w:lineRule="auto"/>
        <w:rPr/>
      </w:pPr>
      <w:r w:rsidDel="00000000" w:rsidR="00000000" w:rsidRPr="00000000">
        <w:rPr>
          <w:rtl w:val="0"/>
        </w:rPr>
        <w:t xml:space="preserve">Secondly, the European nature cure movements and their pioneers, such as Vincenz Priessnitz, Sebastian Kneipp, and Louis Kuhne, give us practical frameworks for applying natural therapies like hydrotherapy, diet, and exercise. Their methods, refined and evolved over time, form a significant part of naturopathic practice today. Recognizing their contributions helps us apply these therapies more effectively and in a way that honors their original intent.</w:t>
      </w:r>
    </w:p>
    <w:p w:rsidR="00000000" w:rsidDel="00000000" w:rsidP="00000000" w:rsidRDefault="00000000" w:rsidRPr="00000000" w14:paraId="00000077">
      <w:pPr>
        <w:spacing w:after="200" w:lineRule="auto"/>
        <w:rPr/>
      </w:pPr>
      <w:r w:rsidDel="00000000" w:rsidR="00000000" w:rsidRPr="00000000">
        <w:rPr>
          <w:rtl w:val="0"/>
        </w:rPr>
        <w:t xml:space="preserve">Furthermore, the story of Benedict Lust, the "father of naturopathy," highlights the importance of integration in naturopathy. Lust envisioned naturopathy as a comprehensive system of healthcare, incorporating various healing traditions. This encourages us as naturopaths to continually learn, adapt, and integrate diverse natural healing methods to provide the best care for our patients.</w:t>
      </w:r>
    </w:p>
    <w:p w:rsidR="00000000" w:rsidDel="00000000" w:rsidP="00000000" w:rsidRDefault="00000000" w:rsidRPr="00000000" w14:paraId="00000078">
      <w:pPr>
        <w:spacing w:after="200" w:lineRule="auto"/>
        <w:rPr/>
      </w:pPr>
      <w:r w:rsidDel="00000000" w:rsidR="00000000" w:rsidRPr="00000000">
        <w:rPr>
          <w:rtl w:val="0"/>
        </w:rPr>
        <w:t xml:space="preserve">Finally, understanding the evolution of naturopathic education and the role of professional organizations helps us appreciate the rigorous training and high standards of professionalism expected in naturopathy today. This instills a sense of pride and responsibility in our profession and reinforces our commitment to maintaining these standards.</w:t>
      </w:r>
    </w:p>
    <w:p w:rsidR="00000000" w:rsidDel="00000000" w:rsidP="00000000" w:rsidRDefault="00000000" w:rsidRPr="00000000" w14:paraId="00000079">
      <w:pPr>
        <w:spacing w:after="200" w:lineRule="auto"/>
        <w:rPr/>
      </w:pPr>
      <w:r w:rsidDel="00000000" w:rsidR="00000000" w:rsidRPr="00000000">
        <w:rPr>
          <w:rtl w:val="0"/>
        </w:rPr>
        <w:t xml:space="preserve">Also, in the realm of naturopathic medicine, the issue of credibility is often a significant challenge. The practice has been viewed with skepticism, particularly by those unfamiliar with its principles and methods. This skepticism can be a substantial barrier to the acceptance and growth of naturopathic medicine. However, by incorporating historical narratives into their patient education and advocacy efforts, practitioners can help bridge this credibility gap and build trust with their patients and the broader community.</w:t>
      </w:r>
    </w:p>
    <w:p w:rsidR="00000000" w:rsidDel="00000000" w:rsidP="00000000" w:rsidRDefault="00000000" w:rsidRPr="00000000" w14:paraId="0000007A">
      <w:pPr>
        <w:spacing w:after="200" w:lineRule="auto"/>
        <w:rPr/>
      </w:pPr>
      <w:r w:rsidDel="00000000" w:rsidR="00000000" w:rsidRPr="00000000">
        <w:rPr>
          <w:rtl w:val="0"/>
        </w:rPr>
        <w:t xml:space="preserve">Sharing the stories of naturopathic pioneers like Priessnitz and Kneipp serves several purposes. Firstly, it anchors naturopathic medicine in a rich historical tradition, demonstrating that it is not a new or untested approach, but one that has been effectively used to promote health and well-being for centuries. This can help counter the perception that naturopathic medicine is an unproven or fringe field, and instead position it as a time-honored and respected discipline.</w:t>
      </w:r>
    </w:p>
    <w:p w:rsidR="00000000" w:rsidDel="00000000" w:rsidP="00000000" w:rsidRDefault="00000000" w:rsidRPr="00000000" w14:paraId="0000007B">
      <w:pPr>
        <w:spacing w:after="200" w:lineRule="auto"/>
        <w:rPr/>
      </w:pPr>
      <w:r w:rsidDel="00000000" w:rsidR="00000000" w:rsidRPr="00000000">
        <w:rPr>
          <w:rtl w:val="0"/>
        </w:rPr>
      </w:r>
    </w:p>
    <w:p w:rsidR="00000000" w:rsidDel="00000000" w:rsidP="00000000" w:rsidRDefault="00000000" w:rsidRPr="00000000" w14:paraId="0000007C">
      <w:pPr>
        <w:spacing w:after="200" w:lineRule="auto"/>
        <w:rPr/>
      </w:pPr>
      <w:r w:rsidDel="00000000" w:rsidR="00000000" w:rsidRPr="00000000">
        <w:rPr>
          <w:rtl w:val="0"/>
        </w:rPr>
        <w:t xml:space="preserve">Secondly, these stories humanize the practice of naturopathy. They are not abstract theories or impersonal clinical guidelines, but real-life narratives of people striving to understand and harness the healing power of nature. These narratives can help patients see that naturopathic medicine is not about esoteric or intimidating practices, but about using natural and understandable methods to promote health.</w:t>
      </w:r>
    </w:p>
    <w:p w:rsidR="00000000" w:rsidDel="00000000" w:rsidP="00000000" w:rsidRDefault="00000000" w:rsidRPr="00000000" w14:paraId="0000007D">
      <w:pPr>
        <w:spacing w:after="200" w:lineRule="auto"/>
        <w:rPr/>
      </w:pPr>
      <w:r w:rsidDel="00000000" w:rsidR="00000000" w:rsidRPr="00000000">
        <w:rPr>
          <w:rtl w:val="0"/>
        </w:rPr>
        <w:t xml:space="preserve">Finally, historical narratives can serve as powerful tools for engagement and inspiration. They can spark curiosity and interest, motivate patients to explore and experiment with different therapeutic modalities, and empower them to take an active role in their health journey. For instance, a patient might feel more comfortable trying hydrotherapy after learning about Priessnitz's remarkable recovery from a severe injury using cold water applications, or more motivated to improve their diet and lifestyle after hearing about Kneipp's holistic approach to health.</w:t>
      </w:r>
    </w:p>
    <w:p w:rsidR="00000000" w:rsidDel="00000000" w:rsidP="00000000" w:rsidRDefault="00000000" w:rsidRPr="00000000" w14:paraId="0000007E">
      <w:pPr>
        <w:spacing w:after="200" w:lineRule="auto"/>
        <w:rPr/>
      </w:pPr>
      <w:r w:rsidDel="00000000" w:rsidR="00000000" w:rsidRPr="00000000">
        <w:rPr>
          <w:rtl w:val="0"/>
        </w:rPr>
        <w:t xml:space="preserve">This use of storytelling aligns with the core naturopathic principle of "doctor as teacher" (docere). By educating their patients about the history, principles, and practices of naturopathic medicine, practitioners can foster a deeper understanding and appreciation of this field, enhance the therapeutic relationship, and support their patients in making informed and empowered health decisions.</w:t>
      </w:r>
    </w:p>
    <w:p w:rsidR="00000000" w:rsidDel="00000000" w:rsidP="00000000" w:rsidRDefault="00000000" w:rsidRPr="00000000" w14:paraId="0000007F">
      <w:pPr>
        <w:spacing w:after="200" w:lineRule="auto"/>
        <w:rPr/>
      </w:pPr>
      <w:r w:rsidDel="00000000" w:rsidR="00000000" w:rsidRPr="00000000">
        <w:rPr>
          <w:rtl w:val="0"/>
        </w:rPr>
        <w:t xml:space="preserve">In conclusion, integrating historical narratives into their practice can help naturopathic physicians overcome the challenge of credibility, build trust and rapport with their patients, and promote the acceptance and growth of naturopathic medicine. It's a practical strategy that not only pays homage to the roots of their profession but also helps pave the way for its future.</w:t>
      </w:r>
    </w:p>
    <w:p w:rsidR="00000000" w:rsidDel="00000000" w:rsidP="00000000" w:rsidRDefault="00000000" w:rsidRPr="00000000" w14:paraId="00000080">
      <w:pPr>
        <w:spacing w:after="200" w:lineRule="auto"/>
        <w:rPr/>
      </w:pPr>
      <w:r w:rsidDel="00000000" w:rsidR="00000000" w:rsidRPr="00000000">
        <w:rPr>
          <w:rtl w:val="0"/>
        </w:rPr>
        <w:t xml:space="preserve">In conclusion, the history of naturopathy is not mere academic knowledge. It's a source of practical wisdom, guiding principles, and professional inspiration for naturopaths today. It encourages us to respect ancient wisdom, value the pioneers of our field, and strive for continual learning and professional growth.</w:t>
      </w:r>
    </w:p>
    <w:p w:rsidR="00000000" w:rsidDel="00000000" w:rsidP="00000000" w:rsidRDefault="00000000" w:rsidRPr="00000000" w14:paraId="00000081">
      <w:pPr>
        <w:pStyle w:val="Heading2"/>
        <w:spacing w:after="200" w:lineRule="auto"/>
        <w:rPr/>
      </w:pPr>
      <w:bookmarkStart w:colFirst="0" w:colLast="0" w:name="_bhw27mwxo2dg" w:id="21"/>
      <w:bookmarkEnd w:id="21"/>
      <w:r w:rsidDel="00000000" w:rsidR="00000000" w:rsidRPr="00000000">
        <w:rPr>
          <w:rtl w:val="0"/>
        </w:rPr>
        <w:t xml:space="preserve">How to Apply Historical Knowledge to Modern Naturopathic Practices</w:t>
      </w:r>
    </w:p>
    <w:p w:rsidR="00000000" w:rsidDel="00000000" w:rsidP="00000000" w:rsidRDefault="00000000" w:rsidRPr="00000000" w14:paraId="00000082">
      <w:pPr>
        <w:spacing w:after="200" w:lineRule="auto"/>
        <w:rPr/>
      </w:pPr>
      <w:r w:rsidDel="00000000" w:rsidR="00000000" w:rsidRPr="00000000">
        <w:rPr>
          <w:rtl w:val="0"/>
        </w:rPr>
        <w:t xml:space="preserve">Historical knowledge of naturopathy can serve as a practical guide for aspiring and practicing naturopathic practitioners. It's not just about knowing the milestones and key figures but also understanding their philosophies, methodologies, and the context in which they practiced. Here are some ways that this historical knowledge can be practically useful:</w:t>
      </w:r>
    </w:p>
    <w:p w:rsidR="00000000" w:rsidDel="00000000" w:rsidP="00000000" w:rsidRDefault="00000000" w:rsidRPr="00000000" w14:paraId="00000083">
      <w:pPr>
        <w:spacing w:after="200" w:lineRule="auto"/>
        <w:rPr/>
      </w:pPr>
      <w:r w:rsidDel="00000000" w:rsidR="00000000" w:rsidRPr="00000000">
        <w:rPr>
          <w:b w:val="1"/>
          <w:rtl w:val="0"/>
        </w:rPr>
        <w:t xml:space="preserve">Contextual Understanding:</w:t>
      </w:r>
      <w:r w:rsidDel="00000000" w:rsidR="00000000" w:rsidRPr="00000000">
        <w:rPr>
          <w:rtl w:val="0"/>
        </w:rPr>
        <w:t xml:space="preserve"> Knowing the historical context can help practitioners better understand the roots of certain practices and their original purposes. This can help in making informed decisions about which practices to adopt, modify, or avoid in contemporary practice.</w:t>
      </w:r>
    </w:p>
    <w:p w:rsidR="00000000" w:rsidDel="00000000" w:rsidP="00000000" w:rsidRDefault="00000000" w:rsidRPr="00000000" w14:paraId="00000084">
      <w:pPr>
        <w:spacing w:after="200" w:lineRule="auto"/>
        <w:rPr/>
      </w:pPr>
      <w:r w:rsidDel="00000000" w:rsidR="00000000" w:rsidRPr="00000000">
        <w:rPr>
          <w:b w:val="1"/>
          <w:rtl w:val="0"/>
        </w:rPr>
        <w:t xml:space="preserve">Inspiration for Innovation:</w:t>
      </w:r>
      <w:r w:rsidDel="00000000" w:rsidR="00000000" w:rsidRPr="00000000">
        <w:rPr>
          <w:rtl w:val="0"/>
        </w:rPr>
        <w:t xml:space="preserve"> Learning about how historical figures faced and overcame challenges can inspire practitioners to innovate and find new solutions to modern health problems. For instance, the story of Vincenz Priessnitz, who turned his personal experience of healing into the practice of hydrotherapy, can inspire practitioners to be open to new possibilities and to learn from their own and their patients' experiences.</w:t>
      </w:r>
    </w:p>
    <w:p w:rsidR="00000000" w:rsidDel="00000000" w:rsidP="00000000" w:rsidRDefault="00000000" w:rsidRPr="00000000" w14:paraId="00000085">
      <w:pPr>
        <w:spacing w:after="200" w:lineRule="auto"/>
        <w:rPr/>
      </w:pPr>
      <w:r w:rsidDel="00000000" w:rsidR="00000000" w:rsidRPr="00000000">
        <w:rPr>
          <w:b w:val="1"/>
          <w:rtl w:val="0"/>
        </w:rPr>
        <w:t xml:space="preserve">Ethical Practice:</w:t>
      </w:r>
      <w:r w:rsidDel="00000000" w:rsidR="00000000" w:rsidRPr="00000000">
        <w:rPr>
          <w:rtl w:val="0"/>
        </w:rPr>
        <w:t xml:space="preserve"> Understanding the history of naturopathy also sheds light on ethical considerations and the importance of patient-centered care, which have always been central to the practice. This can guide practitioners in providing care that is both effective and ethical.</w:t>
      </w:r>
    </w:p>
    <w:p w:rsidR="00000000" w:rsidDel="00000000" w:rsidP="00000000" w:rsidRDefault="00000000" w:rsidRPr="00000000" w14:paraId="00000086">
      <w:pPr>
        <w:spacing w:after="200" w:lineRule="auto"/>
        <w:rPr/>
      </w:pPr>
      <w:r w:rsidDel="00000000" w:rsidR="00000000" w:rsidRPr="00000000">
        <w:rPr>
          <w:b w:val="1"/>
          <w:rtl w:val="0"/>
        </w:rPr>
        <w:t xml:space="preserve">Advocacy:</w:t>
      </w:r>
      <w:r w:rsidDel="00000000" w:rsidR="00000000" w:rsidRPr="00000000">
        <w:rPr>
          <w:rtl w:val="0"/>
        </w:rPr>
        <w:t xml:space="preserve"> Historical knowledge can also be a tool for advocacy. Knowing the history of the profession can help practitioners articulate the value of naturopathy to patients, the public, and other health professionals.</w:t>
      </w:r>
    </w:p>
    <w:p w:rsidR="00000000" w:rsidDel="00000000" w:rsidP="00000000" w:rsidRDefault="00000000" w:rsidRPr="00000000" w14:paraId="00000087">
      <w:pPr>
        <w:spacing w:after="200" w:lineRule="auto"/>
        <w:rPr/>
      </w:pPr>
      <w:r w:rsidDel="00000000" w:rsidR="00000000" w:rsidRPr="00000000">
        <w:rPr>
          <w:rtl w:val="0"/>
        </w:rPr>
        <w:t xml:space="preserve">Let's go through these steps with the example of hydrotherapy.</w:t>
      </w:r>
    </w:p>
    <w:p w:rsidR="00000000" w:rsidDel="00000000" w:rsidP="00000000" w:rsidRDefault="00000000" w:rsidRPr="00000000" w14:paraId="00000088">
      <w:pPr>
        <w:pStyle w:val="Heading3"/>
        <w:spacing w:after="200" w:lineRule="auto"/>
        <w:rPr/>
      </w:pPr>
      <w:bookmarkStart w:colFirst="0" w:colLast="0" w:name="_7svu098zs326" w:id="22"/>
      <w:bookmarkEnd w:id="22"/>
      <w:r w:rsidDel="00000000" w:rsidR="00000000" w:rsidRPr="00000000">
        <w:rPr>
          <w:rtl w:val="0"/>
        </w:rPr>
        <w:t xml:space="preserve">Contextual Understanding</w:t>
      </w:r>
    </w:p>
    <w:p w:rsidR="00000000" w:rsidDel="00000000" w:rsidP="00000000" w:rsidRDefault="00000000" w:rsidRPr="00000000" w14:paraId="00000089">
      <w:pPr>
        <w:spacing w:after="200" w:lineRule="auto"/>
        <w:rPr/>
      </w:pPr>
      <w:r w:rsidDel="00000000" w:rsidR="00000000" w:rsidRPr="00000000">
        <w:rPr>
          <w:b w:val="1"/>
          <w:rtl w:val="0"/>
        </w:rPr>
        <w:t xml:space="preserve">Research: </w:t>
      </w:r>
      <w:r w:rsidDel="00000000" w:rsidR="00000000" w:rsidRPr="00000000">
        <w:rPr>
          <w:rtl w:val="0"/>
        </w:rPr>
        <w:t xml:space="preserve">Begin by investigating the origins of hydrotherapy. This practice has roots in many ancient cultures, such as Roman bathhouses and Japanese hot springs, but its modern scientific application started with pioneers like Vincenz Priessnitz and Sebastian Kneipp.</w:t>
      </w:r>
    </w:p>
    <w:p w:rsidR="00000000" w:rsidDel="00000000" w:rsidP="00000000" w:rsidRDefault="00000000" w:rsidRPr="00000000" w14:paraId="0000008A">
      <w:pPr>
        <w:spacing w:after="200" w:lineRule="auto"/>
        <w:rPr/>
      </w:pPr>
      <w:r w:rsidDel="00000000" w:rsidR="00000000" w:rsidRPr="00000000">
        <w:rPr>
          <w:b w:val="1"/>
          <w:rtl w:val="0"/>
        </w:rPr>
        <w:t xml:space="preserve">Application:</w:t>
      </w:r>
      <w:r w:rsidDel="00000000" w:rsidR="00000000" w:rsidRPr="00000000">
        <w:rPr>
          <w:rtl w:val="0"/>
        </w:rPr>
        <w:t xml:space="preserve"> By understanding the context in which hydrotherapy was developed, you can better interpret the therapeutic rationale behind different techniques. For instance, knowing that Priessnitz used cold water applications after a personal injury might help explain why cold hydrotherapy can be useful for acute injuries.</w:t>
      </w:r>
    </w:p>
    <w:p w:rsidR="00000000" w:rsidDel="00000000" w:rsidP="00000000" w:rsidRDefault="00000000" w:rsidRPr="00000000" w14:paraId="0000008B">
      <w:pPr>
        <w:pStyle w:val="Heading3"/>
        <w:spacing w:after="200" w:lineRule="auto"/>
        <w:rPr/>
      </w:pPr>
      <w:bookmarkStart w:colFirst="0" w:colLast="0" w:name="_osguyw87yvbv" w:id="23"/>
      <w:bookmarkEnd w:id="23"/>
      <w:r w:rsidDel="00000000" w:rsidR="00000000" w:rsidRPr="00000000">
        <w:rPr>
          <w:rtl w:val="0"/>
        </w:rPr>
        <w:t xml:space="preserve">Inspiration for Innovation</w:t>
      </w:r>
    </w:p>
    <w:p w:rsidR="00000000" w:rsidDel="00000000" w:rsidP="00000000" w:rsidRDefault="00000000" w:rsidRPr="00000000" w14:paraId="0000008C">
      <w:pPr>
        <w:spacing w:after="200" w:lineRule="auto"/>
        <w:rPr/>
      </w:pPr>
      <w:r w:rsidDel="00000000" w:rsidR="00000000" w:rsidRPr="00000000">
        <w:rPr>
          <w:b w:val="1"/>
          <w:rtl w:val="0"/>
        </w:rPr>
        <w:t xml:space="preserve">Research:</w:t>
      </w:r>
      <w:r w:rsidDel="00000000" w:rsidR="00000000" w:rsidRPr="00000000">
        <w:rPr>
          <w:rtl w:val="0"/>
        </w:rPr>
        <w:t xml:space="preserve"> Explore the specific methods that Priessnitz and Kneipp used in hydrotherapy. They were creative in their applications, using various forms of baths, wraps, and compresses.</w:t>
      </w:r>
    </w:p>
    <w:p w:rsidR="00000000" w:rsidDel="00000000" w:rsidP="00000000" w:rsidRDefault="00000000" w:rsidRPr="00000000" w14:paraId="0000008D">
      <w:pPr>
        <w:spacing w:after="200" w:lineRule="auto"/>
        <w:rPr/>
      </w:pPr>
      <w:r w:rsidDel="00000000" w:rsidR="00000000" w:rsidRPr="00000000">
        <w:rPr>
          <w:b w:val="1"/>
          <w:rtl w:val="0"/>
        </w:rPr>
        <w:t xml:space="preserve">Application:</w:t>
      </w:r>
      <w:r w:rsidDel="00000000" w:rsidR="00000000" w:rsidRPr="00000000">
        <w:rPr>
          <w:rtl w:val="0"/>
        </w:rPr>
        <w:t xml:space="preserve"> Taking inspiration from their innovation, consider how you might adapt these techniques for your patients. For example, could you use local cold applications for a patient with an acute sprain, or would a warm bath be more suitable for a patient with chronic muscle tension?</w:t>
      </w:r>
    </w:p>
    <w:p w:rsidR="00000000" w:rsidDel="00000000" w:rsidP="00000000" w:rsidRDefault="00000000" w:rsidRPr="00000000" w14:paraId="0000008E">
      <w:pPr>
        <w:pStyle w:val="Heading3"/>
        <w:spacing w:after="200" w:lineRule="auto"/>
        <w:rPr/>
      </w:pPr>
      <w:bookmarkStart w:colFirst="0" w:colLast="0" w:name="_cbmjiugtsgd" w:id="24"/>
      <w:bookmarkEnd w:id="24"/>
      <w:r w:rsidDel="00000000" w:rsidR="00000000" w:rsidRPr="00000000">
        <w:rPr>
          <w:rtl w:val="0"/>
        </w:rPr>
        <w:t xml:space="preserve">Ethical Practice:</w:t>
      </w:r>
    </w:p>
    <w:p w:rsidR="00000000" w:rsidDel="00000000" w:rsidP="00000000" w:rsidRDefault="00000000" w:rsidRPr="00000000" w14:paraId="0000008F">
      <w:pPr>
        <w:spacing w:after="200" w:lineRule="auto"/>
        <w:rPr/>
      </w:pPr>
      <w:r w:rsidDel="00000000" w:rsidR="00000000" w:rsidRPr="00000000">
        <w:rPr>
          <w:b w:val="1"/>
          <w:rtl w:val="0"/>
        </w:rPr>
        <w:t xml:space="preserve">Research:</w:t>
      </w:r>
      <w:r w:rsidDel="00000000" w:rsidR="00000000" w:rsidRPr="00000000">
        <w:rPr>
          <w:rtl w:val="0"/>
        </w:rPr>
        <w:t xml:space="preserve"> Look into how these pioneers ensured the safety and wellbeing of their patients. For instance, Priessnitz was known for his careful observation and individualized treatment plans.</w:t>
      </w:r>
    </w:p>
    <w:p w:rsidR="00000000" w:rsidDel="00000000" w:rsidP="00000000" w:rsidRDefault="00000000" w:rsidRPr="00000000" w14:paraId="00000090">
      <w:pPr>
        <w:spacing w:after="200" w:lineRule="auto"/>
        <w:rPr/>
      </w:pPr>
      <w:r w:rsidDel="00000000" w:rsidR="00000000" w:rsidRPr="00000000">
        <w:rPr>
          <w:b w:val="1"/>
          <w:rtl w:val="0"/>
        </w:rPr>
        <w:t xml:space="preserve">Application:</w:t>
      </w:r>
      <w:r w:rsidDel="00000000" w:rsidR="00000000" w:rsidRPr="00000000">
        <w:rPr>
          <w:rtl w:val="0"/>
        </w:rPr>
        <w:t xml:space="preserve"> In your practice, always prioritize patient safety. Before starting hydrotherapy, evaluate the patient's overall health, consider any contraindications, and explain potential risks and benefits.</w:t>
      </w:r>
    </w:p>
    <w:p w:rsidR="00000000" w:rsidDel="00000000" w:rsidP="00000000" w:rsidRDefault="00000000" w:rsidRPr="00000000" w14:paraId="00000091">
      <w:pPr>
        <w:pStyle w:val="Heading3"/>
        <w:spacing w:after="200" w:lineRule="auto"/>
        <w:rPr/>
      </w:pPr>
      <w:bookmarkStart w:colFirst="0" w:colLast="0" w:name="_1kqhmu60yib2" w:id="25"/>
      <w:bookmarkEnd w:id="25"/>
      <w:r w:rsidDel="00000000" w:rsidR="00000000" w:rsidRPr="00000000">
        <w:rPr>
          <w:rtl w:val="0"/>
        </w:rPr>
        <w:t xml:space="preserve">Advocacy</w:t>
      </w:r>
    </w:p>
    <w:p w:rsidR="00000000" w:rsidDel="00000000" w:rsidP="00000000" w:rsidRDefault="00000000" w:rsidRPr="00000000" w14:paraId="00000092">
      <w:pPr>
        <w:spacing w:after="200" w:lineRule="auto"/>
        <w:rPr/>
      </w:pPr>
      <w:r w:rsidDel="00000000" w:rsidR="00000000" w:rsidRPr="00000000">
        <w:rPr>
          <w:b w:val="1"/>
          <w:rtl w:val="0"/>
        </w:rPr>
        <w:t xml:space="preserve">Research:</w:t>
      </w:r>
      <w:r w:rsidDel="00000000" w:rsidR="00000000" w:rsidRPr="00000000">
        <w:rPr>
          <w:rtl w:val="0"/>
        </w:rPr>
        <w:t xml:space="preserve"> Understand how hydrotherapy has been recognized and regulated over time. For example, many European countries have long traditions of spa therapy, though hydrotherapy might be less recognized or integrated into conventional healthcare.</w:t>
      </w:r>
    </w:p>
    <w:p w:rsidR="00000000" w:rsidDel="00000000" w:rsidP="00000000" w:rsidRDefault="00000000" w:rsidRPr="00000000" w14:paraId="00000093">
      <w:pPr>
        <w:spacing w:after="200" w:lineRule="auto"/>
        <w:rPr/>
      </w:pPr>
      <w:r w:rsidDel="00000000" w:rsidR="00000000" w:rsidRPr="00000000">
        <w:rPr>
          <w:b w:val="1"/>
          <w:rtl w:val="0"/>
        </w:rPr>
        <w:t xml:space="preserve">Application:</w:t>
      </w:r>
      <w:r w:rsidDel="00000000" w:rsidR="00000000" w:rsidRPr="00000000">
        <w:rPr>
          <w:rtl w:val="0"/>
        </w:rPr>
        <w:t xml:space="preserve"> As a naturopath, you can advocate for the recognition and appropriate regulation of hydrotherapy in your region. This could involve communicating with healthcare providers about the benefits and safety of hydrotherapy, participating in professional associations, or contributing to research and education in this field.</w:t>
      </w:r>
    </w:p>
    <w:p w:rsidR="00000000" w:rsidDel="00000000" w:rsidP="00000000" w:rsidRDefault="00000000" w:rsidRPr="00000000" w14:paraId="00000094">
      <w:pPr>
        <w:spacing w:after="200" w:lineRule="auto"/>
        <w:rPr/>
      </w:pPr>
      <w:r w:rsidDel="00000000" w:rsidR="00000000" w:rsidRPr="00000000">
        <w:rPr>
          <w:rtl w:val="0"/>
        </w:rPr>
        <w:t xml:space="preserve">By following these steps, students can transform historical knowledge into practical tools for their naturopathic practice. This process not only deepens their understanding of naturopathic modalities like hydrotherapy, but also equips them with a framework for integrating other traditional practices into modern healthcare.</w:t>
      </w:r>
    </w:p>
    <w:p w:rsidR="00000000" w:rsidDel="00000000" w:rsidP="00000000" w:rsidRDefault="00000000" w:rsidRPr="00000000" w14:paraId="00000095">
      <w:pPr>
        <w:pStyle w:val="Heading2"/>
        <w:spacing w:after="200" w:lineRule="auto"/>
        <w:rPr/>
      </w:pPr>
      <w:bookmarkStart w:colFirst="0" w:colLast="0" w:name="_klw2m1s1jdv2" w:id="26"/>
      <w:bookmarkEnd w:id="26"/>
      <w:r w:rsidDel="00000000" w:rsidR="00000000" w:rsidRPr="00000000">
        <w:rPr>
          <w:rtl w:val="0"/>
        </w:rPr>
        <w:t xml:space="preserve">Exceptions and Challenges to Applying Historical Knowledge in Naturopathy</w:t>
      </w:r>
    </w:p>
    <w:p w:rsidR="00000000" w:rsidDel="00000000" w:rsidP="00000000" w:rsidRDefault="00000000" w:rsidRPr="00000000" w14:paraId="00000096">
      <w:pPr>
        <w:spacing w:after="200" w:lineRule="auto"/>
        <w:rPr/>
      </w:pPr>
      <w:r w:rsidDel="00000000" w:rsidR="00000000" w:rsidRPr="00000000">
        <w:rPr>
          <w:rtl w:val="0"/>
        </w:rPr>
        <w:t xml:space="preserve">It's important to consider potential challenges and how to address them when applying historical knowledge to naturopathic practices.</w:t>
      </w:r>
    </w:p>
    <w:p w:rsidR="00000000" w:rsidDel="00000000" w:rsidP="00000000" w:rsidRDefault="00000000" w:rsidRPr="00000000" w14:paraId="00000097">
      <w:pPr>
        <w:pStyle w:val="Heading3"/>
        <w:spacing w:after="200" w:lineRule="auto"/>
        <w:rPr/>
      </w:pPr>
      <w:bookmarkStart w:colFirst="0" w:colLast="0" w:name="_ue4qhvrwpblc" w:id="27"/>
      <w:bookmarkEnd w:id="27"/>
      <w:r w:rsidDel="00000000" w:rsidR="00000000" w:rsidRPr="00000000">
        <w:rPr>
          <w:rtl w:val="0"/>
        </w:rPr>
        <w:t xml:space="preserve">Misinterpretation and Misapplication</w:t>
      </w:r>
    </w:p>
    <w:p w:rsidR="00000000" w:rsidDel="00000000" w:rsidP="00000000" w:rsidRDefault="00000000" w:rsidRPr="00000000" w14:paraId="00000098">
      <w:pPr>
        <w:spacing w:after="200" w:lineRule="auto"/>
        <w:rPr/>
      </w:pPr>
      <w:r w:rsidDel="00000000" w:rsidR="00000000" w:rsidRPr="00000000">
        <w:rPr>
          <w:rtl w:val="0"/>
        </w:rPr>
        <w:t xml:space="preserve">Historical treatments and approaches were often based on understandings of health and disease that differ from current concepts. This could lead to misinterpretation and misapplication of historical practices.</w:t>
      </w:r>
    </w:p>
    <w:p w:rsidR="00000000" w:rsidDel="00000000" w:rsidP="00000000" w:rsidRDefault="00000000" w:rsidRPr="00000000" w14:paraId="00000099">
      <w:pPr>
        <w:spacing w:after="200" w:lineRule="auto"/>
        <w:rPr/>
      </w:pPr>
      <w:r w:rsidDel="00000000" w:rsidR="00000000" w:rsidRPr="00000000">
        <w:rPr>
          <w:b w:val="1"/>
          <w:rtl w:val="0"/>
        </w:rPr>
        <w:t xml:space="preserve">Solution:</w:t>
      </w:r>
      <w:r w:rsidDel="00000000" w:rsidR="00000000" w:rsidRPr="00000000">
        <w:rPr>
          <w:rtl w:val="0"/>
        </w:rPr>
        <w:t xml:space="preserve"> It's crucial to critically evaluate historical knowledge in the context of modern understanding. Studying under experienced mentors or pursuing additional training can help ensure correct application of these practices.</w:t>
      </w:r>
    </w:p>
    <w:p w:rsidR="00000000" w:rsidDel="00000000" w:rsidP="00000000" w:rsidRDefault="00000000" w:rsidRPr="00000000" w14:paraId="0000009A">
      <w:pPr>
        <w:pStyle w:val="Heading3"/>
        <w:spacing w:after="200" w:lineRule="auto"/>
        <w:rPr/>
      </w:pPr>
      <w:bookmarkStart w:colFirst="0" w:colLast="0" w:name="_c1z94eg4wuxx" w:id="28"/>
      <w:bookmarkEnd w:id="28"/>
      <w:r w:rsidDel="00000000" w:rsidR="00000000" w:rsidRPr="00000000">
        <w:rPr>
          <w:rtl w:val="0"/>
        </w:rPr>
        <w:t xml:space="preserve">Over-reliance on Historical Practices</w:t>
      </w:r>
    </w:p>
    <w:p w:rsidR="00000000" w:rsidDel="00000000" w:rsidP="00000000" w:rsidRDefault="00000000" w:rsidRPr="00000000" w14:paraId="0000009B">
      <w:pPr>
        <w:spacing w:after="200" w:lineRule="auto"/>
        <w:rPr/>
      </w:pPr>
      <w:r w:rsidDel="00000000" w:rsidR="00000000" w:rsidRPr="00000000">
        <w:rPr>
          <w:rtl w:val="0"/>
        </w:rPr>
        <w:t xml:space="preserve">While historical practices can be valuable, there's a risk of over-reliance on them at the expense of acknowledging advances in medical science.</w:t>
      </w:r>
    </w:p>
    <w:p w:rsidR="00000000" w:rsidDel="00000000" w:rsidP="00000000" w:rsidRDefault="00000000" w:rsidRPr="00000000" w14:paraId="0000009C">
      <w:pPr>
        <w:spacing w:after="200" w:lineRule="auto"/>
        <w:rPr/>
      </w:pPr>
      <w:r w:rsidDel="00000000" w:rsidR="00000000" w:rsidRPr="00000000">
        <w:rPr>
          <w:b w:val="1"/>
          <w:rtl w:val="0"/>
        </w:rPr>
        <w:t xml:space="preserve">Solution:</w:t>
      </w:r>
      <w:r w:rsidDel="00000000" w:rsidR="00000000" w:rsidRPr="00000000">
        <w:rPr>
          <w:rtl w:val="0"/>
        </w:rPr>
        <w:t xml:space="preserve"> Naturopathy, at its heart, is integrative. Practitioners should balance historical knowledge with contemporary scientific understanding, using each to inform and enhance the other.</w:t>
      </w:r>
    </w:p>
    <w:p w:rsidR="00000000" w:rsidDel="00000000" w:rsidP="00000000" w:rsidRDefault="00000000" w:rsidRPr="00000000" w14:paraId="0000009D">
      <w:pPr>
        <w:pStyle w:val="Heading3"/>
        <w:spacing w:after="200" w:lineRule="auto"/>
        <w:rPr/>
      </w:pPr>
      <w:bookmarkStart w:colFirst="0" w:colLast="0" w:name="_z3mcq9jh8q97" w:id="29"/>
      <w:bookmarkEnd w:id="29"/>
      <w:r w:rsidDel="00000000" w:rsidR="00000000" w:rsidRPr="00000000">
        <w:rPr>
          <w:rtl w:val="0"/>
        </w:rPr>
        <w:t xml:space="preserve">Skepticism from Patients and the Medical Community</w:t>
      </w:r>
    </w:p>
    <w:p w:rsidR="00000000" w:rsidDel="00000000" w:rsidP="00000000" w:rsidRDefault="00000000" w:rsidRPr="00000000" w14:paraId="0000009E">
      <w:pPr>
        <w:spacing w:after="200" w:lineRule="auto"/>
        <w:rPr/>
      </w:pPr>
      <w:r w:rsidDel="00000000" w:rsidR="00000000" w:rsidRPr="00000000">
        <w:rPr>
          <w:rtl w:val="0"/>
        </w:rPr>
        <w:t xml:space="preserve">Contrary to what we might expect, the use of historical practices sometimes increase skepticism from patients and the broader medical community, which could impact a practitioner's credibility.</w:t>
      </w:r>
    </w:p>
    <w:p w:rsidR="00000000" w:rsidDel="00000000" w:rsidP="00000000" w:rsidRDefault="00000000" w:rsidRPr="00000000" w14:paraId="0000009F">
      <w:pPr>
        <w:spacing w:after="200" w:lineRule="auto"/>
        <w:rPr/>
      </w:pPr>
      <w:r w:rsidDel="00000000" w:rsidR="00000000" w:rsidRPr="00000000">
        <w:rPr>
          <w:b w:val="1"/>
          <w:rtl w:val="0"/>
        </w:rPr>
        <w:t xml:space="preserve">Solution:</w:t>
      </w:r>
      <w:r w:rsidDel="00000000" w:rsidR="00000000" w:rsidRPr="00000000">
        <w:rPr>
          <w:rtl w:val="0"/>
        </w:rPr>
        <w:t xml:space="preserve"> Transparency and education are key. Share the historical basis of the treatment, the reasons for its use, and any modern research supporting its effectiveness. This helps patients understand the treatment and builds trust. It is important to consider the personality of the person to which you are advocating. The more skeptical they tend to be in general the less likely they are to respond positively to a historical appeal. You will also find that there are those who view all historical practices as being inferior precursors to modern technologies. Do not try to advocate a historical practice to such people, instead they will respond best to social proof and appeals to mainstream authorities.  </w:t>
      </w:r>
    </w:p>
    <w:p w:rsidR="00000000" w:rsidDel="00000000" w:rsidP="00000000" w:rsidRDefault="00000000" w:rsidRPr="00000000" w14:paraId="000000A0">
      <w:pPr>
        <w:pStyle w:val="Heading3"/>
        <w:spacing w:after="200" w:lineRule="auto"/>
        <w:rPr/>
      </w:pPr>
      <w:bookmarkStart w:colFirst="0" w:colLast="0" w:name="_u70c7gq93fs1" w:id="30"/>
      <w:bookmarkEnd w:id="30"/>
      <w:r w:rsidDel="00000000" w:rsidR="00000000" w:rsidRPr="00000000">
        <w:rPr>
          <w:rtl w:val="0"/>
        </w:rPr>
        <w:t xml:space="preserve">Lack of Research</w:t>
      </w:r>
    </w:p>
    <w:p w:rsidR="00000000" w:rsidDel="00000000" w:rsidP="00000000" w:rsidRDefault="00000000" w:rsidRPr="00000000" w14:paraId="000000A1">
      <w:pPr>
        <w:spacing w:after="200" w:lineRule="auto"/>
        <w:rPr/>
      </w:pPr>
      <w:r w:rsidDel="00000000" w:rsidR="00000000" w:rsidRPr="00000000">
        <w:rPr>
          <w:rtl w:val="0"/>
        </w:rPr>
        <w:t xml:space="preserve">Some historical naturopathic practices lack robust modern research supporting their efficacy.</w:t>
      </w:r>
    </w:p>
    <w:p w:rsidR="00000000" w:rsidDel="00000000" w:rsidP="00000000" w:rsidRDefault="00000000" w:rsidRPr="00000000" w14:paraId="000000A2">
      <w:pPr>
        <w:spacing w:after="200" w:lineRule="auto"/>
        <w:rPr/>
      </w:pPr>
      <w:r w:rsidDel="00000000" w:rsidR="00000000" w:rsidRPr="00000000">
        <w:rPr>
          <w:b w:val="1"/>
          <w:rtl w:val="0"/>
        </w:rPr>
        <w:t xml:space="preserve">Solution:</w:t>
      </w:r>
      <w:r w:rsidDel="00000000" w:rsidR="00000000" w:rsidRPr="00000000">
        <w:rPr>
          <w:rtl w:val="0"/>
        </w:rPr>
        <w:t xml:space="preserve"> Advocacy for increased research into these practices is necessary. In the meantime, combining these treatments with evidence-based practices can provide a comprehensive treatment approach.</w:t>
      </w:r>
    </w:p>
    <w:p w:rsidR="00000000" w:rsidDel="00000000" w:rsidP="00000000" w:rsidRDefault="00000000" w:rsidRPr="00000000" w14:paraId="000000A3">
      <w:pPr>
        <w:pStyle w:val="Heading3"/>
        <w:spacing w:after="200" w:lineRule="auto"/>
        <w:rPr/>
      </w:pPr>
      <w:bookmarkStart w:colFirst="0" w:colLast="0" w:name="_8cjyulpfw5xz" w:id="31"/>
      <w:bookmarkEnd w:id="31"/>
      <w:r w:rsidDel="00000000" w:rsidR="00000000" w:rsidRPr="00000000">
        <w:rPr>
          <w:rtl w:val="0"/>
        </w:rPr>
        <w:t xml:space="preserve">Regulatory and Legal Considerations</w:t>
      </w:r>
    </w:p>
    <w:p w:rsidR="00000000" w:rsidDel="00000000" w:rsidP="00000000" w:rsidRDefault="00000000" w:rsidRPr="00000000" w14:paraId="000000A4">
      <w:pPr>
        <w:spacing w:after="200" w:lineRule="auto"/>
        <w:rPr/>
      </w:pPr>
      <w:r w:rsidDel="00000000" w:rsidR="00000000" w:rsidRPr="00000000">
        <w:rPr>
          <w:rtl w:val="0"/>
        </w:rPr>
        <w:t xml:space="preserve">Some historical practices might not be permitted under current regulations, even if they were common in the past.</w:t>
      </w:r>
    </w:p>
    <w:p w:rsidR="00000000" w:rsidDel="00000000" w:rsidP="00000000" w:rsidRDefault="00000000" w:rsidRPr="00000000" w14:paraId="000000A5">
      <w:pPr>
        <w:spacing w:after="200" w:lineRule="auto"/>
        <w:rPr/>
      </w:pPr>
      <w:r w:rsidDel="00000000" w:rsidR="00000000" w:rsidRPr="00000000">
        <w:rPr>
          <w:b w:val="1"/>
          <w:rtl w:val="0"/>
        </w:rPr>
        <w:t xml:space="preserve">Solution:</w:t>
      </w:r>
      <w:r w:rsidDel="00000000" w:rsidR="00000000" w:rsidRPr="00000000">
        <w:rPr>
          <w:rtl w:val="0"/>
        </w:rPr>
        <w:t xml:space="preserve"> Practitioners must be aware of and abide by current laws and regulations. Advocacy for policy changes to include proven historical practices could also be beneficial.</w:t>
      </w:r>
    </w:p>
    <w:p w:rsidR="00000000" w:rsidDel="00000000" w:rsidP="00000000" w:rsidRDefault="00000000" w:rsidRPr="00000000" w14:paraId="000000A6">
      <w:pPr>
        <w:spacing w:after="200" w:lineRule="auto"/>
        <w:rPr/>
      </w:pPr>
      <w:r w:rsidDel="00000000" w:rsidR="00000000" w:rsidRPr="00000000">
        <w:rPr>
          <w:rtl w:val="0"/>
        </w:rPr>
        <w:t xml:space="preserve">Addressing these challenges requires a balanced, integrative approach that honors the roots of naturopathy while also embracing advances in modern medicine. By doing so, practitioners can leverage the rich history of naturopathy to enhance their practice and provide effective, personalized care for their patients.</w:t>
      </w:r>
    </w:p>
    <w:p w:rsidR="00000000" w:rsidDel="00000000" w:rsidP="00000000" w:rsidRDefault="00000000" w:rsidRPr="00000000" w14:paraId="000000A7">
      <w:pPr>
        <w:pStyle w:val="Heading2"/>
        <w:spacing w:after="200" w:lineRule="auto"/>
        <w:rPr/>
      </w:pPr>
      <w:bookmarkStart w:colFirst="0" w:colLast="0" w:name="_b13yg7uxw23f" w:id="32"/>
      <w:bookmarkEnd w:id="32"/>
      <w:r w:rsidDel="00000000" w:rsidR="00000000" w:rsidRPr="00000000">
        <w:rPr>
          <w:rtl w:val="0"/>
        </w:rPr>
        <w:t xml:space="preserve">Summary of Key Points:</w:t>
      </w:r>
    </w:p>
    <w:p w:rsidR="00000000" w:rsidDel="00000000" w:rsidP="00000000" w:rsidRDefault="00000000" w:rsidRPr="00000000" w14:paraId="000000A8">
      <w:pPr>
        <w:numPr>
          <w:ilvl w:val="0"/>
          <w:numId w:val="13"/>
        </w:numPr>
        <w:spacing w:after="200" w:lineRule="auto"/>
        <w:ind w:left="720" w:hanging="360"/>
      </w:pPr>
      <w:r w:rsidDel="00000000" w:rsidR="00000000" w:rsidRPr="00000000">
        <w:rPr>
          <w:rtl w:val="0"/>
        </w:rPr>
        <w:t xml:space="preserve">The roots of naturopathy are found in the ancient civilizations of Egypt, Greece, and China, which emphasized balance and harmony, a healthy lifestyle, diet, and natural remedies.</w:t>
      </w:r>
    </w:p>
    <w:p w:rsidR="00000000" w:rsidDel="00000000" w:rsidP="00000000" w:rsidRDefault="00000000" w:rsidRPr="00000000" w14:paraId="000000A9">
      <w:pPr>
        <w:numPr>
          <w:ilvl w:val="0"/>
          <w:numId w:val="13"/>
        </w:numPr>
        <w:spacing w:after="200" w:lineRule="auto"/>
        <w:ind w:left="720" w:hanging="360"/>
      </w:pPr>
      <w:r w:rsidDel="00000000" w:rsidR="00000000" w:rsidRPr="00000000">
        <w:rPr>
          <w:rtl w:val="0"/>
        </w:rPr>
        <w:t xml:space="preserve">The Egyptians used herbal remedies, physical therapies, and religious rituals, believing that good health depended on balance between the physical, emotional, and spiritual aspects of an individual.</w:t>
      </w:r>
    </w:p>
    <w:p w:rsidR="00000000" w:rsidDel="00000000" w:rsidP="00000000" w:rsidRDefault="00000000" w:rsidRPr="00000000" w14:paraId="000000AA">
      <w:pPr>
        <w:numPr>
          <w:ilvl w:val="0"/>
          <w:numId w:val="13"/>
        </w:numPr>
        <w:spacing w:after="200" w:lineRule="auto"/>
        <w:ind w:left="720" w:hanging="360"/>
      </w:pPr>
      <w:r w:rsidDel="00000000" w:rsidR="00000000" w:rsidRPr="00000000">
        <w:rPr>
          <w:rtl w:val="0"/>
        </w:rPr>
        <w:t xml:space="preserve">Greek physicians like Hippocrates introduced the concept of the four humors, focusing on diet, exercise, and natural therapies to restore balance among them.</w:t>
      </w:r>
    </w:p>
    <w:p w:rsidR="00000000" w:rsidDel="00000000" w:rsidP="00000000" w:rsidRDefault="00000000" w:rsidRPr="00000000" w14:paraId="000000AB">
      <w:pPr>
        <w:numPr>
          <w:ilvl w:val="0"/>
          <w:numId w:val="13"/>
        </w:numPr>
        <w:spacing w:after="200" w:lineRule="auto"/>
        <w:ind w:left="720" w:hanging="360"/>
      </w:pPr>
      <w:r w:rsidDel="00000000" w:rsidR="00000000" w:rsidRPr="00000000">
        <w:rPr>
          <w:rtl w:val="0"/>
        </w:rPr>
        <w:t xml:space="preserve">Traditional Chinese Medicine (TCM) is a holistic system that emphasizes balance between opposing forces, yin and yang, using acupuncture, herbal medicine, dietary therapy, and mind-body practices.</w:t>
      </w:r>
    </w:p>
    <w:p w:rsidR="00000000" w:rsidDel="00000000" w:rsidP="00000000" w:rsidRDefault="00000000" w:rsidRPr="00000000" w14:paraId="000000AC">
      <w:pPr>
        <w:numPr>
          <w:ilvl w:val="0"/>
          <w:numId w:val="13"/>
        </w:numPr>
        <w:spacing w:after="200" w:lineRule="auto"/>
        <w:ind w:left="720" w:hanging="360"/>
      </w:pPr>
      <w:r w:rsidDel="00000000" w:rsidR="00000000" w:rsidRPr="00000000">
        <w:rPr>
          <w:rtl w:val="0"/>
        </w:rPr>
        <w:t xml:space="preserve">The European nature cure movements of the 19th and early 20th centuries, led by figures like Vincenz Priessnitz, Sebastian Kneipp, and Louis Kuhne, popularized natural therapies like hydrotherapy, diet, and exercise.</w:t>
      </w:r>
    </w:p>
    <w:p w:rsidR="00000000" w:rsidDel="00000000" w:rsidP="00000000" w:rsidRDefault="00000000" w:rsidRPr="00000000" w14:paraId="000000AD">
      <w:pPr>
        <w:numPr>
          <w:ilvl w:val="0"/>
          <w:numId w:val="13"/>
        </w:numPr>
        <w:spacing w:after="200" w:lineRule="auto"/>
        <w:ind w:left="720" w:hanging="360"/>
      </w:pPr>
      <w:r w:rsidDel="00000000" w:rsidR="00000000" w:rsidRPr="00000000">
        <w:rPr>
          <w:rtl w:val="0"/>
        </w:rPr>
        <w:t xml:space="preserve">Priessnitz, an Austrian farmer, founded the European nature cure movement, emphasizing hydrotherapy after his own recovery from a severe injury using cold water applications.</w:t>
      </w:r>
    </w:p>
    <w:p w:rsidR="00000000" w:rsidDel="00000000" w:rsidP="00000000" w:rsidRDefault="00000000" w:rsidRPr="00000000" w14:paraId="000000AE">
      <w:pPr>
        <w:numPr>
          <w:ilvl w:val="0"/>
          <w:numId w:val="13"/>
        </w:numPr>
        <w:spacing w:after="200" w:lineRule="auto"/>
        <w:ind w:left="720" w:hanging="360"/>
      </w:pPr>
      <w:r w:rsidDel="00000000" w:rsidR="00000000" w:rsidRPr="00000000">
        <w:rPr>
          <w:rtl w:val="0"/>
        </w:rPr>
        <w:t xml:space="preserve">Kneipp developed a comprehensive system of natural healing, known as the "Kneipp Cure," incorporating hydrotherapy, herbal medicine, exercise, and a balanced diet.</w:t>
      </w:r>
    </w:p>
    <w:p w:rsidR="00000000" w:rsidDel="00000000" w:rsidP="00000000" w:rsidRDefault="00000000" w:rsidRPr="00000000" w14:paraId="000000AF">
      <w:pPr>
        <w:numPr>
          <w:ilvl w:val="0"/>
          <w:numId w:val="13"/>
        </w:numPr>
        <w:spacing w:after="200" w:lineRule="auto"/>
        <w:ind w:left="720" w:hanging="360"/>
      </w:pPr>
      <w:r w:rsidDel="00000000" w:rsidR="00000000" w:rsidRPr="00000000">
        <w:rPr>
          <w:rtl w:val="0"/>
        </w:rPr>
        <w:t xml:space="preserve">Kuhne, a German naturopath, developed a system of healing focused on detoxification through diet, hydrotherapy, and other natural therapies.</w:t>
      </w:r>
    </w:p>
    <w:p w:rsidR="00000000" w:rsidDel="00000000" w:rsidP="00000000" w:rsidRDefault="00000000" w:rsidRPr="00000000" w14:paraId="000000B0">
      <w:pPr>
        <w:numPr>
          <w:ilvl w:val="0"/>
          <w:numId w:val="13"/>
        </w:numPr>
        <w:spacing w:after="200" w:lineRule="auto"/>
        <w:ind w:left="720" w:hanging="360"/>
      </w:pPr>
      <w:r w:rsidDel="00000000" w:rsidR="00000000" w:rsidRPr="00000000">
        <w:rPr>
          <w:rtl w:val="0"/>
        </w:rPr>
        <w:t xml:space="preserve">Benedict Lust, often referred to as the "father of naturopathy," founded the American School of Naturopathy in the early 20th century, promoting the principles of natural healing in the United States.</w:t>
      </w:r>
    </w:p>
    <w:p w:rsidR="00000000" w:rsidDel="00000000" w:rsidP="00000000" w:rsidRDefault="00000000" w:rsidRPr="00000000" w14:paraId="000000B1">
      <w:pPr>
        <w:numPr>
          <w:ilvl w:val="0"/>
          <w:numId w:val="13"/>
        </w:numPr>
        <w:spacing w:after="200" w:lineRule="auto"/>
        <w:ind w:left="720" w:hanging="360"/>
      </w:pPr>
      <w:r w:rsidDel="00000000" w:rsidR="00000000" w:rsidRPr="00000000">
        <w:rPr>
          <w:rtl w:val="0"/>
        </w:rPr>
        <w:t xml:space="preserve">Modern naturopathic education integrates biomedical sciences, clinical sciences, and naturopathic therapeutics, with professional organizations globally promoting the interests of the naturopathic profession, providing continuing education, and fostering collaboration among practitioners.</w:t>
      </w:r>
    </w:p>
    <w:p w:rsidR="00000000" w:rsidDel="00000000" w:rsidP="00000000" w:rsidRDefault="00000000" w:rsidRPr="00000000" w14:paraId="000000B2">
      <w:pPr>
        <w:numPr>
          <w:ilvl w:val="0"/>
          <w:numId w:val="13"/>
        </w:numPr>
        <w:spacing w:after="200" w:lineRule="auto"/>
        <w:ind w:left="720" w:hanging="360"/>
      </w:pPr>
      <w:r w:rsidDel="00000000" w:rsidR="00000000" w:rsidRPr="00000000">
        <w:rPr>
          <w:rtl w:val="0"/>
        </w:rPr>
        <w:t xml:space="preserve">The study of the history of naturopathy provides context and practical grounding for contemporary practitioners, helping them appreciate the origins, evolution, and enduring relevance of naturopathic principles.</w:t>
      </w:r>
    </w:p>
    <w:p w:rsidR="00000000" w:rsidDel="00000000" w:rsidP="00000000" w:rsidRDefault="00000000" w:rsidRPr="00000000" w14:paraId="000000B3">
      <w:pPr>
        <w:numPr>
          <w:ilvl w:val="0"/>
          <w:numId w:val="13"/>
        </w:numPr>
        <w:spacing w:after="200" w:lineRule="auto"/>
        <w:ind w:left="720" w:hanging="360"/>
      </w:pPr>
      <w:r w:rsidDel="00000000" w:rsidR="00000000" w:rsidRPr="00000000">
        <w:rPr>
          <w:rtl w:val="0"/>
        </w:rPr>
        <w:t xml:space="preserve">Ancient cultures like the Egyptians, Greeks, and Chinese provide evidence of the time-tested efficacy of natural remedies and holistic approaches, emphasizing balance and harmony, treating the whole person, not just their symptoms.</w:t>
      </w:r>
    </w:p>
    <w:p w:rsidR="00000000" w:rsidDel="00000000" w:rsidP="00000000" w:rsidRDefault="00000000" w:rsidRPr="00000000" w14:paraId="000000B4">
      <w:pPr>
        <w:numPr>
          <w:ilvl w:val="0"/>
          <w:numId w:val="13"/>
        </w:numPr>
        <w:spacing w:after="200" w:lineRule="auto"/>
        <w:ind w:left="720" w:hanging="360"/>
      </w:pPr>
      <w:r w:rsidDel="00000000" w:rsidR="00000000" w:rsidRPr="00000000">
        <w:rPr>
          <w:rtl w:val="0"/>
        </w:rPr>
        <w:t xml:space="preserve">The European nature cure movements pioneered by figures like Vincenz Priessnitz, Sebastian Kneipp, and Louis Kuhne give us practical frameworks for applying therapies like hydrotherapy, diet, and exercise.</w:t>
      </w:r>
    </w:p>
    <w:p w:rsidR="00000000" w:rsidDel="00000000" w:rsidP="00000000" w:rsidRDefault="00000000" w:rsidRPr="00000000" w14:paraId="000000B5">
      <w:pPr>
        <w:numPr>
          <w:ilvl w:val="0"/>
          <w:numId w:val="13"/>
        </w:numPr>
        <w:spacing w:after="200" w:lineRule="auto"/>
        <w:ind w:left="720" w:hanging="360"/>
      </w:pPr>
      <w:r w:rsidDel="00000000" w:rsidR="00000000" w:rsidRPr="00000000">
        <w:rPr>
          <w:rtl w:val="0"/>
        </w:rPr>
        <w:t xml:space="preserve">Benedict Lust, the "father of naturopathy," highlighted the importance of integration in naturopathy, envisioning it as a comprehensive system of healthcare, incorporating various healing traditions.</w:t>
      </w:r>
    </w:p>
    <w:p w:rsidR="00000000" w:rsidDel="00000000" w:rsidP="00000000" w:rsidRDefault="00000000" w:rsidRPr="00000000" w14:paraId="000000B6">
      <w:pPr>
        <w:numPr>
          <w:ilvl w:val="0"/>
          <w:numId w:val="13"/>
        </w:numPr>
        <w:spacing w:after="200" w:lineRule="auto"/>
        <w:ind w:left="720" w:hanging="360"/>
      </w:pPr>
      <w:r w:rsidDel="00000000" w:rsidR="00000000" w:rsidRPr="00000000">
        <w:rPr>
          <w:rtl w:val="0"/>
        </w:rPr>
        <w:t xml:space="preserve">The history of naturopathic education and the role of professional organizations underline the rigorous training and high standards of professionalism expected in naturopathy today.</w:t>
      </w:r>
    </w:p>
    <w:p w:rsidR="00000000" w:rsidDel="00000000" w:rsidP="00000000" w:rsidRDefault="00000000" w:rsidRPr="00000000" w14:paraId="000000B7">
      <w:pPr>
        <w:numPr>
          <w:ilvl w:val="0"/>
          <w:numId w:val="13"/>
        </w:numPr>
        <w:spacing w:after="200" w:lineRule="auto"/>
        <w:ind w:left="720" w:hanging="360"/>
      </w:pPr>
      <w:r w:rsidDel="00000000" w:rsidR="00000000" w:rsidRPr="00000000">
        <w:rPr>
          <w:rtl w:val="0"/>
        </w:rPr>
        <w:t xml:space="preserve">Incorporating historical narratives into patient education and advocacy can help practitioners overcome skepticism, bridge the credibility gap, and build trust.</w:t>
      </w:r>
    </w:p>
    <w:p w:rsidR="00000000" w:rsidDel="00000000" w:rsidP="00000000" w:rsidRDefault="00000000" w:rsidRPr="00000000" w14:paraId="000000B8">
      <w:pPr>
        <w:numPr>
          <w:ilvl w:val="0"/>
          <w:numId w:val="13"/>
        </w:numPr>
        <w:spacing w:after="200" w:lineRule="auto"/>
        <w:ind w:left="720" w:hanging="360"/>
      </w:pPr>
      <w:r w:rsidDel="00000000" w:rsidR="00000000" w:rsidRPr="00000000">
        <w:rPr>
          <w:rtl w:val="0"/>
        </w:rPr>
        <w:t xml:space="preserve">Sharing stories of naturopathic pioneers anchors the practice in a rich historical tradition, countering the perception that naturopathic medicine is an unproven or fringe field.</w:t>
      </w:r>
    </w:p>
    <w:p w:rsidR="00000000" w:rsidDel="00000000" w:rsidP="00000000" w:rsidRDefault="00000000" w:rsidRPr="00000000" w14:paraId="000000B9">
      <w:pPr>
        <w:numPr>
          <w:ilvl w:val="0"/>
          <w:numId w:val="13"/>
        </w:numPr>
        <w:spacing w:after="200" w:lineRule="auto"/>
        <w:ind w:left="720" w:hanging="360"/>
      </w:pPr>
      <w:r w:rsidDel="00000000" w:rsidR="00000000" w:rsidRPr="00000000">
        <w:rPr>
          <w:rtl w:val="0"/>
        </w:rPr>
        <w:t xml:space="preserve">Historical narratives humanize naturopathy, helping patients see it as a method of using natural and understandable methods to promote health.</w:t>
      </w:r>
    </w:p>
    <w:p w:rsidR="00000000" w:rsidDel="00000000" w:rsidP="00000000" w:rsidRDefault="00000000" w:rsidRPr="00000000" w14:paraId="000000BA">
      <w:pPr>
        <w:numPr>
          <w:ilvl w:val="0"/>
          <w:numId w:val="13"/>
        </w:numPr>
        <w:spacing w:after="200" w:lineRule="auto"/>
        <w:ind w:left="720" w:hanging="360"/>
      </w:pPr>
      <w:r w:rsidDel="00000000" w:rsidR="00000000" w:rsidRPr="00000000">
        <w:rPr>
          <w:rtl w:val="0"/>
        </w:rPr>
        <w:t xml:space="preserve">Storytelling, a core naturopathic principle, can foster a deeper understanding and appreciation of the field, enhance the therapeutic relationship, and support informed and empowered health decisions.</w:t>
      </w:r>
    </w:p>
    <w:p w:rsidR="00000000" w:rsidDel="00000000" w:rsidP="00000000" w:rsidRDefault="00000000" w:rsidRPr="00000000" w14:paraId="000000BB">
      <w:pPr>
        <w:numPr>
          <w:ilvl w:val="0"/>
          <w:numId w:val="13"/>
        </w:numPr>
        <w:spacing w:after="200" w:lineRule="auto"/>
        <w:ind w:left="720" w:hanging="360"/>
      </w:pPr>
      <w:r w:rsidDel="00000000" w:rsidR="00000000" w:rsidRPr="00000000">
        <w:rPr>
          <w:rtl w:val="0"/>
        </w:rPr>
        <w:t xml:space="preserve">Historical knowledge of naturopathy can guide contemporary practice, helping practitioners understand the philosophies, methodologies, and context of historical practices.</w:t>
      </w:r>
    </w:p>
    <w:p w:rsidR="00000000" w:rsidDel="00000000" w:rsidP="00000000" w:rsidRDefault="00000000" w:rsidRPr="00000000" w14:paraId="000000BC">
      <w:pPr>
        <w:numPr>
          <w:ilvl w:val="0"/>
          <w:numId w:val="13"/>
        </w:numPr>
        <w:spacing w:after="200" w:lineRule="auto"/>
        <w:ind w:left="720" w:hanging="360"/>
      </w:pPr>
      <w:r w:rsidDel="00000000" w:rsidR="00000000" w:rsidRPr="00000000">
        <w:rPr>
          <w:rtl w:val="0"/>
        </w:rPr>
        <w:t xml:space="preserve">Learning about how historical figures faced and overcame challenges can inspire innovation and new solutions to modern health problems.</w:t>
      </w:r>
    </w:p>
    <w:p w:rsidR="00000000" w:rsidDel="00000000" w:rsidP="00000000" w:rsidRDefault="00000000" w:rsidRPr="00000000" w14:paraId="000000BD">
      <w:pPr>
        <w:numPr>
          <w:ilvl w:val="0"/>
          <w:numId w:val="13"/>
        </w:numPr>
        <w:spacing w:after="200" w:lineRule="auto"/>
        <w:ind w:left="720" w:hanging="360"/>
      </w:pPr>
      <w:r w:rsidDel="00000000" w:rsidR="00000000" w:rsidRPr="00000000">
        <w:rPr>
          <w:rtl w:val="0"/>
        </w:rPr>
        <w:t xml:space="preserve">Understanding the history of naturopathy sheds light on ethical considerations and the importance of patient-centered care.</w:t>
      </w:r>
    </w:p>
    <w:p w:rsidR="00000000" w:rsidDel="00000000" w:rsidP="00000000" w:rsidRDefault="00000000" w:rsidRPr="00000000" w14:paraId="000000BE">
      <w:pPr>
        <w:numPr>
          <w:ilvl w:val="0"/>
          <w:numId w:val="13"/>
        </w:numPr>
        <w:spacing w:after="200" w:lineRule="auto"/>
        <w:ind w:left="720" w:hanging="360"/>
      </w:pPr>
      <w:r w:rsidDel="00000000" w:rsidR="00000000" w:rsidRPr="00000000">
        <w:rPr>
          <w:rtl w:val="0"/>
        </w:rPr>
        <w:t xml:space="preserve">Historical knowledge can be a tool for advocacy, helping practitioners articulate the value of naturopathy to patients, the public, and other health professionals.</w:t>
      </w:r>
    </w:p>
    <w:p w:rsidR="00000000" w:rsidDel="00000000" w:rsidP="00000000" w:rsidRDefault="00000000" w:rsidRPr="00000000" w14:paraId="000000BF">
      <w:pPr>
        <w:numPr>
          <w:ilvl w:val="0"/>
          <w:numId w:val="13"/>
        </w:numPr>
        <w:spacing w:after="200" w:lineRule="auto"/>
        <w:ind w:left="720" w:hanging="360"/>
      </w:pPr>
      <w:r w:rsidDel="00000000" w:rsidR="00000000" w:rsidRPr="00000000">
        <w:rPr>
          <w:rtl w:val="0"/>
        </w:rPr>
        <w:t xml:space="preserve">Applying historical knowledge to naturopathy can present challenges such as misinterpretation and misapplication, over-reliance on historical practices, skepticism from patients and the medical community, lack of research, and regulatory and legal considerations.</w:t>
      </w:r>
    </w:p>
    <w:p w:rsidR="00000000" w:rsidDel="00000000" w:rsidP="00000000" w:rsidRDefault="00000000" w:rsidRPr="00000000" w14:paraId="000000C0">
      <w:pPr>
        <w:numPr>
          <w:ilvl w:val="0"/>
          <w:numId w:val="13"/>
        </w:numPr>
        <w:spacing w:after="200" w:lineRule="auto"/>
        <w:ind w:left="720" w:hanging="360"/>
      </w:pPr>
      <w:r w:rsidDel="00000000" w:rsidR="00000000" w:rsidRPr="00000000">
        <w:rPr>
          <w:rtl w:val="0"/>
        </w:rPr>
        <w:t xml:space="preserve">Addressing these challenges requires a balanced, integrative approach that honors the roots of naturopathy while also embracing advances in modern medicine, leveraging the rich history of naturopathy to enhance practice and provide effective, personalized care.</w:t>
      </w:r>
    </w:p>
    <w:p w:rsidR="00000000" w:rsidDel="00000000" w:rsidP="00000000" w:rsidRDefault="00000000" w:rsidRPr="00000000" w14:paraId="000000C1">
      <w:pPr>
        <w:pStyle w:val="Heading2"/>
        <w:spacing w:after="200" w:lineRule="auto"/>
        <w:rPr/>
      </w:pPr>
      <w:bookmarkStart w:colFirst="0" w:colLast="0" w:name="_o2mg46l5q4qq" w:id="33"/>
      <w:bookmarkEnd w:id="33"/>
      <w:r w:rsidDel="00000000" w:rsidR="00000000" w:rsidRPr="00000000">
        <w:rPr>
          <w:rtl w:val="0"/>
        </w:rPr>
        <w:t xml:space="preserve">Exercise 1: Researching Naturopathic Pioneers</w:t>
      </w:r>
    </w:p>
    <w:p w:rsidR="00000000" w:rsidDel="00000000" w:rsidP="00000000" w:rsidRDefault="00000000" w:rsidRPr="00000000" w14:paraId="000000C2">
      <w:pPr>
        <w:spacing w:after="200" w:lineRule="auto"/>
        <w:rPr/>
      </w:pPr>
      <w:r w:rsidDel="00000000" w:rsidR="00000000" w:rsidRPr="00000000">
        <w:rPr>
          <w:rtl w:val="0"/>
        </w:rPr>
        <w:t xml:space="preserve">In this exercise, you will research the lives and contributions of three naturopathic pioneers. By exploring their backgrounds, philosophies, and impact on the field of naturopathy, you will gain a deeper understanding of the history and evolution of naturopathic medicine.</w:t>
      </w:r>
    </w:p>
    <w:p w:rsidR="00000000" w:rsidDel="00000000" w:rsidP="00000000" w:rsidRDefault="00000000" w:rsidRPr="00000000" w14:paraId="000000C3">
      <w:pPr>
        <w:spacing w:after="200" w:lineRule="auto"/>
        <w:rPr>
          <w:b w:val="1"/>
        </w:rPr>
      </w:pPr>
      <w:r w:rsidDel="00000000" w:rsidR="00000000" w:rsidRPr="00000000">
        <w:rPr>
          <w:b w:val="1"/>
          <w:rtl w:val="0"/>
        </w:rPr>
        <w:t xml:space="preserve">Materials:</w:t>
      </w:r>
    </w:p>
    <w:p w:rsidR="00000000" w:rsidDel="00000000" w:rsidP="00000000" w:rsidRDefault="00000000" w:rsidRPr="00000000" w14:paraId="000000C4">
      <w:pPr>
        <w:numPr>
          <w:ilvl w:val="0"/>
          <w:numId w:val="1"/>
        </w:numPr>
        <w:spacing w:after="200" w:lineRule="auto"/>
        <w:ind w:left="720" w:hanging="360"/>
        <w:rPr>
          <w:u w:val="none"/>
        </w:rPr>
      </w:pPr>
      <w:r w:rsidDel="00000000" w:rsidR="00000000" w:rsidRPr="00000000">
        <w:rPr>
          <w:rtl w:val="0"/>
        </w:rPr>
        <w:t xml:space="preserve">Pen and paper or a digital device for note-taking</w:t>
      </w:r>
    </w:p>
    <w:p w:rsidR="00000000" w:rsidDel="00000000" w:rsidP="00000000" w:rsidRDefault="00000000" w:rsidRPr="00000000" w14:paraId="000000C5">
      <w:pPr>
        <w:numPr>
          <w:ilvl w:val="0"/>
          <w:numId w:val="1"/>
        </w:numPr>
        <w:spacing w:after="200" w:lineRule="auto"/>
        <w:ind w:left="720" w:hanging="360"/>
        <w:rPr>
          <w:u w:val="none"/>
        </w:rPr>
      </w:pPr>
      <w:r w:rsidDel="00000000" w:rsidR="00000000" w:rsidRPr="00000000">
        <w:rPr>
          <w:rtl w:val="0"/>
        </w:rPr>
        <w:t xml:space="preserve">Access to the internet for research purposes</w:t>
      </w:r>
    </w:p>
    <w:p w:rsidR="00000000" w:rsidDel="00000000" w:rsidP="00000000" w:rsidRDefault="00000000" w:rsidRPr="00000000" w14:paraId="000000C6">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0C7">
      <w:pPr>
        <w:numPr>
          <w:ilvl w:val="0"/>
          <w:numId w:val="15"/>
        </w:numPr>
        <w:spacing w:after="200" w:lineRule="auto"/>
        <w:ind w:left="720" w:hanging="360"/>
        <w:rPr>
          <w:u w:val="none"/>
        </w:rPr>
      </w:pPr>
      <w:r w:rsidDel="00000000" w:rsidR="00000000" w:rsidRPr="00000000">
        <w:rPr>
          <w:rtl w:val="0"/>
        </w:rPr>
        <w:t xml:space="preserve">Choose three naturopathic pioneers, such as Benedict Lust, Sebastian Kneipp, or Samuel Hahnemann.</w:t>
      </w:r>
    </w:p>
    <w:p w:rsidR="00000000" w:rsidDel="00000000" w:rsidP="00000000" w:rsidRDefault="00000000" w:rsidRPr="00000000" w14:paraId="000000C8">
      <w:pPr>
        <w:numPr>
          <w:ilvl w:val="0"/>
          <w:numId w:val="15"/>
        </w:numPr>
        <w:spacing w:after="200" w:before="0" w:lineRule="auto"/>
        <w:ind w:left="720" w:hanging="360"/>
        <w:rPr>
          <w:u w:val="none"/>
        </w:rPr>
      </w:pPr>
      <w:r w:rsidDel="00000000" w:rsidR="00000000" w:rsidRPr="00000000">
        <w:rPr>
          <w:rtl w:val="0"/>
        </w:rPr>
        <w:t xml:space="preserve">Research each pioneer's background, including their upbringing, education, and professional experiences.</w:t>
      </w:r>
    </w:p>
    <w:p w:rsidR="00000000" w:rsidDel="00000000" w:rsidP="00000000" w:rsidRDefault="00000000" w:rsidRPr="00000000" w14:paraId="000000C9">
      <w:pPr>
        <w:numPr>
          <w:ilvl w:val="0"/>
          <w:numId w:val="15"/>
        </w:numPr>
        <w:spacing w:after="200" w:before="0" w:lineRule="auto"/>
        <w:ind w:left="720" w:hanging="360"/>
        <w:rPr>
          <w:u w:val="none"/>
        </w:rPr>
      </w:pPr>
      <w:r w:rsidDel="00000000" w:rsidR="00000000" w:rsidRPr="00000000">
        <w:rPr>
          <w:rtl w:val="0"/>
        </w:rPr>
        <w:t xml:space="preserve">Investigate their contributions to the field of naturopathy, focusing on their philosophies, principles, and therapeutic modalities.</w:t>
      </w:r>
    </w:p>
    <w:p w:rsidR="00000000" w:rsidDel="00000000" w:rsidP="00000000" w:rsidRDefault="00000000" w:rsidRPr="00000000" w14:paraId="000000CA">
      <w:pPr>
        <w:numPr>
          <w:ilvl w:val="0"/>
          <w:numId w:val="15"/>
        </w:numPr>
        <w:spacing w:after="200" w:before="0" w:lineRule="auto"/>
        <w:ind w:left="720" w:hanging="360"/>
        <w:rPr>
          <w:u w:val="none"/>
        </w:rPr>
      </w:pPr>
      <w:r w:rsidDel="00000000" w:rsidR="00000000" w:rsidRPr="00000000">
        <w:rPr>
          <w:rtl w:val="0"/>
        </w:rPr>
        <w:t xml:space="preserve">Take notes on the ways each pioneer shaped the development of naturopathic medicine and influenced the profession's core principles.</w:t>
      </w:r>
    </w:p>
    <w:p w:rsidR="00000000" w:rsidDel="00000000" w:rsidP="00000000" w:rsidRDefault="00000000" w:rsidRPr="00000000" w14:paraId="000000CB">
      <w:pPr>
        <w:numPr>
          <w:ilvl w:val="0"/>
          <w:numId w:val="15"/>
        </w:numPr>
        <w:spacing w:after="200" w:lineRule="auto"/>
        <w:ind w:left="720" w:hanging="360"/>
        <w:rPr>
          <w:u w:val="none"/>
        </w:rPr>
      </w:pPr>
      <w:r w:rsidDel="00000000" w:rsidR="00000000" w:rsidRPr="00000000">
        <w:rPr>
          <w:rtl w:val="0"/>
        </w:rPr>
        <w:t xml:space="preserve">Reflect on the connections between the pioneers' philosophies and the current practice of naturopathy, considering how their ideas have evolved and adapted over time.</w:t>
      </w:r>
    </w:p>
    <w:p w:rsidR="00000000" w:rsidDel="00000000" w:rsidP="00000000" w:rsidRDefault="00000000" w:rsidRPr="00000000" w14:paraId="000000CC">
      <w:pPr>
        <w:pStyle w:val="Heading2"/>
        <w:spacing w:after="200" w:lineRule="auto"/>
        <w:rPr/>
      </w:pPr>
      <w:bookmarkStart w:colFirst="0" w:colLast="0" w:name="_56jec4mh52qd" w:id="34"/>
      <w:bookmarkEnd w:id="34"/>
      <w:r w:rsidDel="00000000" w:rsidR="00000000" w:rsidRPr="00000000">
        <w:rPr>
          <w:rtl w:val="0"/>
        </w:rPr>
        <w:t xml:space="preserve">Exercise 2: Timeline of Naturopathic Medicine</w:t>
      </w:r>
    </w:p>
    <w:p w:rsidR="00000000" w:rsidDel="00000000" w:rsidP="00000000" w:rsidRDefault="00000000" w:rsidRPr="00000000" w14:paraId="000000CD">
      <w:pPr>
        <w:spacing w:after="200" w:lineRule="auto"/>
        <w:rPr/>
      </w:pPr>
      <w:r w:rsidDel="00000000" w:rsidR="00000000" w:rsidRPr="00000000">
        <w:rPr>
          <w:rtl w:val="0"/>
        </w:rPr>
        <w:t xml:space="preserve">This exercise will help you visualize the historical development of naturopathic medicine by creating a timeline of significant events, milestones, and influential figures. By understanding the evolution of naturopathy, you can better appreciate the foundations and philosophies that guide contemporary practice.</w:t>
      </w:r>
    </w:p>
    <w:p w:rsidR="00000000" w:rsidDel="00000000" w:rsidP="00000000" w:rsidRDefault="00000000" w:rsidRPr="00000000" w14:paraId="000000CE">
      <w:pPr>
        <w:spacing w:after="200" w:lineRule="auto"/>
        <w:rPr>
          <w:b w:val="1"/>
        </w:rPr>
      </w:pPr>
      <w:r w:rsidDel="00000000" w:rsidR="00000000" w:rsidRPr="00000000">
        <w:rPr>
          <w:b w:val="1"/>
          <w:rtl w:val="0"/>
        </w:rPr>
        <w:t xml:space="preserve">Materials:</w:t>
      </w:r>
    </w:p>
    <w:p w:rsidR="00000000" w:rsidDel="00000000" w:rsidP="00000000" w:rsidRDefault="00000000" w:rsidRPr="00000000" w14:paraId="000000CF">
      <w:pPr>
        <w:numPr>
          <w:ilvl w:val="0"/>
          <w:numId w:val="3"/>
        </w:numPr>
        <w:spacing w:after="200" w:lineRule="auto"/>
        <w:ind w:left="720" w:hanging="360"/>
        <w:rPr>
          <w:u w:val="none"/>
        </w:rPr>
      </w:pPr>
      <w:r w:rsidDel="00000000" w:rsidR="00000000" w:rsidRPr="00000000">
        <w:rPr>
          <w:rtl w:val="0"/>
        </w:rPr>
        <w:t xml:space="preserve">Pen and paper or a digital device for creating a timeline</w:t>
      </w:r>
    </w:p>
    <w:p w:rsidR="00000000" w:rsidDel="00000000" w:rsidP="00000000" w:rsidRDefault="00000000" w:rsidRPr="00000000" w14:paraId="000000D0">
      <w:pPr>
        <w:numPr>
          <w:ilvl w:val="0"/>
          <w:numId w:val="3"/>
        </w:numPr>
        <w:spacing w:after="200" w:lineRule="auto"/>
        <w:ind w:left="720" w:hanging="360"/>
        <w:rPr>
          <w:u w:val="none"/>
        </w:rPr>
      </w:pPr>
      <w:r w:rsidDel="00000000" w:rsidR="00000000" w:rsidRPr="00000000">
        <w:rPr>
          <w:rtl w:val="0"/>
        </w:rPr>
        <w:t xml:space="preserve">Access to the internet for research purposes</w:t>
      </w:r>
    </w:p>
    <w:p w:rsidR="00000000" w:rsidDel="00000000" w:rsidP="00000000" w:rsidRDefault="00000000" w:rsidRPr="00000000" w14:paraId="000000D1">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0D2">
      <w:pPr>
        <w:numPr>
          <w:ilvl w:val="0"/>
          <w:numId w:val="6"/>
        </w:numPr>
        <w:spacing w:after="200" w:lineRule="auto"/>
        <w:ind w:left="720" w:hanging="360"/>
        <w:rPr>
          <w:u w:val="none"/>
        </w:rPr>
      </w:pPr>
      <w:r w:rsidDel="00000000" w:rsidR="00000000" w:rsidRPr="00000000">
        <w:rPr>
          <w:rtl w:val="0"/>
        </w:rPr>
        <w:t xml:space="preserve">Research the history of naturopathic medicine, focusing on key events, milestones, and influential figures from its origins to the present day.</w:t>
      </w:r>
    </w:p>
    <w:p w:rsidR="00000000" w:rsidDel="00000000" w:rsidP="00000000" w:rsidRDefault="00000000" w:rsidRPr="00000000" w14:paraId="000000D3">
      <w:pPr>
        <w:numPr>
          <w:ilvl w:val="0"/>
          <w:numId w:val="6"/>
        </w:numPr>
        <w:spacing w:after="200" w:before="0" w:lineRule="auto"/>
        <w:ind w:left="720" w:hanging="360"/>
        <w:rPr>
          <w:u w:val="none"/>
        </w:rPr>
      </w:pPr>
      <w:r w:rsidDel="00000000" w:rsidR="00000000" w:rsidRPr="00000000">
        <w:rPr>
          <w:rtl w:val="0"/>
        </w:rPr>
        <w:t xml:space="preserve">Create a timeline that highlights these significant moments and individuals, either on paper or using a digital tool.</w:t>
      </w:r>
    </w:p>
    <w:p w:rsidR="00000000" w:rsidDel="00000000" w:rsidP="00000000" w:rsidRDefault="00000000" w:rsidRPr="00000000" w14:paraId="000000D4">
      <w:pPr>
        <w:numPr>
          <w:ilvl w:val="0"/>
          <w:numId w:val="6"/>
        </w:numPr>
        <w:spacing w:after="200" w:before="0" w:lineRule="auto"/>
        <w:ind w:left="720" w:hanging="360"/>
        <w:rPr>
          <w:u w:val="none"/>
        </w:rPr>
      </w:pPr>
      <w:r w:rsidDel="00000000" w:rsidR="00000000" w:rsidRPr="00000000">
        <w:rPr>
          <w:rtl w:val="0"/>
        </w:rPr>
        <w:t xml:space="preserve">Include dates and concise descriptions of each event, milestone, or figure to provide context and insight into their importance.</w:t>
      </w:r>
    </w:p>
    <w:p w:rsidR="00000000" w:rsidDel="00000000" w:rsidP="00000000" w:rsidRDefault="00000000" w:rsidRPr="00000000" w14:paraId="000000D5">
      <w:pPr>
        <w:numPr>
          <w:ilvl w:val="0"/>
          <w:numId w:val="6"/>
        </w:numPr>
        <w:spacing w:after="200" w:before="0" w:lineRule="auto"/>
        <w:ind w:left="720" w:hanging="360"/>
        <w:rPr>
          <w:u w:val="none"/>
        </w:rPr>
      </w:pPr>
      <w:r w:rsidDel="00000000" w:rsidR="00000000" w:rsidRPr="00000000">
        <w:rPr>
          <w:rtl w:val="0"/>
        </w:rPr>
        <w:t xml:space="preserve">As you create the timeline, pay attention to any patterns or trends in the development of naturopathic medicine, such as the growth of professional organizations, regulatory changes, or shifts in philosophical emphasis.</w:t>
      </w:r>
    </w:p>
    <w:p w:rsidR="00000000" w:rsidDel="00000000" w:rsidP="00000000" w:rsidRDefault="00000000" w:rsidRPr="00000000" w14:paraId="000000D6">
      <w:pPr>
        <w:numPr>
          <w:ilvl w:val="0"/>
          <w:numId w:val="6"/>
        </w:numPr>
        <w:spacing w:after="200" w:lineRule="auto"/>
        <w:ind w:left="720" w:hanging="360"/>
        <w:rPr>
          <w:u w:val="none"/>
        </w:rPr>
      </w:pPr>
      <w:r w:rsidDel="00000000" w:rsidR="00000000" w:rsidRPr="00000000">
        <w:rPr>
          <w:rtl w:val="0"/>
        </w:rPr>
        <w:t xml:space="preserve">Reflect on the ways in which the history of naturopathy has shaped the profession's current principles and practices, as well as the potential future directions for the field.</w:t>
      </w:r>
    </w:p>
    <w:p w:rsidR="00000000" w:rsidDel="00000000" w:rsidP="00000000" w:rsidRDefault="00000000" w:rsidRPr="00000000" w14:paraId="000000D7">
      <w:pPr>
        <w:pStyle w:val="Heading1"/>
        <w:spacing w:after="200" w:lineRule="auto"/>
        <w:rPr/>
      </w:pPr>
      <w:bookmarkStart w:colFirst="0" w:colLast="0" w:name="_i8b3wv7guewd" w:id="35"/>
      <w:bookmarkEnd w:id="35"/>
      <w:r w:rsidDel="00000000" w:rsidR="00000000" w:rsidRPr="00000000">
        <w:rPr>
          <w:rtl w:val="0"/>
        </w:rPr>
        <w:t xml:space="preserve">Comparing Orthodox and Naturopathic Medicine</w:t>
      </w:r>
    </w:p>
    <w:p w:rsidR="00000000" w:rsidDel="00000000" w:rsidP="00000000" w:rsidRDefault="00000000" w:rsidRPr="00000000" w14:paraId="000000D8">
      <w:pPr>
        <w:spacing w:after="200" w:lineRule="auto"/>
        <w:rPr/>
      </w:pPr>
      <w:r w:rsidDel="00000000" w:rsidR="00000000" w:rsidRPr="00000000">
        <w:rPr>
          <w:rtl w:val="0"/>
        </w:rPr>
        <w:t xml:space="preserve">Orthodox, or conventional, medicine and naturopathic medicine are both systems of healthcare that aim to improve health and well-being, diagnose and treat illnesses, and prevent diseases. However, they differ significantly in their underlying philosophies, paradigms, and practices. In this lesson, we will explore the key differences between orthodox and naturopathic medicine and examine how these differences influence the diagnosis and treatment of health conditions.</w:t>
      </w:r>
    </w:p>
    <w:p w:rsidR="00000000" w:rsidDel="00000000" w:rsidP="00000000" w:rsidRDefault="00000000" w:rsidRPr="00000000" w14:paraId="000000D9">
      <w:pPr>
        <w:pStyle w:val="Heading2"/>
        <w:spacing w:after="200" w:lineRule="auto"/>
        <w:rPr/>
      </w:pPr>
      <w:bookmarkStart w:colFirst="0" w:colLast="0" w:name="_kor5ipfj29o3" w:id="36"/>
      <w:bookmarkEnd w:id="36"/>
      <w:r w:rsidDel="00000000" w:rsidR="00000000" w:rsidRPr="00000000">
        <w:rPr>
          <w:rtl w:val="0"/>
        </w:rPr>
        <w:t xml:space="preserve">Philosophical Differences</w:t>
      </w:r>
    </w:p>
    <w:p w:rsidR="00000000" w:rsidDel="00000000" w:rsidP="00000000" w:rsidRDefault="00000000" w:rsidRPr="00000000" w14:paraId="000000DA">
      <w:pPr>
        <w:spacing w:after="200" w:lineRule="auto"/>
        <w:rPr>
          <w:b w:val="1"/>
        </w:rPr>
      </w:pPr>
      <w:r w:rsidDel="00000000" w:rsidR="00000000" w:rsidRPr="00000000">
        <w:rPr>
          <w:b w:val="1"/>
          <w:rtl w:val="0"/>
        </w:rPr>
        <w:t xml:space="preserve">Orthodox Medicine</w:t>
      </w:r>
    </w:p>
    <w:p w:rsidR="00000000" w:rsidDel="00000000" w:rsidP="00000000" w:rsidRDefault="00000000" w:rsidRPr="00000000" w14:paraId="000000DB">
      <w:pPr>
        <w:spacing w:after="200" w:lineRule="auto"/>
        <w:rPr/>
      </w:pPr>
      <w:r w:rsidDel="00000000" w:rsidR="00000000" w:rsidRPr="00000000">
        <w:rPr>
          <w:rtl w:val="0"/>
        </w:rPr>
        <w:t xml:space="preserve">Orthodox medicine, also known as allopathic or conventional medicine, is primarily based on the biomedical model of health and disease. This model views the body as a complex machine composed of various organs and systems, and disease as a result of specific malfunctions or defects within these systems. Orthodox medicine focuses on diagnosing and treating symptoms and diseases, often using pharmaceuticals and surgical interventions to correct or manage the underlying issue.</w:t>
      </w:r>
    </w:p>
    <w:p w:rsidR="00000000" w:rsidDel="00000000" w:rsidP="00000000" w:rsidRDefault="00000000" w:rsidRPr="00000000" w14:paraId="000000DC">
      <w:pPr>
        <w:spacing w:after="200" w:lineRule="auto"/>
        <w:rPr>
          <w:b w:val="1"/>
        </w:rPr>
      </w:pPr>
      <w:r w:rsidDel="00000000" w:rsidR="00000000" w:rsidRPr="00000000">
        <w:rPr>
          <w:b w:val="1"/>
          <w:rtl w:val="0"/>
        </w:rPr>
        <w:t xml:space="preserve">Naturopathic Medicine</w:t>
      </w:r>
    </w:p>
    <w:p w:rsidR="00000000" w:rsidDel="00000000" w:rsidP="00000000" w:rsidRDefault="00000000" w:rsidRPr="00000000" w14:paraId="000000DD">
      <w:pPr>
        <w:spacing w:after="200" w:lineRule="auto"/>
        <w:rPr/>
      </w:pPr>
      <w:r w:rsidDel="00000000" w:rsidR="00000000" w:rsidRPr="00000000">
        <w:rPr>
          <w:rtl w:val="0"/>
        </w:rPr>
        <w:t xml:space="preserve">Naturopathic medicine adopts a holistic approach to health and healing, recognizing the interconnection between the physical, emotional, and spiritual aspects of an individual's well-being. Naturopathic practitioners view the body as a self-regulating, self-healing organism, and believe that health can be restored and maintained by supporting the body's natural healing processes. They emphasize the use of natural therapies, such as herbal medicine, nutrition, and lifestyle modifications, to address the root causes of illness and promote overall health.</w:t>
      </w:r>
    </w:p>
    <w:p w:rsidR="00000000" w:rsidDel="00000000" w:rsidP="00000000" w:rsidRDefault="00000000" w:rsidRPr="00000000" w14:paraId="000000DE">
      <w:pPr>
        <w:pStyle w:val="Heading2"/>
        <w:spacing w:after="200" w:lineRule="auto"/>
        <w:rPr/>
      </w:pPr>
      <w:bookmarkStart w:colFirst="0" w:colLast="0" w:name="_7qp2tmpyyz5k" w:id="37"/>
      <w:bookmarkEnd w:id="37"/>
      <w:r w:rsidDel="00000000" w:rsidR="00000000" w:rsidRPr="00000000">
        <w:rPr>
          <w:rtl w:val="0"/>
        </w:rPr>
        <w:t xml:space="preserve">Diagnostic Paradigms</w:t>
      </w:r>
    </w:p>
    <w:p w:rsidR="00000000" w:rsidDel="00000000" w:rsidP="00000000" w:rsidRDefault="00000000" w:rsidRPr="00000000" w14:paraId="000000DF">
      <w:pPr>
        <w:spacing w:after="200" w:lineRule="auto"/>
        <w:rPr>
          <w:b w:val="1"/>
        </w:rPr>
      </w:pPr>
      <w:r w:rsidDel="00000000" w:rsidR="00000000" w:rsidRPr="00000000">
        <w:rPr>
          <w:b w:val="1"/>
          <w:rtl w:val="0"/>
        </w:rPr>
        <w:t xml:space="preserve">Orthodox Medicine</w:t>
      </w:r>
    </w:p>
    <w:p w:rsidR="00000000" w:rsidDel="00000000" w:rsidP="00000000" w:rsidRDefault="00000000" w:rsidRPr="00000000" w14:paraId="000000E0">
      <w:pPr>
        <w:spacing w:after="200" w:lineRule="auto"/>
        <w:rPr/>
      </w:pPr>
      <w:r w:rsidDel="00000000" w:rsidR="00000000" w:rsidRPr="00000000">
        <w:rPr>
          <w:rtl w:val="0"/>
        </w:rPr>
        <w:t xml:space="preserve">In orthodox medicine, diagnosis typically involves the identification of a specific disease or condition based on a patient's symptoms, physical examination, and the results of various diagnostic tests, such as blood tests, imaging studies, and biopsies. The diagnostic process often seeks to pinpoint a specific cause, such as a bacterial infection, genetic mutation, or hormonal imbalance, which can then be targeted through medical interventions.</w:t>
      </w:r>
    </w:p>
    <w:p w:rsidR="00000000" w:rsidDel="00000000" w:rsidP="00000000" w:rsidRDefault="00000000" w:rsidRPr="00000000" w14:paraId="000000E1">
      <w:pPr>
        <w:spacing w:after="200" w:lineRule="auto"/>
        <w:rPr>
          <w:b w:val="1"/>
        </w:rPr>
      </w:pPr>
      <w:r w:rsidDel="00000000" w:rsidR="00000000" w:rsidRPr="00000000">
        <w:rPr>
          <w:b w:val="1"/>
          <w:rtl w:val="0"/>
        </w:rPr>
        <w:t xml:space="preserve">Naturopathic Medicine</w:t>
      </w:r>
    </w:p>
    <w:p w:rsidR="00000000" w:rsidDel="00000000" w:rsidP="00000000" w:rsidRDefault="00000000" w:rsidRPr="00000000" w14:paraId="000000E2">
      <w:pPr>
        <w:spacing w:after="200" w:lineRule="auto"/>
        <w:rPr/>
      </w:pPr>
      <w:r w:rsidDel="00000000" w:rsidR="00000000" w:rsidRPr="00000000">
        <w:rPr>
          <w:rtl w:val="0"/>
        </w:rPr>
        <w:t xml:space="preserve">Naturopathic diagnosis involves a thorough assessment of a patient's physical, emotional, and environmental factors that may be contributing to their health concerns. In addition to considering symptoms and performing physical examinations, naturopathic practitioners evaluate the patient's lifestyle, diet, stress levels, and other factors that may impact their overall health. This comprehensive approach helps identify the root causes of illness and allows for the development of individualized treatment plans that address the whole person, rather than just their symptoms.</w:t>
      </w:r>
    </w:p>
    <w:p w:rsidR="00000000" w:rsidDel="00000000" w:rsidP="00000000" w:rsidRDefault="00000000" w:rsidRPr="00000000" w14:paraId="000000E3">
      <w:pPr>
        <w:pStyle w:val="Heading2"/>
        <w:spacing w:after="200" w:lineRule="auto"/>
        <w:rPr/>
      </w:pPr>
      <w:bookmarkStart w:colFirst="0" w:colLast="0" w:name="_vbkef8kf190k" w:id="38"/>
      <w:bookmarkEnd w:id="38"/>
      <w:r w:rsidDel="00000000" w:rsidR="00000000" w:rsidRPr="00000000">
        <w:rPr>
          <w:rtl w:val="0"/>
        </w:rPr>
        <w:t xml:space="preserve">Treatment Approaches</w:t>
      </w:r>
    </w:p>
    <w:p w:rsidR="00000000" w:rsidDel="00000000" w:rsidP="00000000" w:rsidRDefault="00000000" w:rsidRPr="00000000" w14:paraId="000000E4">
      <w:pPr>
        <w:spacing w:after="200" w:lineRule="auto"/>
        <w:rPr>
          <w:b w:val="1"/>
        </w:rPr>
      </w:pPr>
      <w:r w:rsidDel="00000000" w:rsidR="00000000" w:rsidRPr="00000000">
        <w:rPr>
          <w:b w:val="1"/>
          <w:rtl w:val="0"/>
        </w:rPr>
        <w:t xml:space="preserve">Orthodox Medicine</w:t>
      </w:r>
    </w:p>
    <w:p w:rsidR="00000000" w:rsidDel="00000000" w:rsidP="00000000" w:rsidRDefault="00000000" w:rsidRPr="00000000" w14:paraId="000000E5">
      <w:pPr>
        <w:spacing w:after="200" w:lineRule="auto"/>
        <w:rPr/>
      </w:pPr>
      <w:r w:rsidDel="00000000" w:rsidR="00000000" w:rsidRPr="00000000">
        <w:rPr>
          <w:rtl w:val="0"/>
        </w:rPr>
        <w:t xml:space="preserve">Orthodox medicine relies heavily on the use of pharmaceuticals, surgery, and other medical interventions to treat diseases and manage symptoms. These interventions are often designed to target specific physiological processes or pathways, and can be highly effective in providing immediate relief or managing acute medical conditions such as broken bones and or other traumatic injuries. However, they may also have potential side effects and may not always address the underlying causes of a patient's health concerns.</w:t>
      </w:r>
    </w:p>
    <w:p w:rsidR="00000000" w:rsidDel="00000000" w:rsidP="00000000" w:rsidRDefault="00000000" w:rsidRPr="00000000" w14:paraId="000000E6">
      <w:pPr>
        <w:spacing w:after="200" w:lineRule="auto"/>
        <w:rPr>
          <w:b w:val="1"/>
        </w:rPr>
      </w:pPr>
      <w:r w:rsidDel="00000000" w:rsidR="00000000" w:rsidRPr="00000000">
        <w:rPr>
          <w:b w:val="1"/>
          <w:rtl w:val="0"/>
        </w:rPr>
        <w:t xml:space="preserve">Naturopathic Medicine</w:t>
      </w:r>
    </w:p>
    <w:p w:rsidR="00000000" w:rsidDel="00000000" w:rsidP="00000000" w:rsidRDefault="00000000" w:rsidRPr="00000000" w14:paraId="000000E7">
      <w:pPr>
        <w:spacing w:after="200" w:lineRule="auto"/>
        <w:rPr/>
      </w:pPr>
      <w:r w:rsidDel="00000000" w:rsidR="00000000" w:rsidRPr="00000000">
        <w:rPr>
          <w:rtl w:val="0"/>
        </w:rPr>
        <w:t xml:space="preserve">Naturopathic medicine employs a wide range of natural therapies and lifestyle modifications to address the root causes of illness and promote overall health. These therapies may include herbal medicine, nutrition counseling, stress management, hydrotherapy, and physical therapies, among others. Naturopathic practitioners tailor treatment plans to each individual's unique needs and circumstances, often emphasizing prevention and education to empower patients to take an active role in their own health.</w:t>
      </w:r>
    </w:p>
    <w:p w:rsidR="00000000" w:rsidDel="00000000" w:rsidP="00000000" w:rsidRDefault="00000000" w:rsidRPr="00000000" w14:paraId="000000E8">
      <w:pPr>
        <w:pStyle w:val="Heading2"/>
        <w:spacing w:after="200" w:lineRule="auto"/>
        <w:rPr/>
      </w:pPr>
      <w:bookmarkStart w:colFirst="0" w:colLast="0" w:name="_44iwfcqj28fh" w:id="39"/>
      <w:bookmarkEnd w:id="39"/>
      <w:r w:rsidDel="00000000" w:rsidR="00000000" w:rsidRPr="00000000">
        <w:rPr>
          <w:rtl w:val="0"/>
        </w:rPr>
        <w:t xml:space="preserve">Prevention</w:t>
      </w:r>
    </w:p>
    <w:p w:rsidR="00000000" w:rsidDel="00000000" w:rsidP="00000000" w:rsidRDefault="00000000" w:rsidRPr="00000000" w14:paraId="000000E9">
      <w:pPr>
        <w:spacing w:after="200" w:lineRule="auto"/>
        <w:rPr>
          <w:b w:val="1"/>
        </w:rPr>
      </w:pPr>
      <w:r w:rsidDel="00000000" w:rsidR="00000000" w:rsidRPr="00000000">
        <w:rPr>
          <w:b w:val="1"/>
          <w:rtl w:val="0"/>
        </w:rPr>
        <w:t xml:space="preserve">Orthodox Medicine</w:t>
      </w:r>
    </w:p>
    <w:p w:rsidR="00000000" w:rsidDel="00000000" w:rsidP="00000000" w:rsidRDefault="00000000" w:rsidRPr="00000000" w14:paraId="000000EA">
      <w:pPr>
        <w:spacing w:after="200" w:lineRule="auto"/>
        <w:rPr/>
      </w:pPr>
      <w:r w:rsidDel="00000000" w:rsidR="00000000" w:rsidRPr="00000000">
        <w:rPr>
          <w:rtl w:val="0"/>
        </w:rPr>
        <w:t xml:space="preserve">Orthodox medicine acknowledges the importance of prevention in maintaining overall health. It incorporates preventive measures, such as vaccinations, screenings, and early detection of diseases, to reduce the risk of severe illness and complications. However, the primary focus of orthodox medicine remains on the diagnosis and treatment of existing conditions.</w:t>
      </w:r>
    </w:p>
    <w:p w:rsidR="00000000" w:rsidDel="00000000" w:rsidP="00000000" w:rsidRDefault="00000000" w:rsidRPr="00000000" w14:paraId="000000EB">
      <w:pPr>
        <w:spacing w:after="200" w:lineRule="auto"/>
        <w:rPr>
          <w:b w:val="1"/>
        </w:rPr>
      </w:pPr>
      <w:r w:rsidDel="00000000" w:rsidR="00000000" w:rsidRPr="00000000">
        <w:rPr>
          <w:b w:val="1"/>
          <w:rtl w:val="0"/>
        </w:rPr>
        <w:t xml:space="preserve">Naturopathic Medicine</w:t>
      </w:r>
    </w:p>
    <w:p w:rsidR="00000000" w:rsidDel="00000000" w:rsidP="00000000" w:rsidRDefault="00000000" w:rsidRPr="00000000" w14:paraId="000000EC">
      <w:pPr>
        <w:spacing w:after="200" w:lineRule="auto"/>
        <w:rPr/>
      </w:pPr>
      <w:r w:rsidDel="00000000" w:rsidR="00000000" w:rsidRPr="00000000">
        <w:rPr>
          <w:rtl w:val="0"/>
        </w:rPr>
        <w:t xml:space="preserve">Prevention is a fundamental principle of naturopathic medicine. Naturopathic practitioners emphasize the importance of maintaining a healthy lifestyle, including a balanced diet, regular exercise, stress management, and adequate sleep, to support the body's innate healing processes and prevent the development of chronic diseases. Naturopathic medicine also incorporates individualized risk assessment and targeted interventions to help patients maintain optimal health throughout their lives.</w:t>
      </w:r>
    </w:p>
    <w:p w:rsidR="00000000" w:rsidDel="00000000" w:rsidP="00000000" w:rsidRDefault="00000000" w:rsidRPr="00000000" w14:paraId="000000ED">
      <w:pPr>
        <w:pStyle w:val="Heading2"/>
        <w:spacing w:after="200" w:lineRule="auto"/>
        <w:rPr/>
      </w:pPr>
      <w:bookmarkStart w:colFirst="0" w:colLast="0" w:name="_vet4x7xc615k" w:id="40"/>
      <w:bookmarkEnd w:id="40"/>
      <w:r w:rsidDel="00000000" w:rsidR="00000000" w:rsidRPr="00000000">
        <w:rPr>
          <w:rtl w:val="0"/>
        </w:rPr>
        <w:t xml:space="preserve">Education</w:t>
      </w:r>
    </w:p>
    <w:p w:rsidR="00000000" w:rsidDel="00000000" w:rsidP="00000000" w:rsidRDefault="00000000" w:rsidRPr="00000000" w14:paraId="000000EE">
      <w:pPr>
        <w:spacing w:after="200" w:lineRule="auto"/>
        <w:rPr>
          <w:b w:val="1"/>
        </w:rPr>
      </w:pPr>
      <w:r w:rsidDel="00000000" w:rsidR="00000000" w:rsidRPr="00000000">
        <w:rPr>
          <w:b w:val="1"/>
          <w:rtl w:val="0"/>
        </w:rPr>
        <w:t xml:space="preserve">Orthodox Medicine</w:t>
      </w:r>
    </w:p>
    <w:p w:rsidR="00000000" w:rsidDel="00000000" w:rsidP="00000000" w:rsidRDefault="00000000" w:rsidRPr="00000000" w14:paraId="000000EF">
      <w:pPr>
        <w:spacing w:after="200" w:lineRule="auto"/>
        <w:rPr/>
      </w:pPr>
      <w:r w:rsidDel="00000000" w:rsidR="00000000" w:rsidRPr="00000000">
        <w:rPr>
          <w:rtl w:val="0"/>
        </w:rPr>
        <w:t xml:space="preserve">Education is an important aspect of orthodox medicine, with healthcare providers offering information and guidance to patients regarding their diagnoses, treatment options, and self-care. However, due to time constraints and the complex nature of medical information, education is mainly physician focused, whereas patient education may be limited in scope and depth.</w:t>
      </w:r>
    </w:p>
    <w:p w:rsidR="00000000" w:rsidDel="00000000" w:rsidP="00000000" w:rsidRDefault="00000000" w:rsidRPr="00000000" w14:paraId="000000F0">
      <w:pPr>
        <w:spacing w:after="200" w:lineRule="auto"/>
        <w:rPr>
          <w:b w:val="1"/>
        </w:rPr>
      </w:pPr>
      <w:r w:rsidDel="00000000" w:rsidR="00000000" w:rsidRPr="00000000">
        <w:rPr>
          <w:b w:val="1"/>
          <w:rtl w:val="0"/>
        </w:rPr>
        <w:t xml:space="preserve">Naturopathic Medicine</w:t>
      </w:r>
    </w:p>
    <w:p w:rsidR="00000000" w:rsidDel="00000000" w:rsidP="00000000" w:rsidRDefault="00000000" w:rsidRPr="00000000" w14:paraId="000000F1">
      <w:pPr>
        <w:spacing w:after="200" w:lineRule="auto"/>
        <w:rPr/>
      </w:pPr>
      <w:r w:rsidDel="00000000" w:rsidR="00000000" w:rsidRPr="00000000">
        <w:rPr>
          <w:rtl w:val="0"/>
        </w:rPr>
        <w:t xml:space="preserve">Education is a central tenet of naturopathic medicine, with practitioners serving as educators and partners in their patients' healthcare journey. Naturopathic practitioners devote significant time and effort to educating patients about the underlying causes of their health concerns, the principles of holistic health, and the steps they can take to improve their well-being. This emphasis on education empowers patients to make informed choices and take an active role in their own health.</w:t>
      </w:r>
    </w:p>
    <w:p w:rsidR="00000000" w:rsidDel="00000000" w:rsidP="00000000" w:rsidRDefault="00000000" w:rsidRPr="00000000" w14:paraId="000000F2">
      <w:pPr>
        <w:pStyle w:val="Heading2"/>
        <w:spacing w:after="200" w:lineRule="auto"/>
        <w:rPr/>
      </w:pPr>
      <w:bookmarkStart w:colFirst="0" w:colLast="0" w:name="_ufsd76aiu4mb" w:id="41"/>
      <w:bookmarkEnd w:id="41"/>
      <w:r w:rsidDel="00000000" w:rsidR="00000000" w:rsidRPr="00000000">
        <w:rPr>
          <w:rtl w:val="0"/>
        </w:rPr>
        <w:t xml:space="preserve">The Importance of Understanding the Distinctions Between Allopathic and Naturopathic Medicine</w:t>
      </w:r>
    </w:p>
    <w:p w:rsidR="00000000" w:rsidDel="00000000" w:rsidP="00000000" w:rsidRDefault="00000000" w:rsidRPr="00000000" w14:paraId="000000F3">
      <w:pPr>
        <w:spacing w:after="200" w:lineRule="auto"/>
        <w:rPr/>
      </w:pPr>
      <w:r w:rsidDel="00000000" w:rsidR="00000000" w:rsidRPr="00000000">
        <w:rPr>
          <w:rtl w:val="0"/>
        </w:rPr>
        <w:t xml:space="preserve">Let's delve deeper into why understanding the difference between allopathic and naturopathic medicine is pivotal for naturopathic practitioners, complete with specific examples:</w:t>
      </w:r>
    </w:p>
    <w:p w:rsidR="00000000" w:rsidDel="00000000" w:rsidP="00000000" w:rsidRDefault="00000000" w:rsidRPr="00000000" w14:paraId="000000F4">
      <w:pPr>
        <w:spacing w:after="200" w:lineRule="auto"/>
        <w:rPr/>
      </w:pPr>
      <w:r w:rsidDel="00000000" w:rsidR="00000000" w:rsidRPr="00000000">
        <w:rPr>
          <w:b w:val="1"/>
          <w:rtl w:val="0"/>
        </w:rPr>
        <w:t xml:space="preserve">Patient Care:</w:t>
      </w:r>
      <w:r w:rsidDel="00000000" w:rsidR="00000000" w:rsidRPr="00000000">
        <w:rPr>
          <w:rtl w:val="0"/>
        </w:rPr>
        <w:t xml:space="preserve"> Allopathic medicine often focuses on treating the symptoms of a disease using pharmacological interventions, whereas naturopathic medicine emphasizes prevention and uses natural therapies to treat the whole person. For example, a patient with chronic migraines might be prescribed medication for pain relief in the allopathic model. A naturopathic practitioner, on the other hand, might investigate dietary triggers, stress levels, sleep patterns, and other lifestyle factors that could be contributing to the migraines. Understanding these differences enables the practitioner to develop a comprehensive care plan that addresses both symptom relief and underlying causes.</w:t>
      </w:r>
    </w:p>
    <w:p w:rsidR="00000000" w:rsidDel="00000000" w:rsidP="00000000" w:rsidRDefault="00000000" w:rsidRPr="00000000" w14:paraId="000000F5">
      <w:pPr>
        <w:spacing w:after="200" w:lineRule="auto"/>
        <w:rPr/>
      </w:pPr>
      <w:r w:rsidDel="00000000" w:rsidR="00000000" w:rsidRPr="00000000">
        <w:rPr>
          <w:b w:val="1"/>
          <w:rtl w:val="0"/>
        </w:rPr>
        <w:t xml:space="preserve">Communication and Collaboration:</w:t>
      </w:r>
      <w:r w:rsidDel="00000000" w:rsidR="00000000" w:rsidRPr="00000000">
        <w:rPr>
          <w:rtl w:val="0"/>
        </w:rPr>
        <w:t xml:space="preserve"> If a naturopathic practitioner is part of a larger medical team treating a patient with cancer, understanding allopathic treatment methods such as chemotherapy or radiation can improve collaboration. The naturopath can then better tailor their own approach, perhaps focusing on strengthening the patient's overall health and managing side effects, thereby complementing the allopathic treatment.</w:t>
      </w:r>
    </w:p>
    <w:p w:rsidR="00000000" w:rsidDel="00000000" w:rsidP="00000000" w:rsidRDefault="00000000" w:rsidRPr="00000000" w14:paraId="000000F6">
      <w:pPr>
        <w:spacing w:after="200" w:lineRule="auto"/>
        <w:rPr/>
      </w:pPr>
      <w:r w:rsidDel="00000000" w:rsidR="00000000" w:rsidRPr="00000000">
        <w:rPr>
          <w:b w:val="1"/>
          <w:rtl w:val="0"/>
        </w:rPr>
        <w:t xml:space="preserve">Patient Education:</w:t>
      </w:r>
      <w:r w:rsidDel="00000000" w:rsidR="00000000" w:rsidRPr="00000000">
        <w:rPr>
          <w:rtl w:val="0"/>
        </w:rPr>
        <w:t xml:space="preserve"> A patient might come to a naturopathic practitioner after being prescribed statins (a type of allopathic medicine) for high cholesterol, but they may be concerned about side effects. A naturopathic practitioner who understands both allopathic and naturopathic approaches can explain how lifestyle changes and natural therapies could support heart health and potentially reduce dependency on medication, while also discussing the role the statins play in managing the patient's condition.</w:t>
      </w:r>
    </w:p>
    <w:p w:rsidR="00000000" w:rsidDel="00000000" w:rsidP="00000000" w:rsidRDefault="00000000" w:rsidRPr="00000000" w14:paraId="000000F7">
      <w:pPr>
        <w:spacing w:after="200" w:lineRule="auto"/>
        <w:rPr/>
      </w:pPr>
      <w:r w:rsidDel="00000000" w:rsidR="00000000" w:rsidRPr="00000000">
        <w:rPr>
          <w:b w:val="1"/>
          <w:rtl w:val="0"/>
        </w:rPr>
        <w:t xml:space="preserve">Advocacy and Professional Development:</w:t>
      </w:r>
      <w:r w:rsidDel="00000000" w:rsidR="00000000" w:rsidRPr="00000000">
        <w:rPr>
          <w:rtl w:val="0"/>
        </w:rPr>
        <w:t xml:space="preserve"> When advocating for the inclusion of naturopathic treatments in a hospital's pain management program, for instance, a naturopathic practitioner would need to explain how these treatments could complement allopathic interventions such as pain medication. They could argue that acupuncture and massage (naturopathic treatments) might reduce the need for medication, thereby minimizing side effects and improving patient satisfaction.</w:t>
      </w:r>
    </w:p>
    <w:p w:rsidR="00000000" w:rsidDel="00000000" w:rsidP="00000000" w:rsidRDefault="00000000" w:rsidRPr="00000000" w14:paraId="000000F8">
      <w:pPr>
        <w:spacing w:after="200" w:lineRule="auto"/>
        <w:rPr/>
      </w:pPr>
      <w:r w:rsidDel="00000000" w:rsidR="00000000" w:rsidRPr="00000000">
        <w:rPr>
          <w:b w:val="1"/>
          <w:rtl w:val="0"/>
        </w:rPr>
        <w:t xml:space="preserve">Complementary Approach:</w:t>
      </w:r>
      <w:r w:rsidDel="00000000" w:rsidR="00000000" w:rsidRPr="00000000">
        <w:rPr>
          <w:rtl w:val="0"/>
        </w:rPr>
        <w:t xml:space="preserve"> For a patient with type 2 diabetes, an allopathic doctor might prescribe insulin and other medications to manage blood sugar levels. A naturopathic practitioner, understanding this, could complement this treatment with dietary counseling, exercise recommendations, and perhaps herbal supplements to support pancreatic health and insulin sensitivity.</w:t>
      </w:r>
    </w:p>
    <w:p w:rsidR="00000000" w:rsidDel="00000000" w:rsidP="00000000" w:rsidRDefault="00000000" w:rsidRPr="00000000" w14:paraId="000000F9">
      <w:pPr>
        <w:spacing w:after="200" w:lineRule="auto"/>
        <w:rPr/>
      </w:pPr>
      <w:r w:rsidDel="00000000" w:rsidR="00000000" w:rsidRPr="00000000">
        <w:rPr>
          <w:b w:val="1"/>
          <w:rtl w:val="0"/>
        </w:rPr>
        <w:t xml:space="preserve">Safety and Ethics:</w:t>
      </w:r>
      <w:r w:rsidDel="00000000" w:rsidR="00000000" w:rsidRPr="00000000">
        <w:rPr>
          <w:rtl w:val="0"/>
        </w:rPr>
        <w:t xml:space="preserve"> Consider a patient taking blood-thinning medication who also wants to try ginkgo biloba, a natural supplement often recommended for memory support in naturopathy. A naturopathic practitioner who understands the allopathic medication's action can inform the patient that ginkgo can also thin the blood, potentially leading to an unsafe situation. This critical understanding helps ensure the patient's safety.</w:t>
      </w:r>
    </w:p>
    <w:p w:rsidR="00000000" w:rsidDel="00000000" w:rsidP="00000000" w:rsidRDefault="00000000" w:rsidRPr="00000000" w14:paraId="000000FA">
      <w:pPr>
        <w:spacing w:after="200" w:lineRule="auto"/>
        <w:rPr/>
      </w:pPr>
      <w:r w:rsidDel="00000000" w:rsidR="00000000" w:rsidRPr="00000000">
        <w:rPr>
          <w:rtl w:val="0"/>
        </w:rPr>
        <w:t xml:space="preserve">In each of these examples, a deep understanding of both allopathic and naturopathic medicine allows the naturopathic practitioner to provide more effective, comprehensive, and safe patient care. It's about integrating the best of both worlds to improve patient outcomes and advance healthcare.</w:t>
      </w:r>
    </w:p>
    <w:p w:rsidR="00000000" w:rsidDel="00000000" w:rsidP="00000000" w:rsidRDefault="00000000" w:rsidRPr="00000000" w14:paraId="000000FB">
      <w:pPr>
        <w:pStyle w:val="Heading2"/>
        <w:spacing w:after="200" w:lineRule="auto"/>
        <w:rPr/>
      </w:pPr>
      <w:bookmarkStart w:colFirst="0" w:colLast="0" w:name="_hzjyz13tx5vn" w:id="42"/>
      <w:bookmarkEnd w:id="42"/>
      <w:r w:rsidDel="00000000" w:rsidR="00000000" w:rsidRPr="00000000">
        <w:rPr>
          <w:rtl w:val="0"/>
        </w:rPr>
        <w:t xml:space="preserve">How to Navigate the Distinctions between Allopathic and Naturopathic Medicine</w:t>
      </w:r>
    </w:p>
    <w:p w:rsidR="00000000" w:rsidDel="00000000" w:rsidP="00000000" w:rsidRDefault="00000000" w:rsidRPr="00000000" w14:paraId="000000FC">
      <w:pPr>
        <w:spacing w:after="200" w:lineRule="auto"/>
        <w:rPr/>
      </w:pPr>
      <w:r w:rsidDel="00000000" w:rsidR="00000000" w:rsidRPr="00000000">
        <w:rPr>
          <w:b w:val="1"/>
          <w:rtl w:val="0"/>
        </w:rPr>
        <w:t xml:space="preserve">Deepening the Dual Understanding: </w:t>
      </w:r>
      <w:r w:rsidDel="00000000" w:rsidR="00000000" w:rsidRPr="00000000">
        <w:rPr>
          <w:rtl w:val="0"/>
        </w:rPr>
        <w:t xml:space="preserve">To effectively navigate the disparities between allopathic and naturopathic medicine, practitioners must first deepen their knowledge base in both fields. This extends beyond a basic understanding of their principles, and into the intricacies of their respective practices, techniques, and latest research developments. For instance, a naturopathic practitioner should be able to comprehend the mechanisms and side effects of allopathic drugs, while also staying informed about advancements in natural therapies. For every therapy and treatment that a naturopathic practitioner offers, they should be aware of the allopathic alternative as well as the pros and cons of both. In the scope of this course, allopathic alternatives will not generally be explored, this responsibility will therefore be on you.</w:t>
      </w:r>
    </w:p>
    <w:p w:rsidR="00000000" w:rsidDel="00000000" w:rsidP="00000000" w:rsidRDefault="00000000" w:rsidRPr="00000000" w14:paraId="000000FD">
      <w:pPr>
        <w:spacing w:after="200" w:lineRule="auto"/>
        <w:rPr/>
      </w:pPr>
      <w:r w:rsidDel="00000000" w:rsidR="00000000" w:rsidRPr="00000000">
        <w:rPr>
          <w:b w:val="1"/>
          <w:rtl w:val="0"/>
        </w:rPr>
        <w:t xml:space="preserve">Interdisciplinary Dialogue:</w:t>
      </w:r>
      <w:r w:rsidDel="00000000" w:rsidR="00000000" w:rsidRPr="00000000">
        <w:rPr>
          <w:rtl w:val="0"/>
        </w:rPr>
        <w:t xml:space="preserve"> Encouraging a consistent dialogue between allopathic and naturopathic practitioners can significantly help in navigating these distinctions. Regular interdisciplinary meetings or case conferences can provide platforms for exchange of ideas, discussion on patient cases and emerging research, ultimately fostering a more integrative approach to healthcare.</w:t>
      </w:r>
    </w:p>
    <w:p w:rsidR="00000000" w:rsidDel="00000000" w:rsidP="00000000" w:rsidRDefault="00000000" w:rsidRPr="00000000" w14:paraId="000000FE">
      <w:pPr>
        <w:spacing w:after="200" w:lineRule="auto"/>
        <w:rPr/>
      </w:pPr>
      <w:r w:rsidDel="00000000" w:rsidR="00000000" w:rsidRPr="00000000">
        <w:rPr>
          <w:b w:val="1"/>
          <w:rtl w:val="0"/>
        </w:rPr>
        <w:t xml:space="preserve">Patient-Centered Integration:</w:t>
      </w:r>
      <w:r w:rsidDel="00000000" w:rsidR="00000000" w:rsidRPr="00000000">
        <w:rPr>
          <w:rtl w:val="0"/>
        </w:rPr>
        <w:t xml:space="preserve"> The primary objective should always be optimal patient health. Consequently, naturopathic practitioners should proficiently integrate allopathic insights into their treatment plans when necessary. For instance, if a patient with hypertension is already on allopathic medication, a naturopathic practitioner could complement this with dietary recommendations and stress management techniques, thereby creating an integrated treatment plan.</w:t>
      </w:r>
    </w:p>
    <w:p w:rsidR="00000000" w:rsidDel="00000000" w:rsidP="00000000" w:rsidRDefault="00000000" w:rsidRPr="00000000" w14:paraId="000000FF">
      <w:pPr>
        <w:spacing w:after="200" w:lineRule="auto"/>
        <w:rPr/>
      </w:pPr>
      <w:r w:rsidDel="00000000" w:rsidR="00000000" w:rsidRPr="00000000">
        <w:rPr>
          <w:b w:val="1"/>
          <w:rtl w:val="0"/>
        </w:rPr>
        <w:t xml:space="preserve">Continuous Professional Development:</w:t>
      </w:r>
      <w:r w:rsidDel="00000000" w:rsidR="00000000" w:rsidRPr="00000000">
        <w:rPr>
          <w:rtl w:val="0"/>
        </w:rPr>
        <w:t xml:space="preserve"> As both fields constantly evolve, practitioners should commit to lifelong learning. This could include participating in joint training sessions, attending seminars or webinars, or subscribing to relevant medical journals. Such activities help practitioners stay up-to-date with the latest trends and research in both allopathic and naturopathic medicine.</w:t>
      </w:r>
    </w:p>
    <w:p w:rsidR="00000000" w:rsidDel="00000000" w:rsidP="00000000" w:rsidRDefault="00000000" w:rsidRPr="00000000" w14:paraId="00000100">
      <w:pPr>
        <w:spacing w:after="200" w:lineRule="auto"/>
        <w:rPr/>
      </w:pPr>
      <w:r w:rsidDel="00000000" w:rsidR="00000000" w:rsidRPr="00000000">
        <w:rPr>
          <w:b w:val="1"/>
          <w:rtl w:val="0"/>
        </w:rPr>
        <w:t xml:space="preserve">Developing a Shared Language:</w:t>
      </w:r>
      <w:r w:rsidDel="00000000" w:rsidR="00000000" w:rsidRPr="00000000">
        <w:rPr>
          <w:rtl w:val="0"/>
        </w:rPr>
        <w:t xml:space="preserve"> To bridge the gap between these two fields, it is crucial to develop a shared language that accurately conveys the principles and practices of both. This can help reduce misunderstandings and ensure that patients receive clear, consistent information about their healthcare.</w:t>
      </w:r>
    </w:p>
    <w:p w:rsidR="00000000" w:rsidDel="00000000" w:rsidP="00000000" w:rsidRDefault="00000000" w:rsidRPr="00000000" w14:paraId="00000101">
      <w:pPr>
        <w:spacing w:after="200" w:lineRule="auto"/>
        <w:rPr/>
      </w:pPr>
      <w:r w:rsidDel="00000000" w:rsidR="00000000" w:rsidRPr="00000000">
        <w:rPr>
          <w:b w:val="1"/>
          <w:rtl w:val="0"/>
        </w:rPr>
        <w:t xml:space="preserve">Promoting Collaborative Research:</w:t>
      </w:r>
      <w:r w:rsidDel="00000000" w:rsidR="00000000" w:rsidRPr="00000000">
        <w:rPr>
          <w:rtl w:val="0"/>
        </w:rPr>
        <w:t xml:space="preserve"> Encouraging and participating in research that integrates allopathic and naturopathic medicine can help demonstrate the potential benefits of a combined approach, further encouraging collaboration between the two fields.</w:t>
      </w:r>
    </w:p>
    <w:p w:rsidR="00000000" w:rsidDel="00000000" w:rsidP="00000000" w:rsidRDefault="00000000" w:rsidRPr="00000000" w14:paraId="00000102">
      <w:pPr>
        <w:spacing w:after="200" w:lineRule="auto"/>
        <w:rPr/>
      </w:pPr>
      <w:r w:rsidDel="00000000" w:rsidR="00000000" w:rsidRPr="00000000">
        <w:rPr>
          <w:b w:val="1"/>
          <w:rtl w:val="0"/>
        </w:rPr>
        <w:t xml:space="preserve">Advocacy and Policy Engagement:</w:t>
      </w:r>
      <w:r w:rsidDel="00000000" w:rsidR="00000000" w:rsidRPr="00000000">
        <w:rPr>
          <w:rtl w:val="0"/>
        </w:rPr>
        <w:t xml:space="preserve"> Naturopathic practitioners need to actively engage in advocacy and policy discussions to ensure that the value of naturopathic medicine is recognized within the broader healthcare system. This includes pushing for regulatory changes that allow for greater integration and collaboration between allopathic and naturopathic medicine.</w:t>
      </w:r>
    </w:p>
    <w:p w:rsidR="00000000" w:rsidDel="00000000" w:rsidP="00000000" w:rsidRDefault="00000000" w:rsidRPr="00000000" w14:paraId="00000103">
      <w:pPr>
        <w:spacing w:after="200" w:lineRule="auto"/>
        <w:rPr/>
      </w:pPr>
      <w:r w:rsidDel="00000000" w:rsidR="00000000" w:rsidRPr="00000000">
        <w:rPr>
          <w:b w:val="1"/>
          <w:rtl w:val="0"/>
        </w:rPr>
        <w:t xml:space="preserve">Empowering Patients:</w:t>
      </w:r>
      <w:r w:rsidDel="00000000" w:rsidR="00000000" w:rsidRPr="00000000">
        <w:rPr>
          <w:rtl w:val="0"/>
        </w:rPr>
        <w:t xml:space="preserve"> Finally, practitioners need to empower patients with information about both allopathic and naturopathic treatments. This allows patients to make informed decisions about their health, and promotes a sense of ownership and responsibility towards their personal well-being.</w:t>
      </w:r>
    </w:p>
    <w:p w:rsidR="00000000" w:rsidDel="00000000" w:rsidP="00000000" w:rsidRDefault="00000000" w:rsidRPr="00000000" w14:paraId="00000104">
      <w:pPr>
        <w:pStyle w:val="Heading2"/>
        <w:spacing w:after="200" w:lineRule="auto"/>
        <w:rPr/>
      </w:pPr>
      <w:bookmarkStart w:colFirst="0" w:colLast="0" w:name="_lxwkzan6b4qt" w:id="43"/>
      <w:bookmarkEnd w:id="43"/>
      <w:r w:rsidDel="00000000" w:rsidR="00000000" w:rsidRPr="00000000">
        <w:rPr>
          <w:rtl w:val="0"/>
        </w:rPr>
        <w:t xml:space="preserve">Challenges and Solutions in Navigating the Distinctions between Allopathic and Naturopathic Medicine</w:t>
      </w:r>
    </w:p>
    <w:p w:rsidR="00000000" w:rsidDel="00000000" w:rsidP="00000000" w:rsidRDefault="00000000" w:rsidRPr="00000000" w14:paraId="00000105">
      <w:pPr>
        <w:spacing w:after="200" w:lineRule="auto"/>
        <w:rPr/>
      </w:pPr>
      <w:r w:rsidDel="00000000" w:rsidR="00000000" w:rsidRPr="00000000">
        <w:rPr>
          <w:b w:val="1"/>
          <w:rtl w:val="0"/>
        </w:rPr>
        <w:t xml:space="preserve">Understanding the Contrasting Philosophies:</w:t>
      </w:r>
      <w:r w:rsidDel="00000000" w:rsidR="00000000" w:rsidRPr="00000000">
        <w:rPr>
          <w:rtl w:val="0"/>
        </w:rPr>
        <w:t xml:space="preserve"> One of the main challenges is the inherent contrast in philosophies between allopathic and naturopathic medicine. Allopathic medicine tends to focus on disease and its management, while naturopathic medicine takes a holistic approach, considering lifestyle, environmental, and emotional factors. Practitioners may find it difficult to reconcile these two perspectives. To address this, they can continually educate themselves about both fields, reading widely and attending conferences or seminars. This broad understanding can help them to appreciate the strengths of each approach and how they can be best combined. For instance, understanding that the allopathic approach to treating hypertension primarily involves medication can enable a naturopathic practitioner to complement this with a personalized dietary and lifestyle plan that could potentially lessen medication dependency.</w:t>
      </w:r>
    </w:p>
    <w:p w:rsidR="00000000" w:rsidDel="00000000" w:rsidP="00000000" w:rsidRDefault="00000000" w:rsidRPr="00000000" w14:paraId="00000106">
      <w:pPr>
        <w:spacing w:after="200" w:lineRule="auto"/>
        <w:rPr/>
      </w:pPr>
      <w:r w:rsidDel="00000000" w:rsidR="00000000" w:rsidRPr="00000000">
        <w:rPr>
          <w:b w:val="1"/>
          <w:rtl w:val="0"/>
        </w:rPr>
        <w:t xml:space="preserve">Potential for Conflict in Treatment Plans:</w:t>
      </w:r>
      <w:r w:rsidDel="00000000" w:rsidR="00000000" w:rsidRPr="00000000">
        <w:rPr>
          <w:rtl w:val="0"/>
        </w:rPr>
        <w:t xml:space="preserve"> At times, allopathic and naturopathic treatment recommendations may conflict, causing confusion for the practitioner and the patient. A naturopathic practitioner may need to navigate such situations delicately. An illustrative example could be a patient with depression who is on antidepressants (allopathic treatment) but also seeking naturopathic remedies like St. John's Wort, which can interact negatively with the prescribed medication. In such cases, practitioners should take the time to discuss these issues thoroughly with their patients, explaining the potential risks and benefits of various treatment options, and should closely monitor their patients' progress.</w:t>
      </w:r>
    </w:p>
    <w:p w:rsidR="00000000" w:rsidDel="00000000" w:rsidP="00000000" w:rsidRDefault="00000000" w:rsidRPr="00000000" w14:paraId="00000107">
      <w:pPr>
        <w:spacing w:after="200" w:lineRule="auto"/>
        <w:rPr/>
      </w:pPr>
      <w:r w:rsidDel="00000000" w:rsidR="00000000" w:rsidRPr="00000000">
        <w:rPr>
          <w:b w:val="1"/>
          <w:rtl w:val="0"/>
        </w:rPr>
        <w:t xml:space="preserve">Risk of Interactions Between Treatments:</w:t>
      </w:r>
      <w:r w:rsidDel="00000000" w:rsidR="00000000" w:rsidRPr="00000000">
        <w:rPr>
          <w:rtl w:val="0"/>
        </w:rPr>
        <w:t xml:space="preserve"> Given that naturopathic medicine often involves the use of herbal supplements, there is a risk that these could interact with allopathic medications a patient may be taking. To address this, practitioners should make it a priority to understand the pharmacological properties of common herbal remedies, and should also ensure they maintain an up-to-date list of all medications and supplements their patients are taking. For example, a patient taking blood-thinning medication prescribed by an allopathic doctor may also wish to take ginkgo biloba, a natural supplement often recommended in naturopathy for memory support. A practitioner who understands the blood-thinning properties of ginkgo can prevent a potentially harmful situation by advising the patient against this combination, or by closely monitoring the patient's condition if they decide to proceed.</w:t>
      </w:r>
    </w:p>
    <w:p w:rsidR="00000000" w:rsidDel="00000000" w:rsidP="00000000" w:rsidRDefault="00000000" w:rsidRPr="00000000" w14:paraId="00000108">
      <w:pPr>
        <w:spacing w:after="200" w:lineRule="auto"/>
        <w:rPr/>
      </w:pPr>
      <w:r w:rsidDel="00000000" w:rsidR="00000000" w:rsidRPr="00000000">
        <w:rPr>
          <w:b w:val="1"/>
          <w:rtl w:val="0"/>
        </w:rPr>
        <w:t xml:space="preserve">Navigating Differences in Patient Expectations:</w:t>
      </w:r>
      <w:r w:rsidDel="00000000" w:rsidR="00000000" w:rsidRPr="00000000">
        <w:rPr>
          <w:rtl w:val="0"/>
        </w:rPr>
        <w:t xml:space="preserve"> Patients may have different expectations based on whether they're accustomed to allopathic or naturopathic treatments. An allopathic patient might expect quick symptom relief through medication, while a naturopathic patient might be more accustomed to gradual improvements through lifestyle changes. To address this, practitioners should ensure they communicate clearly and effectively about treatment plans, timelines, and expected outcomes. A patient with type 2 diabetes, for example, might be accustomed to the immediate blood sugar control offered by insulin (an allopathic treatment). A naturopathic practitioner could explain how lifestyle changes and natural therapies could also contribute to blood sugar control, but that these changes would typically have a more gradual effect.</w:t>
      </w:r>
    </w:p>
    <w:p w:rsidR="00000000" w:rsidDel="00000000" w:rsidP="00000000" w:rsidRDefault="00000000" w:rsidRPr="00000000" w14:paraId="00000109">
      <w:pPr>
        <w:spacing w:after="200" w:lineRule="auto"/>
        <w:rPr/>
      </w:pPr>
      <w:r w:rsidDel="00000000" w:rsidR="00000000" w:rsidRPr="00000000">
        <w:rPr>
          <w:b w:val="1"/>
          <w:rtl w:val="0"/>
        </w:rPr>
        <w:t xml:space="preserve">Balancing Empathy and Objectivity:</w:t>
      </w:r>
      <w:r w:rsidDel="00000000" w:rsidR="00000000" w:rsidRPr="00000000">
        <w:rPr>
          <w:rtl w:val="0"/>
        </w:rPr>
        <w:t xml:space="preserve"> Given the holistic approach of naturopathic medicine, practitioners often form close relationships with their patients, which can sometimes make it challenging to maintain objectivity in treatment decisions. Practitioners can address this by always referring back to evidence-based practices, seeking second opinions where necessary, and regularly reflecting on their practice to ensure they're balancing empathy and objectivity. For instance, a naturopathic practitioner who has developed a close relationship with a patient may find it difficult to recommend an allopathic treatment such as chemotherapy for cancer due to its known harsh side effects. However, recognizing that this treatment could potentially be life-saving, they would need to balance their empathy for the patient with the objective evidence supporting chemotherapy's effectiveness in such cases.</w:t>
      </w:r>
    </w:p>
    <w:p w:rsidR="00000000" w:rsidDel="00000000" w:rsidP="00000000" w:rsidRDefault="00000000" w:rsidRPr="00000000" w14:paraId="0000010A">
      <w:pPr>
        <w:pStyle w:val="Heading2"/>
        <w:spacing w:after="200" w:lineRule="auto"/>
        <w:rPr/>
      </w:pPr>
      <w:bookmarkStart w:colFirst="0" w:colLast="0" w:name="_917gapblvxjx" w:id="44"/>
      <w:bookmarkEnd w:id="44"/>
      <w:r w:rsidDel="00000000" w:rsidR="00000000" w:rsidRPr="00000000">
        <w:rPr>
          <w:rtl w:val="0"/>
        </w:rPr>
        <w:t xml:space="preserve">Summary of Key Points</w:t>
      </w:r>
    </w:p>
    <w:p w:rsidR="00000000" w:rsidDel="00000000" w:rsidP="00000000" w:rsidRDefault="00000000" w:rsidRPr="00000000" w14:paraId="0000010B">
      <w:pPr>
        <w:numPr>
          <w:ilvl w:val="0"/>
          <w:numId w:val="10"/>
        </w:numPr>
        <w:spacing w:after="200" w:lineRule="auto"/>
        <w:ind w:left="720" w:hanging="360"/>
        <w:rPr>
          <w:u w:val="none"/>
        </w:rPr>
      </w:pPr>
      <w:r w:rsidDel="00000000" w:rsidR="00000000" w:rsidRPr="00000000">
        <w:rPr>
          <w:rtl w:val="0"/>
        </w:rPr>
        <w:t xml:space="preserve">Orthodox medicine, also known as allopathic or conventional medicine, is based on the biomedical model of health and disease, viewing the body as a complex machine and disease as a result of specific malfunctions within this machine. It focuses on diagnosing and treating symptoms and diseases, often using pharmaceuticals and surgical interventions.</w:t>
      </w:r>
    </w:p>
    <w:p w:rsidR="00000000" w:rsidDel="00000000" w:rsidP="00000000" w:rsidRDefault="00000000" w:rsidRPr="00000000" w14:paraId="0000010C">
      <w:pPr>
        <w:numPr>
          <w:ilvl w:val="0"/>
          <w:numId w:val="10"/>
        </w:numPr>
        <w:spacing w:after="200" w:before="0" w:lineRule="auto"/>
        <w:ind w:left="720" w:hanging="360"/>
        <w:rPr>
          <w:u w:val="none"/>
        </w:rPr>
      </w:pPr>
      <w:r w:rsidDel="00000000" w:rsidR="00000000" w:rsidRPr="00000000">
        <w:rPr>
          <w:rtl w:val="0"/>
        </w:rPr>
        <w:t xml:space="preserve">Naturopathic medicine adopts a holistic approach to health and healing, viewing the body as a self-regulating, self-healing organism. It uses natural therapies like herbal medicine, nutrition, and lifestyle modifications to address the root causes of illness and promote overall health.</w:t>
      </w:r>
    </w:p>
    <w:p w:rsidR="00000000" w:rsidDel="00000000" w:rsidP="00000000" w:rsidRDefault="00000000" w:rsidRPr="00000000" w14:paraId="0000010D">
      <w:pPr>
        <w:numPr>
          <w:ilvl w:val="0"/>
          <w:numId w:val="10"/>
        </w:numPr>
        <w:spacing w:after="200" w:before="0" w:lineRule="auto"/>
        <w:ind w:left="720" w:hanging="360"/>
        <w:rPr>
          <w:u w:val="none"/>
        </w:rPr>
      </w:pPr>
      <w:r w:rsidDel="00000000" w:rsidR="00000000" w:rsidRPr="00000000">
        <w:rPr>
          <w:rtl w:val="0"/>
        </w:rPr>
        <w:t xml:space="preserve">Orthodox medicine's diagnostic approach involves identifying a specific disease or condition based on a patient's symptoms, physical examination, and results of various diagnostic tests. It seeks to pinpoint a specific cause which can be targeted through medical interventions.</w:t>
      </w:r>
    </w:p>
    <w:p w:rsidR="00000000" w:rsidDel="00000000" w:rsidP="00000000" w:rsidRDefault="00000000" w:rsidRPr="00000000" w14:paraId="0000010E">
      <w:pPr>
        <w:numPr>
          <w:ilvl w:val="0"/>
          <w:numId w:val="10"/>
        </w:numPr>
        <w:spacing w:after="200" w:before="0" w:lineRule="auto"/>
        <w:ind w:left="720" w:hanging="360"/>
        <w:rPr>
          <w:u w:val="none"/>
        </w:rPr>
      </w:pPr>
      <w:r w:rsidDel="00000000" w:rsidR="00000000" w:rsidRPr="00000000">
        <w:rPr>
          <w:rtl w:val="0"/>
        </w:rPr>
        <w:t xml:space="preserve">In contrast, naturopathic diagnosis involves a thorough assessment of a patient's physical, emotional, and environmental factors. Naturopathic practitioners evaluate the patient's lifestyle, diet, stress levels, and other factors that may impact their overall health, allowing them to develop individualized treatment plans.</w:t>
      </w:r>
    </w:p>
    <w:p w:rsidR="00000000" w:rsidDel="00000000" w:rsidP="00000000" w:rsidRDefault="00000000" w:rsidRPr="00000000" w14:paraId="0000010F">
      <w:pPr>
        <w:numPr>
          <w:ilvl w:val="0"/>
          <w:numId w:val="10"/>
        </w:numPr>
        <w:spacing w:after="200" w:before="0" w:lineRule="auto"/>
        <w:ind w:left="720" w:hanging="360"/>
        <w:rPr>
          <w:u w:val="none"/>
        </w:rPr>
      </w:pPr>
      <w:r w:rsidDel="00000000" w:rsidR="00000000" w:rsidRPr="00000000">
        <w:rPr>
          <w:rtl w:val="0"/>
        </w:rPr>
        <w:t xml:space="preserve">Orthodox medicine relies heavily on pharmaceuticals, surgery, and other medical interventions to treat diseases and manage symptoms. These can be highly effective in providing immediate relief or managing acute medical conditions, but may not always address the underlying causes of health concerns.</w:t>
      </w:r>
    </w:p>
    <w:p w:rsidR="00000000" w:rsidDel="00000000" w:rsidP="00000000" w:rsidRDefault="00000000" w:rsidRPr="00000000" w14:paraId="00000110">
      <w:pPr>
        <w:numPr>
          <w:ilvl w:val="0"/>
          <w:numId w:val="10"/>
        </w:numPr>
        <w:spacing w:after="200" w:before="0" w:lineRule="auto"/>
        <w:ind w:left="720" w:hanging="360"/>
        <w:rPr>
          <w:u w:val="none"/>
        </w:rPr>
      </w:pPr>
      <w:r w:rsidDel="00000000" w:rsidR="00000000" w:rsidRPr="00000000">
        <w:rPr>
          <w:rtl w:val="0"/>
        </w:rPr>
        <w:t xml:space="preserve">Naturopathic medicine employs a range of natural therapies and lifestyle modifications to address the root causes of illness and promote overall health. Treatment plans are tailored to each individual's unique needs and circumstances, often emphasizing prevention and education.</w:t>
      </w:r>
    </w:p>
    <w:p w:rsidR="00000000" w:rsidDel="00000000" w:rsidP="00000000" w:rsidRDefault="00000000" w:rsidRPr="00000000" w14:paraId="00000111">
      <w:pPr>
        <w:numPr>
          <w:ilvl w:val="0"/>
          <w:numId w:val="10"/>
        </w:numPr>
        <w:spacing w:after="200" w:before="0" w:lineRule="auto"/>
        <w:ind w:left="720" w:hanging="360"/>
        <w:rPr>
          <w:u w:val="none"/>
        </w:rPr>
      </w:pPr>
      <w:r w:rsidDel="00000000" w:rsidR="00000000" w:rsidRPr="00000000">
        <w:rPr>
          <w:rtl w:val="0"/>
        </w:rPr>
        <w:t xml:space="preserve">Orthodox medicine acknowledges the importance of prevention in maintaining overall health, incorporating measures like vaccinations, screenings, and early detection of diseases. However, its primary focus remains on the diagnosis and treatment of existing conditions.</w:t>
      </w:r>
    </w:p>
    <w:p w:rsidR="00000000" w:rsidDel="00000000" w:rsidP="00000000" w:rsidRDefault="00000000" w:rsidRPr="00000000" w14:paraId="00000112">
      <w:pPr>
        <w:numPr>
          <w:ilvl w:val="0"/>
          <w:numId w:val="10"/>
        </w:numPr>
        <w:spacing w:after="200" w:before="0" w:lineRule="auto"/>
        <w:ind w:left="720" w:hanging="360"/>
        <w:rPr>
          <w:u w:val="none"/>
        </w:rPr>
      </w:pPr>
      <w:r w:rsidDel="00000000" w:rsidR="00000000" w:rsidRPr="00000000">
        <w:rPr>
          <w:rtl w:val="0"/>
        </w:rPr>
        <w:t xml:space="preserve">Prevention is a fundamental principle of naturopathic medicine. It emphasizes the importance of maintaining a healthy lifestyle to support the body's innate healing processes and prevent the development of chronic diseases. It also incorporates individualized risk assessment and targeted interventions.</w:t>
      </w:r>
    </w:p>
    <w:p w:rsidR="00000000" w:rsidDel="00000000" w:rsidP="00000000" w:rsidRDefault="00000000" w:rsidRPr="00000000" w14:paraId="00000113">
      <w:pPr>
        <w:numPr>
          <w:ilvl w:val="0"/>
          <w:numId w:val="10"/>
        </w:numPr>
        <w:spacing w:after="200" w:before="0" w:lineRule="auto"/>
        <w:ind w:left="720" w:hanging="360"/>
        <w:rPr>
          <w:u w:val="none"/>
        </w:rPr>
      </w:pPr>
      <w:r w:rsidDel="00000000" w:rsidR="00000000" w:rsidRPr="00000000">
        <w:rPr>
          <w:rtl w:val="0"/>
        </w:rPr>
        <w:t xml:space="preserve">Education in orthodox medicine is important, with healthcare providers offering information and guidance to patients. However, due to time constraints and the complexity of medical information, education is mainly physician focused, whereas patient education may be limited.</w:t>
      </w:r>
    </w:p>
    <w:p w:rsidR="00000000" w:rsidDel="00000000" w:rsidP="00000000" w:rsidRDefault="00000000" w:rsidRPr="00000000" w14:paraId="00000114">
      <w:pPr>
        <w:numPr>
          <w:ilvl w:val="0"/>
          <w:numId w:val="10"/>
        </w:numPr>
        <w:spacing w:after="200" w:before="0" w:lineRule="auto"/>
        <w:ind w:left="720" w:hanging="360"/>
        <w:rPr>
          <w:u w:val="none"/>
        </w:rPr>
      </w:pPr>
      <w:r w:rsidDel="00000000" w:rsidR="00000000" w:rsidRPr="00000000">
        <w:rPr>
          <w:rtl w:val="0"/>
        </w:rPr>
        <w:t xml:space="preserve">In naturopathic medicine, education is a central tenet, with practitioners serving as educators and partners in their patients' healthcare journey. They devote significant time to educating patients about the underlying causes of their health concerns and the principles of holistic health, empowering patients to make informed choices about their health.</w:t>
      </w:r>
    </w:p>
    <w:p w:rsidR="00000000" w:rsidDel="00000000" w:rsidP="00000000" w:rsidRDefault="00000000" w:rsidRPr="00000000" w14:paraId="00000115">
      <w:pPr>
        <w:numPr>
          <w:ilvl w:val="0"/>
          <w:numId w:val="10"/>
        </w:numPr>
        <w:spacing w:after="200" w:before="0" w:lineRule="auto"/>
        <w:ind w:left="720" w:hanging="360"/>
      </w:pPr>
      <w:r w:rsidDel="00000000" w:rsidR="00000000" w:rsidRPr="00000000">
        <w:rPr>
          <w:rtl w:val="0"/>
        </w:rPr>
        <w:t xml:space="preserve">Understanding the distinctions between allopathic and naturopathic medicine can enhance patient care by enabling a comprehensive approach that treats both symptoms and underlying causes.</w:t>
      </w:r>
    </w:p>
    <w:p w:rsidR="00000000" w:rsidDel="00000000" w:rsidP="00000000" w:rsidRDefault="00000000" w:rsidRPr="00000000" w14:paraId="00000116">
      <w:pPr>
        <w:numPr>
          <w:ilvl w:val="0"/>
          <w:numId w:val="10"/>
        </w:numPr>
        <w:spacing w:after="200" w:before="0" w:lineRule="auto"/>
        <w:ind w:left="720" w:hanging="360"/>
      </w:pPr>
      <w:r w:rsidDel="00000000" w:rsidR="00000000" w:rsidRPr="00000000">
        <w:rPr>
          <w:rtl w:val="0"/>
        </w:rPr>
        <w:t xml:space="preserve">Knowledge of both medical fields improves communication and collaboration, allowing naturopathic practitioners to complement allopathic treatments, such as chemotherapy, by focusing on overall health and managing side effects.</w:t>
      </w:r>
    </w:p>
    <w:p w:rsidR="00000000" w:rsidDel="00000000" w:rsidP="00000000" w:rsidRDefault="00000000" w:rsidRPr="00000000" w14:paraId="00000117">
      <w:pPr>
        <w:numPr>
          <w:ilvl w:val="0"/>
          <w:numId w:val="10"/>
        </w:numPr>
        <w:spacing w:after="200" w:before="0" w:lineRule="auto"/>
        <w:ind w:left="720" w:hanging="360"/>
      </w:pPr>
      <w:r w:rsidDel="00000000" w:rsidR="00000000" w:rsidRPr="00000000">
        <w:rPr>
          <w:rtl w:val="0"/>
        </w:rPr>
        <w:t xml:space="preserve">Patient education benefits from a dual understanding of these approaches, enabling practitioners to explain how lifestyle changes and natural therapies could complement allopathic treatments and potentially reduce dependency on medication.</w:t>
      </w:r>
    </w:p>
    <w:p w:rsidR="00000000" w:rsidDel="00000000" w:rsidP="00000000" w:rsidRDefault="00000000" w:rsidRPr="00000000" w14:paraId="00000118">
      <w:pPr>
        <w:numPr>
          <w:ilvl w:val="0"/>
          <w:numId w:val="10"/>
        </w:numPr>
        <w:spacing w:after="200" w:before="0" w:lineRule="auto"/>
        <w:ind w:left="720" w:hanging="360"/>
      </w:pPr>
      <w:r w:rsidDel="00000000" w:rsidR="00000000" w:rsidRPr="00000000">
        <w:rPr>
          <w:rtl w:val="0"/>
        </w:rPr>
        <w:t xml:space="preserve">Advocacy and professional development are enhanced when naturopathic practitioners understand allopathic treatments, allowing them to advocate for the inclusion of naturopathic treatments in broader healthcare programs.</w:t>
      </w:r>
    </w:p>
    <w:p w:rsidR="00000000" w:rsidDel="00000000" w:rsidP="00000000" w:rsidRDefault="00000000" w:rsidRPr="00000000" w14:paraId="00000119">
      <w:pPr>
        <w:numPr>
          <w:ilvl w:val="0"/>
          <w:numId w:val="10"/>
        </w:numPr>
        <w:spacing w:after="200" w:before="0" w:lineRule="auto"/>
        <w:ind w:left="720" w:hanging="360"/>
      </w:pPr>
      <w:r w:rsidDel="00000000" w:rsidR="00000000" w:rsidRPr="00000000">
        <w:rPr>
          <w:rtl w:val="0"/>
        </w:rPr>
        <w:t xml:space="preserve">The safety and ethics of patient care are improved when naturopathic practitioners are aware of the interactions between allopathic medications and naturopathic supplements.</w:t>
      </w:r>
    </w:p>
    <w:p w:rsidR="00000000" w:rsidDel="00000000" w:rsidP="00000000" w:rsidRDefault="00000000" w:rsidRPr="00000000" w14:paraId="0000011A">
      <w:pPr>
        <w:numPr>
          <w:ilvl w:val="0"/>
          <w:numId w:val="10"/>
        </w:numPr>
        <w:spacing w:after="200" w:before="0" w:lineRule="auto"/>
        <w:ind w:left="720" w:hanging="360"/>
      </w:pPr>
      <w:r w:rsidDel="00000000" w:rsidR="00000000" w:rsidRPr="00000000">
        <w:rPr>
          <w:rtl w:val="0"/>
        </w:rPr>
        <w:t xml:space="preserve">Navigating the disparities between allopathic and naturopathic medicine requires practitioners to deepen their understanding of both fields and stay updated on latest practices, techniques, and research developments.</w:t>
      </w:r>
    </w:p>
    <w:p w:rsidR="00000000" w:rsidDel="00000000" w:rsidP="00000000" w:rsidRDefault="00000000" w:rsidRPr="00000000" w14:paraId="0000011B">
      <w:pPr>
        <w:numPr>
          <w:ilvl w:val="0"/>
          <w:numId w:val="10"/>
        </w:numPr>
        <w:spacing w:after="200" w:before="0" w:lineRule="auto"/>
        <w:ind w:left="720" w:hanging="360"/>
      </w:pPr>
      <w:r w:rsidDel="00000000" w:rsidR="00000000" w:rsidRPr="00000000">
        <w:rPr>
          <w:rtl w:val="0"/>
        </w:rPr>
        <w:t xml:space="preserve">Regular interdisciplinary dialogue between practitioners from both fields fosters a more integrative approach to healthcare.</w:t>
      </w:r>
    </w:p>
    <w:p w:rsidR="00000000" w:rsidDel="00000000" w:rsidP="00000000" w:rsidRDefault="00000000" w:rsidRPr="00000000" w14:paraId="0000011C">
      <w:pPr>
        <w:numPr>
          <w:ilvl w:val="0"/>
          <w:numId w:val="10"/>
        </w:numPr>
        <w:spacing w:after="200" w:before="0" w:lineRule="auto"/>
        <w:ind w:left="720" w:hanging="360"/>
      </w:pPr>
      <w:r w:rsidDel="00000000" w:rsidR="00000000" w:rsidRPr="00000000">
        <w:rPr>
          <w:rtl w:val="0"/>
        </w:rPr>
        <w:t xml:space="preserve">Optimal patient health should be the primary focus, with naturopathic practitioners integrating allopathic insights into their treatment plans where necessary.</w:t>
      </w:r>
    </w:p>
    <w:p w:rsidR="00000000" w:rsidDel="00000000" w:rsidP="00000000" w:rsidRDefault="00000000" w:rsidRPr="00000000" w14:paraId="0000011D">
      <w:pPr>
        <w:numPr>
          <w:ilvl w:val="0"/>
          <w:numId w:val="10"/>
        </w:numPr>
        <w:spacing w:after="200" w:before="0" w:lineRule="auto"/>
        <w:ind w:left="720" w:hanging="360"/>
      </w:pPr>
      <w:r w:rsidDel="00000000" w:rsidR="00000000" w:rsidRPr="00000000">
        <w:rPr>
          <w:rtl w:val="0"/>
        </w:rPr>
        <w:t xml:space="preserve">Lifelong learning, through joint training sessions, seminars, and medical journals, keeps practitioners updated with latest trends and research in both fields.</w:t>
      </w:r>
    </w:p>
    <w:p w:rsidR="00000000" w:rsidDel="00000000" w:rsidP="00000000" w:rsidRDefault="00000000" w:rsidRPr="00000000" w14:paraId="0000011E">
      <w:pPr>
        <w:numPr>
          <w:ilvl w:val="0"/>
          <w:numId w:val="10"/>
        </w:numPr>
        <w:spacing w:after="200" w:before="0" w:lineRule="auto"/>
        <w:ind w:left="720" w:hanging="360"/>
      </w:pPr>
      <w:r w:rsidDel="00000000" w:rsidR="00000000" w:rsidRPr="00000000">
        <w:rPr>
          <w:rtl w:val="0"/>
        </w:rPr>
        <w:t xml:space="preserve">Developing a shared language between the two fields can help reduce misunderstandings and ensure that patients receive clear, consistent information.</w:t>
      </w:r>
    </w:p>
    <w:p w:rsidR="00000000" w:rsidDel="00000000" w:rsidP="00000000" w:rsidRDefault="00000000" w:rsidRPr="00000000" w14:paraId="0000011F">
      <w:pPr>
        <w:numPr>
          <w:ilvl w:val="0"/>
          <w:numId w:val="10"/>
        </w:numPr>
        <w:spacing w:after="200" w:before="0" w:lineRule="auto"/>
        <w:ind w:left="720" w:hanging="360"/>
      </w:pPr>
      <w:r w:rsidDel="00000000" w:rsidR="00000000" w:rsidRPr="00000000">
        <w:rPr>
          <w:rtl w:val="0"/>
        </w:rPr>
        <w:t xml:space="preserve">Promoting collaborative research can demonstrate the potential benefits of a combined approach, encouraging further collaboration between the two fields.</w:t>
      </w:r>
    </w:p>
    <w:p w:rsidR="00000000" w:rsidDel="00000000" w:rsidP="00000000" w:rsidRDefault="00000000" w:rsidRPr="00000000" w14:paraId="00000120">
      <w:pPr>
        <w:numPr>
          <w:ilvl w:val="0"/>
          <w:numId w:val="10"/>
        </w:numPr>
        <w:spacing w:after="200" w:before="0" w:lineRule="auto"/>
        <w:ind w:left="720" w:hanging="360"/>
      </w:pPr>
      <w:r w:rsidDel="00000000" w:rsidR="00000000" w:rsidRPr="00000000">
        <w:rPr>
          <w:rtl w:val="0"/>
        </w:rPr>
        <w:t xml:space="preserve">Advocacy and policy engagement can push for regulatory changes allowing for greater integration and collaboration between the two fields.</w:t>
      </w:r>
    </w:p>
    <w:p w:rsidR="00000000" w:rsidDel="00000000" w:rsidP="00000000" w:rsidRDefault="00000000" w:rsidRPr="00000000" w14:paraId="00000121">
      <w:pPr>
        <w:numPr>
          <w:ilvl w:val="0"/>
          <w:numId w:val="10"/>
        </w:numPr>
        <w:spacing w:after="200" w:before="0" w:lineRule="auto"/>
        <w:ind w:left="720" w:hanging="360"/>
      </w:pPr>
      <w:r w:rsidDel="00000000" w:rsidR="00000000" w:rsidRPr="00000000">
        <w:rPr>
          <w:rtl w:val="0"/>
        </w:rPr>
        <w:t xml:space="preserve">Empowering patients with information about both allopathic and naturopathic treatments promotes informed decision-making and a sense of ownership over personal well-being.</w:t>
      </w:r>
    </w:p>
    <w:p w:rsidR="00000000" w:rsidDel="00000000" w:rsidP="00000000" w:rsidRDefault="00000000" w:rsidRPr="00000000" w14:paraId="00000122">
      <w:pPr>
        <w:numPr>
          <w:ilvl w:val="0"/>
          <w:numId w:val="10"/>
        </w:numPr>
        <w:spacing w:after="200" w:before="0" w:lineRule="auto"/>
        <w:ind w:left="720" w:hanging="360"/>
      </w:pPr>
      <w:r w:rsidDel="00000000" w:rsidR="00000000" w:rsidRPr="00000000">
        <w:rPr>
          <w:rtl w:val="0"/>
        </w:rPr>
        <w:t xml:space="preserve">Challenges in navigating the distinctions between the two fields include contrasting philosophies, potential conflict in treatment plans, risk of interactions between treatments, differences in patient expectations, and balancing empathy and objectivity.</w:t>
      </w:r>
    </w:p>
    <w:p w:rsidR="00000000" w:rsidDel="00000000" w:rsidP="00000000" w:rsidRDefault="00000000" w:rsidRPr="00000000" w14:paraId="00000123">
      <w:pPr>
        <w:numPr>
          <w:ilvl w:val="0"/>
          <w:numId w:val="10"/>
        </w:numPr>
        <w:spacing w:after="200" w:lineRule="auto"/>
        <w:ind w:left="720" w:hanging="360"/>
      </w:pPr>
      <w:r w:rsidDel="00000000" w:rsidR="00000000" w:rsidRPr="00000000">
        <w:rPr>
          <w:rtl w:val="0"/>
        </w:rPr>
        <w:t xml:space="preserve">These challenges can be addressed through continuous education, careful patient communication, understanding pharmacological properties of treatments, clear communication about treatment plans and outcomes, and maintaining a balance between empathy and objectivity in treatment decisions.</w:t>
      </w:r>
    </w:p>
    <w:p w:rsidR="00000000" w:rsidDel="00000000" w:rsidP="00000000" w:rsidRDefault="00000000" w:rsidRPr="00000000" w14:paraId="00000124">
      <w:pPr>
        <w:pStyle w:val="Heading2"/>
        <w:spacing w:after="200" w:lineRule="auto"/>
        <w:rPr/>
      </w:pPr>
      <w:bookmarkStart w:colFirst="0" w:colLast="0" w:name="_nb2vw8cpqkxo" w:id="45"/>
      <w:bookmarkEnd w:id="45"/>
      <w:r w:rsidDel="00000000" w:rsidR="00000000" w:rsidRPr="00000000">
        <w:rPr>
          <w:rtl w:val="0"/>
        </w:rPr>
        <w:t xml:space="preserve">Exercise 1: Comparing Orthodox and Naturopathic Approaches to a Common Health Condition</w:t>
      </w:r>
    </w:p>
    <w:p w:rsidR="00000000" w:rsidDel="00000000" w:rsidP="00000000" w:rsidRDefault="00000000" w:rsidRPr="00000000" w14:paraId="00000125">
      <w:pPr>
        <w:spacing w:after="200" w:lineRule="auto"/>
        <w:rPr/>
      </w:pPr>
      <w:r w:rsidDel="00000000" w:rsidR="00000000" w:rsidRPr="00000000">
        <w:rPr>
          <w:rtl w:val="0"/>
        </w:rPr>
        <w:t xml:space="preserve">In this exercise, you will compare and contrast the orthodox and naturopathic approaches to a common health condition. This will help you gain a deeper understanding of the differences in philosophies, principles, and treatment strategies between the two medical systems.</w:t>
      </w:r>
    </w:p>
    <w:p w:rsidR="00000000" w:rsidDel="00000000" w:rsidP="00000000" w:rsidRDefault="00000000" w:rsidRPr="00000000" w14:paraId="00000126">
      <w:pPr>
        <w:spacing w:after="200" w:lineRule="auto"/>
        <w:rPr>
          <w:b w:val="1"/>
        </w:rPr>
      </w:pPr>
      <w:r w:rsidDel="00000000" w:rsidR="00000000" w:rsidRPr="00000000">
        <w:rPr>
          <w:b w:val="1"/>
          <w:rtl w:val="0"/>
        </w:rPr>
        <w:t xml:space="preserve">Materials:</w:t>
      </w:r>
    </w:p>
    <w:p w:rsidR="00000000" w:rsidDel="00000000" w:rsidP="00000000" w:rsidRDefault="00000000" w:rsidRPr="00000000" w14:paraId="00000127">
      <w:pPr>
        <w:numPr>
          <w:ilvl w:val="0"/>
          <w:numId w:val="9"/>
        </w:numPr>
        <w:spacing w:after="200" w:lineRule="auto"/>
        <w:ind w:left="720" w:hanging="360"/>
        <w:rPr>
          <w:u w:val="none"/>
        </w:rPr>
      </w:pPr>
      <w:r w:rsidDel="00000000" w:rsidR="00000000" w:rsidRPr="00000000">
        <w:rPr>
          <w:rtl w:val="0"/>
        </w:rPr>
        <w:t xml:space="preserve">Pen and paper or a digital device for note-taking</w:t>
      </w:r>
    </w:p>
    <w:p w:rsidR="00000000" w:rsidDel="00000000" w:rsidP="00000000" w:rsidRDefault="00000000" w:rsidRPr="00000000" w14:paraId="00000128">
      <w:pPr>
        <w:numPr>
          <w:ilvl w:val="0"/>
          <w:numId w:val="9"/>
        </w:numPr>
        <w:spacing w:after="200" w:lineRule="auto"/>
        <w:ind w:left="720" w:hanging="360"/>
        <w:rPr>
          <w:u w:val="none"/>
        </w:rPr>
      </w:pPr>
      <w:r w:rsidDel="00000000" w:rsidR="00000000" w:rsidRPr="00000000">
        <w:rPr>
          <w:rtl w:val="0"/>
        </w:rPr>
        <w:t xml:space="preserve">Access to the internet for research purposes</w:t>
      </w:r>
    </w:p>
    <w:p w:rsidR="00000000" w:rsidDel="00000000" w:rsidP="00000000" w:rsidRDefault="00000000" w:rsidRPr="00000000" w14:paraId="00000129">
      <w:pPr>
        <w:spacing w:after="20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12A">
      <w:pPr>
        <w:numPr>
          <w:ilvl w:val="0"/>
          <w:numId w:val="11"/>
        </w:numPr>
        <w:spacing w:after="200" w:lineRule="auto"/>
        <w:ind w:left="720" w:hanging="360"/>
        <w:rPr>
          <w:u w:val="none"/>
        </w:rPr>
      </w:pPr>
      <w:r w:rsidDel="00000000" w:rsidR="00000000" w:rsidRPr="00000000">
        <w:rPr>
          <w:rtl w:val="0"/>
        </w:rPr>
        <w:t xml:space="preserve">Choose a common health condition, such as hypertension, diabetes, or asthma.</w:t>
      </w:r>
    </w:p>
    <w:p w:rsidR="00000000" w:rsidDel="00000000" w:rsidP="00000000" w:rsidRDefault="00000000" w:rsidRPr="00000000" w14:paraId="0000012B">
      <w:pPr>
        <w:numPr>
          <w:ilvl w:val="0"/>
          <w:numId w:val="11"/>
        </w:numPr>
        <w:spacing w:after="200" w:before="0" w:lineRule="auto"/>
        <w:ind w:left="720" w:hanging="360"/>
        <w:rPr>
          <w:u w:val="none"/>
        </w:rPr>
      </w:pPr>
      <w:r w:rsidDel="00000000" w:rsidR="00000000" w:rsidRPr="00000000">
        <w:rPr>
          <w:rtl w:val="0"/>
        </w:rPr>
        <w:t xml:space="preserve">Research the orthodox approach to diagnosing, treating, and managing the chosen condition. Take notes on the key aspects of this approach, including diagnostic criteria, pharmaceutical or surgical interventions, and preventive measures.</w:t>
      </w:r>
    </w:p>
    <w:p w:rsidR="00000000" w:rsidDel="00000000" w:rsidP="00000000" w:rsidRDefault="00000000" w:rsidRPr="00000000" w14:paraId="0000012C">
      <w:pPr>
        <w:numPr>
          <w:ilvl w:val="0"/>
          <w:numId w:val="11"/>
        </w:numPr>
        <w:spacing w:after="200" w:before="0" w:lineRule="auto"/>
        <w:ind w:left="720" w:hanging="360"/>
        <w:rPr>
          <w:u w:val="none"/>
        </w:rPr>
      </w:pPr>
      <w:r w:rsidDel="00000000" w:rsidR="00000000" w:rsidRPr="00000000">
        <w:rPr>
          <w:rtl w:val="0"/>
        </w:rPr>
        <w:t xml:space="preserve">Research the naturopathic approach to addressing the same health condition. Take notes on the key aspects of this approach, including the assessment of underlying causes, holistic treatment strategies, and lifestyle modifications.</w:t>
      </w:r>
    </w:p>
    <w:p w:rsidR="00000000" w:rsidDel="00000000" w:rsidP="00000000" w:rsidRDefault="00000000" w:rsidRPr="00000000" w14:paraId="0000012D">
      <w:pPr>
        <w:numPr>
          <w:ilvl w:val="0"/>
          <w:numId w:val="11"/>
        </w:numPr>
        <w:spacing w:after="200" w:before="0" w:lineRule="auto"/>
        <w:ind w:left="720" w:hanging="360"/>
        <w:rPr>
          <w:u w:val="none"/>
        </w:rPr>
      </w:pPr>
      <w:r w:rsidDel="00000000" w:rsidR="00000000" w:rsidRPr="00000000">
        <w:rPr>
          <w:rtl w:val="0"/>
        </w:rPr>
        <w:t xml:space="preserve">Compare and contrast the two approaches, focusing on their similarities and differences in terms of prevention, diagnosis, treatment, and patient education.</w:t>
      </w:r>
    </w:p>
    <w:p w:rsidR="00000000" w:rsidDel="00000000" w:rsidP="00000000" w:rsidRDefault="00000000" w:rsidRPr="00000000" w14:paraId="0000012E">
      <w:pPr>
        <w:numPr>
          <w:ilvl w:val="0"/>
          <w:numId w:val="11"/>
        </w:numPr>
        <w:spacing w:after="200" w:lineRule="auto"/>
        <w:ind w:left="720" w:hanging="360"/>
        <w:rPr>
          <w:u w:val="none"/>
        </w:rPr>
      </w:pPr>
      <w:r w:rsidDel="00000000" w:rsidR="00000000" w:rsidRPr="00000000">
        <w:rPr>
          <w:rtl w:val="0"/>
        </w:rPr>
        <w:t xml:space="preserve">Reflect on the advantages and disadvantages of each approach, considering factors such as effectiveness, side effects, and patient empowerment.</w:t>
      </w:r>
    </w:p>
    <w:p w:rsidR="00000000" w:rsidDel="00000000" w:rsidP="00000000" w:rsidRDefault="00000000" w:rsidRPr="00000000" w14:paraId="0000012F">
      <w:pPr>
        <w:pStyle w:val="Heading2"/>
        <w:spacing w:after="200" w:lineRule="auto"/>
        <w:rPr/>
      </w:pPr>
      <w:bookmarkStart w:colFirst="0" w:colLast="0" w:name="_c682fojy3lke" w:id="46"/>
      <w:bookmarkEnd w:id="46"/>
      <w:r w:rsidDel="00000000" w:rsidR="00000000" w:rsidRPr="00000000">
        <w:rPr>
          <w:rtl w:val="0"/>
        </w:rPr>
        <w:t xml:space="preserve">Exercise 2: Role-Playing a Naturopathic Consultation</w:t>
      </w:r>
    </w:p>
    <w:p w:rsidR="00000000" w:rsidDel="00000000" w:rsidP="00000000" w:rsidRDefault="00000000" w:rsidRPr="00000000" w14:paraId="00000130">
      <w:pPr>
        <w:spacing w:after="200" w:lineRule="auto"/>
        <w:rPr/>
      </w:pPr>
      <w:r w:rsidDel="00000000" w:rsidR="00000000" w:rsidRPr="00000000">
        <w:rPr>
          <w:rtl w:val="0"/>
        </w:rPr>
        <w:t xml:space="preserve">This exercise aims to familiarize you with the naturopathic practitioner-patient relationship by simulating a naturopathic consultation. By role-playing both the practitioner and the patient, you will gain insights into the communication skills, empathy, and active listening required in a naturopathic setting.</w:t>
      </w:r>
    </w:p>
    <w:p w:rsidR="00000000" w:rsidDel="00000000" w:rsidP="00000000" w:rsidRDefault="00000000" w:rsidRPr="00000000" w14:paraId="00000131">
      <w:pPr>
        <w:spacing w:after="200" w:lineRule="auto"/>
        <w:rPr>
          <w:b w:val="1"/>
        </w:rPr>
      </w:pPr>
      <w:r w:rsidDel="00000000" w:rsidR="00000000" w:rsidRPr="00000000">
        <w:rPr>
          <w:b w:val="1"/>
          <w:rtl w:val="0"/>
        </w:rPr>
        <w:t xml:space="preserve">Materials:</w:t>
      </w:r>
    </w:p>
    <w:p w:rsidR="00000000" w:rsidDel="00000000" w:rsidP="00000000" w:rsidRDefault="00000000" w:rsidRPr="00000000" w14:paraId="00000132">
      <w:pPr>
        <w:numPr>
          <w:ilvl w:val="0"/>
          <w:numId w:val="17"/>
        </w:numPr>
        <w:spacing w:after="200" w:lineRule="auto"/>
        <w:ind w:left="720" w:hanging="360"/>
        <w:rPr>
          <w:u w:val="none"/>
        </w:rPr>
      </w:pPr>
      <w:r w:rsidDel="00000000" w:rsidR="00000000" w:rsidRPr="00000000">
        <w:rPr>
          <w:rtl w:val="0"/>
        </w:rPr>
        <w:t xml:space="preserve">Pen and paper or a digital device for note-taking</w:t>
      </w:r>
    </w:p>
    <w:p w:rsidR="00000000" w:rsidDel="00000000" w:rsidP="00000000" w:rsidRDefault="00000000" w:rsidRPr="00000000" w14:paraId="00000133">
      <w:pPr>
        <w:numPr>
          <w:ilvl w:val="0"/>
          <w:numId w:val="17"/>
        </w:numPr>
        <w:spacing w:after="200" w:lineRule="auto"/>
        <w:ind w:left="720" w:hanging="360"/>
        <w:rPr>
          <w:u w:val="none"/>
        </w:rPr>
      </w:pPr>
      <w:r w:rsidDel="00000000" w:rsidR="00000000" w:rsidRPr="00000000">
        <w:rPr>
          <w:rtl w:val="0"/>
        </w:rPr>
        <w:t xml:space="preserve">A partner to role-play with (optional)</w:t>
      </w:r>
    </w:p>
    <w:p w:rsidR="00000000" w:rsidDel="00000000" w:rsidP="00000000" w:rsidRDefault="00000000" w:rsidRPr="00000000" w14:paraId="00000134">
      <w:pPr>
        <w:spacing w:after="200" w:lineRule="auto"/>
        <w:rPr>
          <w:b w:val="1"/>
        </w:rPr>
      </w:pPr>
      <w:r w:rsidDel="00000000" w:rsidR="00000000" w:rsidRPr="00000000">
        <w:rPr>
          <w:b w:val="1"/>
          <w:rtl w:val="0"/>
        </w:rPr>
        <w:t xml:space="preserve">Instructions:</w:t>
      </w:r>
    </w:p>
    <w:p w:rsidR="00000000" w:rsidDel="00000000" w:rsidP="00000000" w:rsidRDefault="00000000" w:rsidRPr="00000000" w14:paraId="00000135">
      <w:pPr>
        <w:numPr>
          <w:ilvl w:val="0"/>
          <w:numId w:val="14"/>
        </w:numPr>
        <w:spacing w:after="200" w:lineRule="auto"/>
        <w:ind w:left="720" w:hanging="360"/>
        <w:rPr>
          <w:u w:val="none"/>
        </w:rPr>
      </w:pPr>
      <w:r w:rsidDel="00000000" w:rsidR="00000000" w:rsidRPr="00000000">
        <w:rPr>
          <w:rtl w:val="0"/>
        </w:rPr>
        <w:t xml:space="preserve">Choose a common health concern, such as fatigue, digestive issues, or stress, as the focus of the consultation.</w:t>
      </w:r>
    </w:p>
    <w:p w:rsidR="00000000" w:rsidDel="00000000" w:rsidP="00000000" w:rsidRDefault="00000000" w:rsidRPr="00000000" w14:paraId="00000136">
      <w:pPr>
        <w:numPr>
          <w:ilvl w:val="0"/>
          <w:numId w:val="14"/>
        </w:numPr>
        <w:spacing w:after="200" w:before="0" w:lineRule="auto"/>
        <w:ind w:left="720" w:hanging="360"/>
        <w:rPr>
          <w:u w:val="none"/>
        </w:rPr>
      </w:pPr>
      <w:r w:rsidDel="00000000" w:rsidR="00000000" w:rsidRPr="00000000">
        <w:rPr>
          <w:rtl w:val="0"/>
        </w:rPr>
        <w:t xml:space="preserve">If you have a partner, decide who will play the role of the naturopathic practitioner and who will play the role of the patient. If you do not have a partner, you can role-play both roles yourself.</w:t>
      </w:r>
    </w:p>
    <w:p w:rsidR="00000000" w:rsidDel="00000000" w:rsidP="00000000" w:rsidRDefault="00000000" w:rsidRPr="00000000" w14:paraId="00000137">
      <w:pPr>
        <w:numPr>
          <w:ilvl w:val="0"/>
          <w:numId w:val="14"/>
        </w:numPr>
        <w:spacing w:after="200" w:before="0" w:lineRule="auto"/>
        <w:ind w:left="720" w:hanging="360"/>
        <w:rPr>
          <w:u w:val="none"/>
        </w:rPr>
      </w:pPr>
      <w:r w:rsidDel="00000000" w:rsidR="00000000" w:rsidRPr="00000000">
        <w:rPr>
          <w:rtl w:val="0"/>
        </w:rPr>
        <w:t xml:space="preserve">Begin the consultation with the practitioner asking open-ended questions to gather information about the patient's health concern, lifestyle, and medical history. The patient should provide detailed and honest responses.</w:t>
      </w:r>
    </w:p>
    <w:p w:rsidR="00000000" w:rsidDel="00000000" w:rsidP="00000000" w:rsidRDefault="00000000" w:rsidRPr="00000000" w14:paraId="00000138">
      <w:pPr>
        <w:numPr>
          <w:ilvl w:val="0"/>
          <w:numId w:val="14"/>
        </w:numPr>
        <w:spacing w:after="200" w:before="0" w:lineRule="auto"/>
        <w:ind w:left="720" w:hanging="360"/>
        <w:rPr>
          <w:u w:val="none"/>
        </w:rPr>
      </w:pPr>
      <w:r w:rsidDel="00000000" w:rsidR="00000000" w:rsidRPr="00000000">
        <w:rPr>
          <w:rtl w:val="0"/>
        </w:rPr>
        <w:t xml:space="preserve">The practitioner should practice active listening, empathy, and open communication throughout the consultation, offering insights and suggestions based on the patient's unique needs and circumstances.</w:t>
      </w:r>
    </w:p>
    <w:p w:rsidR="00000000" w:rsidDel="00000000" w:rsidP="00000000" w:rsidRDefault="00000000" w:rsidRPr="00000000" w14:paraId="00000139">
      <w:pPr>
        <w:numPr>
          <w:ilvl w:val="0"/>
          <w:numId w:val="14"/>
        </w:numPr>
        <w:spacing w:after="200" w:before="0" w:lineRule="auto"/>
        <w:ind w:left="720" w:hanging="360"/>
        <w:rPr>
          <w:u w:val="none"/>
        </w:rPr>
      </w:pPr>
      <w:r w:rsidDel="00000000" w:rsidR="00000000" w:rsidRPr="00000000">
        <w:rPr>
          <w:rtl w:val="0"/>
        </w:rPr>
        <w:t xml:space="preserve">After gathering sufficient information, the practitioner should provide an overview of their assessment, including potential underlying causes and a holistic treatment plan tailored to the patient's needs.</w:t>
      </w:r>
    </w:p>
    <w:p w:rsidR="00000000" w:rsidDel="00000000" w:rsidP="00000000" w:rsidRDefault="00000000" w:rsidRPr="00000000" w14:paraId="0000013A">
      <w:pPr>
        <w:numPr>
          <w:ilvl w:val="0"/>
          <w:numId w:val="14"/>
        </w:numPr>
        <w:spacing w:after="200" w:before="0" w:lineRule="auto"/>
        <w:ind w:left="720" w:hanging="360"/>
        <w:rPr>
          <w:u w:val="none"/>
        </w:rPr>
      </w:pPr>
      <w:r w:rsidDel="00000000" w:rsidR="00000000" w:rsidRPr="00000000">
        <w:rPr>
          <w:rtl w:val="0"/>
        </w:rPr>
        <w:t xml:space="preserve">Conclude the consultation by discussing the importance of patient education, self-care, and lifestyle modifications in supporting the treatment plan and overall health.</w:t>
      </w:r>
    </w:p>
    <w:p w:rsidR="00000000" w:rsidDel="00000000" w:rsidP="00000000" w:rsidRDefault="00000000" w:rsidRPr="00000000" w14:paraId="0000013B">
      <w:pPr>
        <w:numPr>
          <w:ilvl w:val="0"/>
          <w:numId w:val="14"/>
        </w:numPr>
        <w:spacing w:after="200" w:lineRule="auto"/>
        <w:ind w:left="720" w:hanging="360"/>
        <w:rPr>
          <w:u w:val="none"/>
        </w:rPr>
      </w:pPr>
      <w:r w:rsidDel="00000000" w:rsidR="00000000" w:rsidRPr="00000000">
        <w:rPr>
          <w:rtl w:val="0"/>
        </w:rPr>
        <w:t xml:space="preserve">Reflect on the experience, considering the aspects of the consultation that felt empowering or supportive, as well as any challenges encountered in maintaining open communication and empathy.</w:t>
      </w:r>
    </w:p>
    <w:p w:rsidR="00000000" w:rsidDel="00000000" w:rsidP="00000000" w:rsidRDefault="00000000" w:rsidRPr="00000000" w14:paraId="0000013C">
      <w:pPr>
        <w:pStyle w:val="Heading1"/>
        <w:spacing w:after="200" w:lineRule="auto"/>
        <w:rPr/>
      </w:pPr>
      <w:bookmarkStart w:colFirst="0" w:colLast="0" w:name="_cv5wveors125" w:id="47"/>
      <w:bookmarkEnd w:id="47"/>
      <w:r w:rsidDel="00000000" w:rsidR="00000000" w:rsidRPr="00000000">
        <w:rPr>
          <w:rtl w:val="0"/>
        </w:rPr>
        <w:t xml:space="preserve">Naturopathic Principles and Philosophy of Health and Disease</w:t>
      </w:r>
    </w:p>
    <w:p w:rsidR="00000000" w:rsidDel="00000000" w:rsidP="00000000" w:rsidRDefault="00000000" w:rsidRPr="00000000" w14:paraId="0000013D">
      <w:pPr>
        <w:pStyle w:val="Heading2"/>
        <w:spacing w:after="200" w:lineRule="auto"/>
        <w:rPr/>
      </w:pPr>
      <w:bookmarkStart w:colFirst="0" w:colLast="0" w:name="_aa4ntdoh59pt" w:id="48"/>
      <w:bookmarkEnd w:id="48"/>
      <w:r w:rsidDel="00000000" w:rsidR="00000000" w:rsidRPr="00000000">
        <w:rPr>
          <w:rtl w:val="0"/>
        </w:rPr>
        <w:t xml:space="preserve">Principles of Health and Disease</w:t>
      </w:r>
    </w:p>
    <w:p w:rsidR="00000000" w:rsidDel="00000000" w:rsidP="00000000" w:rsidRDefault="00000000" w:rsidRPr="00000000" w14:paraId="0000013E">
      <w:pPr>
        <w:spacing w:after="200" w:lineRule="auto"/>
        <w:rPr/>
      </w:pPr>
      <w:r w:rsidDel="00000000" w:rsidR="00000000" w:rsidRPr="00000000">
        <w:rPr>
          <w:rtl w:val="0"/>
        </w:rPr>
        <w:t xml:space="preserve">Naturopathic medicine is guided by a set of core principles that emphasize a holistic, patient-centered approach to health and healing. These principles form the foundation of naturopathic practice and philosophy:</w:t>
      </w:r>
    </w:p>
    <w:p w:rsidR="00000000" w:rsidDel="00000000" w:rsidP="00000000" w:rsidRDefault="00000000" w:rsidRPr="00000000" w14:paraId="0000013F">
      <w:pPr>
        <w:pStyle w:val="Heading3"/>
        <w:spacing w:after="200" w:lineRule="auto"/>
        <w:rPr/>
      </w:pPr>
      <w:bookmarkStart w:colFirst="0" w:colLast="0" w:name="_ef08k7a9be4d" w:id="49"/>
      <w:bookmarkEnd w:id="49"/>
      <w:r w:rsidDel="00000000" w:rsidR="00000000" w:rsidRPr="00000000">
        <w:rPr>
          <w:rtl w:val="0"/>
        </w:rPr>
        <w:t xml:space="preserve">(Vis Medicatrix Naturae) The Healing Power of Nature</w:t>
      </w:r>
    </w:p>
    <w:p w:rsidR="00000000" w:rsidDel="00000000" w:rsidP="00000000" w:rsidRDefault="00000000" w:rsidRPr="00000000" w14:paraId="00000140">
      <w:pPr>
        <w:spacing w:after="200" w:lineRule="auto"/>
        <w:rPr/>
      </w:pPr>
      <w:r w:rsidDel="00000000" w:rsidR="00000000" w:rsidRPr="00000000">
        <w:rPr>
          <w:rtl w:val="0"/>
        </w:rPr>
        <w:t xml:space="preserve">Naturopathic practitioners believe in the body's inherent ability to heal itself. They aim to support and facilitate this natural healing process by removing obstacles to recovery and promoting overall wellness. For example, a naturopath may recommend dietary changes, herbal remedies, or hydrotherapy to stimulate the body's self-healing mechanisms and restore balance. This principle acknowledges that the human body is a complex, self-regulating organism capable of adapting to various challenges when given the proper conditions and support.</w:t>
      </w:r>
    </w:p>
    <w:p w:rsidR="00000000" w:rsidDel="00000000" w:rsidP="00000000" w:rsidRDefault="00000000" w:rsidRPr="00000000" w14:paraId="00000141">
      <w:pPr>
        <w:spacing w:after="200" w:lineRule="auto"/>
        <w:rPr/>
      </w:pPr>
      <w:r w:rsidDel="00000000" w:rsidR="00000000" w:rsidRPr="00000000">
        <w:rPr>
          <w:rtl w:val="0"/>
        </w:rPr>
        <w:t xml:space="preserve">In nature, we often see that living organisms have an intrinsic ability to heal or repair themselves. For example, when a tree is injured, it produces resins and compounds to protect the wound and initiate the healing process. Similarly, when animals are sick, they often instinctively know to rest or consume certain plants with healing properties. This inherent self-healing property is also present in humans, evidenced by processes like wound healing, immune response to infections, and the body's ability to recover from illnesses when provided with the right conditions and support.</w:t>
      </w:r>
    </w:p>
    <w:p w:rsidR="00000000" w:rsidDel="00000000" w:rsidP="00000000" w:rsidRDefault="00000000" w:rsidRPr="00000000" w14:paraId="00000142">
      <w:pPr>
        <w:pStyle w:val="Heading3"/>
        <w:spacing w:after="200" w:lineRule="auto"/>
        <w:rPr/>
      </w:pPr>
      <w:bookmarkStart w:colFirst="0" w:colLast="0" w:name="_z3ds1u690p36" w:id="50"/>
      <w:bookmarkEnd w:id="50"/>
      <w:r w:rsidDel="00000000" w:rsidR="00000000" w:rsidRPr="00000000">
        <w:rPr>
          <w:rtl w:val="0"/>
        </w:rPr>
        <w:t xml:space="preserve">(Tolle Causam) Identify and Treat the Causes</w:t>
      </w:r>
    </w:p>
    <w:p w:rsidR="00000000" w:rsidDel="00000000" w:rsidP="00000000" w:rsidRDefault="00000000" w:rsidRPr="00000000" w14:paraId="00000143">
      <w:pPr>
        <w:spacing w:after="200" w:lineRule="auto"/>
        <w:rPr/>
      </w:pPr>
      <w:r w:rsidDel="00000000" w:rsidR="00000000" w:rsidRPr="00000000">
        <w:rPr>
          <w:rtl w:val="0"/>
        </w:rPr>
        <w:t xml:space="preserve">Rather than merely addressing symptoms, naturopathic medicine seeks to identify and treat the underlying causes of illness. Practitioners assess the physical, emotional, environmental, and genetic factors that contribute to disease and design treatment plans that address these root causes. For instance, if a patient presents with chronic headaches, a naturopath might investigate potential triggers such as food sensitivities, hormonal imbalances, or environmental toxins and develop a personalized plan to address these underlying issues. By targeting the root causes, naturopathic practitioners can facilitate long-term healing and prevent the recurrence of symptoms.</w:t>
      </w:r>
    </w:p>
    <w:p w:rsidR="00000000" w:rsidDel="00000000" w:rsidP="00000000" w:rsidRDefault="00000000" w:rsidRPr="00000000" w14:paraId="00000144">
      <w:pPr>
        <w:spacing w:after="200" w:lineRule="auto"/>
        <w:rPr/>
      </w:pPr>
      <w:r w:rsidDel="00000000" w:rsidR="00000000" w:rsidRPr="00000000">
        <w:rPr>
          <w:rtl w:val="0"/>
        </w:rPr>
        <w:t xml:space="preserve">This principle can be seen in how ecosystems maintain their balance. When an imbalance occurs (such as overpopulation of a certain species), it can lead to the collapse of the ecosystem. But if the root cause of the imbalance is addressed (for example, by introducing natural predators), the ecosystem can recover and regain its balance. Similarly, in the human body, simply suppressing the symptoms does not restore health; identifying and addressing the root causes of the disease is crucial for lasting healing and wellness.</w:t>
      </w:r>
    </w:p>
    <w:p w:rsidR="00000000" w:rsidDel="00000000" w:rsidP="00000000" w:rsidRDefault="00000000" w:rsidRPr="00000000" w14:paraId="00000145">
      <w:pPr>
        <w:pStyle w:val="Heading3"/>
        <w:spacing w:after="200" w:lineRule="auto"/>
        <w:rPr/>
      </w:pPr>
      <w:bookmarkStart w:colFirst="0" w:colLast="0" w:name="_iacca5ow0do1" w:id="51"/>
      <w:bookmarkEnd w:id="51"/>
      <w:r w:rsidDel="00000000" w:rsidR="00000000" w:rsidRPr="00000000">
        <w:rPr>
          <w:rtl w:val="0"/>
        </w:rPr>
        <w:t xml:space="preserve">(Primum Non Nocere) First Do No Harm </w:t>
      </w:r>
    </w:p>
    <w:p w:rsidR="00000000" w:rsidDel="00000000" w:rsidP="00000000" w:rsidRDefault="00000000" w:rsidRPr="00000000" w14:paraId="00000146">
      <w:pPr>
        <w:spacing w:after="200" w:lineRule="auto"/>
        <w:rPr/>
      </w:pPr>
      <w:r w:rsidDel="00000000" w:rsidR="00000000" w:rsidRPr="00000000">
        <w:rPr>
          <w:rtl w:val="0"/>
        </w:rPr>
        <w:t xml:space="preserve">Naturopathic practitioners prioritize the use of safe, non-invasive, and minimally toxic therapies to minimize the risk of harmful side effects. They strive to respect the individual's healing process and avoid interventions that may suppress or interfere with it. This principle underscores the importance of using the least invasive and most natural treatments whenever possible, such as herbal medicine, nutritional supplements, or lifestyle changes, before resorting to more aggressive interventions. Additionally, naturopaths may choose therapies that work synergistically with conventional medical treatments, aiming to support the patient without causing harm.</w:t>
      </w:r>
    </w:p>
    <w:p w:rsidR="00000000" w:rsidDel="00000000" w:rsidP="00000000" w:rsidRDefault="00000000" w:rsidRPr="00000000" w14:paraId="00000147">
      <w:pPr>
        <w:spacing w:after="200" w:lineRule="auto"/>
        <w:rPr/>
      </w:pPr>
      <w:r w:rsidDel="00000000" w:rsidR="00000000" w:rsidRPr="00000000">
        <w:rPr>
          <w:rtl w:val="0"/>
        </w:rPr>
        <w:t xml:space="preserve">In the natural world, every action has consequences, often following the principle of "least action," wherein nature takes the path of least resistance or least harm. For instance, water flowing downhill will naturally follow the path of least resistance. In the context of health, this can be seen in the body's adaptive responses to minimize harm, such as fever in response to infection, or the pain response to avoid further injury.</w:t>
      </w:r>
    </w:p>
    <w:p w:rsidR="00000000" w:rsidDel="00000000" w:rsidP="00000000" w:rsidRDefault="00000000" w:rsidRPr="00000000" w14:paraId="00000148">
      <w:pPr>
        <w:pStyle w:val="Heading3"/>
        <w:spacing w:after="200" w:lineRule="auto"/>
        <w:rPr/>
      </w:pPr>
      <w:bookmarkStart w:colFirst="0" w:colLast="0" w:name="_l0395gkkxiw7" w:id="52"/>
      <w:bookmarkEnd w:id="52"/>
      <w:r w:rsidDel="00000000" w:rsidR="00000000" w:rsidRPr="00000000">
        <w:rPr>
          <w:rtl w:val="0"/>
        </w:rPr>
        <w:t xml:space="preserve">(Docere) The Naturopath as Educator</w:t>
      </w:r>
    </w:p>
    <w:p w:rsidR="00000000" w:rsidDel="00000000" w:rsidP="00000000" w:rsidRDefault="00000000" w:rsidRPr="00000000" w14:paraId="00000149">
      <w:pPr>
        <w:spacing w:after="200" w:lineRule="auto"/>
        <w:rPr/>
      </w:pPr>
      <w:r w:rsidDel="00000000" w:rsidR="00000000" w:rsidRPr="00000000">
        <w:rPr>
          <w:rtl w:val="0"/>
        </w:rPr>
        <w:t xml:space="preserve">Naturopathic practitioners serve as educators, empowering patients with the knowledge and tools to take an active role in their own health journey. They emphasize patient education, self-care, and prevention, fostering a partnership between practitioner and patient. This may involve teaching patients about the benefits of a balanced diet, regular exercise, stress management techniques, and other lifestyle factors that contribute to overall well-being. By promoting self-awareness and self-responsibility, naturopaths empower patients to make informed decisions and take control of their health.</w:t>
      </w:r>
    </w:p>
    <w:p w:rsidR="00000000" w:rsidDel="00000000" w:rsidP="00000000" w:rsidRDefault="00000000" w:rsidRPr="00000000" w14:paraId="0000014A">
      <w:pPr>
        <w:spacing w:after="200" w:lineRule="auto"/>
        <w:rPr/>
      </w:pPr>
      <w:r w:rsidDel="00000000" w:rsidR="00000000" w:rsidRPr="00000000">
        <w:rPr>
          <w:rtl w:val="0"/>
        </w:rPr>
        <w:t xml:space="preserve">Nature inherently teaches us lessons about survival, adaptation, and harmony. Animals learn from their environment and experiences, teaching their young to hunt, find shelter, and avoid danger. The principle of Docere is about learning from nature, understanding the body’s signals, and applying this knowledge to maintain health and well-being.</w:t>
      </w:r>
    </w:p>
    <w:p w:rsidR="00000000" w:rsidDel="00000000" w:rsidP="00000000" w:rsidRDefault="00000000" w:rsidRPr="00000000" w14:paraId="0000014B">
      <w:pPr>
        <w:pStyle w:val="Heading3"/>
        <w:spacing w:after="200" w:lineRule="auto"/>
        <w:rPr/>
      </w:pPr>
      <w:bookmarkStart w:colFirst="0" w:colLast="0" w:name="_m04t694u1arp" w:id="53"/>
      <w:bookmarkEnd w:id="53"/>
      <w:r w:rsidDel="00000000" w:rsidR="00000000" w:rsidRPr="00000000">
        <w:rPr>
          <w:rtl w:val="0"/>
        </w:rPr>
        <w:t xml:space="preserve">(Tolle Totum) Treat the Whole Person</w:t>
      </w:r>
    </w:p>
    <w:p w:rsidR="00000000" w:rsidDel="00000000" w:rsidP="00000000" w:rsidRDefault="00000000" w:rsidRPr="00000000" w14:paraId="0000014C">
      <w:pPr>
        <w:spacing w:after="200" w:lineRule="auto"/>
        <w:rPr/>
      </w:pPr>
      <w:r w:rsidDel="00000000" w:rsidR="00000000" w:rsidRPr="00000000">
        <w:rPr>
          <w:rtl w:val="0"/>
        </w:rPr>
        <w:t xml:space="preserve">Naturopathic medicine recognizes the interconnectedness of physical, mental, emotional, and spiritual aspects of health. Practitioners consider the whole person in their assessments and treatment plans, taking into account the unique circumstances and needs of each individual. This holistic approach acknowledges that factors such as past traumas, personal beliefs, social support networks, and environmental conditions can all influence a person's health. By addressing these interconnected aspects, naturopaths can create comprehensive treatment plans that promote lasting healing and well-being.</w:t>
      </w:r>
    </w:p>
    <w:p w:rsidR="00000000" w:rsidDel="00000000" w:rsidP="00000000" w:rsidRDefault="00000000" w:rsidRPr="00000000" w14:paraId="0000014D">
      <w:pPr>
        <w:spacing w:after="200" w:lineRule="auto"/>
        <w:rPr/>
      </w:pPr>
      <w:r w:rsidDel="00000000" w:rsidR="00000000" w:rsidRPr="00000000">
        <w:rPr>
          <w:rtl w:val="0"/>
        </w:rPr>
        <w:t xml:space="preserve">Nature is holistic and interconnected. Changes in one part of an ecosystem can affect the whole system. Similarly, health is not just the absence of disease but a state of overall well-being.</w:t>
      </w:r>
    </w:p>
    <w:p w:rsidR="00000000" w:rsidDel="00000000" w:rsidP="00000000" w:rsidRDefault="00000000" w:rsidRPr="00000000" w14:paraId="0000014E">
      <w:pPr>
        <w:pStyle w:val="Heading3"/>
        <w:spacing w:after="200" w:lineRule="auto"/>
        <w:rPr/>
      </w:pPr>
      <w:bookmarkStart w:colFirst="0" w:colLast="0" w:name="_wq4sgkt7jgtv" w:id="54"/>
      <w:bookmarkEnd w:id="54"/>
      <w:r w:rsidDel="00000000" w:rsidR="00000000" w:rsidRPr="00000000">
        <w:rPr>
          <w:rtl w:val="0"/>
        </w:rPr>
        <w:t xml:space="preserve">(Preventare) Prevention</w:t>
      </w:r>
    </w:p>
    <w:p w:rsidR="00000000" w:rsidDel="00000000" w:rsidP="00000000" w:rsidRDefault="00000000" w:rsidRPr="00000000" w14:paraId="0000014F">
      <w:pPr>
        <w:spacing w:after="200" w:lineRule="auto"/>
        <w:rPr/>
      </w:pPr>
      <w:r w:rsidDel="00000000" w:rsidR="00000000" w:rsidRPr="00000000">
        <w:rPr>
          <w:rtl w:val="0"/>
        </w:rPr>
        <w:t xml:space="preserve">Naturopathic practitioners emphasize the importance of preventive care, focusing on risk assessment, health maintenance, and disease prevention. They work with patients to identify and address lifestyle factors that contribute to illness and promote overall wellness. This may include dietary recommendations, exercise plans, stress management techniques, or guidance on environmental exposures. By encouraging patients to adopt healthyhabits and addressing potential risk factors, naturopaths can help prevent the development of chronic diseases and support long-term health.</w:t>
      </w:r>
    </w:p>
    <w:p w:rsidR="00000000" w:rsidDel="00000000" w:rsidP="00000000" w:rsidRDefault="00000000" w:rsidRPr="00000000" w14:paraId="00000150">
      <w:pPr>
        <w:spacing w:after="200" w:lineRule="auto"/>
        <w:rPr/>
      </w:pPr>
      <w:r w:rsidDel="00000000" w:rsidR="00000000" w:rsidRPr="00000000">
        <w:rPr>
          <w:rtl w:val="0"/>
        </w:rPr>
        <w:t xml:space="preserve">Consider the role of certain plant species that naturally prevent soil erosion. Plants, with their roots systems, bind the soil together and also protect against the impact of rain that can wash soil away. Without the presence of these plants, landslides and erosion could occur, which would lead to long-term damage to the ecosystem. This protective mechanism of plants demonstrates the principle of prevention in nature, proactively maintaining the health and balance of the ecosystem. Similarly, the immune system of the human body serves as a brilliant example of the principle of prevention. It's a sophisticated defense mechanism designed to recognize and neutralize threats such as bacteria, viruses, and other harmful pathogens before they can cause illness.</w:t>
      </w:r>
    </w:p>
    <w:p w:rsidR="00000000" w:rsidDel="00000000" w:rsidP="00000000" w:rsidRDefault="00000000" w:rsidRPr="00000000" w14:paraId="00000151">
      <w:pPr>
        <w:pStyle w:val="Heading2"/>
        <w:spacing w:after="200" w:lineRule="auto"/>
        <w:rPr/>
      </w:pPr>
      <w:bookmarkStart w:colFirst="0" w:colLast="0" w:name="_fwq4f9o5c6u0" w:id="55"/>
      <w:bookmarkEnd w:id="55"/>
      <w:r w:rsidDel="00000000" w:rsidR="00000000" w:rsidRPr="00000000">
        <w:rPr>
          <w:rtl w:val="0"/>
        </w:rPr>
        <w:t xml:space="preserve">Philosophy of Health and Disease in Naturopathy</w:t>
      </w:r>
    </w:p>
    <w:p w:rsidR="00000000" w:rsidDel="00000000" w:rsidP="00000000" w:rsidRDefault="00000000" w:rsidRPr="00000000" w14:paraId="00000152">
      <w:pPr>
        <w:spacing w:after="200" w:lineRule="auto"/>
        <w:rPr/>
      </w:pPr>
      <w:r w:rsidDel="00000000" w:rsidR="00000000" w:rsidRPr="00000000">
        <w:rPr>
          <w:rtl w:val="0"/>
        </w:rPr>
        <w:t xml:space="preserve">In naturopathic medicine, health is viewed as a dynamic state of physical, mental, emotional, and spiritual well-being, rather than merely the absence of disease. Naturopaths believe that the body possesses an innate ability to maintain and restore balance, and that disease occurs when this balance is disrupted. This disruption can be caused by various factors, including poor nutrition, exposure to environmental toxins, emotional stress, or genetic predisposition.</w:t>
      </w:r>
    </w:p>
    <w:p w:rsidR="00000000" w:rsidDel="00000000" w:rsidP="00000000" w:rsidRDefault="00000000" w:rsidRPr="00000000" w14:paraId="00000153">
      <w:pPr>
        <w:spacing w:after="200" w:lineRule="auto"/>
        <w:rPr/>
      </w:pPr>
      <w:r w:rsidDel="00000000" w:rsidR="00000000" w:rsidRPr="00000000">
        <w:rPr>
          <w:rtl w:val="0"/>
        </w:rPr>
        <w:t xml:space="preserve">To restore balance and support the body's natural healing processes, naturopathic practitioners employ a range of therapies, such as nutrition, herbal medicine, hydrotherapy, and lifestyle counseling. These therapies are designed to address the underlying causes of illness, support the body's innate healing capacity, and promote overall wellness.</w:t>
      </w:r>
    </w:p>
    <w:p w:rsidR="00000000" w:rsidDel="00000000" w:rsidP="00000000" w:rsidRDefault="00000000" w:rsidRPr="00000000" w14:paraId="00000154">
      <w:pPr>
        <w:spacing w:after="200" w:lineRule="auto"/>
        <w:rPr/>
      </w:pPr>
      <w:r w:rsidDel="00000000" w:rsidR="00000000" w:rsidRPr="00000000">
        <w:rPr>
          <w:rtl w:val="0"/>
        </w:rPr>
        <w:t xml:space="preserve">Naturopathic medicine also emphasizes the importance of individualized care. Practitioners recognize that each person's health is influenced by a unique combination of genetic, environmental, and lifestyle factors. Therefore, naturopathic assessments and treatment plans are tailored to the specific needs of each patient, taking into account their physical, emotional, and social circumstances.</w:t>
      </w:r>
    </w:p>
    <w:p w:rsidR="00000000" w:rsidDel="00000000" w:rsidP="00000000" w:rsidRDefault="00000000" w:rsidRPr="00000000" w14:paraId="00000155">
      <w:pPr>
        <w:pStyle w:val="Heading3"/>
        <w:spacing w:after="200" w:lineRule="auto"/>
        <w:rPr/>
      </w:pPr>
      <w:bookmarkStart w:colFirst="0" w:colLast="0" w:name="_5axscfly2j0u" w:id="56"/>
      <w:bookmarkEnd w:id="56"/>
      <w:r w:rsidDel="00000000" w:rsidR="00000000" w:rsidRPr="00000000">
        <w:rPr>
          <w:rtl w:val="0"/>
        </w:rPr>
        <w:t xml:space="preserve">The Role of Vitalism in Naturopathic Philosophy</w:t>
      </w:r>
    </w:p>
    <w:p w:rsidR="00000000" w:rsidDel="00000000" w:rsidP="00000000" w:rsidRDefault="00000000" w:rsidRPr="00000000" w14:paraId="00000156">
      <w:pPr>
        <w:spacing w:after="200" w:lineRule="auto"/>
        <w:rPr/>
      </w:pPr>
      <w:r w:rsidDel="00000000" w:rsidR="00000000" w:rsidRPr="00000000">
        <w:rPr>
          <w:rtl w:val="0"/>
        </w:rPr>
        <w:t xml:space="preserve">Vitalism is a foundational concept in naturopathic philosophy, referring to the belief in a vital life force or energy that governs the body's self-healing capabilities. This life force, often referred to as the "vital force" or "vital energy," is thought to be responsible for maintaining the body's overall balance and well-being.</w:t>
      </w:r>
    </w:p>
    <w:p w:rsidR="00000000" w:rsidDel="00000000" w:rsidP="00000000" w:rsidRDefault="00000000" w:rsidRPr="00000000" w14:paraId="00000157">
      <w:pPr>
        <w:spacing w:after="200" w:lineRule="auto"/>
        <w:rPr/>
      </w:pPr>
      <w:r w:rsidDel="00000000" w:rsidR="00000000" w:rsidRPr="00000000">
        <w:rPr>
          <w:rtl w:val="0"/>
        </w:rPr>
        <w:t xml:space="preserve">While vitalism has been largely dismissed by conventional medicine, it remains an important aspect of naturopathic thought. Naturopathic practitioners believe that supporting and nurturing the vital force is essential for optimal health and healing. By addressing the root causes of disease and providing the body with the necessary resources, naturopaths aim to strengthen the vital force and support the body's natural healing processes.</w:t>
      </w:r>
    </w:p>
    <w:p w:rsidR="00000000" w:rsidDel="00000000" w:rsidP="00000000" w:rsidRDefault="00000000" w:rsidRPr="00000000" w14:paraId="00000158">
      <w:pPr>
        <w:pStyle w:val="Heading3"/>
        <w:spacing w:after="200" w:lineRule="auto"/>
        <w:rPr/>
      </w:pPr>
      <w:bookmarkStart w:colFirst="0" w:colLast="0" w:name="_126jh31hbaad" w:id="57"/>
      <w:bookmarkEnd w:id="57"/>
      <w:r w:rsidDel="00000000" w:rsidR="00000000" w:rsidRPr="00000000">
        <w:rPr>
          <w:rtl w:val="0"/>
        </w:rPr>
        <w:t xml:space="preserve">Naturopathic Approach to Health and Disease</w:t>
      </w:r>
    </w:p>
    <w:p w:rsidR="00000000" w:rsidDel="00000000" w:rsidP="00000000" w:rsidRDefault="00000000" w:rsidRPr="00000000" w14:paraId="00000159">
      <w:pPr>
        <w:spacing w:after="200" w:lineRule="auto"/>
        <w:rPr/>
      </w:pPr>
      <w:r w:rsidDel="00000000" w:rsidR="00000000" w:rsidRPr="00000000">
        <w:rPr>
          <w:rtl w:val="0"/>
        </w:rPr>
        <w:t xml:space="preserve">The naturopathic approach to health and disease is based on the principles and philosophy discussed above. In practice, this involves:</w:t>
      </w:r>
    </w:p>
    <w:p w:rsidR="00000000" w:rsidDel="00000000" w:rsidP="00000000" w:rsidRDefault="00000000" w:rsidRPr="00000000" w14:paraId="0000015A">
      <w:pPr>
        <w:numPr>
          <w:ilvl w:val="0"/>
          <w:numId w:val="8"/>
        </w:numPr>
        <w:spacing w:after="200" w:lineRule="auto"/>
        <w:ind w:left="720" w:hanging="360"/>
        <w:rPr>
          <w:u w:val="none"/>
        </w:rPr>
      </w:pPr>
      <w:r w:rsidDel="00000000" w:rsidR="00000000" w:rsidRPr="00000000">
        <w:rPr>
          <w:rtl w:val="0"/>
        </w:rPr>
        <w:t xml:space="preserve">Conducting a thorough assessment of the patient, including their medical history, physical symptoms, emotional state, lifestyle habits, and environmental factors.</w:t>
      </w:r>
    </w:p>
    <w:p w:rsidR="00000000" w:rsidDel="00000000" w:rsidP="00000000" w:rsidRDefault="00000000" w:rsidRPr="00000000" w14:paraId="0000015B">
      <w:pPr>
        <w:numPr>
          <w:ilvl w:val="0"/>
          <w:numId w:val="8"/>
        </w:numPr>
        <w:spacing w:after="200" w:before="0" w:lineRule="auto"/>
        <w:ind w:left="720" w:hanging="360"/>
        <w:rPr>
          <w:u w:val="none"/>
        </w:rPr>
      </w:pPr>
      <w:r w:rsidDel="00000000" w:rsidR="00000000" w:rsidRPr="00000000">
        <w:rPr>
          <w:rtl w:val="0"/>
        </w:rPr>
        <w:t xml:space="preserve">Identifying the root causes of illness and working to address them through individualized treatment plans.</w:t>
      </w:r>
    </w:p>
    <w:p w:rsidR="00000000" w:rsidDel="00000000" w:rsidP="00000000" w:rsidRDefault="00000000" w:rsidRPr="00000000" w14:paraId="0000015C">
      <w:pPr>
        <w:numPr>
          <w:ilvl w:val="0"/>
          <w:numId w:val="8"/>
        </w:numPr>
        <w:spacing w:after="200" w:before="0" w:lineRule="auto"/>
        <w:ind w:left="720" w:hanging="360"/>
        <w:rPr>
          <w:u w:val="none"/>
        </w:rPr>
      </w:pPr>
      <w:r w:rsidDel="00000000" w:rsidR="00000000" w:rsidRPr="00000000">
        <w:rPr>
          <w:rtl w:val="0"/>
        </w:rPr>
        <w:t xml:space="preserve">Utilizing a range of natural therapies, such as nutrition, herbal medicine, hydrotherapy, and lifestyle counseling, to support the body's innate healing capacity.</w:t>
      </w:r>
    </w:p>
    <w:p w:rsidR="00000000" w:rsidDel="00000000" w:rsidP="00000000" w:rsidRDefault="00000000" w:rsidRPr="00000000" w14:paraId="0000015D">
      <w:pPr>
        <w:numPr>
          <w:ilvl w:val="0"/>
          <w:numId w:val="8"/>
        </w:numPr>
        <w:spacing w:after="200" w:before="0" w:lineRule="auto"/>
        <w:ind w:left="720" w:hanging="360"/>
        <w:rPr>
          <w:u w:val="none"/>
        </w:rPr>
      </w:pPr>
      <w:r w:rsidDel="00000000" w:rsidR="00000000" w:rsidRPr="00000000">
        <w:rPr>
          <w:rtl w:val="0"/>
        </w:rPr>
        <w:t xml:space="preserve">Empowering patients to take an active role in their health journey through education, self-care, and prevention.</w:t>
      </w:r>
    </w:p>
    <w:p w:rsidR="00000000" w:rsidDel="00000000" w:rsidP="00000000" w:rsidRDefault="00000000" w:rsidRPr="00000000" w14:paraId="0000015E">
      <w:pPr>
        <w:numPr>
          <w:ilvl w:val="0"/>
          <w:numId w:val="8"/>
        </w:numPr>
        <w:spacing w:after="200" w:lineRule="auto"/>
        <w:ind w:left="720" w:hanging="360"/>
        <w:rPr>
          <w:u w:val="none"/>
        </w:rPr>
      </w:pPr>
      <w:r w:rsidDel="00000000" w:rsidR="00000000" w:rsidRPr="00000000">
        <w:rPr>
          <w:rtl w:val="0"/>
        </w:rPr>
        <w:t xml:space="preserve">Collaborating with other healthcare providers as needed to ensure that patients receive comprehensive, holistic care.</w:t>
      </w:r>
    </w:p>
    <w:p w:rsidR="00000000" w:rsidDel="00000000" w:rsidP="00000000" w:rsidRDefault="00000000" w:rsidRPr="00000000" w14:paraId="0000015F">
      <w:pPr>
        <w:spacing w:after="200" w:lineRule="auto"/>
        <w:rPr/>
      </w:pPr>
      <w:r w:rsidDel="00000000" w:rsidR="00000000" w:rsidRPr="00000000">
        <w:rPr>
          <w:rtl w:val="0"/>
        </w:rPr>
        <w:t xml:space="preserve">By following this approach, naturopathic practitioners aim to promote overall wellness, prevent chronic diseases, and support the body's natural healing processes.</w:t>
      </w:r>
    </w:p>
    <w:p w:rsidR="00000000" w:rsidDel="00000000" w:rsidP="00000000" w:rsidRDefault="00000000" w:rsidRPr="00000000" w14:paraId="00000160">
      <w:pPr>
        <w:pStyle w:val="Heading3"/>
        <w:spacing w:after="200" w:lineRule="auto"/>
        <w:rPr/>
      </w:pPr>
      <w:bookmarkStart w:colFirst="0" w:colLast="0" w:name="_16vma3ehy6y9" w:id="58"/>
      <w:bookmarkEnd w:id="58"/>
      <w:r w:rsidDel="00000000" w:rsidR="00000000" w:rsidRPr="00000000">
        <w:rPr>
          <w:rtl w:val="0"/>
        </w:rPr>
        <w:t xml:space="preserve">The Naturopathic Therapeutic Order </w:t>
      </w:r>
    </w:p>
    <w:p w:rsidR="00000000" w:rsidDel="00000000" w:rsidP="00000000" w:rsidRDefault="00000000" w:rsidRPr="00000000" w14:paraId="00000161">
      <w:pPr>
        <w:spacing w:after="200" w:lineRule="auto"/>
        <w:rPr/>
      </w:pPr>
      <w:r w:rsidDel="00000000" w:rsidR="00000000" w:rsidRPr="00000000">
        <w:rPr>
          <w:rtl w:val="0"/>
        </w:rPr>
        <w:t xml:space="preserve">In naturopathic medicine, the Therapeutic Order refers to a set of guidelines that naturopaths use to decide how to treat patients. It's a hierarchical model designed to help practitioners choose from the many available therapeutic options and determine the best course of action for each patient.</w:t>
      </w:r>
    </w:p>
    <w:p w:rsidR="00000000" w:rsidDel="00000000" w:rsidP="00000000" w:rsidRDefault="00000000" w:rsidRPr="00000000" w14:paraId="00000162">
      <w:pPr>
        <w:spacing w:after="200" w:lineRule="auto"/>
        <w:rPr/>
      </w:pPr>
      <w:r w:rsidDel="00000000" w:rsidR="00000000" w:rsidRPr="00000000">
        <w:rPr>
          <w:rtl w:val="0"/>
        </w:rPr>
        <w:t xml:space="preserve">Here's the general sequence of the Therapeutic Order:</w:t>
      </w:r>
    </w:p>
    <w:p w:rsidR="00000000" w:rsidDel="00000000" w:rsidP="00000000" w:rsidRDefault="00000000" w:rsidRPr="00000000" w14:paraId="00000163">
      <w:pPr>
        <w:spacing w:after="200" w:lineRule="auto"/>
        <w:rPr/>
      </w:pPr>
      <w:r w:rsidDel="00000000" w:rsidR="00000000" w:rsidRPr="00000000">
        <w:rPr>
          <w:b w:val="1"/>
          <w:rtl w:val="0"/>
        </w:rPr>
        <w:t xml:space="preserve">Establish the conditions for health:</w:t>
      </w:r>
      <w:r w:rsidDel="00000000" w:rsidR="00000000" w:rsidRPr="00000000">
        <w:rPr>
          <w:rtl w:val="0"/>
        </w:rPr>
        <w:t xml:space="preserve"> The foundation of naturopathic treatment involves addressing basic health needs, such as ensuring a healthy diet, encouraging regular physical activity, ensuring sufficient sleep, and managing stress. It can also involve promoting a supportive and healthy environment and community.</w:t>
      </w:r>
    </w:p>
    <w:p w:rsidR="00000000" w:rsidDel="00000000" w:rsidP="00000000" w:rsidRDefault="00000000" w:rsidRPr="00000000" w14:paraId="00000164">
      <w:pPr>
        <w:spacing w:after="200" w:lineRule="auto"/>
        <w:rPr/>
      </w:pPr>
      <w:r w:rsidDel="00000000" w:rsidR="00000000" w:rsidRPr="00000000">
        <w:rPr>
          <w:b w:val="1"/>
          <w:rtl w:val="0"/>
        </w:rPr>
        <w:t xml:space="preserve">Stimulate the self-healing mechanisms:</w:t>
      </w:r>
      <w:r w:rsidDel="00000000" w:rsidR="00000000" w:rsidRPr="00000000">
        <w:rPr>
          <w:rtl w:val="0"/>
        </w:rPr>
        <w:t xml:space="preserve"> If establishing basic health conditions doesn't resolve the issue, naturopaths may then try to stimulate the body's own healing abilities. This could be through various methods such as hydrotherapy, homeopathy, or other non-invasive therapies that help the body's inherent healing processes.</w:t>
      </w:r>
    </w:p>
    <w:p w:rsidR="00000000" w:rsidDel="00000000" w:rsidP="00000000" w:rsidRDefault="00000000" w:rsidRPr="00000000" w14:paraId="00000165">
      <w:pPr>
        <w:spacing w:after="200" w:lineRule="auto"/>
        <w:rPr/>
      </w:pPr>
      <w:r w:rsidDel="00000000" w:rsidR="00000000" w:rsidRPr="00000000">
        <w:rPr>
          <w:b w:val="1"/>
          <w:rtl w:val="0"/>
        </w:rPr>
        <w:t xml:space="preserve">Support and restore weakened systems:</w:t>
      </w:r>
      <w:r w:rsidDel="00000000" w:rsidR="00000000" w:rsidRPr="00000000">
        <w:rPr>
          <w:rtl w:val="0"/>
        </w:rPr>
        <w:t xml:space="preserve"> If the disease has damaged a body system, the third step involves supporting and restoring that system. This could be through specific nutrition, herbal remedies, or other naturopathic modalities that target the weakened system.</w:t>
      </w:r>
    </w:p>
    <w:p w:rsidR="00000000" w:rsidDel="00000000" w:rsidP="00000000" w:rsidRDefault="00000000" w:rsidRPr="00000000" w14:paraId="00000166">
      <w:pPr>
        <w:spacing w:after="200" w:lineRule="auto"/>
        <w:rPr/>
      </w:pPr>
      <w:r w:rsidDel="00000000" w:rsidR="00000000" w:rsidRPr="00000000">
        <w:rPr>
          <w:b w:val="1"/>
          <w:rtl w:val="0"/>
        </w:rPr>
        <w:t xml:space="preserve">Address structural integrity: </w:t>
      </w:r>
      <w:r w:rsidDel="00000000" w:rsidR="00000000" w:rsidRPr="00000000">
        <w:rPr>
          <w:rtl w:val="0"/>
        </w:rPr>
        <w:t xml:space="preserve">At this level, physical modalities such as manipulative therapies, massage, or other physical treatments may be used to improve structural integrity and thus enhance the body's function and healing capabilities.</w:t>
      </w:r>
    </w:p>
    <w:p w:rsidR="00000000" w:rsidDel="00000000" w:rsidP="00000000" w:rsidRDefault="00000000" w:rsidRPr="00000000" w14:paraId="00000167">
      <w:pPr>
        <w:spacing w:after="200" w:lineRule="auto"/>
        <w:rPr/>
      </w:pPr>
      <w:r w:rsidDel="00000000" w:rsidR="00000000" w:rsidRPr="00000000">
        <w:rPr>
          <w:b w:val="1"/>
          <w:rtl w:val="0"/>
        </w:rPr>
        <w:t xml:space="preserve">Prescribe specific natural substances for pathology:</w:t>
      </w:r>
      <w:r w:rsidDel="00000000" w:rsidR="00000000" w:rsidRPr="00000000">
        <w:rPr>
          <w:rtl w:val="0"/>
        </w:rPr>
        <w:t xml:space="preserve"> If previous levels are not enough, a naturopath may then prescribe specific natural substances to combat certain diseases or pathologies. These substances can include herbs, nutritional supplements, and natural hormones.</w:t>
      </w:r>
    </w:p>
    <w:p w:rsidR="00000000" w:rsidDel="00000000" w:rsidP="00000000" w:rsidRDefault="00000000" w:rsidRPr="00000000" w14:paraId="00000168">
      <w:pPr>
        <w:spacing w:after="200" w:lineRule="auto"/>
        <w:rPr/>
      </w:pPr>
      <w:r w:rsidDel="00000000" w:rsidR="00000000" w:rsidRPr="00000000">
        <w:rPr>
          <w:b w:val="1"/>
          <w:rtl w:val="0"/>
        </w:rPr>
        <w:t xml:space="preserve">Prescribe pharmacological substances for pathology: </w:t>
      </w:r>
      <w:r w:rsidDel="00000000" w:rsidR="00000000" w:rsidRPr="00000000">
        <w:rPr>
          <w:rtl w:val="0"/>
        </w:rPr>
        <w:t xml:space="preserve">If natural substances do not work, then pharmaceutical drugs may be considered.</w:t>
      </w:r>
    </w:p>
    <w:p w:rsidR="00000000" w:rsidDel="00000000" w:rsidP="00000000" w:rsidRDefault="00000000" w:rsidRPr="00000000" w14:paraId="00000169">
      <w:pPr>
        <w:spacing w:after="200" w:lineRule="auto"/>
        <w:rPr/>
      </w:pPr>
      <w:r w:rsidDel="00000000" w:rsidR="00000000" w:rsidRPr="00000000">
        <w:rPr>
          <w:b w:val="1"/>
          <w:rtl w:val="0"/>
        </w:rPr>
        <w:t xml:space="preserve">Use higher force interventions such as surgery, suppressive drugs: </w:t>
      </w:r>
      <w:r w:rsidDel="00000000" w:rsidR="00000000" w:rsidRPr="00000000">
        <w:rPr>
          <w:rtl w:val="0"/>
        </w:rPr>
        <w:t xml:space="preserve">If the injury or illness is too far-gone or severe, treatment may require the use of more invasive interventions such as surgery, or suppressive drugs. </w:t>
      </w:r>
    </w:p>
    <w:p w:rsidR="00000000" w:rsidDel="00000000" w:rsidP="00000000" w:rsidRDefault="00000000" w:rsidRPr="00000000" w14:paraId="0000016A">
      <w:pPr>
        <w:spacing w:after="200" w:lineRule="auto"/>
        <w:rPr/>
      </w:pPr>
      <w:r w:rsidDel="00000000" w:rsidR="00000000" w:rsidRPr="00000000">
        <w:rPr>
          <w:rtl w:val="0"/>
        </w:rPr>
        <w:t xml:space="preserve">At times, a patient's condition may necessitate beginning higher up the therapeutic order. This is particularly the case for severe or urgent illnesses or injuries where immediate, potent measures may be required. Recognizing these situations and responding appropriately underscores the importance of patient-centered care in naturopathy. It is this flexibility that enables naturopathic practitioners to provide effective, individualized care in a wide array of health scenarios.</w:t>
      </w:r>
      <w:r w:rsidDel="00000000" w:rsidR="00000000" w:rsidRPr="00000000">
        <w:rPr>
          <w:rtl w:val="0"/>
        </w:rPr>
      </w:r>
    </w:p>
    <w:p w:rsidR="00000000" w:rsidDel="00000000" w:rsidP="00000000" w:rsidRDefault="00000000" w:rsidRPr="00000000" w14:paraId="0000016B">
      <w:pPr>
        <w:pStyle w:val="Heading3"/>
        <w:spacing w:after="200" w:lineRule="auto"/>
        <w:rPr/>
      </w:pPr>
      <w:bookmarkStart w:colFirst="0" w:colLast="0" w:name="_9fsxu1eac9kk" w:id="59"/>
      <w:bookmarkEnd w:id="59"/>
      <w:r w:rsidDel="00000000" w:rsidR="00000000" w:rsidRPr="00000000">
        <w:rPr>
          <w:rtl w:val="0"/>
        </w:rPr>
        <w:t xml:space="preserve">Integrating Naturopathic Philosophy with Conventional Medicine</w:t>
      </w:r>
    </w:p>
    <w:p w:rsidR="00000000" w:rsidDel="00000000" w:rsidP="00000000" w:rsidRDefault="00000000" w:rsidRPr="00000000" w14:paraId="0000016C">
      <w:pPr>
        <w:spacing w:after="200" w:lineRule="auto"/>
        <w:rPr/>
      </w:pPr>
      <w:r w:rsidDel="00000000" w:rsidR="00000000" w:rsidRPr="00000000">
        <w:rPr>
          <w:rtl w:val="0"/>
        </w:rPr>
        <w:t xml:space="preserve">While naturopathic medicine offers a unique approach to health and disease, it is not meant to replace conventional medicine. Instead, it can be integrated with conventional medical treatments to provide a comprehensive, holistic approach to healthcare. This integrative approach acknowledges the value of both conventional and naturopathic therapies and seeks to provide patients with the best possible care.</w:t>
      </w:r>
    </w:p>
    <w:p w:rsidR="00000000" w:rsidDel="00000000" w:rsidP="00000000" w:rsidRDefault="00000000" w:rsidRPr="00000000" w14:paraId="0000016D">
      <w:pPr>
        <w:spacing w:after="200" w:lineRule="auto"/>
        <w:rPr/>
      </w:pPr>
      <w:r w:rsidDel="00000000" w:rsidR="00000000" w:rsidRPr="00000000">
        <w:rPr>
          <w:rtl w:val="0"/>
        </w:rPr>
        <w:t xml:space="preserve">Naturopathic practitioners often collaborate with conventional medical doctors, nurses, and other healthcare providers to ensure that patients receive comprehensive care. This may involve referring patients for diagnostic tests, coordinating care with specialists, or working together to develop treatment plans that address both the root causes of illness and the symptoms.</w:t>
      </w:r>
    </w:p>
    <w:p w:rsidR="00000000" w:rsidDel="00000000" w:rsidP="00000000" w:rsidRDefault="00000000" w:rsidRPr="00000000" w14:paraId="0000016E">
      <w:pPr>
        <w:spacing w:after="200" w:lineRule="auto"/>
        <w:rPr/>
      </w:pPr>
      <w:r w:rsidDel="00000000" w:rsidR="00000000" w:rsidRPr="00000000">
        <w:rPr>
          <w:rtl w:val="0"/>
        </w:rPr>
        <w:t xml:space="preserve">Integrating naturopathic philosophy and principles with conventional medicine allows for a more well-rounded approach to patient care, taking into account the physical, mental, emotional, and spiritual aspects of health. This integrative approach can lead to improved patient outcomes, increased satisfaction with care, and a greater emphasis on prevention and wellness.</w:t>
      </w:r>
    </w:p>
    <w:p w:rsidR="00000000" w:rsidDel="00000000" w:rsidP="00000000" w:rsidRDefault="00000000" w:rsidRPr="00000000" w14:paraId="0000016F">
      <w:pPr>
        <w:pStyle w:val="Heading2"/>
        <w:spacing w:after="200" w:lineRule="auto"/>
        <w:rPr/>
      </w:pPr>
      <w:bookmarkStart w:colFirst="0" w:colLast="0" w:name="_60dgutgkefa2" w:id="60"/>
      <w:bookmarkEnd w:id="60"/>
      <w:r w:rsidDel="00000000" w:rsidR="00000000" w:rsidRPr="00000000">
        <w:rPr>
          <w:rtl w:val="0"/>
        </w:rPr>
        <w:t xml:space="preserve">Summary of Key Points</w:t>
      </w:r>
    </w:p>
    <w:p w:rsidR="00000000" w:rsidDel="00000000" w:rsidP="00000000" w:rsidRDefault="00000000" w:rsidRPr="00000000" w14:paraId="00000170">
      <w:pPr>
        <w:numPr>
          <w:ilvl w:val="0"/>
          <w:numId w:val="16"/>
        </w:numPr>
        <w:spacing w:after="200" w:lineRule="auto"/>
        <w:ind w:left="720" w:hanging="360"/>
        <w:rPr>
          <w:u w:val="none"/>
        </w:rPr>
      </w:pPr>
      <w:r w:rsidDel="00000000" w:rsidR="00000000" w:rsidRPr="00000000">
        <w:rPr>
          <w:rtl w:val="0"/>
        </w:rPr>
        <w:t xml:space="preserve">Naturopathic medicine is guided by a set of core principles that emphasize a holistic, patient-centered approach to health and healing.</w:t>
      </w:r>
    </w:p>
    <w:p w:rsidR="00000000" w:rsidDel="00000000" w:rsidP="00000000" w:rsidRDefault="00000000" w:rsidRPr="00000000" w14:paraId="00000171">
      <w:pPr>
        <w:numPr>
          <w:ilvl w:val="0"/>
          <w:numId w:val="16"/>
        </w:numPr>
        <w:spacing w:after="200" w:before="0" w:lineRule="auto"/>
        <w:ind w:left="720" w:hanging="360"/>
        <w:rPr>
          <w:u w:val="none"/>
        </w:rPr>
      </w:pPr>
      <w:r w:rsidDel="00000000" w:rsidR="00000000" w:rsidRPr="00000000">
        <w:rPr>
          <w:rtl w:val="0"/>
        </w:rPr>
        <w:t xml:space="preserve">Health is viewed as a dynamic state of physical, mental, emotional, and spiritual well-being.</w:t>
      </w:r>
    </w:p>
    <w:p w:rsidR="00000000" w:rsidDel="00000000" w:rsidP="00000000" w:rsidRDefault="00000000" w:rsidRPr="00000000" w14:paraId="00000172">
      <w:pPr>
        <w:numPr>
          <w:ilvl w:val="0"/>
          <w:numId w:val="16"/>
        </w:numPr>
        <w:spacing w:after="200" w:before="0" w:lineRule="auto"/>
        <w:ind w:left="720" w:hanging="360"/>
        <w:rPr>
          <w:u w:val="none"/>
        </w:rPr>
      </w:pPr>
      <w:r w:rsidDel="00000000" w:rsidR="00000000" w:rsidRPr="00000000">
        <w:rPr>
          <w:rtl w:val="0"/>
        </w:rPr>
        <w:t xml:space="preserve">Disease occurs when the body's natural balance is disrupted, and naturopathic practitioners work to address these disruptions using a range of natural therapies.</w:t>
      </w:r>
    </w:p>
    <w:p w:rsidR="00000000" w:rsidDel="00000000" w:rsidP="00000000" w:rsidRDefault="00000000" w:rsidRPr="00000000" w14:paraId="00000173">
      <w:pPr>
        <w:numPr>
          <w:ilvl w:val="0"/>
          <w:numId w:val="16"/>
        </w:numPr>
        <w:spacing w:after="200" w:before="0" w:lineRule="auto"/>
        <w:ind w:left="720" w:hanging="360"/>
        <w:rPr>
          <w:u w:val="none"/>
        </w:rPr>
      </w:pPr>
      <w:r w:rsidDel="00000000" w:rsidR="00000000" w:rsidRPr="00000000">
        <w:rPr>
          <w:rtl w:val="0"/>
        </w:rPr>
        <w:t xml:space="preserve">The concept of vitalism, or the belief in a vital life force, plays a central role in naturopathic philosophy.</w:t>
      </w:r>
    </w:p>
    <w:p w:rsidR="00000000" w:rsidDel="00000000" w:rsidP="00000000" w:rsidRDefault="00000000" w:rsidRPr="00000000" w14:paraId="00000174">
      <w:pPr>
        <w:numPr>
          <w:ilvl w:val="0"/>
          <w:numId w:val="16"/>
        </w:numPr>
        <w:spacing w:after="200" w:lineRule="auto"/>
        <w:ind w:left="720" w:hanging="360"/>
        <w:rPr>
          <w:u w:val="none"/>
        </w:rPr>
      </w:pPr>
      <w:r w:rsidDel="00000000" w:rsidR="00000000" w:rsidRPr="00000000">
        <w:rPr>
          <w:rtl w:val="0"/>
        </w:rPr>
        <w:t xml:space="preserve">The naturopathic approach involves conducting thorough assessments, identifying root causes, utilizing natural therapies, empowering patients, and collaborating with other healthcare providers to promote overall wellness and support the body's natural healing processes.</w:t>
      </w:r>
    </w:p>
    <w:p w:rsidR="00000000" w:rsidDel="00000000" w:rsidP="00000000" w:rsidRDefault="00000000" w:rsidRPr="00000000" w14:paraId="00000175">
      <w:pPr>
        <w:numPr>
          <w:ilvl w:val="0"/>
          <w:numId w:val="16"/>
        </w:numPr>
        <w:spacing w:after="200" w:lineRule="auto"/>
        <w:ind w:left="720" w:hanging="360"/>
      </w:pPr>
      <w:r w:rsidDel="00000000" w:rsidR="00000000" w:rsidRPr="00000000">
        <w:rPr>
          <w:rtl w:val="0"/>
        </w:rPr>
        <w:t xml:space="preserve">Establish the conditions for health: This foundational step focuses on cultivating a healthy lifestyle and environment, and is often the first line of intervention.</w:t>
      </w:r>
    </w:p>
    <w:p w:rsidR="00000000" w:rsidDel="00000000" w:rsidP="00000000" w:rsidRDefault="00000000" w:rsidRPr="00000000" w14:paraId="00000176">
      <w:pPr>
        <w:numPr>
          <w:ilvl w:val="0"/>
          <w:numId w:val="16"/>
        </w:numPr>
        <w:spacing w:after="200" w:lineRule="auto"/>
        <w:ind w:left="720" w:hanging="360"/>
      </w:pPr>
      <w:r w:rsidDel="00000000" w:rsidR="00000000" w:rsidRPr="00000000">
        <w:rPr>
          <w:rtl w:val="0"/>
        </w:rPr>
        <w:t xml:space="preserve">Stimulate the self-healing mechanisms: If foundational changes are insufficient, methods such as hydrotherapy or homeopathy are used to stimulate the body's inherent healing processes.</w:t>
      </w:r>
    </w:p>
    <w:p w:rsidR="00000000" w:rsidDel="00000000" w:rsidP="00000000" w:rsidRDefault="00000000" w:rsidRPr="00000000" w14:paraId="00000177">
      <w:pPr>
        <w:numPr>
          <w:ilvl w:val="0"/>
          <w:numId w:val="16"/>
        </w:numPr>
        <w:spacing w:after="200" w:lineRule="auto"/>
        <w:ind w:left="720" w:hanging="360"/>
      </w:pPr>
      <w:r w:rsidDel="00000000" w:rsidR="00000000" w:rsidRPr="00000000">
        <w:rPr>
          <w:rtl w:val="0"/>
        </w:rPr>
        <w:t xml:space="preserve">Support and restore weakened systems: When a body system is compromised, targeted support, often through nutrition or herbal remedies, helps restore function.</w:t>
      </w:r>
    </w:p>
    <w:p w:rsidR="00000000" w:rsidDel="00000000" w:rsidP="00000000" w:rsidRDefault="00000000" w:rsidRPr="00000000" w14:paraId="00000178">
      <w:pPr>
        <w:numPr>
          <w:ilvl w:val="0"/>
          <w:numId w:val="16"/>
        </w:numPr>
        <w:spacing w:after="200" w:lineRule="auto"/>
        <w:ind w:left="720" w:hanging="360"/>
      </w:pPr>
      <w:r w:rsidDel="00000000" w:rsidR="00000000" w:rsidRPr="00000000">
        <w:rPr>
          <w:rtl w:val="0"/>
        </w:rPr>
        <w:t xml:space="preserve">Address structural integrity: Physical modalities like manipulative therapies are employed to maintain or enhance the body's structure and function.</w:t>
      </w:r>
    </w:p>
    <w:p w:rsidR="00000000" w:rsidDel="00000000" w:rsidP="00000000" w:rsidRDefault="00000000" w:rsidRPr="00000000" w14:paraId="00000179">
      <w:pPr>
        <w:numPr>
          <w:ilvl w:val="0"/>
          <w:numId w:val="16"/>
        </w:numPr>
        <w:spacing w:after="200" w:lineRule="auto"/>
        <w:ind w:left="720" w:hanging="360"/>
      </w:pPr>
      <w:r w:rsidDel="00000000" w:rsidR="00000000" w:rsidRPr="00000000">
        <w:rPr>
          <w:rtl w:val="0"/>
        </w:rPr>
        <w:t xml:space="preserve">Prescribe specific natural substances for pathology: Natural substances, such as herbs or supplements, are used to combat specific diseases when previous steps are inadequate.</w:t>
      </w:r>
    </w:p>
    <w:p w:rsidR="00000000" w:rsidDel="00000000" w:rsidP="00000000" w:rsidRDefault="00000000" w:rsidRPr="00000000" w14:paraId="0000017A">
      <w:pPr>
        <w:numPr>
          <w:ilvl w:val="0"/>
          <w:numId w:val="16"/>
        </w:numPr>
        <w:spacing w:after="200" w:lineRule="auto"/>
        <w:ind w:left="720" w:hanging="360"/>
      </w:pPr>
      <w:r w:rsidDel="00000000" w:rsidR="00000000" w:rsidRPr="00000000">
        <w:rPr>
          <w:rtl w:val="0"/>
        </w:rPr>
        <w:t xml:space="preserve">Prescribe pharmacological substances for pathology: If natural substances don't bring about desired results, pharmaceutical drugs may be considered.</w:t>
      </w:r>
    </w:p>
    <w:p w:rsidR="00000000" w:rsidDel="00000000" w:rsidP="00000000" w:rsidRDefault="00000000" w:rsidRPr="00000000" w14:paraId="0000017B">
      <w:pPr>
        <w:numPr>
          <w:ilvl w:val="0"/>
          <w:numId w:val="16"/>
        </w:numPr>
        <w:spacing w:after="200" w:lineRule="auto"/>
        <w:ind w:left="720" w:hanging="360"/>
      </w:pPr>
      <w:r w:rsidDel="00000000" w:rsidR="00000000" w:rsidRPr="00000000">
        <w:rPr>
          <w:rtl w:val="0"/>
        </w:rPr>
        <w:t xml:space="preserve">Use higher force interventions: In severe cases, more invasive measures, such as surgery or suppressive drugs, may be required.</w:t>
      </w:r>
    </w:p>
    <w:p w:rsidR="00000000" w:rsidDel="00000000" w:rsidP="00000000" w:rsidRDefault="00000000" w:rsidRPr="00000000" w14:paraId="0000017C">
      <w:pPr>
        <w:numPr>
          <w:ilvl w:val="0"/>
          <w:numId w:val="16"/>
        </w:numPr>
        <w:spacing w:after="200" w:lineRule="auto"/>
        <w:ind w:left="720" w:hanging="360"/>
      </w:pPr>
      <w:r w:rsidDel="00000000" w:rsidR="00000000" w:rsidRPr="00000000">
        <w:rPr>
          <w:rtl w:val="0"/>
        </w:rPr>
        <w:t xml:space="preserve">Naturopathic medicine can be integrated with conventional medicine to provide a comprehensive, holistic approach to healthcare.</w:t>
      </w:r>
    </w:p>
    <w:p w:rsidR="00000000" w:rsidDel="00000000" w:rsidP="00000000" w:rsidRDefault="00000000" w:rsidRPr="00000000" w14:paraId="0000017D">
      <w:pPr>
        <w:numPr>
          <w:ilvl w:val="0"/>
          <w:numId w:val="16"/>
        </w:numPr>
        <w:spacing w:after="200" w:lineRule="auto"/>
        <w:ind w:left="720" w:hanging="360"/>
      </w:pPr>
      <w:r w:rsidDel="00000000" w:rsidR="00000000" w:rsidRPr="00000000">
        <w:rPr>
          <w:rtl w:val="0"/>
        </w:rPr>
        <w:t xml:space="preserve">Integrative care involves collaboration between naturopathic practitioners and conventional medical providers to ensure that patients receive the best possible care.</w:t>
      </w:r>
    </w:p>
    <w:p w:rsidR="00000000" w:rsidDel="00000000" w:rsidP="00000000" w:rsidRDefault="00000000" w:rsidRPr="00000000" w14:paraId="0000017E">
      <w:pPr>
        <w:numPr>
          <w:ilvl w:val="0"/>
          <w:numId w:val="16"/>
        </w:numPr>
        <w:spacing w:after="200" w:lineRule="auto"/>
        <w:ind w:left="720" w:hanging="360"/>
      </w:pPr>
      <w:r w:rsidDel="00000000" w:rsidR="00000000" w:rsidRPr="00000000">
        <w:rPr>
          <w:rtl w:val="0"/>
        </w:rPr>
        <w:t xml:space="preserve">This integrative approach promotes improved patient outcomes, increased satisfaction with care, and a greater emphasis on prevention and wellness.</w:t>
      </w:r>
    </w:p>
    <w:p w:rsidR="00000000" w:rsidDel="00000000" w:rsidP="00000000" w:rsidRDefault="00000000" w:rsidRPr="00000000" w14:paraId="0000017F">
      <w:pPr>
        <w:pStyle w:val="Heading2"/>
        <w:spacing w:after="200" w:lineRule="auto"/>
        <w:rPr/>
      </w:pPr>
      <w:bookmarkStart w:colFirst="0" w:colLast="0" w:name="_50yn4eka7l9p" w:id="61"/>
      <w:bookmarkEnd w:id="61"/>
      <w:r w:rsidDel="00000000" w:rsidR="00000000" w:rsidRPr="00000000">
        <w:rPr>
          <w:rtl w:val="0"/>
        </w:rPr>
        <w:t xml:space="preserve">Exercise 1: Reflecting on Naturopathic Principles</w:t>
      </w:r>
    </w:p>
    <w:p w:rsidR="00000000" w:rsidDel="00000000" w:rsidP="00000000" w:rsidRDefault="00000000" w:rsidRPr="00000000" w14:paraId="00000180">
      <w:pPr>
        <w:spacing w:after="200" w:lineRule="auto"/>
        <w:ind w:left="0" w:firstLine="0"/>
        <w:rPr/>
      </w:pPr>
      <w:r w:rsidDel="00000000" w:rsidR="00000000" w:rsidRPr="00000000">
        <w:rPr>
          <w:rtl w:val="0"/>
        </w:rPr>
        <w:t xml:space="preserve">Objective: To deepen your understanding of the core principles of naturopathic medicine and consider how they might be applied in a clinical setting.</w:t>
      </w:r>
    </w:p>
    <w:p w:rsidR="00000000" w:rsidDel="00000000" w:rsidP="00000000" w:rsidRDefault="00000000" w:rsidRPr="00000000" w14:paraId="00000181">
      <w:pPr>
        <w:spacing w:after="200" w:lineRule="auto"/>
        <w:ind w:left="0" w:firstLine="0"/>
        <w:rPr>
          <w:b w:val="1"/>
        </w:rPr>
      </w:pPr>
      <w:r w:rsidDel="00000000" w:rsidR="00000000" w:rsidRPr="00000000">
        <w:rPr>
          <w:b w:val="1"/>
          <w:rtl w:val="0"/>
        </w:rPr>
        <w:t xml:space="preserve">Materials:</w:t>
      </w:r>
    </w:p>
    <w:p w:rsidR="00000000" w:rsidDel="00000000" w:rsidP="00000000" w:rsidRDefault="00000000" w:rsidRPr="00000000" w14:paraId="00000182">
      <w:pPr>
        <w:numPr>
          <w:ilvl w:val="0"/>
          <w:numId w:val="4"/>
        </w:numPr>
        <w:spacing w:after="200" w:lineRule="auto"/>
        <w:ind w:left="720" w:hanging="360"/>
        <w:rPr>
          <w:u w:val="none"/>
        </w:rPr>
      </w:pPr>
      <w:r w:rsidDel="00000000" w:rsidR="00000000" w:rsidRPr="00000000">
        <w:rPr>
          <w:rtl w:val="0"/>
        </w:rPr>
        <w:t xml:space="preserve">Pen and paper or a digital device for note-taking</w:t>
      </w:r>
    </w:p>
    <w:p w:rsidR="00000000" w:rsidDel="00000000" w:rsidP="00000000" w:rsidRDefault="00000000" w:rsidRPr="00000000" w14:paraId="00000183">
      <w:pPr>
        <w:spacing w:after="200" w:lineRule="auto"/>
        <w:ind w:left="0" w:firstLine="0"/>
        <w:rPr>
          <w:b w:val="1"/>
        </w:rPr>
      </w:pPr>
      <w:r w:rsidDel="00000000" w:rsidR="00000000" w:rsidRPr="00000000">
        <w:rPr>
          <w:b w:val="1"/>
          <w:rtl w:val="0"/>
        </w:rPr>
        <w:t xml:space="preserve">Instructions:</w:t>
      </w:r>
    </w:p>
    <w:p w:rsidR="00000000" w:rsidDel="00000000" w:rsidP="00000000" w:rsidRDefault="00000000" w:rsidRPr="00000000" w14:paraId="00000184">
      <w:pPr>
        <w:numPr>
          <w:ilvl w:val="0"/>
          <w:numId w:val="12"/>
        </w:numPr>
        <w:spacing w:after="200" w:lineRule="auto"/>
        <w:ind w:left="720" w:hanging="360"/>
        <w:rPr>
          <w:u w:val="none"/>
        </w:rPr>
      </w:pPr>
      <w:r w:rsidDel="00000000" w:rsidR="00000000" w:rsidRPr="00000000">
        <w:rPr>
          <w:rtl w:val="0"/>
        </w:rPr>
        <w:t xml:space="preserve">Review the core principles of naturopathic medicine discussed in </w:t>
      </w:r>
      <w:ins w:author="Justin Delli Colli" w:id="0" w:date="2023-07-28T14:39:39Z">
        <w:commentRangeStart w:id="0"/>
        <w:commentRangeStart w:id="1"/>
        <w:commentRangeStart w:id="2"/>
        <w:commentRangeStart w:id="3"/>
        <w:r w:rsidDel="00000000" w:rsidR="00000000" w:rsidRPr="00000000">
          <w:rPr>
            <w:rtl w:val="0"/>
          </w:rPr>
          <w:t xml:space="preserve">the lesson</w:t>
        </w:r>
      </w:ins>
      <w:del w:author="Justin Delli Colli" w:id="0" w:date="2023-07-28T14:39:39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tl w:val="0"/>
          </w:rPr>
          <w:delText xml:space="preserve">Lesson 3</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185">
      <w:pPr>
        <w:numPr>
          <w:ilvl w:val="0"/>
          <w:numId w:val="12"/>
        </w:numPr>
        <w:spacing w:after="200" w:before="0" w:lineRule="auto"/>
        <w:ind w:left="720" w:hanging="360"/>
        <w:rPr>
          <w:u w:val="none"/>
        </w:rPr>
      </w:pPr>
      <w:r w:rsidDel="00000000" w:rsidR="00000000" w:rsidRPr="00000000">
        <w:rPr>
          <w:rtl w:val="0"/>
        </w:rPr>
        <w:t xml:space="preserve">For each principle, write a brief explanation of what it means to you.</w:t>
      </w:r>
    </w:p>
    <w:p w:rsidR="00000000" w:rsidDel="00000000" w:rsidP="00000000" w:rsidRDefault="00000000" w:rsidRPr="00000000" w14:paraId="00000186">
      <w:pPr>
        <w:numPr>
          <w:ilvl w:val="0"/>
          <w:numId w:val="12"/>
        </w:numPr>
        <w:spacing w:after="200" w:before="0" w:lineRule="auto"/>
        <w:ind w:left="720" w:hanging="360"/>
        <w:rPr>
          <w:u w:val="none"/>
        </w:rPr>
      </w:pPr>
      <w:r w:rsidDel="00000000" w:rsidR="00000000" w:rsidRPr="00000000">
        <w:rPr>
          <w:rtl w:val="0"/>
        </w:rPr>
        <w:t xml:space="preserve">Now, consider how each principle might be applied in a clinical setting. Write a short scenario that demonstrates the application of each principle in practice.</w:t>
      </w:r>
    </w:p>
    <w:p w:rsidR="00000000" w:rsidDel="00000000" w:rsidP="00000000" w:rsidRDefault="00000000" w:rsidRPr="00000000" w14:paraId="00000187">
      <w:pPr>
        <w:numPr>
          <w:ilvl w:val="0"/>
          <w:numId w:val="12"/>
        </w:numPr>
        <w:spacing w:after="200" w:lineRule="auto"/>
        <w:ind w:left="720" w:hanging="360"/>
        <w:rPr>
          <w:u w:val="none"/>
        </w:rPr>
      </w:pPr>
      <w:r w:rsidDel="00000000" w:rsidR="00000000" w:rsidRPr="00000000">
        <w:rPr>
          <w:rtl w:val="0"/>
        </w:rPr>
        <w:t xml:space="preserve">Reflect on how integrating these principles into your practice might enhance patient care and outcomes.</w:t>
      </w:r>
    </w:p>
    <w:p w:rsidR="00000000" w:rsidDel="00000000" w:rsidP="00000000" w:rsidRDefault="00000000" w:rsidRPr="00000000" w14:paraId="00000188">
      <w:pPr>
        <w:pStyle w:val="Heading2"/>
        <w:spacing w:after="200" w:lineRule="auto"/>
        <w:rPr/>
      </w:pPr>
      <w:bookmarkStart w:colFirst="0" w:colLast="0" w:name="_pgl2la8za8xo" w:id="62"/>
      <w:bookmarkEnd w:id="62"/>
      <w:r w:rsidDel="00000000" w:rsidR="00000000" w:rsidRPr="00000000">
        <w:rPr>
          <w:rtl w:val="0"/>
        </w:rPr>
        <w:t xml:space="preserve">Exercise 2: Comparing Naturopathic and Conventional Approaches</w:t>
      </w:r>
    </w:p>
    <w:p w:rsidR="00000000" w:rsidDel="00000000" w:rsidP="00000000" w:rsidRDefault="00000000" w:rsidRPr="00000000" w14:paraId="00000189">
      <w:pPr>
        <w:spacing w:after="200" w:lineRule="auto"/>
        <w:ind w:left="0" w:firstLine="0"/>
        <w:rPr/>
      </w:pPr>
      <w:r w:rsidDel="00000000" w:rsidR="00000000" w:rsidRPr="00000000">
        <w:rPr>
          <w:rtl w:val="0"/>
        </w:rPr>
        <w:t xml:space="preserve">Objective: To enhance your understanding of the similarities and differences between naturopathic medicine and conventional medicine and explore how they might complement each other in an integrative healthcare setting.</w:t>
      </w:r>
    </w:p>
    <w:p w:rsidR="00000000" w:rsidDel="00000000" w:rsidP="00000000" w:rsidRDefault="00000000" w:rsidRPr="00000000" w14:paraId="0000018A">
      <w:pPr>
        <w:spacing w:after="200" w:lineRule="auto"/>
        <w:ind w:left="0" w:firstLine="0"/>
        <w:rPr>
          <w:b w:val="1"/>
        </w:rPr>
      </w:pPr>
      <w:r w:rsidDel="00000000" w:rsidR="00000000" w:rsidRPr="00000000">
        <w:rPr>
          <w:b w:val="1"/>
          <w:rtl w:val="0"/>
        </w:rPr>
        <w:t xml:space="preserve">Materials:</w:t>
      </w:r>
    </w:p>
    <w:p w:rsidR="00000000" w:rsidDel="00000000" w:rsidP="00000000" w:rsidRDefault="00000000" w:rsidRPr="00000000" w14:paraId="0000018B">
      <w:pPr>
        <w:numPr>
          <w:ilvl w:val="0"/>
          <w:numId w:val="5"/>
        </w:numPr>
        <w:spacing w:after="200" w:lineRule="auto"/>
        <w:ind w:left="720" w:hanging="360"/>
        <w:rPr>
          <w:u w:val="none"/>
        </w:rPr>
      </w:pPr>
      <w:r w:rsidDel="00000000" w:rsidR="00000000" w:rsidRPr="00000000">
        <w:rPr>
          <w:rtl w:val="0"/>
        </w:rPr>
        <w:t xml:space="preserve">Pen and paper or a digital device for note-taking</w:t>
      </w:r>
    </w:p>
    <w:p w:rsidR="00000000" w:rsidDel="00000000" w:rsidP="00000000" w:rsidRDefault="00000000" w:rsidRPr="00000000" w14:paraId="0000018C">
      <w:pPr>
        <w:spacing w:after="200" w:lineRule="auto"/>
        <w:ind w:left="0" w:firstLine="0"/>
        <w:rPr>
          <w:b w:val="1"/>
        </w:rPr>
      </w:pPr>
      <w:r w:rsidDel="00000000" w:rsidR="00000000" w:rsidRPr="00000000">
        <w:rPr>
          <w:b w:val="1"/>
          <w:rtl w:val="0"/>
        </w:rPr>
        <w:t xml:space="preserve">Instructions:</w:t>
      </w:r>
    </w:p>
    <w:p w:rsidR="00000000" w:rsidDel="00000000" w:rsidP="00000000" w:rsidRDefault="00000000" w:rsidRPr="00000000" w14:paraId="0000018D">
      <w:pPr>
        <w:numPr>
          <w:ilvl w:val="0"/>
          <w:numId w:val="7"/>
        </w:numPr>
        <w:spacing w:after="200" w:lineRule="auto"/>
        <w:ind w:left="720" w:hanging="360"/>
        <w:rPr>
          <w:u w:val="none"/>
        </w:rPr>
      </w:pPr>
      <w:r w:rsidDel="00000000" w:rsidR="00000000" w:rsidRPr="00000000">
        <w:rPr>
          <w:rtl w:val="0"/>
        </w:rPr>
        <w:t xml:space="preserve">On a piece of paper or a digital document, create a table with two columns. Label the first column "Naturopathic Medicine" and the second column "Conventional Medicine."</w:t>
      </w:r>
    </w:p>
    <w:p w:rsidR="00000000" w:rsidDel="00000000" w:rsidP="00000000" w:rsidRDefault="00000000" w:rsidRPr="00000000" w14:paraId="0000018E">
      <w:pPr>
        <w:numPr>
          <w:ilvl w:val="0"/>
          <w:numId w:val="7"/>
        </w:numPr>
        <w:spacing w:after="200" w:before="0" w:lineRule="auto"/>
        <w:ind w:left="720" w:hanging="360"/>
        <w:rPr>
          <w:u w:val="none"/>
        </w:rPr>
      </w:pPr>
      <w:r w:rsidDel="00000000" w:rsidR="00000000" w:rsidRPr="00000000">
        <w:rPr>
          <w:rtl w:val="0"/>
        </w:rPr>
        <w:t xml:space="preserve">In the first column, list the key characteristics, principles, and philosophies of naturopathic medicine discussed in Lesson 3.</w:t>
      </w:r>
    </w:p>
    <w:p w:rsidR="00000000" w:rsidDel="00000000" w:rsidP="00000000" w:rsidRDefault="00000000" w:rsidRPr="00000000" w14:paraId="0000018F">
      <w:pPr>
        <w:numPr>
          <w:ilvl w:val="0"/>
          <w:numId w:val="7"/>
        </w:numPr>
        <w:spacing w:after="200" w:before="0" w:lineRule="auto"/>
        <w:ind w:left="720" w:hanging="360"/>
        <w:rPr>
          <w:u w:val="none"/>
        </w:rPr>
      </w:pPr>
      <w:r w:rsidDel="00000000" w:rsidR="00000000" w:rsidRPr="00000000">
        <w:rPr>
          <w:rtl w:val="0"/>
        </w:rPr>
        <w:t xml:space="preserve">In the second column, list the key characteristics, principles, and philosophies of conventional medicine. You may need to do some research to gather this information.</w:t>
      </w:r>
    </w:p>
    <w:p w:rsidR="00000000" w:rsidDel="00000000" w:rsidP="00000000" w:rsidRDefault="00000000" w:rsidRPr="00000000" w14:paraId="00000190">
      <w:pPr>
        <w:numPr>
          <w:ilvl w:val="0"/>
          <w:numId w:val="7"/>
        </w:numPr>
        <w:spacing w:after="200" w:before="0" w:lineRule="auto"/>
        <w:ind w:left="720" w:hanging="360"/>
        <w:rPr>
          <w:u w:val="none"/>
        </w:rPr>
      </w:pPr>
      <w:r w:rsidDel="00000000" w:rsidR="00000000" w:rsidRPr="00000000">
        <w:rPr>
          <w:rtl w:val="0"/>
        </w:rPr>
        <w:t xml:space="preserve">Now, compare the two columns and identify any similarities and differences between the approaches.</w:t>
      </w:r>
    </w:p>
    <w:p w:rsidR="00000000" w:rsidDel="00000000" w:rsidP="00000000" w:rsidRDefault="00000000" w:rsidRPr="00000000" w14:paraId="00000191">
      <w:pPr>
        <w:numPr>
          <w:ilvl w:val="0"/>
          <w:numId w:val="7"/>
        </w:numPr>
        <w:spacing w:after="200" w:lineRule="auto"/>
        <w:ind w:left="720" w:hanging="360"/>
        <w:rPr>
          <w:u w:val="none"/>
        </w:rPr>
      </w:pPr>
      <w:r w:rsidDel="00000000" w:rsidR="00000000" w:rsidRPr="00000000">
        <w:rPr>
          <w:rtl w:val="0"/>
        </w:rPr>
        <w:t xml:space="preserve">Reflect on how naturopathic medicine and conventional medicine might complement each other in an integrative healthcare setting. Write a short paragraph describing your thoughts.</w:t>
      </w:r>
    </w:p>
    <w:p w:rsidR="00000000" w:rsidDel="00000000" w:rsidP="00000000" w:rsidRDefault="00000000" w:rsidRPr="00000000" w14:paraId="00000192">
      <w:pPr>
        <w:pStyle w:val="Heading1"/>
        <w:spacing w:after="200" w:lineRule="auto"/>
        <w:rPr/>
      </w:pPr>
      <w:bookmarkStart w:colFirst="0" w:colLast="0" w:name="_q0m52tlsn8wp" w:id="63"/>
      <w:bookmarkEnd w:id="63"/>
      <w:r w:rsidDel="00000000" w:rsidR="00000000" w:rsidRPr="00000000">
        <w:rPr>
          <w:rtl w:val="0"/>
        </w:rPr>
        <w:t xml:space="preserve">Module Conclusion</w:t>
      </w:r>
    </w:p>
    <w:p w:rsidR="00000000" w:rsidDel="00000000" w:rsidP="00000000" w:rsidRDefault="00000000" w:rsidRPr="00000000" w14:paraId="00000193">
      <w:pPr>
        <w:spacing w:after="200" w:lineRule="auto"/>
        <w:rPr/>
      </w:pPr>
      <w:r w:rsidDel="00000000" w:rsidR="00000000" w:rsidRPr="00000000">
        <w:rPr>
          <w:rtl w:val="0"/>
        </w:rPr>
        <w:t xml:space="preserve">As we conclude this module, we find ourselves equipped with a robust understanding of the principles, history, and philosophy of naturopathic medicine. We've navigated through the eons, tracing the roots of naturopathy back to ancient civilizations where balance and harmony were revered, up through the influential nature cure movements of Europe, and finally to the United States with the invaluable contributions of Benedict Lust.</w:t>
      </w:r>
    </w:p>
    <w:p w:rsidR="00000000" w:rsidDel="00000000" w:rsidP="00000000" w:rsidRDefault="00000000" w:rsidRPr="00000000" w14:paraId="00000194">
      <w:pPr>
        <w:spacing w:after="200" w:lineRule="auto"/>
        <w:rPr/>
      </w:pPr>
      <w:r w:rsidDel="00000000" w:rsidR="00000000" w:rsidRPr="00000000">
        <w:rPr>
          <w:rtl w:val="0"/>
        </w:rPr>
        <w:t xml:space="preserve">This journey has taken us far beyond a simple timeline of events. It's allowed us to explore the enduring relevance of naturopathy, and its potential to transform modern healthcare practices. This perspective enables us to view naturopathy as not just a collection of treatments or therapies, but rather as a holistic, patient-centered approach that emphasizes prevention, lifestyle modifications, and self-healing.</w:t>
      </w:r>
    </w:p>
    <w:p w:rsidR="00000000" w:rsidDel="00000000" w:rsidP="00000000" w:rsidRDefault="00000000" w:rsidRPr="00000000" w14:paraId="00000195">
      <w:pPr>
        <w:spacing w:after="200" w:lineRule="auto"/>
        <w:rPr/>
      </w:pPr>
      <w:r w:rsidDel="00000000" w:rsidR="00000000" w:rsidRPr="00000000">
        <w:rPr>
          <w:rtl w:val="0"/>
        </w:rPr>
        <w:t xml:space="preserve">Furthermore, we've deepened our understanding of the distinct but complementary approaches of allopathic and naturopathic medicine. Grasping these differences and learning how they can be bridged, has given us the ability to foster a truly integrated healthcare approach. This integration respects the complexity of human health, acknowledging that it is influenced by an intricate interplay of physical, emotional, environmental, and lifestyle factors.</w:t>
      </w:r>
    </w:p>
    <w:p w:rsidR="00000000" w:rsidDel="00000000" w:rsidP="00000000" w:rsidRDefault="00000000" w:rsidRPr="00000000" w14:paraId="00000196">
      <w:pPr>
        <w:spacing w:after="200" w:lineRule="auto"/>
        <w:rPr/>
      </w:pPr>
      <w:r w:rsidDel="00000000" w:rsidR="00000000" w:rsidRPr="00000000">
        <w:rPr>
          <w:rtl w:val="0"/>
        </w:rPr>
        <w:t xml:space="preserve">Through this module, we've come to understand that naturopathy isn't a fringe or alternative field, but rather a deeply historic, evolving, and relevant healthcare practice. Rooted in time-tested principles, it continues to adapt, grow, and prove its efficacy.</w:t>
      </w:r>
    </w:p>
    <w:p w:rsidR="00000000" w:rsidDel="00000000" w:rsidP="00000000" w:rsidRDefault="00000000" w:rsidRPr="00000000" w14:paraId="00000197">
      <w:pPr>
        <w:spacing w:after="200" w:lineRule="auto"/>
        <w:rPr/>
      </w:pPr>
      <w:r w:rsidDel="00000000" w:rsidR="00000000" w:rsidRPr="00000000">
        <w:rPr>
          <w:rtl w:val="0"/>
        </w:rPr>
        <w:t xml:space="preserve">Moreover, we've seen how storytelling, and the sharing of knowledge can help us not just as practitioners, but also as patient advocates. By incorporating the rich narratives of naturopathic history into our practices, we can help bridge gaps in understanding, overcoming skepticism, and fostering trust.</w:t>
      </w:r>
    </w:p>
    <w:p w:rsidR="00000000" w:rsidDel="00000000" w:rsidP="00000000" w:rsidRDefault="00000000" w:rsidRPr="00000000" w14:paraId="00000198">
      <w:pPr>
        <w:spacing w:after="200" w:lineRule="auto"/>
        <w:rPr/>
      </w:pPr>
      <w:r w:rsidDel="00000000" w:rsidR="00000000" w:rsidRPr="00000000">
        <w:rPr>
          <w:rtl w:val="0"/>
        </w:rPr>
        <w:t xml:space="preserve">Despite the vast knowledge we've gathered, it's important to acknowledge that our learning journey is far from over. Indeed, the dynamic nature of healthcare demands a commitment to lifelong learning and staying abreast of evolving practices and research developments. It also necessitates a willingness to navigate the challenges that arise from the disparities between allopathic and naturopathic medicine.</w:t>
      </w:r>
    </w:p>
    <w:p w:rsidR="00000000" w:rsidDel="00000000" w:rsidP="00000000" w:rsidRDefault="00000000" w:rsidRPr="00000000" w14:paraId="00000199">
      <w:pPr>
        <w:spacing w:after="200" w:lineRule="auto"/>
        <w:rPr/>
      </w:pPr>
      <w:r w:rsidDel="00000000" w:rsidR="00000000" w:rsidRPr="00000000">
        <w:rPr>
          <w:rtl w:val="0"/>
        </w:rPr>
        <w:t xml:space="preserve">In closing, it's hoped that this module has not only expanded your knowledge base, but has also inspired you to continue to explore, learn, and contribute to the field of naturopathic medicine. As we move on to more specialized topics in subsequent modules, let's carry forward this sense of discovery, and continue to build upon the strong foundation we've established here. After all, the future of healthcare is integrative, holistic, and patient-centered – and we, as naturopathic practitioners, are at the forefront of this exciting evolution.</w:t>
      </w:r>
    </w:p>
    <w:p w:rsidR="00000000" w:rsidDel="00000000" w:rsidP="00000000" w:rsidRDefault="00000000" w:rsidRPr="00000000" w14:paraId="0000019A">
      <w:pPr>
        <w:spacing w:after="200" w:lineRule="auto"/>
        <w:rPr/>
      </w:pPr>
      <w:r w:rsidDel="00000000" w:rsidR="00000000" w:rsidRPr="00000000">
        <w:rPr>
          <w:rtl w:val="0"/>
        </w:rPr>
      </w:r>
    </w:p>
    <w:p w:rsidR="00000000" w:rsidDel="00000000" w:rsidP="00000000" w:rsidRDefault="00000000" w:rsidRPr="00000000" w14:paraId="0000019B">
      <w:pPr>
        <w:spacing w:after="200" w:lineRule="auto"/>
        <w:rPr/>
      </w:pPr>
      <w:r w:rsidDel="00000000" w:rsidR="00000000" w:rsidRPr="00000000">
        <w:rPr>
          <w:rtl w:val="0"/>
        </w:rPr>
      </w:r>
    </w:p>
    <w:p w:rsidR="00000000" w:rsidDel="00000000" w:rsidP="00000000" w:rsidRDefault="00000000" w:rsidRPr="00000000" w14:paraId="0000019C">
      <w:pPr>
        <w:spacing w:after="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usanna Liut" w:id="4" w:date="2023-07-17T13:50:43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@justin@solutionlabs.io I don't think Lesson 3 was mentioned before in this module</w:t>
      </w:r>
    </w:p>
  </w:comment>
  <w:comment w:author="Justin Delli Colli" w:id="5" w:date="2023-07-28T14:39:30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correct. We'll just call it "the lesson"</w:t>
      </w:r>
    </w:p>
  </w:comment>
  <w:comment w:author="Justin Delli Colli" w:id="0" w:date="2023-07-28T14:40:00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@susanna.liut@gmail.com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@laila@solutionlabs.io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@sandrajfrevel@gmail.com</w:t>
      </w:r>
    </w:p>
  </w:comment>
  <w:comment w:author="Anonymous" w:id="1" w:date="2023-07-28T14:53:02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DE</w:t>
      </w:r>
    </w:p>
  </w:comment>
  <w:comment w:author="Susanna Liut" w:id="2" w:date="2023-08-29T11:41:54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IT</w:t>
      </w:r>
    </w:p>
  </w:comment>
  <w:comment w:author="Chequille Struger" w:id="3" w:date="2023-09-10T02:56:53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in NL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