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6q8mlw5k7z2z" w:id="0"/>
      <w:bookmarkEnd w:id="0"/>
      <w:r w:rsidDel="00000000" w:rsidR="00000000" w:rsidRPr="00000000">
        <w:rPr>
          <w:rtl w:val="0"/>
        </w:rPr>
        <w:t xml:space="preserve">Module 3: Skin, Bones, Muscles and Ligaments</w:t>
      </w:r>
    </w:p>
    <w:p w:rsidR="00000000" w:rsidDel="00000000" w:rsidP="00000000" w:rsidRDefault="00000000" w:rsidRPr="00000000" w14:paraId="00000002">
      <w:pPr>
        <w:pStyle w:val="Heading1"/>
        <w:spacing w:after="200" w:lineRule="auto"/>
        <w:rPr/>
      </w:pPr>
      <w:bookmarkStart w:colFirst="0" w:colLast="0" w:name="_9yapgf1mcms"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pPr>
      <w:r w:rsidDel="00000000" w:rsidR="00000000" w:rsidRPr="00000000">
        <w:rPr>
          <w:rtl w:val="0"/>
        </w:rPr>
        <w:t xml:space="preserve">Did you know that our bodies are made up of over six hundred muscles, two hundred and six bones, and our skin is the largest organ, covering approximately two square meters in adults? Such intricate coordination of these elements gives us the ability to move, function, and protect ourselves from the environment. We invite you to embark on an exciting journey of discovery into the miraculous world of our skin, bones, muscles, and ligaments. This journey is not a conventional medical trip but a fascinating exploration through the lens of naturopathy.</w:t>
      </w:r>
    </w:p>
    <w:p w:rsidR="00000000" w:rsidDel="00000000" w:rsidP="00000000" w:rsidRDefault="00000000" w:rsidRPr="00000000" w14:paraId="00000004">
      <w:pPr>
        <w:spacing w:after="200" w:lineRule="auto"/>
        <w:rPr/>
      </w:pPr>
      <w:r w:rsidDel="00000000" w:rsidR="00000000" w:rsidRPr="00000000">
        <w:rPr>
          <w:rtl w:val="0"/>
        </w:rPr>
        <w:t xml:space="preserve">In this unique module, we will delve into these foundational body systems, understanding how to nourish them, optimizing their function using natural healing practices that have been refined over centuries and validated by modern science.</w:t>
      </w:r>
    </w:p>
    <w:p w:rsidR="00000000" w:rsidDel="00000000" w:rsidP="00000000" w:rsidRDefault="00000000" w:rsidRPr="00000000" w14:paraId="00000005">
      <w:pPr>
        <w:spacing w:after="200" w:lineRule="auto"/>
        <w:rPr/>
      </w:pPr>
      <w:r w:rsidDel="00000000" w:rsidR="00000000" w:rsidRPr="00000000">
        <w:rPr>
          <w:rtl w:val="0"/>
        </w:rPr>
        <w:t xml:space="preserve">As we traverse this journey together, we will explore the intimate interplay between our skin, bones, muscles, and ligaments and their pivotal contribution to our overall well-being. These body elements, from the strength and stability of our bones to the dynamic flexibility of our muscles and the protective resilience of our skin, all play crucial roles. We aim to understand how to bolster each one through naturopathic methods.</w:t>
      </w:r>
    </w:p>
    <w:p w:rsidR="00000000" w:rsidDel="00000000" w:rsidP="00000000" w:rsidRDefault="00000000" w:rsidRPr="00000000" w14:paraId="00000006">
      <w:pPr>
        <w:spacing w:after="200" w:lineRule="auto"/>
        <w:rPr/>
      </w:pPr>
      <w:r w:rsidDel="00000000" w:rsidR="00000000" w:rsidRPr="00000000">
        <w:rPr>
          <w:rtl w:val="0"/>
        </w:rPr>
        <w:t xml:space="preserve">Join us on this exploration as we unravel the skeletal framework anchoring our bodies, investigate the muscular system empowering our movements, and unveil the skin, our magnificent barrier and conduit between our bodies and the external world.</w:t>
      </w:r>
    </w:p>
    <w:p w:rsidR="00000000" w:rsidDel="00000000" w:rsidP="00000000" w:rsidRDefault="00000000" w:rsidRPr="00000000" w14:paraId="00000007">
      <w:pPr>
        <w:spacing w:after="200" w:lineRule="auto"/>
        <w:rPr/>
      </w:pPr>
      <w:r w:rsidDel="00000000" w:rsidR="00000000" w:rsidRPr="00000000">
        <w:rPr>
          <w:rtl w:val="0"/>
        </w:rPr>
        <w:t xml:space="preserve">Our goal is to ignite your curiosity, fuel your intellect, and empower you with practical strategies for both personal and professional growth. This module transcends academic exploration, emphasizing the nurturing of these systems through natural practices and remedies.</w:t>
      </w:r>
    </w:p>
    <w:p w:rsidR="00000000" w:rsidDel="00000000" w:rsidP="00000000" w:rsidRDefault="00000000" w:rsidRPr="00000000" w14:paraId="00000008">
      <w:pPr>
        <w:spacing w:after="200" w:lineRule="auto"/>
        <w:rPr/>
      </w:pPr>
      <w:r w:rsidDel="00000000" w:rsidR="00000000" w:rsidRPr="00000000">
        <w:rPr>
          <w:rtl w:val="0"/>
        </w:rPr>
        <w:t xml:space="preserve">Whether you're an aspiring naturopath, a healthcare professional aiming to enhance your understanding, or an advocate for holistic wellness, this module lays a comprehensive foundation, paving the path for deeper learning and practice in the field of naturopathy.</w:t>
      </w:r>
    </w:p>
    <w:p w:rsidR="00000000" w:rsidDel="00000000" w:rsidP="00000000" w:rsidRDefault="00000000" w:rsidRPr="00000000" w14:paraId="00000009">
      <w:pPr>
        <w:pStyle w:val="Heading2"/>
        <w:spacing w:after="200" w:lineRule="auto"/>
        <w:rPr/>
      </w:pPr>
      <w:bookmarkStart w:colFirst="0" w:colLast="0" w:name="_534a1cdkgp3i" w:id="2"/>
      <w:bookmarkEnd w:id="2"/>
      <w:r w:rsidDel="00000000" w:rsidR="00000000" w:rsidRPr="00000000">
        <w:rPr>
          <w:rtl w:val="0"/>
        </w:rPr>
        <w:t xml:space="preserve">Module Objectives</w:t>
      </w:r>
    </w:p>
    <w:p w:rsidR="00000000" w:rsidDel="00000000" w:rsidP="00000000" w:rsidRDefault="00000000" w:rsidRPr="00000000" w14:paraId="0000000A">
      <w:pPr>
        <w:spacing w:after="200" w:lineRule="auto"/>
        <w:rPr/>
      </w:pPr>
      <w:r w:rsidDel="00000000" w:rsidR="00000000" w:rsidRPr="00000000">
        <w:rPr>
          <w:rtl w:val="0"/>
        </w:rPr>
        <w:t xml:space="preserve">This module’s primary goal is to provide a thorough understanding of the anatomy and physiology of our skin, bones, muscles, and ligaments and to delve into promoting their optimal function through naturopathic methods. To accomplish this, we will:</w:t>
      </w:r>
    </w:p>
    <w:p w:rsidR="00000000" w:rsidDel="00000000" w:rsidP="00000000" w:rsidRDefault="00000000" w:rsidRPr="00000000" w14:paraId="0000000B">
      <w:pPr>
        <w:numPr>
          <w:ilvl w:val="0"/>
          <w:numId w:val="8"/>
        </w:numPr>
        <w:spacing w:after="0" w:afterAutospacing="0" w:lineRule="auto"/>
        <w:ind w:left="720" w:hanging="360"/>
        <w:rPr>
          <w:u w:val="none"/>
        </w:rPr>
      </w:pPr>
      <w:r w:rsidDel="00000000" w:rsidR="00000000" w:rsidRPr="00000000">
        <w:rPr>
          <w:rtl w:val="0"/>
        </w:rPr>
        <w:t xml:space="preserve">Examine the structure and functions of these body systems, including the individual components such as bones, muscles, skin, and their associated tissues. We will cover their roles in the body, their interactions with other systems, and the processes they undertake to maintain our health.</w:t>
      </w:r>
    </w:p>
    <w:p w:rsidR="00000000" w:rsidDel="00000000" w:rsidP="00000000" w:rsidRDefault="00000000" w:rsidRPr="00000000" w14:paraId="0000000C">
      <w:pPr>
        <w:numPr>
          <w:ilvl w:val="0"/>
          <w:numId w:val="8"/>
        </w:numPr>
        <w:spacing w:after="200" w:lineRule="auto"/>
        <w:ind w:left="720" w:hanging="360"/>
        <w:rPr>
          <w:u w:val="none"/>
        </w:rPr>
      </w:pPr>
      <w:r w:rsidDel="00000000" w:rsidR="00000000" w:rsidRPr="00000000">
        <w:rPr>
          <w:rtl w:val="0"/>
        </w:rPr>
        <w:t xml:space="preserve">Investigate naturopathic approaches to managing and treating conditions related to these systems. We will concentrate on preventive and healing strategies that align with naturopathic principles. This includes understanding the significance of a balanced diet, regular exercise, adequate rest, and stress management in maintaining and enhancing the health of these systems.</w:t>
      </w:r>
    </w:p>
    <w:p w:rsidR="00000000" w:rsidDel="00000000" w:rsidP="00000000" w:rsidRDefault="00000000" w:rsidRPr="00000000" w14:paraId="0000000D">
      <w:pPr>
        <w:spacing w:after="200" w:lineRule="auto"/>
        <w:rPr/>
      </w:pPr>
      <w:r w:rsidDel="00000000" w:rsidR="00000000" w:rsidRPr="00000000">
        <w:rPr>
          <w:rtl w:val="0"/>
        </w:rPr>
        <w:t xml:space="preserve">By the end of this module, you will have a solid understanding of our skin, bones, muscles, and ligaments and their roles in our overall health. You will also acquire a valuable toolkit of naturopathic practices to promote the health of these systems. Remember, the knowledge you gain can be a powerful tool, not just for your own health but also for assisting others in their journey toward optimal health.</w:t>
      </w:r>
    </w:p>
    <w:p w:rsidR="00000000" w:rsidDel="00000000" w:rsidP="00000000" w:rsidRDefault="00000000" w:rsidRPr="00000000" w14:paraId="0000000E">
      <w:pPr>
        <w:spacing w:after="200" w:lineRule="auto"/>
        <w:rPr/>
      </w:pPr>
      <w:r w:rsidDel="00000000" w:rsidR="00000000" w:rsidRPr="00000000">
        <w:rPr>
          <w:rtl w:val="0"/>
        </w:rPr>
        <w:t xml:space="preserve">We invite you to join us on this enlightening voyage into the realms of naturopathy, where we'll marvel at the wonders of the human body and learn the myriad ways to keep it healthy, vibrant, and in harmony with nature. Get ready to turn the page and begin this exploration of holistic healing and wellness together!</w:t>
      </w:r>
    </w:p>
    <w:p w:rsidR="00000000" w:rsidDel="00000000" w:rsidP="00000000" w:rsidRDefault="00000000" w:rsidRPr="00000000" w14:paraId="0000000F">
      <w:pPr>
        <w:pStyle w:val="Heading1"/>
        <w:spacing w:after="200" w:lineRule="auto"/>
        <w:rPr/>
      </w:pPr>
      <w:bookmarkStart w:colFirst="0" w:colLast="0" w:name="_bnlu9n3j48oy" w:id="3"/>
      <w:bookmarkEnd w:id="3"/>
      <w:r w:rsidDel="00000000" w:rsidR="00000000" w:rsidRPr="00000000">
        <w:rPr>
          <w:rtl w:val="0"/>
        </w:rPr>
        <w:t xml:space="preserve">Skeletal System</w:t>
      </w:r>
    </w:p>
    <w:p w:rsidR="00000000" w:rsidDel="00000000" w:rsidP="00000000" w:rsidRDefault="00000000" w:rsidRPr="00000000" w14:paraId="00000010">
      <w:pPr>
        <w:pStyle w:val="Heading2"/>
        <w:spacing w:after="200" w:lineRule="auto"/>
        <w:rPr/>
      </w:pPr>
      <w:bookmarkStart w:colFirst="0" w:colLast="0" w:name="_l9plgkeobbya" w:id="4"/>
      <w:bookmarkEnd w:id="4"/>
      <w:r w:rsidDel="00000000" w:rsidR="00000000" w:rsidRPr="00000000">
        <w:rPr>
          <w:rtl w:val="0"/>
        </w:rPr>
        <w:t xml:space="preserve">Anatomy of the Skeletal System</w:t>
      </w:r>
    </w:p>
    <w:p w:rsidR="00000000" w:rsidDel="00000000" w:rsidP="00000000" w:rsidRDefault="00000000" w:rsidRPr="00000000" w14:paraId="00000011">
      <w:pPr>
        <w:spacing w:after="200" w:lineRule="auto"/>
        <w:rPr/>
      </w:pPr>
      <w:r w:rsidDel="00000000" w:rsidR="00000000" w:rsidRPr="00000000">
        <w:rPr>
          <w:rtl w:val="0"/>
        </w:rPr>
        <w:t xml:space="preserve">The skeletal system serves as the sturdy framework of our bodies, offering support, providing leverage for movement, and shielding our delicate internal organs from injury. The primary component of this crucial system is, of course, our bones. But in order to truly appreciate their function in our bodies, we must first understand their structure, diversity, and intricate interconnections. This lesson invites you to journey into the depths of our skeletal system, offering a deep dive into the world of bones, their various types, and their myriad roles in human physiology. By the end of this lesson, you'll have a profound understanding of the human skeletal system, empowering you to bring this knowledge into your naturopathic practice.</w:t>
      </w:r>
    </w:p>
    <w:p w:rsidR="00000000" w:rsidDel="00000000" w:rsidP="00000000" w:rsidRDefault="00000000" w:rsidRPr="00000000" w14:paraId="00000012">
      <w:pPr>
        <w:pStyle w:val="Heading3"/>
        <w:spacing w:after="200" w:lineRule="auto"/>
        <w:rPr/>
      </w:pPr>
      <w:bookmarkStart w:colFirst="0" w:colLast="0" w:name="_ru8vuq9fa4qh" w:id="5"/>
      <w:bookmarkEnd w:id="5"/>
      <w:r w:rsidDel="00000000" w:rsidR="00000000" w:rsidRPr="00000000">
        <w:rPr>
          <w:rtl w:val="0"/>
        </w:rPr>
        <w:t xml:space="preserve">A Journey Into Bone: Understanding its Structure</w:t>
      </w:r>
    </w:p>
    <w:p w:rsidR="00000000" w:rsidDel="00000000" w:rsidP="00000000" w:rsidRDefault="00000000" w:rsidRPr="00000000" w14:paraId="00000013">
      <w:pPr>
        <w:spacing w:after="200" w:lineRule="auto"/>
        <w:rPr/>
      </w:pPr>
      <w:r w:rsidDel="00000000" w:rsidR="00000000" w:rsidRPr="00000000">
        <w:rPr>
          <w:rtl w:val="0"/>
        </w:rPr>
        <w:t xml:space="preserve">Let's begin our exploration with an understanding of the intricate structure of bones.</w:t>
      </w:r>
    </w:p>
    <w:p w:rsidR="00000000" w:rsidDel="00000000" w:rsidP="00000000" w:rsidRDefault="00000000" w:rsidRPr="00000000" w14:paraId="00000014">
      <w:pPr>
        <w:spacing w:after="200" w:lineRule="auto"/>
        <w:rPr/>
      </w:pPr>
      <w:r w:rsidDel="00000000" w:rsidR="00000000" w:rsidRPr="00000000">
        <w:rPr>
          <w:rtl w:val="0"/>
        </w:rPr>
        <w:t xml:space="preserve">Bone is a dynamic, living tissue made up of a combination of hard and soft components. The hard exterior, the cortical bone, is dense and smooth. It offers the primary structural support. The inner part, the trabecular bone, resembles a sponge with its network of tiny plates and rods. This part is involved in metabolic activities due to its high surface area.</w:t>
      </w:r>
    </w:p>
    <w:p w:rsidR="00000000" w:rsidDel="00000000" w:rsidP="00000000" w:rsidRDefault="00000000" w:rsidRPr="00000000" w14:paraId="00000015">
      <w:pPr>
        <w:spacing w:after="200" w:lineRule="auto"/>
        <w:rPr/>
      </w:pPr>
      <w:r w:rsidDel="00000000" w:rsidR="00000000" w:rsidRPr="00000000">
        <w:rPr>
          <w:rtl w:val="0"/>
        </w:rPr>
        <w:t xml:space="preserve">Microscopically, bone is composed of collagen, a protein that provides a soft framework, and hydroxyapatite, a hard, mineralized form of calcium phosphate that strengthens that framework. These two elements work in tandem to make bones strong yet flexible.</w:t>
      </w:r>
    </w:p>
    <w:p w:rsidR="00000000" w:rsidDel="00000000" w:rsidP="00000000" w:rsidRDefault="00000000" w:rsidRPr="00000000" w14:paraId="00000016">
      <w:pPr>
        <w:spacing w:after="200" w:lineRule="auto"/>
        <w:rPr/>
      </w:pPr>
      <w:r w:rsidDel="00000000" w:rsidR="00000000" w:rsidRPr="00000000">
        <w:rPr>
          <w:rtl w:val="0"/>
        </w:rPr>
        <w:t xml:space="preserve">Throughout your life, your bones undergo a continuous process of remodeling, where old bones are broken down and new bones are formed. This remarkable capacity to self-repair and adapt to changing physical demands is one of the reasons why understanding bone health is critical to naturopathic practice.</w:t>
      </w:r>
    </w:p>
    <w:p w:rsidR="00000000" w:rsidDel="00000000" w:rsidP="00000000" w:rsidRDefault="00000000" w:rsidRPr="00000000" w14:paraId="00000017">
      <w:pPr>
        <w:pStyle w:val="Heading3"/>
        <w:spacing w:after="200" w:lineRule="auto"/>
        <w:rPr/>
      </w:pPr>
      <w:bookmarkStart w:colFirst="0" w:colLast="0" w:name="_9o3vgkpbph2e" w:id="6"/>
      <w:bookmarkEnd w:id="6"/>
      <w:r w:rsidDel="00000000" w:rsidR="00000000" w:rsidRPr="00000000">
        <w:rPr>
          <w:rtl w:val="0"/>
        </w:rPr>
        <w:t xml:space="preserve">The Grand Assembly: The Axial and Appendicular Skeleton</w:t>
      </w:r>
    </w:p>
    <w:p w:rsidR="00000000" w:rsidDel="00000000" w:rsidP="00000000" w:rsidRDefault="00000000" w:rsidRPr="00000000" w14:paraId="00000018">
      <w:pPr>
        <w:spacing w:after="200" w:lineRule="auto"/>
        <w:rPr/>
      </w:pPr>
      <w:r w:rsidDel="00000000" w:rsidR="00000000" w:rsidRPr="00000000">
        <w:rPr>
          <w:rtl w:val="0"/>
        </w:rPr>
        <w:t xml:space="preserve">The human skeletal system, comprising two hundred and six bones, is a marvel of biological engineering. For ease of understanding, it's typically divided into two parts: the axial and the appendicular skeletons.</w:t>
      </w:r>
    </w:p>
    <w:p w:rsidR="00000000" w:rsidDel="00000000" w:rsidP="00000000" w:rsidRDefault="00000000" w:rsidRPr="00000000" w14:paraId="00000019">
      <w:pPr>
        <w:spacing w:after="200" w:lineRule="auto"/>
        <w:rPr>
          <w:i w:val="1"/>
        </w:rPr>
      </w:pPr>
      <w:r w:rsidDel="00000000" w:rsidR="00000000" w:rsidRPr="00000000">
        <w:rPr>
          <w:i w:val="1"/>
          <w:rtl w:val="0"/>
        </w:rPr>
        <w:t xml:space="preserve">Table: Comparison of Axial and Appendicular Skeletons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420"/>
        <w:gridCol w:w="3750"/>
        <w:tblGridChange w:id="0">
          <w:tblGrid>
            <w:gridCol w:w="1845"/>
            <w:gridCol w:w="3420"/>
            <w:gridCol w:w="375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A">
            <w:pPr>
              <w:widowControl w:val="0"/>
              <w:spacing w:after="200" w:lineRule="auto"/>
              <w:rPr>
                <w:sz w:val="20"/>
                <w:szCs w:val="20"/>
              </w:rPr>
            </w:pP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B">
            <w:pPr>
              <w:widowControl w:val="0"/>
              <w:spacing w:after="200" w:lineRule="auto"/>
              <w:rPr>
                <w:sz w:val="20"/>
                <w:szCs w:val="20"/>
              </w:rPr>
            </w:pPr>
            <w:r w:rsidDel="00000000" w:rsidR="00000000" w:rsidRPr="00000000">
              <w:rPr>
                <w:sz w:val="20"/>
                <w:szCs w:val="20"/>
                <w:rtl w:val="0"/>
              </w:rPr>
              <w:t xml:space="preserve">Axial Skeleton</w:t>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C">
            <w:pPr>
              <w:widowControl w:val="0"/>
              <w:spacing w:after="200" w:lineRule="auto"/>
              <w:rPr>
                <w:sz w:val="20"/>
                <w:szCs w:val="20"/>
              </w:rPr>
            </w:pPr>
            <w:r w:rsidDel="00000000" w:rsidR="00000000" w:rsidRPr="00000000">
              <w:rPr>
                <w:sz w:val="20"/>
                <w:szCs w:val="20"/>
                <w:rtl w:val="0"/>
              </w:rPr>
              <w:t xml:space="preserve">Appendicular Skeleton</w:t>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Components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Skull, Vertebral column, Thoracic cage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Upper and lower limbs, Shoulder girdle, Pelvic girdle</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Number of Bones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Eighty</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One Hundred Twenty Six</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Primary Function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Protect vital organs, Support central structure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Facilitate movement, Support body's weight</w:t>
            </w:r>
            <w:r w:rsidDel="00000000" w:rsidR="00000000" w:rsidRPr="00000000">
              <w:rPr>
                <w:rtl w:val="0"/>
              </w:rPr>
            </w:r>
          </w:p>
        </w:tc>
      </w:tr>
    </w:tbl>
    <w:p w:rsidR="00000000" w:rsidDel="00000000" w:rsidP="00000000" w:rsidRDefault="00000000" w:rsidRPr="00000000" w14:paraId="00000026">
      <w:pPr>
        <w:spacing w:after="200" w:lineRule="auto"/>
        <w:rPr/>
      </w:pPr>
      <w:r w:rsidDel="00000000" w:rsidR="00000000" w:rsidRPr="00000000">
        <w:rPr>
          <w:rtl w:val="0"/>
        </w:rPr>
        <w:t xml:space="preserve">The </w:t>
      </w:r>
      <w:r w:rsidDel="00000000" w:rsidR="00000000" w:rsidRPr="00000000">
        <w:rPr>
          <w:b w:val="1"/>
          <w:i w:val="1"/>
          <w:rtl w:val="0"/>
        </w:rPr>
        <w:t xml:space="preserve">axial </w:t>
      </w:r>
      <w:r w:rsidDel="00000000" w:rsidR="00000000" w:rsidRPr="00000000">
        <w:rPr>
          <w:rtl w:val="0"/>
        </w:rPr>
        <w:t xml:space="preserve">skeleton, including the skull, vertebral column, and thoracic cage, serves as the body's central axis. It houses and safeguards our vital organs. The </w:t>
      </w:r>
      <w:r w:rsidDel="00000000" w:rsidR="00000000" w:rsidRPr="00000000">
        <w:rPr>
          <w:b w:val="1"/>
          <w:i w:val="1"/>
          <w:rtl w:val="0"/>
        </w:rPr>
        <w:t xml:space="preserve">appendicular </w:t>
      </w:r>
      <w:r w:rsidDel="00000000" w:rsidR="00000000" w:rsidRPr="00000000">
        <w:rPr>
          <w:rtl w:val="0"/>
        </w:rPr>
        <w:t xml:space="preserve">skeleton, consisting of the upper and lower limbs along with the girdles, contributes chiefly to movement and locomotion. Understanding this division is particularly important when considering the mechanics of movement in naturopathy.</w:t>
      </w:r>
    </w:p>
    <w:p w:rsidR="00000000" w:rsidDel="00000000" w:rsidP="00000000" w:rsidRDefault="00000000" w:rsidRPr="00000000" w14:paraId="00000027">
      <w:pPr>
        <w:pStyle w:val="Heading3"/>
        <w:spacing w:after="200" w:lineRule="auto"/>
        <w:rPr/>
      </w:pPr>
      <w:bookmarkStart w:colFirst="0" w:colLast="0" w:name="_2yb46r5nhl5y" w:id="7"/>
      <w:bookmarkEnd w:id="7"/>
      <w:r w:rsidDel="00000000" w:rsidR="00000000" w:rsidRPr="00000000">
        <w:rPr>
          <w:rtl w:val="0"/>
        </w:rPr>
        <w:t xml:space="preserve">Types of Bones: A Story of Shapes and Functions</w:t>
      </w:r>
    </w:p>
    <w:p w:rsidR="00000000" w:rsidDel="00000000" w:rsidP="00000000" w:rsidRDefault="00000000" w:rsidRPr="00000000" w14:paraId="00000028">
      <w:pPr>
        <w:spacing w:after="200" w:lineRule="auto"/>
        <w:rPr/>
      </w:pPr>
      <w:r w:rsidDel="00000000" w:rsidR="00000000" w:rsidRPr="00000000">
        <w:rPr>
          <w:rtl w:val="0"/>
        </w:rPr>
        <w:t xml:space="preserve">In the grand spectacle that is our body, bones play an array of characters. Each has its unique role, with shapes and functions honed to perfection. Let's embark on a journey to understand these diverse actors that make up the grand theater of our skeletal system.</w:t>
      </w:r>
    </w:p>
    <w:p w:rsidR="00000000" w:rsidDel="00000000" w:rsidP="00000000" w:rsidRDefault="00000000" w:rsidRPr="00000000" w14:paraId="00000029">
      <w:pPr>
        <w:pStyle w:val="Heading4"/>
        <w:spacing w:after="200" w:lineRule="auto"/>
        <w:rPr/>
      </w:pPr>
      <w:bookmarkStart w:colFirst="0" w:colLast="0" w:name="_scv9yg27fmnm" w:id="8"/>
      <w:bookmarkEnd w:id="8"/>
      <w:r w:rsidDel="00000000" w:rsidR="00000000" w:rsidRPr="00000000">
        <w:rPr>
          <w:rtl w:val="0"/>
        </w:rPr>
        <w:t xml:space="preserve">Long Bones: The Sturdy Levers</w:t>
      </w:r>
    </w:p>
    <w:p w:rsidR="00000000" w:rsidDel="00000000" w:rsidP="00000000" w:rsidRDefault="00000000" w:rsidRPr="00000000" w14:paraId="0000002A">
      <w:pPr>
        <w:spacing w:after="200" w:lineRule="auto"/>
        <w:rPr/>
      </w:pPr>
      <w:r w:rsidDel="00000000" w:rsidR="00000000" w:rsidRPr="00000000">
        <w:rPr>
          <w:rtl w:val="0"/>
        </w:rPr>
        <w:t xml:space="preserve">Imagine using a lever to lift a heavy object - isn't it much easier? That's exactly how long bones like the femur and humerus work. They're longer than they are wide, acting as sturdy levers that help us move.</w:t>
      </w:r>
    </w:p>
    <w:p w:rsidR="00000000" w:rsidDel="00000000" w:rsidP="00000000" w:rsidRDefault="00000000" w:rsidRPr="00000000" w14:paraId="0000002B">
      <w:pPr>
        <w:spacing w:after="200" w:lineRule="auto"/>
        <w:rPr/>
      </w:pPr>
      <w:r w:rsidDel="00000000" w:rsidR="00000000" w:rsidRPr="00000000">
        <w:rPr>
          <w:rtl w:val="0"/>
        </w:rPr>
        <w:t xml:space="preserve">Their hollow, cylindrical structure, wrapped in a hard outer layer, makes them lightweight yet strong. This elegant design, like an architectural masterpiece, allows us to walk, run, and dance without breaking a sweat.</w:t>
      </w:r>
    </w:p>
    <w:p w:rsidR="00000000" w:rsidDel="00000000" w:rsidP="00000000" w:rsidRDefault="00000000" w:rsidRPr="00000000" w14:paraId="0000002C">
      <w:pPr>
        <w:pStyle w:val="Heading4"/>
        <w:spacing w:after="200" w:lineRule="auto"/>
        <w:rPr/>
      </w:pPr>
      <w:bookmarkStart w:colFirst="0" w:colLast="0" w:name="_yt5o08sd5t0y" w:id="9"/>
      <w:bookmarkEnd w:id="9"/>
      <w:r w:rsidDel="00000000" w:rsidR="00000000" w:rsidRPr="00000000">
        <w:rPr>
          <w:rtl w:val="0"/>
        </w:rPr>
        <w:t xml:space="preserve">Short Bones: The Craftsmen of Dexterity</w:t>
      </w:r>
    </w:p>
    <w:p w:rsidR="00000000" w:rsidDel="00000000" w:rsidP="00000000" w:rsidRDefault="00000000" w:rsidRPr="00000000" w14:paraId="0000002D">
      <w:pPr>
        <w:spacing w:after="200" w:lineRule="auto"/>
        <w:rPr/>
      </w:pPr>
      <w:r w:rsidDel="00000000" w:rsidR="00000000" w:rsidRPr="00000000">
        <w:rPr>
          <w:rtl w:val="0"/>
        </w:rPr>
        <w:t xml:space="preserve">Now, picture a Rubik's cube that is more or less equal in all dimensions. This is the shape of short bones like the carpal bones in the wrist and the tarsal bones in the ankle. Their cube-like form provides stability and flexibility, enabling a wide range of movements.</w:t>
      </w:r>
    </w:p>
    <w:p w:rsidR="00000000" w:rsidDel="00000000" w:rsidP="00000000" w:rsidRDefault="00000000" w:rsidRPr="00000000" w14:paraId="0000002E">
      <w:pPr>
        <w:spacing w:after="200" w:lineRule="auto"/>
        <w:rPr/>
      </w:pPr>
      <w:r w:rsidDel="00000000" w:rsidR="00000000" w:rsidRPr="00000000">
        <w:rPr>
          <w:rtl w:val="0"/>
        </w:rPr>
        <w:t xml:space="preserve">Thanks to these compact yet complex bones, we can strum a guitar, create a masterpiece with a paintbrush, or even hit the perfect high five. It's these skilled craftsmen of dexterity that bring our fine motor skills to life.</w:t>
      </w:r>
    </w:p>
    <w:p w:rsidR="00000000" w:rsidDel="00000000" w:rsidP="00000000" w:rsidRDefault="00000000" w:rsidRPr="00000000" w14:paraId="0000002F">
      <w:pPr>
        <w:pStyle w:val="Heading4"/>
        <w:spacing w:after="200" w:lineRule="auto"/>
        <w:rPr/>
      </w:pPr>
      <w:bookmarkStart w:colFirst="0" w:colLast="0" w:name="_ddp21zwixlqi" w:id="10"/>
      <w:bookmarkEnd w:id="10"/>
      <w:r w:rsidDel="00000000" w:rsidR="00000000" w:rsidRPr="00000000">
        <w:rPr>
          <w:rtl w:val="0"/>
        </w:rPr>
        <w:t xml:space="preserve">Flat Bones: The Protective Shields</w:t>
      </w:r>
    </w:p>
    <w:p w:rsidR="00000000" w:rsidDel="00000000" w:rsidP="00000000" w:rsidRDefault="00000000" w:rsidRPr="00000000" w14:paraId="00000030">
      <w:pPr>
        <w:spacing w:after="200" w:lineRule="auto"/>
        <w:rPr/>
      </w:pPr>
      <w:r w:rsidDel="00000000" w:rsidR="00000000" w:rsidRPr="00000000">
        <w:rPr>
          <w:rtl w:val="0"/>
        </w:rPr>
        <w:t xml:space="preserve">Flat bones, like the sternum and the cranial bones of the skull, are like the shields of ancient warriors – thin, flat, and often curved. Their noble mission is to protect our vital organs. Picture them as loyal guards, with the cranial bones shielding the brain, and the sternum and ribs forming a protective cage for the heart and lungs.</w:t>
      </w:r>
    </w:p>
    <w:p w:rsidR="00000000" w:rsidDel="00000000" w:rsidP="00000000" w:rsidRDefault="00000000" w:rsidRPr="00000000" w14:paraId="00000031">
      <w:pPr>
        <w:spacing w:after="200" w:lineRule="auto"/>
        <w:rPr/>
      </w:pPr>
      <w:r w:rsidDel="00000000" w:rsidR="00000000" w:rsidRPr="00000000">
        <w:rPr>
          <w:rtl w:val="0"/>
        </w:rPr>
        <w:t xml:space="preserve">Moreover, these bones aren't just silent protectors. They offer generous space for muscles to attach, ensuring our body's movement and stability.</w:t>
      </w:r>
    </w:p>
    <w:p w:rsidR="00000000" w:rsidDel="00000000" w:rsidP="00000000" w:rsidRDefault="00000000" w:rsidRPr="00000000" w14:paraId="00000032">
      <w:pPr>
        <w:pStyle w:val="Heading4"/>
        <w:spacing w:after="200" w:lineRule="auto"/>
        <w:rPr/>
      </w:pPr>
      <w:bookmarkStart w:colFirst="0" w:colLast="0" w:name="_lu9cdimufkri" w:id="11"/>
      <w:bookmarkEnd w:id="11"/>
      <w:r w:rsidDel="00000000" w:rsidR="00000000" w:rsidRPr="00000000">
        <w:rPr>
          <w:rtl w:val="0"/>
        </w:rPr>
        <w:t xml:space="preserve">Irregular Bones: The Unique Mavericks</w:t>
      </w:r>
    </w:p>
    <w:p w:rsidR="00000000" w:rsidDel="00000000" w:rsidP="00000000" w:rsidRDefault="00000000" w:rsidRPr="00000000" w14:paraId="00000033">
      <w:pPr>
        <w:spacing w:after="200" w:lineRule="auto"/>
        <w:rPr/>
      </w:pPr>
      <w:r w:rsidDel="00000000" w:rsidR="00000000" w:rsidRPr="00000000">
        <w:rPr>
          <w:rtl w:val="0"/>
        </w:rPr>
        <w:t xml:space="preserve">Just like every group has its mavericks, our skeletal system has irregular bones. These bones, including the vertebrae and some facial bones, have shapes and sizes that don't fit into any standard mold.</w:t>
      </w:r>
    </w:p>
    <w:p w:rsidR="00000000" w:rsidDel="00000000" w:rsidP="00000000" w:rsidRDefault="00000000" w:rsidRPr="00000000" w14:paraId="00000034">
      <w:pPr>
        <w:spacing w:after="200" w:lineRule="auto"/>
        <w:rPr/>
      </w:pPr>
      <w:r w:rsidDel="00000000" w:rsidR="00000000" w:rsidRPr="00000000">
        <w:rPr>
          <w:rtl w:val="0"/>
        </w:rPr>
        <w:t xml:space="preserve">They're like the undercover agents of our body, with each one tailored to perform specific functions. The vertebrae, for instance, not only help us move and bear weight but also protect the all-important spinal cord.</w:t>
      </w:r>
    </w:p>
    <w:p w:rsidR="00000000" w:rsidDel="00000000" w:rsidP="00000000" w:rsidRDefault="00000000" w:rsidRPr="00000000" w14:paraId="00000035">
      <w:pPr>
        <w:pStyle w:val="Heading4"/>
        <w:spacing w:after="200" w:lineRule="auto"/>
        <w:rPr/>
      </w:pPr>
      <w:bookmarkStart w:colFirst="0" w:colLast="0" w:name="_6pnzsohn86au" w:id="12"/>
      <w:bookmarkEnd w:id="12"/>
      <w:r w:rsidDel="00000000" w:rsidR="00000000" w:rsidRPr="00000000">
        <w:rPr>
          <w:rtl w:val="0"/>
        </w:rPr>
        <w:t xml:space="preserve">Sesamoid Bones: The Tiny Yet Mighty</w:t>
      </w:r>
    </w:p>
    <w:p w:rsidR="00000000" w:rsidDel="00000000" w:rsidP="00000000" w:rsidRDefault="00000000" w:rsidRPr="00000000" w14:paraId="00000036">
      <w:pPr>
        <w:spacing w:after="200" w:lineRule="auto"/>
        <w:rPr/>
      </w:pPr>
      <w:r w:rsidDel="00000000" w:rsidR="00000000" w:rsidRPr="00000000">
        <w:rPr>
          <w:rtl w:val="0"/>
        </w:rPr>
        <w:t xml:space="preserve">Ever heard the saying, "Size doesn't matter?" Meet the sesamoid bones, small and round, nestled within tendons. These tiny bones, including the well-known patella or kneecap, are like hardy shields, protecting tendons from wear and tear.</w:t>
      </w:r>
    </w:p>
    <w:p w:rsidR="00000000" w:rsidDel="00000000" w:rsidP="00000000" w:rsidRDefault="00000000" w:rsidRPr="00000000" w14:paraId="00000037">
      <w:pPr>
        <w:spacing w:after="200" w:lineRule="auto"/>
        <w:rPr/>
      </w:pPr>
      <w:r w:rsidDel="00000000" w:rsidR="00000000" w:rsidRPr="00000000">
        <w:rPr>
          <w:rtl w:val="0"/>
        </w:rPr>
        <w:t xml:space="preserve">They're also cunning strategists, altering the direction of muscle pull to make our movements more efficient. The patella, for example, boosts the power of the quadriceps tendon, aiding in knee extension.</w:t>
      </w:r>
    </w:p>
    <w:p w:rsidR="00000000" w:rsidDel="00000000" w:rsidP="00000000" w:rsidRDefault="00000000" w:rsidRPr="00000000" w14:paraId="00000038">
      <w:pPr>
        <w:spacing w:after="200" w:lineRule="auto"/>
        <w:rPr/>
      </w:pPr>
      <w:r w:rsidDel="00000000" w:rsidR="00000000" w:rsidRPr="00000000">
        <w:rPr>
          <w:rtl w:val="0"/>
        </w:rPr>
        <w:t xml:space="preserve">So, while all bones might be made of the same stuff, they each tell a unique story. Their shapes, their roles, and their locations all highlight the marvelous complexity of our skeletal system, a testament to the intricate wonder that is the human body.</w:t>
      </w:r>
    </w:p>
    <w:p w:rsidR="00000000" w:rsidDel="00000000" w:rsidP="00000000" w:rsidRDefault="00000000" w:rsidRPr="00000000" w14:paraId="00000039">
      <w:pPr>
        <w:pStyle w:val="Heading3"/>
        <w:spacing w:after="200" w:lineRule="auto"/>
        <w:rPr/>
      </w:pPr>
      <w:bookmarkStart w:colFirst="0" w:colLast="0" w:name="_z3dvr4nrw3qx" w:id="13"/>
      <w:bookmarkEnd w:id="13"/>
      <w:r w:rsidDel="00000000" w:rsidR="00000000" w:rsidRPr="00000000">
        <w:rPr>
          <w:rtl w:val="0"/>
        </w:rPr>
        <w:t xml:space="preserve">Our Incredible Framework: The Major Bones and Joints</w:t>
      </w:r>
    </w:p>
    <w:p w:rsidR="00000000" w:rsidDel="00000000" w:rsidP="00000000" w:rsidRDefault="00000000" w:rsidRPr="00000000" w14:paraId="0000003A">
      <w:pPr>
        <w:spacing w:after="200" w:lineRule="auto"/>
        <w:rPr/>
      </w:pPr>
      <w:r w:rsidDel="00000000" w:rsidR="00000000" w:rsidRPr="00000000">
        <w:rPr>
          <w:rtl w:val="0"/>
        </w:rPr>
        <w:t xml:space="preserve">Let's dive deeper into some of the critical bones and structures in our skeletal system:</w:t>
      </w:r>
    </w:p>
    <w:p w:rsidR="00000000" w:rsidDel="00000000" w:rsidP="00000000" w:rsidRDefault="00000000" w:rsidRPr="00000000" w14:paraId="0000003B">
      <w:pPr>
        <w:pStyle w:val="Heading4"/>
        <w:spacing w:after="200" w:lineRule="auto"/>
        <w:rPr/>
      </w:pPr>
      <w:bookmarkStart w:colFirst="0" w:colLast="0" w:name="_1knwkp88wnvb" w:id="14"/>
      <w:bookmarkEnd w:id="14"/>
      <w:r w:rsidDel="00000000" w:rsidR="00000000" w:rsidRPr="00000000">
        <w:rPr>
          <w:rtl w:val="0"/>
        </w:rPr>
        <w:t xml:space="preserve">The Skull: The Guardian Castle of the Brain</w:t>
      </w:r>
    </w:p>
    <w:p w:rsidR="00000000" w:rsidDel="00000000" w:rsidP="00000000" w:rsidRDefault="00000000" w:rsidRPr="00000000" w14:paraId="0000003C">
      <w:pPr>
        <w:spacing w:after="200" w:lineRule="auto"/>
        <w:rPr/>
      </w:pPr>
      <w:r w:rsidDel="00000000" w:rsidR="00000000" w:rsidRPr="00000000">
        <w:rPr>
          <w:rtl w:val="0"/>
        </w:rPr>
        <w:t xml:space="preserve">Picture a castle sheltering its most precious treasure. That's the role of your skull. This marvelous structure isn't just a single piece but an intricate puzzle of twenty-two interlocking bones, that come together to create a fortress for your brain - the control center of your body.</w:t>
      </w:r>
    </w:p>
    <w:p w:rsidR="00000000" w:rsidDel="00000000" w:rsidP="00000000" w:rsidRDefault="00000000" w:rsidRPr="00000000" w14:paraId="0000003D">
      <w:pPr>
        <w:spacing w:after="200" w:lineRule="auto"/>
        <w:rPr/>
      </w:pPr>
      <w:r w:rsidDel="00000000" w:rsidR="00000000" w:rsidRPr="00000000">
        <w:rPr>
          <w:rtl w:val="0"/>
        </w:rPr>
        <w:t xml:space="preserve">But that's not all. Your skull is the scaffolding that sets the stage for your unique facial features. It houses the magical windows to the world—your eyes, the entryway for whispers of the wind—your ears, and the gateways to taste and smell –—ur mouth and nose. It's like a multi-purpose fortress, offering protection and functionality at every corner.</w:t>
      </w:r>
    </w:p>
    <w:p w:rsidR="00000000" w:rsidDel="00000000" w:rsidP="00000000" w:rsidRDefault="00000000" w:rsidRPr="00000000" w14:paraId="0000003E">
      <w:pPr>
        <w:spacing w:after="200" w:lineRule="auto"/>
        <w:rPr/>
      </w:pPr>
      <w:r w:rsidDel="00000000" w:rsidR="00000000" w:rsidRPr="00000000">
        <w:rPr>
          <w:rtl w:val="0"/>
        </w:rPr>
        <w:t xml:space="preserve">Consider the mandible, your jawbone. It's the powerhouse enabling you to enjoy a delicious meal or chat with your friends. Then there's the frontal bone, the artist behind the shape of your forehead and the roof of your eye sockets.</w:t>
      </w:r>
    </w:p>
    <w:p w:rsidR="00000000" w:rsidDel="00000000" w:rsidP="00000000" w:rsidRDefault="00000000" w:rsidRPr="00000000" w14:paraId="0000003F">
      <w:pPr>
        <w:pStyle w:val="Heading4"/>
        <w:spacing w:after="200" w:lineRule="auto"/>
        <w:rPr/>
      </w:pPr>
      <w:bookmarkStart w:colFirst="0" w:colLast="0" w:name="_q4lrwduocuz2" w:id="15"/>
      <w:bookmarkEnd w:id="15"/>
      <w:r w:rsidDel="00000000" w:rsidR="00000000" w:rsidRPr="00000000">
        <w:rPr>
          <w:rtl w:val="0"/>
        </w:rPr>
        <w:t xml:space="preserve">The Vertebral Column: The Backbone of Our Being</w:t>
      </w:r>
    </w:p>
    <w:p w:rsidR="00000000" w:rsidDel="00000000" w:rsidP="00000000" w:rsidRDefault="00000000" w:rsidRPr="00000000" w14:paraId="00000040">
      <w:pPr>
        <w:spacing w:after="200" w:lineRule="auto"/>
        <w:rPr/>
      </w:pPr>
      <w:r w:rsidDel="00000000" w:rsidR="00000000" w:rsidRPr="00000000">
        <w:rPr>
          <w:rtl w:val="0"/>
        </w:rPr>
        <w:t xml:space="preserve">Next, let's journey to the spine or the vertebral column, the central pillar holding your body erect. With its twenty six bones, it ensures you stand tall, sway to your favorite tune, or bend to tie your shoelaces.</w:t>
      </w:r>
    </w:p>
    <w:p w:rsidR="00000000" w:rsidDel="00000000" w:rsidP="00000000" w:rsidRDefault="00000000" w:rsidRPr="00000000" w14:paraId="00000041">
      <w:pPr>
        <w:spacing w:after="200" w:lineRule="auto"/>
        <w:rPr/>
      </w:pPr>
      <w:r w:rsidDel="00000000" w:rsidR="00000000" w:rsidRPr="00000000">
        <w:rPr>
          <w:rtl w:val="0"/>
        </w:rPr>
        <w:t xml:space="preserve">Imagine your spine as a secret tunnel, safeguarding the critical highway of nerves, the spinal cord, that carries messages between your brain and the rest of your body. Each vertebra has its own role to play. The lumbar vertebrae, nestled in your lower back, carry a lot of your body's weight. The cervical vertebrae in your neck, on the other hand, offer a solid base for your head while paving the way for vital blood vessels reaching your brain.</w:t>
      </w:r>
    </w:p>
    <w:p w:rsidR="00000000" w:rsidDel="00000000" w:rsidP="00000000" w:rsidRDefault="00000000" w:rsidRPr="00000000" w14:paraId="00000042">
      <w:pPr>
        <w:pStyle w:val="Heading4"/>
        <w:spacing w:after="200" w:lineRule="auto"/>
        <w:rPr/>
      </w:pPr>
      <w:bookmarkStart w:colFirst="0" w:colLast="0" w:name="_fg7vgfvaj0zq" w:id="16"/>
      <w:bookmarkEnd w:id="16"/>
      <w:r w:rsidDel="00000000" w:rsidR="00000000" w:rsidRPr="00000000">
        <w:rPr>
          <w:rtl w:val="0"/>
        </w:rPr>
        <w:t xml:space="preserve">The Ribs and Sternum: The Protective Armor</w:t>
      </w:r>
    </w:p>
    <w:p w:rsidR="00000000" w:rsidDel="00000000" w:rsidP="00000000" w:rsidRDefault="00000000" w:rsidRPr="00000000" w14:paraId="00000043">
      <w:pPr>
        <w:spacing w:after="200" w:lineRule="auto"/>
        <w:rPr/>
      </w:pPr>
      <w:r w:rsidDel="00000000" w:rsidR="00000000" w:rsidRPr="00000000">
        <w:rPr>
          <w:rtl w:val="0"/>
        </w:rPr>
        <w:t xml:space="preserve">Your ribs and sternum together form the thoracic cage, a protective shield for your heart and lungs. Picture them as loyal knights, defending the royal heart and lungs from any potential harm.</w:t>
      </w:r>
    </w:p>
    <w:p w:rsidR="00000000" w:rsidDel="00000000" w:rsidP="00000000" w:rsidRDefault="00000000" w:rsidRPr="00000000" w14:paraId="00000044">
      <w:pPr>
        <w:spacing w:after="200" w:lineRule="auto"/>
        <w:rPr/>
      </w:pPr>
      <w:r w:rsidDel="00000000" w:rsidR="00000000" w:rsidRPr="00000000">
        <w:rPr>
          <w:rtl w:val="0"/>
        </w:rPr>
        <w:t xml:space="preserve">But they're more than just static armor. They're dynamic, expanding and contracting to breathe life into your body, literally. As you take a deep breath, this flexible cage expands, allowing your lungs to fill with air.</w:t>
      </w:r>
    </w:p>
    <w:p w:rsidR="00000000" w:rsidDel="00000000" w:rsidP="00000000" w:rsidRDefault="00000000" w:rsidRPr="00000000" w14:paraId="00000045">
      <w:pPr>
        <w:pStyle w:val="Heading4"/>
        <w:spacing w:after="200" w:lineRule="auto"/>
        <w:rPr/>
      </w:pPr>
      <w:bookmarkStart w:colFirst="0" w:colLast="0" w:name="_b7319rwcf2dp" w:id="17"/>
      <w:bookmarkEnd w:id="17"/>
      <w:r w:rsidDel="00000000" w:rsidR="00000000" w:rsidRPr="00000000">
        <w:rPr>
          <w:rtl w:val="0"/>
        </w:rPr>
        <w:t xml:space="preserve">The Pelvic Girdle: The Sturdy Base of Your Body</w:t>
      </w:r>
    </w:p>
    <w:p w:rsidR="00000000" w:rsidDel="00000000" w:rsidP="00000000" w:rsidRDefault="00000000" w:rsidRPr="00000000" w14:paraId="00000046">
      <w:pPr>
        <w:spacing w:after="200" w:lineRule="auto"/>
        <w:rPr/>
      </w:pPr>
      <w:r w:rsidDel="00000000" w:rsidR="00000000" w:rsidRPr="00000000">
        <w:rPr>
          <w:rtl w:val="0"/>
        </w:rPr>
        <w:t xml:space="preserve">Now, let's visit the sturdy base of your body, the pelvic girdle. This robust ring of bones serves as the anchor that supports your body, whether you're sprinting to catch a bus or sitting down for a meal.</w:t>
      </w:r>
    </w:p>
    <w:p w:rsidR="00000000" w:rsidDel="00000000" w:rsidP="00000000" w:rsidRDefault="00000000" w:rsidRPr="00000000" w14:paraId="00000047">
      <w:pPr>
        <w:spacing w:after="200" w:lineRule="auto"/>
        <w:rPr/>
      </w:pPr>
      <w:r w:rsidDel="00000000" w:rsidR="00000000" w:rsidRPr="00000000">
        <w:rPr>
          <w:rtl w:val="0"/>
        </w:rPr>
        <w:t xml:space="preserve">Imagine it as a shielded sanctuary, guarding the organs within the pelvic cavity. It protects vital parts of your digestive and reproductive systems, along with your urinary bladder.</w:t>
      </w:r>
    </w:p>
    <w:p w:rsidR="00000000" w:rsidDel="00000000" w:rsidP="00000000" w:rsidRDefault="00000000" w:rsidRPr="00000000" w14:paraId="00000048">
      <w:pPr>
        <w:pStyle w:val="Heading4"/>
        <w:spacing w:after="200" w:lineRule="auto"/>
        <w:rPr/>
      </w:pPr>
      <w:bookmarkStart w:colFirst="0" w:colLast="0" w:name="_vr2ze4oskug9" w:id="18"/>
      <w:bookmarkEnd w:id="18"/>
      <w:r w:rsidDel="00000000" w:rsidR="00000000" w:rsidRPr="00000000">
        <w:rPr>
          <w:rtl w:val="0"/>
        </w:rPr>
        <w:t xml:space="preserve">The Femur: The Pillar of Strength</w:t>
      </w:r>
    </w:p>
    <w:p w:rsidR="00000000" w:rsidDel="00000000" w:rsidP="00000000" w:rsidRDefault="00000000" w:rsidRPr="00000000" w14:paraId="00000049">
      <w:pPr>
        <w:spacing w:after="200" w:lineRule="auto"/>
        <w:rPr/>
      </w:pPr>
      <w:r w:rsidDel="00000000" w:rsidR="00000000" w:rsidRPr="00000000">
        <w:rPr>
          <w:rtl w:val="0"/>
        </w:rPr>
        <w:t xml:space="preserve">Meet the femur, the thigh bone, your body's longest, heaviest, and strongest bone. Think of it as the central pillar supporting a grand building. This pillar connects with the hip and knee, allowing you to walk, run, or leap into the air.</w:t>
      </w:r>
    </w:p>
    <w:p w:rsidR="00000000" w:rsidDel="00000000" w:rsidP="00000000" w:rsidRDefault="00000000" w:rsidRPr="00000000" w14:paraId="0000004A">
      <w:pPr>
        <w:spacing w:after="200" w:lineRule="auto"/>
        <w:rPr/>
      </w:pPr>
      <w:r w:rsidDel="00000000" w:rsidR="00000000" w:rsidRPr="00000000">
        <w:rPr>
          <w:rtl w:val="0"/>
        </w:rPr>
        <w:t xml:space="preserve">The femur's strength is indispensable, bearing your body's weight, particularly during weight-bearing activities like standing or walking.</w:t>
      </w:r>
    </w:p>
    <w:p w:rsidR="00000000" w:rsidDel="00000000" w:rsidP="00000000" w:rsidRDefault="00000000" w:rsidRPr="00000000" w14:paraId="0000004B">
      <w:pPr>
        <w:pStyle w:val="Heading4"/>
        <w:spacing w:after="200" w:lineRule="auto"/>
        <w:rPr/>
      </w:pPr>
      <w:bookmarkStart w:colFirst="0" w:colLast="0" w:name="_saxcvfev8olf" w:id="19"/>
      <w:bookmarkEnd w:id="19"/>
      <w:r w:rsidDel="00000000" w:rsidR="00000000" w:rsidRPr="00000000">
        <w:rPr>
          <w:rtl w:val="0"/>
        </w:rPr>
        <w:t xml:space="preserve">The Tibia and Fibula: The Twin Pillars of Support</w:t>
      </w:r>
    </w:p>
    <w:p w:rsidR="00000000" w:rsidDel="00000000" w:rsidP="00000000" w:rsidRDefault="00000000" w:rsidRPr="00000000" w14:paraId="0000004C">
      <w:pPr>
        <w:spacing w:after="200" w:lineRule="auto"/>
        <w:rPr/>
      </w:pPr>
      <w:r w:rsidDel="00000000" w:rsidR="00000000" w:rsidRPr="00000000">
        <w:rPr>
          <w:rtl w:val="0"/>
        </w:rPr>
        <w:t xml:space="preserve">Last but not least, let's head down to the lower leg, home to the twin pillars - the tibia and fibula. These bones carry the baton from the femur, providing critical support and balance to your body.</w:t>
      </w:r>
    </w:p>
    <w:p w:rsidR="00000000" w:rsidDel="00000000" w:rsidP="00000000" w:rsidRDefault="00000000" w:rsidRPr="00000000" w14:paraId="0000004D">
      <w:pPr>
        <w:spacing w:after="200" w:lineRule="auto"/>
        <w:rPr/>
      </w:pPr>
      <w:r w:rsidDel="00000000" w:rsidR="00000000" w:rsidRPr="00000000">
        <w:rPr>
          <w:rtl w:val="0"/>
        </w:rPr>
        <w:t xml:space="preserve">The tibia, or your shinbone, is the elder sibling, taking on the majority of your body's weight. The fibula, its slimmer counterpart, acts like the silent supporter, providing stability to the ankle and backing the muscles of the lower leg.</w:t>
      </w:r>
    </w:p>
    <w:p w:rsidR="00000000" w:rsidDel="00000000" w:rsidP="00000000" w:rsidRDefault="00000000" w:rsidRPr="00000000" w14:paraId="0000004E">
      <w:pPr>
        <w:spacing w:after="200" w:lineRule="auto"/>
        <w:rPr/>
      </w:pPr>
      <w:r w:rsidDel="00000000" w:rsidR="00000000" w:rsidRPr="00000000">
        <w:rPr>
          <w:rtl w:val="0"/>
        </w:rPr>
        <w:t xml:space="preserve">Understanding these vital structures' roles paints a vivid picture of the grand design that is the human skeletal system. They are not just bones and joints, but a beautifully coordinated system that enables us to live our lives with freedom and flexibility.</w:t>
      </w:r>
    </w:p>
    <w:p w:rsidR="00000000" w:rsidDel="00000000" w:rsidP="00000000" w:rsidRDefault="00000000" w:rsidRPr="00000000" w14:paraId="0000004F">
      <w:pPr>
        <w:pStyle w:val="Heading3"/>
        <w:spacing w:after="200" w:lineRule="auto"/>
        <w:rPr/>
      </w:pPr>
      <w:bookmarkStart w:colFirst="0" w:colLast="0" w:name="_912m77sfi23q" w:id="20"/>
      <w:bookmarkEnd w:id="20"/>
      <w:r w:rsidDel="00000000" w:rsidR="00000000" w:rsidRPr="00000000">
        <w:rPr>
          <w:rtl w:val="0"/>
        </w:rPr>
        <w:t xml:space="preserve">Clinical Relevance and Applications in Naturopathy</w:t>
      </w:r>
    </w:p>
    <w:p w:rsidR="00000000" w:rsidDel="00000000" w:rsidP="00000000" w:rsidRDefault="00000000" w:rsidRPr="00000000" w14:paraId="00000050">
      <w:pPr>
        <w:spacing w:after="200" w:lineRule="auto"/>
        <w:rPr/>
      </w:pPr>
      <w:r w:rsidDel="00000000" w:rsidR="00000000" w:rsidRPr="00000000">
        <w:rPr>
          <w:rtl w:val="0"/>
        </w:rPr>
        <w:t xml:space="preserve">Undeniably, an in-depth understanding of the skeletal system is an indispensable cornerstone of naturopathic practice. As practitioners, we realize that each bone, irrespective of its size or location, holds paramount significance in sustaining overall health and functionality. Such knowledge goes beyond theoretical boundaries and finds its application directly in clinical practice, impacting the care and wellness strategies we provide to our patients.</w:t>
      </w:r>
    </w:p>
    <w:p w:rsidR="00000000" w:rsidDel="00000000" w:rsidP="00000000" w:rsidRDefault="00000000" w:rsidRPr="00000000" w14:paraId="00000051">
      <w:pPr>
        <w:spacing w:after="200" w:lineRule="auto"/>
        <w:rPr/>
      </w:pPr>
      <w:r w:rsidDel="00000000" w:rsidR="00000000" w:rsidRPr="00000000">
        <w:rPr>
          <w:rtl w:val="0"/>
        </w:rPr>
        <w:t xml:space="preserve">The breadth of our skeletal knowledge empowers us to address a wide spectrum of health conditions. From common ailments such as osteoporosis and fractures to less conspicuous associations like the impact of bone health on kidney disease and the acid-alkaline balance, our comprehension of the skeletal system acts as a compass guiding our therapeutic approach.</w:t>
      </w:r>
    </w:p>
    <w:p w:rsidR="00000000" w:rsidDel="00000000" w:rsidP="00000000" w:rsidRDefault="00000000" w:rsidRPr="00000000" w14:paraId="00000052">
      <w:pPr>
        <w:spacing w:after="200" w:lineRule="auto"/>
        <w:rPr/>
      </w:pPr>
      <w:r w:rsidDel="00000000" w:rsidR="00000000" w:rsidRPr="00000000">
        <w:rPr>
          <w:rtl w:val="0"/>
        </w:rPr>
        <w:t xml:space="preserve">Take, for example, a patient presenting with chronic lower back pain. Our insight into the structure of the lumbar spine, including the vertebrae, muscles, and ligaments associated with this region, equips us to assess the situation accurately. We can then devise effective treatment plans, which might include lifestyle modifications, exercises, or natural remedies that alleviate pain and restore function. Similarly, when confronted with osteoporosis, our understanding of the bone remodeling process helps us formulate precise nutritional advice, promoting bone health and slowing the disease's progression.</w:t>
      </w:r>
    </w:p>
    <w:p w:rsidR="00000000" w:rsidDel="00000000" w:rsidP="00000000" w:rsidRDefault="00000000" w:rsidRPr="00000000" w14:paraId="00000053">
      <w:pPr>
        <w:spacing w:after="200" w:lineRule="auto"/>
        <w:rPr/>
      </w:pPr>
      <w:r w:rsidDel="00000000" w:rsidR="00000000" w:rsidRPr="00000000">
        <w:rPr>
          <w:rtl w:val="0"/>
        </w:rPr>
        <w:t xml:space="preserve">Moreover, our study of the skeletal system extends to include the oral cavity, a region often overlooked in relation to overall health. As we expand our knowledge base, we come to appreciate the intricate link between oral health and systemic health, enabling us to employ a holistic approach in our treatment plans.</w:t>
      </w:r>
    </w:p>
    <w:p w:rsidR="00000000" w:rsidDel="00000000" w:rsidP="00000000" w:rsidRDefault="00000000" w:rsidRPr="00000000" w14:paraId="00000054">
      <w:pPr>
        <w:spacing w:after="200" w:lineRule="auto"/>
        <w:rPr/>
      </w:pPr>
      <w:r w:rsidDel="00000000" w:rsidR="00000000" w:rsidRPr="00000000">
        <w:rPr>
          <w:rtl w:val="0"/>
        </w:rPr>
        <w:t xml:space="preserve">In conclusion, the study of the anatomy of the skeletal system provides a robust foundation for our naturopathic practice. By merging this understanding with the principles of naturopathy, we can provide comprehensive care that not only addresses immediate ailments but also promotes long-term health and wellbeing. Therefore, it becomes imperative for us to perpetually foster our curiosity, remain engaged, and continue the journey of learning to offer the best possible care to our patients.</w:t>
      </w:r>
    </w:p>
    <w:p w:rsidR="00000000" w:rsidDel="00000000" w:rsidP="00000000" w:rsidRDefault="00000000" w:rsidRPr="00000000" w14:paraId="00000055">
      <w:pPr>
        <w:pStyle w:val="Heading2"/>
        <w:spacing w:after="200" w:lineRule="auto"/>
        <w:rPr/>
      </w:pPr>
      <w:bookmarkStart w:colFirst="0" w:colLast="0" w:name="_tb5j5mrl8aq0" w:id="21"/>
      <w:bookmarkEnd w:id="21"/>
      <w:r w:rsidDel="00000000" w:rsidR="00000000" w:rsidRPr="00000000">
        <w:rPr>
          <w:rtl w:val="0"/>
        </w:rPr>
        <w:t xml:space="preserve">Teeth and Oral Health</w:t>
      </w:r>
    </w:p>
    <w:p w:rsidR="00000000" w:rsidDel="00000000" w:rsidP="00000000" w:rsidRDefault="00000000" w:rsidRPr="00000000" w14:paraId="00000056">
      <w:pPr>
        <w:spacing w:after="200" w:lineRule="auto"/>
        <w:rPr/>
      </w:pPr>
      <w:r w:rsidDel="00000000" w:rsidR="00000000" w:rsidRPr="00000000">
        <w:rPr>
          <w:rtl w:val="0"/>
        </w:rPr>
        <w:t xml:space="preserve">In the realm of naturopathy, we value a holistic approach to wellness, recognizing the interconnectedness of all body parts in contributing to overall health. This philosophy includes not only the obvious bodily systems but also those we may sometimes overlook, such as the oral cavity. Oral health extends far beyond its roles in aesthetic appeal and speech; it can serve as a window to our systemic health, mirroring internal issues and contributing to them.</w:t>
      </w:r>
    </w:p>
    <w:p w:rsidR="00000000" w:rsidDel="00000000" w:rsidP="00000000" w:rsidRDefault="00000000" w:rsidRPr="00000000" w14:paraId="00000057">
      <w:pPr>
        <w:spacing w:after="200" w:lineRule="auto"/>
        <w:rPr/>
      </w:pPr>
      <w:r w:rsidDel="00000000" w:rsidR="00000000" w:rsidRPr="00000000">
        <w:rPr>
          <w:rtl w:val="0"/>
        </w:rPr>
        <w:t xml:space="preserve">The mouth, a critical gateway to our digestive and respiratory tracts, often serves as an early sentinel of nutritional deficiencies, systemic diseases, or microbial imbalances. For example, pale or swollen gums can hint at anemia, while recurring mouth ulcers could be a sign of an overactive immune system. Therefore, a vibrant and healthy smile is not merely a cosmetic feature; it's indicative of a well-functioning body system.</w:t>
      </w:r>
    </w:p>
    <w:p w:rsidR="00000000" w:rsidDel="00000000" w:rsidP="00000000" w:rsidRDefault="00000000" w:rsidRPr="00000000" w14:paraId="00000058">
      <w:pPr>
        <w:spacing w:after="200" w:lineRule="auto"/>
        <w:rPr/>
      </w:pPr>
      <w:r w:rsidDel="00000000" w:rsidR="00000000" w:rsidRPr="00000000">
        <w:rPr>
          <w:rtl w:val="0"/>
        </w:rPr>
        <w:t xml:space="preserve">On the flip side, poor oral health has been linked to a myriad of health complications. Emerging research suggests a strong correlation between chronic oral infections, such as periodontitis, and systemic conditions, including cardiovascular disease, diabetes, and Alzheimer's disease. Microorganisms in our oral cavity can enter the bloodstream, causing inflammation and damage to other parts of the body.</w:t>
      </w:r>
    </w:p>
    <w:p w:rsidR="00000000" w:rsidDel="00000000" w:rsidP="00000000" w:rsidRDefault="00000000" w:rsidRPr="00000000" w14:paraId="00000059">
      <w:pPr>
        <w:spacing w:after="200" w:lineRule="auto"/>
        <w:rPr/>
      </w:pPr>
      <w:r w:rsidDel="00000000" w:rsidR="00000000" w:rsidRPr="00000000">
        <w:rPr>
          <w:rtl w:val="0"/>
        </w:rPr>
        <w:t xml:space="preserve">In this journey into the fascinating world of oral health, we aim to move beyond the surface of a bright smile to understand the profound influence oral health has on an individual's overall well-being. As naturopathic practitioners, we must appreciate the integral role of oral health within the larger context of the body's complex systems. An imbalance in oral health can send ripples across the body, leading to far-reaching impacts on systemic health.</w:t>
      </w:r>
    </w:p>
    <w:p w:rsidR="00000000" w:rsidDel="00000000" w:rsidP="00000000" w:rsidRDefault="00000000" w:rsidRPr="00000000" w14:paraId="0000005A">
      <w:pPr>
        <w:spacing w:after="200" w:lineRule="auto"/>
        <w:rPr/>
      </w:pPr>
      <w:r w:rsidDel="00000000" w:rsidR="00000000" w:rsidRPr="00000000">
        <w:rPr>
          <w:rtl w:val="0"/>
        </w:rPr>
        <w:t xml:space="preserve">This broader perspective underscores the significance of incorporating oral health into naturopathic practice. As we delve deeper into this topic, we will equip ourselves with the necessary knowledge and resources to better serve our patients, fostering their holistic well-being. We aspire not only to treat existing oral health issues but also to educate and empower our patients to maintain optimal oral hygiene as part of their journey towards comprehensive health.</w:t>
      </w:r>
    </w:p>
    <w:p w:rsidR="00000000" w:rsidDel="00000000" w:rsidP="00000000" w:rsidRDefault="00000000" w:rsidRPr="00000000" w14:paraId="0000005B">
      <w:pPr>
        <w:pStyle w:val="Heading3"/>
        <w:spacing w:after="200" w:lineRule="auto"/>
        <w:rPr/>
      </w:pPr>
      <w:bookmarkStart w:colFirst="0" w:colLast="0" w:name="_vhk7dukto55y" w:id="22"/>
      <w:bookmarkEnd w:id="22"/>
      <w:r w:rsidDel="00000000" w:rsidR="00000000" w:rsidRPr="00000000">
        <w:rPr>
          <w:rtl w:val="0"/>
        </w:rPr>
        <w:t xml:space="preserve">The Tooth: A Marvel of Nature's Engineering</w:t>
      </w:r>
    </w:p>
    <w:p w:rsidR="00000000" w:rsidDel="00000000" w:rsidP="00000000" w:rsidRDefault="00000000" w:rsidRPr="00000000" w14:paraId="0000005C">
      <w:pPr>
        <w:spacing w:after="200" w:lineRule="auto"/>
        <w:rPr/>
      </w:pPr>
      <w:r w:rsidDel="00000000" w:rsidR="00000000" w:rsidRPr="00000000">
        <w:rPr>
          <w:rtl w:val="0"/>
        </w:rPr>
        <w:t xml:space="preserve">Teeth are a masterstroke of natural engineering, working tirelessly from dawn to dusk. They are the unsung heroes in the symphony of our day, playing key roles from breaking down food to shaping our words. Let's peel back the layers of a tooth, journeying into the heart of its stunning design.</w:t>
      </w:r>
    </w:p>
    <w:p w:rsidR="00000000" w:rsidDel="00000000" w:rsidP="00000000" w:rsidRDefault="00000000" w:rsidRPr="00000000" w14:paraId="0000005D">
      <w:pPr>
        <w:pStyle w:val="Heading4"/>
        <w:spacing w:after="200" w:lineRule="auto"/>
        <w:rPr/>
      </w:pPr>
      <w:bookmarkStart w:colFirst="0" w:colLast="0" w:name="_4kqtgmoq0wza" w:id="23"/>
      <w:bookmarkEnd w:id="23"/>
      <w:r w:rsidDel="00000000" w:rsidR="00000000" w:rsidRPr="00000000">
        <w:rPr>
          <w:rtl w:val="0"/>
        </w:rPr>
        <w:t xml:space="preserve">Enamel: The Armor of the Tooth</w:t>
      </w:r>
    </w:p>
    <w:p w:rsidR="00000000" w:rsidDel="00000000" w:rsidP="00000000" w:rsidRDefault="00000000" w:rsidRPr="00000000" w14:paraId="0000005E">
      <w:pPr>
        <w:spacing w:after="200" w:lineRule="auto"/>
        <w:rPr/>
      </w:pPr>
      <w:r w:rsidDel="00000000" w:rsidR="00000000" w:rsidRPr="00000000">
        <w:rPr>
          <w:rtl w:val="0"/>
        </w:rPr>
        <w:t xml:space="preserve">Imagine the armor of a medieval knight, hard and shiny, ready to withstand any battle. This is the enamel, the outermost layer of a tooth, made of hydroxyapatite, one of the hardest substances in the human body.</w:t>
      </w:r>
    </w:p>
    <w:p w:rsidR="00000000" w:rsidDel="00000000" w:rsidP="00000000" w:rsidRDefault="00000000" w:rsidRPr="00000000" w14:paraId="0000005F">
      <w:pPr>
        <w:spacing w:after="200" w:lineRule="auto"/>
        <w:rPr/>
      </w:pPr>
      <w:r w:rsidDel="00000000" w:rsidR="00000000" w:rsidRPr="00000000">
        <w:rPr>
          <w:rtl w:val="0"/>
        </w:rPr>
        <w:t xml:space="preserve">This sturdy shell stands as the first line of defense, protecting the tooth from daily wear and tear, and tooth decay. Every time you crunch into an apple or savor a sweet dessert, it's your enamel that takes the brunt.</w:t>
      </w:r>
    </w:p>
    <w:p w:rsidR="00000000" w:rsidDel="00000000" w:rsidP="00000000" w:rsidRDefault="00000000" w:rsidRPr="00000000" w14:paraId="00000060">
      <w:pPr>
        <w:pStyle w:val="Heading4"/>
        <w:spacing w:after="200" w:lineRule="auto"/>
        <w:rPr/>
      </w:pPr>
      <w:bookmarkStart w:colFirst="0" w:colLast="0" w:name="_mr8q87rau05c" w:id="24"/>
      <w:bookmarkEnd w:id="24"/>
      <w:r w:rsidDel="00000000" w:rsidR="00000000" w:rsidRPr="00000000">
        <w:rPr>
          <w:rtl w:val="0"/>
        </w:rPr>
        <w:t xml:space="preserve">Dentin: The Communicator</w:t>
      </w:r>
    </w:p>
    <w:p w:rsidR="00000000" w:rsidDel="00000000" w:rsidP="00000000" w:rsidRDefault="00000000" w:rsidRPr="00000000" w14:paraId="00000061">
      <w:pPr>
        <w:spacing w:after="200" w:lineRule="auto"/>
        <w:rPr/>
      </w:pPr>
      <w:r w:rsidDel="00000000" w:rsidR="00000000" w:rsidRPr="00000000">
        <w:rPr>
          <w:rtl w:val="0"/>
        </w:rPr>
        <w:t xml:space="preserve">Beneath the enamel, you find the dentin, which is softer than enamel but harder than bone. It's like a vast network of tiny tunnels connecting the surface of the tooth to its core. When you bite into a hot pizza or gulp down an icy drink, these tunnels carry signals of heat or cold to the nerves, contributing to your sensory experience.</w:t>
      </w:r>
    </w:p>
    <w:p w:rsidR="00000000" w:rsidDel="00000000" w:rsidP="00000000" w:rsidRDefault="00000000" w:rsidRPr="00000000" w14:paraId="00000062">
      <w:pPr>
        <w:pStyle w:val="Heading4"/>
        <w:spacing w:after="200" w:lineRule="auto"/>
        <w:rPr/>
      </w:pPr>
      <w:bookmarkStart w:colFirst="0" w:colLast="0" w:name="_b0htjy1bhjip" w:id="25"/>
      <w:bookmarkEnd w:id="25"/>
      <w:r w:rsidDel="00000000" w:rsidR="00000000" w:rsidRPr="00000000">
        <w:rPr>
          <w:rtl w:val="0"/>
        </w:rPr>
        <w:t xml:space="preserve">Pulp: The Life Center</w:t>
      </w:r>
    </w:p>
    <w:p w:rsidR="00000000" w:rsidDel="00000000" w:rsidP="00000000" w:rsidRDefault="00000000" w:rsidRPr="00000000" w14:paraId="00000063">
      <w:pPr>
        <w:spacing w:after="200" w:lineRule="auto"/>
        <w:rPr/>
      </w:pPr>
      <w:r w:rsidDel="00000000" w:rsidR="00000000" w:rsidRPr="00000000">
        <w:rPr>
          <w:rtl w:val="0"/>
        </w:rPr>
        <w:t xml:space="preserve">Deep within the tooth lies the pulp, the soft living tissue that houses the tooth's nerves and blood vessels. Think of it as the bustling city center, providing nutrients and sensory perception to the tooth. It helps the tooth respond to different stimuli and rings the alarm bell (signals pain) when there's a tooth injury or disease.</w:t>
      </w:r>
    </w:p>
    <w:p w:rsidR="00000000" w:rsidDel="00000000" w:rsidP="00000000" w:rsidRDefault="00000000" w:rsidRPr="00000000" w14:paraId="00000064">
      <w:pPr>
        <w:pStyle w:val="Heading4"/>
        <w:spacing w:after="200" w:lineRule="auto"/>
        <w:rPr/>
      </w:pPr>
      <w:bookmarkStart w:colFirst="0" w:colLast="0" w:name="_pyv7ykelvzv3" w:id="26"/>
      <w:bookmarkEnd w:id="26"/>
      <w:r w:rsidDel="00000000" w:rsidR="00000000" w:rsidRPr="00000000">
        <w:rPr>
          <w:rtl w:val="0"/>
        </w:rPr>
        <w:t xml:space="preserve">Cementum and Periodontal Ligament: The Anchor and Suspension</w:t>
      </w:r>
    </w:p>
    <w:p w:rsidR="00000000" w:rsidDel="00000000" w:rsidP="00000000" w:rsidRDefault="00000000" w:rsidRPr="00000000" w14:paraId="00000065">
      <w:pPr>
        <w:spacing w:after="200" w:lineRule="auto"/>
        <w:rPr/>
      </w:pPr>
      <w:r w:rsidDel="00000000" w:rsidR="00000000" w:rsidRPr="00000000">
        <w:rPr>
          <w:rtl w:val="0"/>
        </w:rPr>
        <w:t xml:space="preserve">Imagine the anchor of a ship or the suspension of a car. That's what the cementum and the periodontal ligament are to a tooth. The cementum is a layer that covers the tooth's root, securing it within the socket, much like an anchor holds a ship in place.</w:t>
      </w:r>
    </w:p>
    <w:p w:rsidR="00000000" w:rsidDel="00000000" w:rsidP="00000000" w:rsidRDefault="00000000" w:rsidRPr="00000000" w14:paraId="00000066">
      <w:pPr>
        <w:spacing w:after="200" w:lineRule="auto"/>
        <w:rPr/>
      </w:pPr>
      <w:r w:rsidDel="00000000" w:rsidR="00000000" w:rsidRPr="00000000">
        <w:rPr>
          <w:rtl w:val="0"/>
        </w:rPr>
        <w:t xml:space="preserve">On the other hand, the periodontal ligament is a specialized connective tissue that attaches the cementum to the bone containing the tooth sockets. It's like the suspension system of a car, providing cushioning and support, absorbing the forces during biting and chewing, and sensing the pressure exerted on the tooth.</w:t>
      </w:r>
    </w:p>
    <w:p w:rsidR="00000000" w:rsidDel="00000000" w:rsidP="00000000" w:rsidRDefault="00000000" w:rsidRPr="00000000" w14:paraId="00000067">
      <w:pPr>
        <w:spacing w:after="200" w:lineRule="auto"/>
        <w:rPr/>
      </w:pPr>
      <w:r w:rsidDel="00000000" w:rsidR="00000000" w:rsidRPr="00000000">
        <w:rPr>
          <w:rtl w:val="0"/>
        </w:rPr>
        <w:t xml:space="preserve">The design of a tooth isn't just beautiful; it's functional. Understanding this intricate structure equips us to better manage our oral health and appreciate its profound link to our overall wellbeing. By delving into this marvel of nature's engineering, we see how our teeth contribute to the symphony of our daily lives, ensuring that the show always goes on.</w:t>
      </w:r>
    </w:p>
    <w:p w:rsidR="00000000" w:rsidDel="00000000" w:rsidP="00000000" w:rsidRDefault="00000000" w:rsidRPr="00000000" w14:paraId="00000068">
      <w:pPr>
        <w:pStyle w:val="Heading3"/>
        <w:spacing w:after="200" w:lineRule="auto"/>
        <w:rPr/>
      </w:pPr>
      <w:bookmarkStart w:colFirst="0" w:colLast="0" w:name="_2lm7ktoltroe" w:id="27"/>
      <w:bookmarkEnd w:id="27"/>
      <w:r w:rsidDel="00000000" w:rsidR="00000000" w:rsidRPr="00000000">
        <w:rPr>
          <w:rtl w:val="0"/>
        </w:rPr>
        <w:t xml:space="preserve">The Function and Purpose of Different Teeth</w:t>
      </w:r>
    </w:p>
    <w:p w:rsidR="00000000" w:rsidDel="00000000" w:rsidP="00000000" w:rsidRDefault="00000000" w:rsidRPr="00000000" w14:paraId="00000069">
      <w:pPr>
        <w:spacing w:after="200" w:lineRule="auto"/>
        <w:rPr/>
      </w:pPr>
      <w:r w:rsidDel="00000000" w:rsidR="00000000" w:rsidRPr="00000000">
        <w:rPr>
          <w:rtl w:val="0"/>
        </w:rPr>
        <w:t xml:space="preserve">The human oral cavity serves as home to a diverse quartet of tooth types, each tailor-made to execute distinct functions in the grand scheme of digestion. A profound understanding of the roles and structures of these teeth is integral to naturopathic practice, linking oral health with overall well-being.</w:t>
      </w:r>
    </w:p>
    <w:p w:rsidR="00000000" w:rsidDel="00000000" w:rsidP="00000000" w:rsidRDefault="00000000" w:rsidRPr="00000000" w14:paraId="0000006A">
      <w:pPr>
        <w:spacing w:after="200" w:lineRule="auto"/>
        <w:rPr/>
      </w:pPr>
      <w:r w:rsidDel="00000000" w:rsidR="00000000" w:rsidRPr="00000000">
        <w:rPr>
          <w:b w:val="1"/>
          <w:rtl w:val="0"/>
        </w:rPr>
        <w:t xml:space="preserve">Incisors</w:t>
      </w:r>
      <w:r w:rsidDel="00000000" w:rsidR="00000000" w:rsidRPr="00000000">
        <w:rPr>
          <w:rtl w:val="0"/>
        </w:rPr>
        <w:t xml:space="preserve">, eight in total, are located front and center in the mouth. They serve as our primary utensils for biting into food because of their flat, chisel-shaped edges. The slicing action of the incisors, such as when biting into a crisp apple or a fresh sandwich, initiates the process of mechanical digestion, the first step in converting food into nutrients that the body can utilize.</w:t>
      </w:r>
    </w:p>
    <w:p w:rsidR="00000000" w:rsidDel="00000000" w:rsidP="00000000" w:rsidRDefault="00000000" w:rsidRPr="00000000" w14:paraId="0000006B">
      <w:pPr>
        <w:spacing w:after="200" w:lineRule="auto"/>
        <w:rPr/>
      </w:pPr>
      <w:r w:rsidDel="00000000" w:rsidR="00000000" w:rsidRPr="00000000">
        <w:rPr>
          <w:rtl w:val="0"/>
        </w:rPr>
        <w:t xml:space="preserve">Adjacent to the incisors reside the </w:t>
      </w:r>
      <w:r w:rsidDel="00000000" w:rsidR="00000000" w:rsidRPr="00000000">
        <w:rPr>
          <w:b w:val="1"/>
          <w:rtl w:val="0"/>
        </w:rPr>
        <w:t xml:space="preserve">canines</w:t>
      </w:r>
      <w:r w:rsidDel="00000000" w:rsidR="00000000" w:rsidRPr="00000000">
        <w:rPr>
          <w:rtl w:val="0"/>
        </w:rPr>
        <w:t xml:space="preserve">, identifiable by their sharp and pointed form. With their predatory design, they're well equipped to tear and rip food apart. From tearing into a hearty piece of steak to puncturing harder fruits and vegetables, canines enable us to enjoy a diversified diet.</w:t>
      </w:r>
    </w:p>
    <w:p w:rsidR="00000000" w:rsidDel="00000000" w:rsidP="00000000" w:rsidRDefault="00000000" w:rsidRPr="00000000" w14:paraId="0000006C">
      <w:pPr>
        <w:spacing w:after="200" w:lineRule="auto"/>
        <w:rPr/>
      </w:pPr>
      <w:r w:rsidDel="00000000" w:rsidR="00000000" w:rsidRPr="00000000">
        <w:rPr>
          <w:rtl w:val="0"/>
        </w:rPr>
        <w:t xml:space="preserve">Further into the mouth, we encounter the </w:t>
      </w:r>
      <w:r w:rsidDel="00000000" w:rsidR="00000000" w:rsidRPr="00000000">
        <w:rPr>
          <w:b w:val="1"/>
          <w:rtl w:val="0"/>
        </w:rPr>
        <w:t xml:space="preserve">premolars</w:t>
      </w:r>
      <w:r w:rsidDel="00000000" w:rsidR="00000000" w:rsidRPr="00000000">
        <w:rPr>
          <w:rtl w:val="0"/>
        </w:rPr>
        <w:t xml:space="preserve">. Larger and wider than both the incisors and canines, they come equipped with a broad, flat surface designed for crushing and grinding food. Imagine breaking down a crunchy almond or a chewy piece of dried fruit; this is where premolars come into play, facilitating the further breakdown of food for easier swallowing and digestion.</w:t>
      </w:r>
    </w:p>
    <w:p w:rsidR="00000000" w:rsidDel="00000000" w:rsidP="00000000" w:rsidRDefault="00000000" w:rsidRPr="00000000" w14:paraId="0000006D">
      <w:pPr>
        <w:spacing w:after="200" w:lineRule="auto"/>
        <w:rPr/>
      </w:pPr>
      <w:r w:rsidDel="00000000" w:rsidR="00000000" w:rsidRPr="00000000">
        <w:rPr>
          <w:rtl w:val="0"/>
        </w:rPr>
        <w:t xml:space="preserve">At the very back of the oral cavity, we find the </w:t>
      </w:r>
      <w:r w:rsidDel="00000000" w:rsidR="00000000" w:rsidRPr="00000000">
        <w:rPr>
          <w:b w:val="1"/>
          <w:rtl w:val="0"/>
        </w:rPr>
        <w:t xml:space="preserve">molars</w:t>
      </w:r>
      <w:r w:rsidDel="00000000" w:rsidR="00000000" w:rsidRPr="00000000">
        <w:rPr>
          <w:rtl w:val="0"/>
        </w:rPr>
        <w:t xml:space="preserve">, the largest teeth in our arsenal. Specializing in grinding, molars act like our personal mills. Their expansive surface area enables them to pulverize food into minute pieces. Whether it's the last stages of masticating a slice of whole-grain bread or breaking down cooked vegetables, the molars' grinding action is crucial for optimal chemical digestion in the stomach and intestines.</w:t>
      </w:r>
    </w:p>
    <w:p w:rsidR="00000000" w:rsidDel="00000000" w:rsidP="00000000" w:rsidRDefault="00000000" w:rsidRPr="00000000" w14:paraId="0000006E">
      <w:pPr>
        <w:spacing w:after="200" w:lineRule="auto"/>
        <w:rPr/>
      </w:pPr>
      <w:r w:rsidDel="00000000" w:rsidR="00000000" w:rsidRPr="00000000">
        <w:rPr>
          <w:rtl w:val="0"/>
        </w:rPr>
        <w:t xml:space="preserve">Understanding the unique roles that each tooth type plays in digestion highlights the importance of comprehensive dental health in naturopathic care. Each tooth, from the incisor to the molar, contributes significantly to the digestion process, underscoring the need for effective oral health maintenance and treatment in achieving and sustaining overall wellness.</w:t>
      </w:r>
    </w:p>
    <w:p w:rsidR="00000000" w:rsidDel="00000000" w:rsidP="00000000" w:rsidRDefault="00000000" w:rsidRPr="00000000" w14:paraId="0000006F">
      <w:pPr>
        <w:pStyle w:val="Heading3"/>
        <w:spacing w:after="200" w:lineRule="auto"/>
        <w:rPr/>
      </w:pPr>
      <w:bookmarkStart w:colFirst="0" w:colLast="0" w:name="_pd5ovptijk5p" w:id="28"/>
      <w:bookmarkEnd w:id="28"/>
      <w:r w:rsidDel="00000000" w:rsidR="00000000" w:rsidRPr="00000000">
        <w:rPr>
          <w:rtl w:val="0"/>
        </w:rPr>
        <w:t xml:space="preserve">Oral Health – More Than Just Teeth</w:t>
      </w:r>
    </w:p>
    <w:p w:rsidR="00000000" w:rsidDel="00000000" w:rsidP="00000000" w:rsidRDefault="00000000" w:rsidRPr="00000000" w14:paraId="00000070">
      <w:pPr>
        <w:spacing w:after="200" w:lineRule="auto"/>
        <w:rPr/>
      </w:pPr>
      <w:r w:rsidDel="00000000" w:rsidR="00000000" w:rsidRPr="00000000">
        <w:rPr>
          <w:rtl w:val="0"/>
        </w:rPr>
        <w:t xml:space="preserve">The scope of oral health stretches far beyond the teeth alone. Other key components within the oral cavity, such as the gums, tongue, and oral microbiota, play equally crucial roles in upholding not only oral health but also systemic wellness. A comprehensive approach to oral health must, therefore, consider these components, as each contributes uniquely to maintaining equilibrium within our mouths.</w:t>
      </w:r>
    </w:p>
    <w:p w:rsidR="00000000" w:rsidDel="00000000" w:rsidP="00000000" w:rsidRDefault="00000000" w:rsidRPr="00000000" w14:paraId="00000071">
      <w:pPr>
        <w:spacing w:after="200" w:lineRule="auto"/>
        <w:rPr/>
      </w:pPr>
      <w:r w:rsidDel="00000000" w:rsidR="00000000" w:rsidRPr="00000000">
        <w:rPr>
          <w:b w:val="1"/>
          <w:rtl w:val="0"/>
        </w:rPr>
        <w:t xml:space="preserve">Gums</w:t>
      </w:r>
      <w:r w:rsidDel="00000000" w:rsidR="00000000" w:rsidRPr="00000000">
        <w:rPr>
          <w:rtl w:val="0"/>
        </w:rPr>
        <w:t xml:space="preserve">, or gingiva, form a protective ring of soft tissue around the teeth. This safeguard acts as the frontline defense, warding off microbial invasions and providing a barrier against physical impacts during mastication. Think of the gums as the protective moat around the castle of your teeth, shielding the underlying structures, including the alveolar bone and tooth roots. Healthy gums are paramount in preventing dental conditions such as gingivitis and periodontitis, which can ultimately lead to tooth loss if left unchecked.</w:t>
      </w:r>
    </w:p>
    <w:p w:rsidR="00000000" w:rsidDel="00000000" w:rsidP="00000000" w:rsidRDefault="00000000" w:rsidRPr="00000000" w14:paraId="00000072">
      <w:pPr>
        <w:spacing w:after="200" w:lineRule="auto"/>
        <w:rPr/>
      </w:pPr>
      <w:r w:rsidDel="00000000" w:rsidR="00000000" w:rsidRPr="00000000">
        <w:rPr>
          <w:rtl w:val="0"/>
        </w:rPr>
        <w:t xml:space="preserve">The </w:t>
      </w:r>
      <w:r w:rsidDel="00000000" w:rsidR="00000000" w:rsidRPr="00000000">
        <w:rPr>
          <w:b w:val="1"/>
          <w:rtl w:val="0"/>
        </w:rPr>
        <w:t xml:space="preserve">tongue</w:t>
      </w:r>
      <w:r w:rsidDel="00000000" w:rsidR="00000000" w:rsidRPr="00000000">
        <w:rPr>
          <w:rtl w:val="0"/>
        </w:rPr>
        <w:t xml:space="preserve">, a muscular organ frequently associated with taste, speech, and swallowing, also moonlights in the domain of oral hygiene. Its surface is stippled with tiny bumps called papillae, which function as a natural cleansing tool, trapping and removing bacteria and food debris from the oral cavity. Each time you enjoy a meal, your tongue is at work, not just aiding in breaking down and savoring the food but also cleaning your oral cavity, helping maintain oral cleanliness post-meal.</w:t>
      </w:r>
    </w:p>
    <w:p w:rsidR="00000000" w:rsidDel="00000000" w:rsidP="00000000" w:rsidRDefault="00000000" w:rsidRPr="00000000" w14:paraId="00000073">
      <w:pPr>
        <w:spacing w:after="200" w:lineRule="auto"/>
        <w:rPr/>
      </w:pPr>
      <w:r w:rsidDel="00000000" w:rsidR="00000000" w:rsidRPr="00000000">
        <w:rPr>
          <w:rtl w:val="0"/>
        </w:rPr>
        <w:t xml:space="preserve">Meanwhile, a diverse ecosystem of microorganisms, known as the </w:t>
      </w:r>
      <w:r w:rsidDel="00000000" w:rsidR="00000000" w:rsidRPr="00000000">
        <w:rPr>
          <w:b w:val="1"/>
          <w:rtl w:val="0"/>
        </w:rPr>
        <w:t xml:space="preserve">oral microbiota</w:t>
      </w:r>
      <w:r w:rsidDel="00000000" w:rsidR="00000000" w:rsidRPr="00000000">
        <w:rPr>
          <w:rtl w:val="0"/>
        </w:rPr>
        <w:t xml:space="preserve">, thrives within the confines of our mouths. This intricate microbial network contributes significantly to oral health and extends its influence to systemic health too. From aiding in the initial stages of digestion to playing an essential role in immunity, the oral microbiota wears many hats. A balanced oral microbiome helps keep oral diseases like caries or periodontal disease at bay. But when this delicate balance is tipped, it can potentially open the door to a range of health complications, both within and outside the oral cavity.</w:t>
      </w:r>
    </w:p>
    <w:p w:rsidR="00000000" w:rsidDel="00000000" w:rsidP="00000000" w:rsidRDefault="00000000" w:rsidRPr="00000000" w14:paraId="00000074">
      <w:pPr>
        <w:spacing w:after="200" w:lineRule="auto"/>
        <w:rPr/>
      </w:pPr>
      <w:r w:rsidDel="00000000" w:rsidR="00000000" w:rsidRPr="00000000">
        <w:rPr>
          <w:rtl w:val="0"/>
        </w:rPr>
        <w:t xml:space="preserve">In naturopathic care, understanding the comprehensive landscape of oral health, including the dynamic roles of the gums, tongue, and oral microbiota, is vital. Each element represents a piece of the larger oral </w:t>
      </w:r>
      <w:ins w:author="Justin Delli Colli" w:id="0" w:date="2023-07-26T14:05:46Z">
        <w:commentRangeStart w:id="0"/>
        <w:r w:rsidDel="00000000" w:rsidR="00000000" w:rsidRPr="00000000">
          <w:rPr>
            <w:rtl w:val="0"/>
          </w:rPr>
          <w:t xml:space="preserve">health puzzle</w:t>
        </w:r>
      </w:ins>
      <w:del w:author="Justin Delli Colli" w:id="0" w:date="2023-07-26T14:05:46Z">
        <w:r w:rsidDel="00000000" w:rsidR="00000000" w:rsidRPr="00000000">
          <w:rPr>
            <w:rtl w:val="0"/>
          </w:rPr>
          <w:delText xml:space="preserve">healtpuzzle</w:delText>
        </w:r>
      </w:del>
      <w:r w:rsidDel="00000000" w:rsidR="00000000" w:rsidRPr="00000000">
        <w:rPr>
          <w:rtl w:val="0"/>
        </w:rPr>
        <w:t xml:space="preserve">, </w:t>
      </w:r>
      <w:ins w:author="Justin Delli Colli" w:id="1" w:date="2023-07-26T14:05:48Z">
        <w:r w:rsidDel="00000000" w:rsidR="00000000" w:rsidRPr="00000000">
          <w:rPr>
            <w:rtl w:val="0"/>
          </w:rPr>
          <w:t xml:space="preserve">and</w:t>
        </w:r>
      </w:ins>
      <w:del w:author="Justin Delli Colli" w:id="1" w:date="2023-07-26T14:05:48Z">
        <w:r w:rsidDel="00000000" w:rsidR="00000000" w:rsidRPr="00000000">
          <w:rPr>
            <w:rtl w:val="0"/>
          </w:rPr>
          <w:delText xml:space="preserve">ande,</w:delText>
        </w:r>
      </w:del>
      <w:r w:rsidDel="00000000" w:rsidR="00000000" w:rsidRPr="00000000">
        <w:rPr>
          <w:rtl w:val="0"/>
        </w:rPr>
        <w:t xml:space="preserve"> their health </w:t>
      </w:r>
      <w:ins w:author="Justin Delli Colli" w:id="2" w:date="2023-07-26T14:05:50Z">
        <w:r w:rsidDel="00000000" w:rsidR="00000000" w:rsidRPr="00000000">
          <w:rPr>
            <w:rtl w:val="0"/>
          </w:rPr>
          <w:t xml:space="preserve">and function</w:t>
        </w:r>
      </w:ins>
      <w:del w:author="Justin Delli Colli" w:id="2" w:date="2023-07-26T14:05:50Z">
        <w:r w:rsidDel="00000000" w:rsidR="00000000" w:rsidRPr="00000000">
          <w:rPr>
            <w:rtl w:val="0"/>
          </w:rPr>
          <w:delText xml:space="preserve">anfunction</w:delText>
        </w:r>
      </w:del>
      <w:r w:rsidDel="00000000" w:rsidR="00000000" w:rsidRPr="00000000">
        <w:rPr>
          <w:rtl w:val="0"/>
        </w:rPr>
        <w:t xml:space="preserve"> are</w:t>
      </w:r>
      <w:del w:author="Justin Delli Colli" w:id="3" w:date="2023-07-26T14:05:56Z">
        <w:commentRangeStart w:id="1"/>
        <w:commentRangeStart w:id="2"/>
        <w:commentRangeStart w:id="3"/>
        <w:commentRangeStart w:id="4"/>
        <w:commentRangeStart w:id="5"/>
        <w:r w:rsidDel="00000000" w:rsidR="00000000" w:rsidRPr="00000000">
          <w:rPr>
            <w:rtl w:val="0"/>
          </w:rPr>
          <w:delText xml:space="preserve">on</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integral to maintaining the body's overall well-being.</w:t>
      </w:r>
    </w:p>
    <w:p w:rsidR="00000000" w:rsidDel="00000000" w:rsidP="00000000" w:rsidRDefault="00000000" w:rsidRPr="00000000" w14:paraId="00000075">
      <w:pPr>
        <w:pStyle w:val="Heading3"/>
        <w:spacing w:after="200" w:lineRule="auto"/>
        <w:rPr/>
      </w:pPr>
      <w:bookmarkStart w:colFirst="0" w:colLast="0" w:name="_267ajrhbzy7e" w:id="29"/>
      <w:bookmarkEnd w:id="29"/>
      <w:r w:rsidDel="00000000" w:rsidR="00000000" w:rsidRPr="00000000">
        <w:rPr>
          <w:rtl w:val="0"/>
        </w:rPr>
        <w:t xml:space="preserve">Common Dental Conditions and Naturopathic Approaches</w:t>
      </w:r>
    </w:p>
    <w:p w:rsidR="00000000" w:rsidDel="00000000" w:rsidP="00000000" w:rsidRDefault="00000000" w:rsidRPr="00000000" w14:paraId="00000076">
      <w:pPr>
        <w:spacing w:after="200" w:lineRule="auto"/>
        <w:rPr/>
      </w:pPr>
      <w:r w:rsidDel="00000000" w:rsidR="00000000" w:rsidRPr="00000000">
        <w:rPr>
          <w:rtl w:val="0"/>
        </w:rPr>
        <w:t xml:space="preserve">As a naturopath, you'll encounter various dental conditions. Understanding them and knowing how to address them naturally will be keys to your practice.</w:t>
      </w:r>
    </w:p>
    <w:p w:rsidR="00000000" w:rsidDel="00000000" w:rsidP="00000000" w:rsidRDefault="00000000" w:rsidRPr="00000000" w14:paraId="00000077">
      <w:pPr>
        <w:spacing w:after="200" w:lineRule="auto"/>
        <w:rPr/>
      </w:pPr>
      <w:r w:rsidDel="00000000" w:rsidR="00000000" w:rsidRPr="00000000">
        <w:rPr>
          <w:b w:val="1"/>
          <w:rtl w:val="0"/>
        </w:rPr>
        <w:t xml:space="preserve">Tooth Decay:</w:t>
      </w:r>
      <w:r w:rsidDel="00000000" w:rsidR="00000000" w:rsidRPr="00000000">
        <w:rPr>
          <w:rtl w:val="0"/>
        </w:rPr>
        <w:t xml:space="preserve"> This is one of the most common dental problems, often caused by an imbalance in oral bacteria due to poor diet or hygiene. Naturopathic approaches include dietary modifications, oral probiotics, and promoting good oral hygiene.</w:t>
      </w:r>
    </w:p>
    <w:p w:rsidR="00000000" w:rsidDel="00000000" w:rsidP="00000000" w:rsidRDefault="00000000" w:rsidRPr="00000000" w14:paraId="00000078">
      <w:pPr>
        <w:spacing w:after="200" w:lineRule="auto"/>
        <w:rPr>
          <w:b w:val="1"/>
        </w:rPr>
      </w:pPr>
      <w:r w:rsidDel="00000000" w:rsidR="00000000" w:rsidRPr="00000000">
        <w:rPr>
          <w:b w:val="1"/>
          <w:rtl w:val="0"/>
        </w:rPr>
        <w:t xml:space="preserve">Gum Diseases:</w:t>
      </w:r>
      <w:r w:rsidDel="00000000" w:rsidR="00000000" w:rsidRPr="00000000">
        <w:rPr>
          <w:rtl w:val="0"/>
        </w:rPr>
        <w:t xml:space="preserve"> Gingivitis and periodontitis are inflammatory conditions affecting the gums. They are primarily due to plaque buildup but can be influenced by factors like stress, diet, and systemic health. In such a case, a holistic approach involves not just dental procedures but also dietary modifications. A diet rich in vitamin C and omega-3 fatty acids can enhance gum health and assist in the healing process. Herbal remedies like aloe vera and green tea, due to their anti-inflammatory and antimicrobial properties, can also help manage the condition.</w:t>
      </w:r>
      <w:r w:rsidDel="00000000" w:rsidR="00000000" w:rsidRPr="00000000">
        <w:rPr>
          <w:rtl w:val="0"/>
        </w:rPr>
      </w:r>
    </w:p>
    <w:p w:rsidR="00000000" w:rsidDel="00000000" w:rsidP="00000000" w:rsidRDefault="00000000" w:rsidRPr="00000000" w14:paraId="00000079">
      <w:pPr>
        <w:spacing w:after="200" w:lineRule="auto"/>
        <w:rPr/>
      </w:pPr>
      <w:r w:rsidDel="00000000" w:rsidR="00000000" w:rsidRPr="00000000">
        <w:rPr>
          <w:b w:val="1"/>
          <w:rtl w:val="0"/>
        </w:rPr>
        <w:t xml:space="preserve">Halitosis (Bad Breath):</w:t>
      </w:r>
      <w:r w:rsidDel="00000000" w:rsidR="00000000" w:rsidRPr="00000000">
        <w:rPr>
          <w:rtl w:val="0"/>
        </w:rPr>
        <w:t xml:space="preserve"> Bad breath can signal a multitude of issues, from poor oral hygiene to systemic diseases like diabetes or gastrointestinal issues. Assessing the underlying cause is paramount. Strategies like oil pulling and tongue cleaning can be beneficial. Probiotic supplementation can also help rebalance the oral microbiota, contributing to better breath.</w:t>
      </w:r>
    </w:p>
    <w:p w:rsidR="00000000" w:rsidDel="00000000" w:rsidP="00000000" w:rsidRDefault="00000000" w:rsidRPr="00000000" w14:paraId="0000007A">
      <w:pPr>
        <w:pStyle w:val="Heading3"/>
        <w:spacing w:after="200" w:lineRule="auto"/>
        <w:rPr/>
      </w:pPr>
      <w:bookmarkStart w:colFirst="0" w:colLast="0" w:name="_4q8ux1u79ew2" w:id="30"/>
      <w:bookmarkEnd w:id="30"/>
      <w:r w:rsidDel="00000000" w:rsidR="00000000" w:rsidRPr="00000000">
        <w:rPr>
          <w:rtl w:val="0"/>
        </w:rPr>
        <w:t xml:space="preserve">Naturopathy's Role in Oral Health</w:t>
      </w:r>
    </w:p>
    <w:p w:rsidR="00000000" w:rsidDel="00000000" w:rsidP="00000000" w:rsidRDefault="00000000" w:rsidRPr="00000000" w14:paraId="0000007B">
      <w:pPr>
        <w:spacing w:after="200" w:lineRule="auto"/>
        <w:rPr/>
      </w:pPr>
      <w:r w:rsidDel="00000000" w:rsidR="00000000" w:rsidRPr="00000000">
        <w:rPr>
          <w:rtl w:val="0"/>
        </w:rPr>
        <w:t xml:space="preserve">Naturopathic medicine, with its emphasis on prevention, education, and natural interventions, plays a crucial role in the maintenance of oral health. It offers a complement to traditional dental treatments, forging a comprehensive approach to oral well-being, that emphasizes the interconnectedness of general health and oral health.</w:t>
      </w:r>
    </w:p>
    <w:p w:rsidR="00000000" w:rsidDel="00000000" w:rsidP="00000000" w:rsidRDefault="00000000" w:rsidRPr="00000000" w14:paraId="0000007C">
      <w:pPr>
        <w:spacing w:after="200" w:lineRule="auto"/>
        <w:rPr/>
      </w:pPr>
      <w:r w:rsidDel="00000000" w:rsidR="00000000" w:rsidRPr="00000000">
        <w:rPr>
          <w:rtl w:val="0"/>
        </w:rPr>
        <w:t xml:space="preserve">One of the unique insights naturopathic medicine brings to oral health care is the concept of the teeth's inherent ability to heal, just like any other bones in the body, given the right conditions. This notion suggests that oral health is not just about preventing deterioration, but also about active maintenance and healing.</w:t>
      </w:r>
    </w:p>
    <w:p w:rsidR="00000000" w:rsidDel="00000000" w:rsidP="00000000" w:rsidRDefault="00000000" w:rsidRPr="00000000" w14:paraId="0000007D">
      <w:pPr>
        <w:spacing w:after="200" w:lineRule="auto"/>
        <w:rPr/>
      </w:pPr>
      <w:r w:rsidDel="00000000" w:rsidR="00000000" w:rsidRPr="00000000">
        <w:rPr>
          <w:rtl w:val="0"/>
        </w:rPr>
        <w:t xml:space="preserve">Nutrition serves as the foundation of oral health in naturopathic medicine. A balanced diet, rich in essential vitamins and minerals and low in sugar, can bolster tooth and gum health, preventing conditions such as tooth decay and gum disease. The consumption of crunchy foods like apples, celery, and carrots is recommended as they not only strengthen the gums and jaws but also promote natural cleaning of the teeth. Staying well-hydrated is equally important, as it contributes to the health of the 'superfluids' - blood, lymph, and saliva - that play a significant role in nourishing and cleansing the teeth.</w:t>
      </w:r>
    </w:p>
    <w:p w:rsidR="00000000" w:rsidDel="00000000" w:rsidP="00000000" w:rsidRDefault="00000000" w:rsidRPr="00000000" w14:paraId="0000007E">
      <w:pPr>
        <w:spacing w:after="200" w:lineRule="auto"/>
        <w:rPr/>
      </w:pPr>
      <w:r w:rsidDel="00000000" w:rsidR="00000000" w:rsidRPr="00000000">
        <w:rPr>
          <w:rtl w:val="0"/>
        </w:rPr>
        <w:t xml:space="preserve">Herbal remedies represent another key aspect of naturopathic oral care. For instance, aloe vera, with its anti-inflammatory properties, can alleviate inflamed gums. Green tea, on the other hand, possesses antibacterial properties, acting as a potent deterrent to oral bacteria.</w:t>
      </w:r>
    </w:p>
    <w:p w:rsidR="00000000" w:rsidDel="00000000" w:rsidP="00000000" w:rsidRDefault="00000000" w:rsidRPr="00000000" w14:paraId="0000007F">
      <w:pPr>
        <w:spacing w:after="200" w:lineRule="auto"/>
        <w:rPr/>
      </w:pPr>
      <w:r w:rsidDel="00000000" w:rsidR="00000000" w:rsidRPr="00000000">
        <w:rPr>
          <w:rtl w:val="0"/>
        </w:rPr>
        <w:t xml:space="preserve">Homeopathy also finds its application in naturopathic oral health, with remedies like Mercurius vivus and Hepar sulph being used to manage dental complaints, including toothaches and gum inflammation.</w:t>
      </w:r>
    </w:p>
    <w:p w:rsidR="00000000" w:rsidDel="00000000" w:rsidP="00000000" w:rsidRDefault="00000000" w:rsidRPr="00000000" w14:paraId="00000080">
      <w:pPr>
        <w:spacing w:after="200" w:lineRule="auto"/>
        <w:rPr/>
      </w:pPr>
      <w:r w:rsidDel="00000000" w:rsidR="00000000" w:rsidRPr="00000000">
        <w:rPr>
          <w:rtl w:val="0"/>
        </w:rPr>
        <w:t xml:space="preserve">One traditional Ayurvedic practice that has been widely adopted in naturopathic oral health is oil pulling. By swishing a tablespoon of oil (commonly sesame or coconut oil) in your mouth for 15-20 minutes, you can remove bacteria, freshen breath, and contribute to improved oral health.</w:t>
      </w:r>
    </w:p>
    <w:p w:rsidR="00000000" w:rsidDel="00000000" w:rsidP="00000000" w:rsidRDefault="00000000" w:rsidRPr="00000000" w14:paraId="00000081">
      <w:pPr>
        <w:spacing w:after="200" w:lineRule="auto"/>
        <w:rPr/>
      </w:pPr>
      <w:r w:rsidDel="00000000" w:rsidR="00000000" w:rsidRPr="00000000">
        <w:rPr>
          <w:rtl w:val="0"/>
        </w:rPr>
        <w:t xml:space="preserve">Moreover, naturopathy emphasizes the significance of oral pH in maintaining oral health. An acidic oral environment can precipitate tooth decay, so maintaining a balanced oral pH using alkalizing mouthwashes or toothpaste is beneficial.</w:t>
      </w:r>
    </w:p>
    <w:p w:rsidR="00000000" w:rsidDel="00000000" w:rsidP="00000000" w:rsidRDefault="00000000" w:rsidRPr="00000000" w14:paraId="00000082">
      <w:pPr>
        <w:spacing w:after="200" w:lineRule="auto"/>
        <w:rPr/>
      </w:pPr>
      <w:r w:rsidDel="00000000" w:rsidR="00000000" w:rsidRPr="00000000">
        <w:rPr>
          <w:rtl w:val="0"/>
        </w:rPr>
        <w:t xml:space="preserve">Beyond these interventions, naturopaths underscore the importance of regular dental check-ups, daily oral hygiene practices such as brushing with fluoride toothpaste, flossing, and limiting the intake of sugary foods and beverages. They also suggest rinsing the mouth after meals to ensure that food particles are not lodged between teeth, which could contribute to tooth decay.</w:t>
      </w:r>
    </w:p>
    <w:p w:rsidR="00000000" w:rsidDel="00000000" w:rsidP="00000000" w:rsidRDefault="00000000" w:rsidRPr="00000000" w14:paraId="00000083">
      <w:pPr>
        <w:spacing w:after="200" w:lineRule="auto"/>
        <w:rPr/>
      </w:pPr>
      <w:r w:rsidDel="00000000" w:rsidR="00000000" w:rsidRPr="00000000">
        <w:rPr>
          <w:rtl w:val="0"/>
        </w:rPr>
        <w:t xml:space="preserve">Holistic health is becoming increasingly recognized in modern society, and with it, the role of naturopathy in oral health is expanding. By integrating naturopathic principles into oral health care, naturopaths can contribute to the holistic well-being of their clients and society at large.</w:t>
      </w:r>
    </w:p>
    <w:p w:rsidR="00000000" w:rsidDel="00000000" w:rsidP="00000000" w:rsidRDefault="00000000" w:rsidRPr="00000000" w14:paraId="00000084">
      <w:pPr>
        <w:spacing w:after="200" w:lineRule="auto"/>
        <w:rPr/>
      </w:pPr>
      <w:r w:rsidDel="00000000" w:rsidR="00000000" w:rsidRPr="00000000">
        <w:rPr>
          <w:rtl w:val="0"/>
        </w:rPr>
        <w:t xml:space="preserve">As we delve deeper into the interconnectedness of human health, understanding the importance of teeth and oral health becomes an invaluable tool in naturopathic practice. Oral health serves as a mirror, reflecting the overall health and well-being of an individual. Hence, it becomes clear that the journey through the fascinating world of naturopathy is indeed a holistic and all-encompassing one, constantly inspiring curiosity and continual learning.</w:t>
      </w:r>
    </w:p>
    <w:p w:rsidR="00000000" w:rsidDel="00000000" w:rsidP="00000000" w:rsidRDefault="00000000" w:rsidRPr="00000000" w14:paraId="00000085">
      <w:pPr>
        <w:pStyle w:val="Heading2"/>
        <w:spacing w:after="200" w:lineRule="auto"/>
        <w:rPr/>
      </w:pPr>
      <w:bookmarkStart w:colFirst="0" w:colLast="0" w:name="_ao018o1snduj" w:id="31"/>
      <w:bookmarkEnd w:id="31"/>
      <w:r w:rsidDel="00000000" w:rsidR="00000000" w:rsidRPr="00000000">
        <w:rPr>
          <w:rtl w:val="0"/>
        </w:rPr>
        <w:t xml:space="preserve">Bone Health</w:t>
      </w:r>
    </w:p>
    <w:p w:rsidR="00000000" w:rsidDel="00000000" w:rsidP="00000000" w:rsidRDefault="00000000" w:rsidRPr="00000000" w14:paraId="00000086">
      <w:pPr>
        <w:spacing w:after="200" w:lineRule="auto"/>
        <w:rPr/>
      </w:pPr>
      <w:r w:rsidDel="00000000" w:rsidR="00000000" w:rsidRPr="00000000">
        <w:rPr>
          <w:rtl w:val="0"/>
        </w:rPr>
        <w:t xml:space="preserve">In our continuous exploration of the human body through the naturopathic lens, we come to one of the most crucial and often under-acknowledged aspects of overall health - the bones. These dynamic, living structures are fundamental to our existence, not only providing the skeletal framework that holds our body upright, but also performing a host of vital functions. Our bones protect our organs, enable movement, serve as a reservoir for essential minerals, and even contribute to the production of blood cells.</w:t>
      </w:r>
    </w:p>
    <w:p w:rsidR="00000000" w:rsidDel="00000000" w:rsidP="00000000" w:rsidRDefault="00000000" w:rsidRPr="00000000" w14:paraId="00000087">
      <w:pPr>
        <w:spacing w:after="200" w:lineRule="auto"/>
        <w:rPr/>
      </w:pPr>
      <w:r w:rsidDel="00000000" w:rsidR="00000000" w:rsidRPr="00000000">
        <w:rPr>
          <w:rtl w:val="0"/>
        </w:rPr>
        <w:t xml:space="preserve">Despite its critical importance, bone health is frequently undervalued and under-discussed in the context of general wellness. As practitioners in the naturopathic field, our focus is rooted in holistic health, which urges us to understand and nurture all aspects of our wellbeing, including the health of our bones. In this lesson, we will delve deep into the subject, discussing the anatomy and function of bones, the factors that influence bone health, and the naturopathic strategies to maintain and enhance bone health.</w:t>
      </w:r>
    </w:p>
    <w:p w:rsidR="00000000" w:rsidDel="00000000" w:rsidP="00000000" w:rsidRDefault="00000000" w:rsidRPr="00000000" w14:paraId="00000088">
      <w:pPr>
        <w:pStyle w:val="Heading3"/>
        <w:spacing w:after="200" w:lineRule="auto"/>
        <w:rPr/>
      </w:pPr>
      <w:bookmarkStart w:colFirst="0" w:colLast="0" w:name="_k8epbyrcv3pk" w:id="32"/>
      <w:bookmarkEnd w:id="32"/>
      <w:r w:rsidDel="00000000" w:rsidR="00000000" w:rsidRPr="00000000">
        <w:rPr>
          <w:rtl w:val="0"/>
        </w:rPr>
        <w:t xml:space="preserve">Bone Anatomy and Physiology</w:t>
      </w:r>
    </w:p>
    <w:p w:rsidR="00000000" w:rsidDel="00000000" w:rsidP="00000000" w:rsidRDefault="00000000" w:rsidRPr="00000000" w14:paraId="00000089">
      <w:pPr>
        <w:spacing w:after="200" w:lineRule="auto"/>
        <w:rPr/>
      </w:pPr>
      <w:r w:rsidDel="00000000" w:rsidR="00000000" w:rsidRPr="00000000">
        <w:rPr>
          <w:rtl w:val="0"/>
        </w:rPr>
        <w:t xml:space="preserve">In the realm of naturopathic practice, bone health is of paramount importance. Each bone in our body, far more complex than what meets the eye, houses a microcosm of life vital to our overall health and vitality. Recognizing the sophisticated nature of bone health is crucial for naturopathic practitioners to approach their patients' health holistically.</w:t>
      </w:r>
    </w:p>
    <w:p w:rsidR="00000000" w:rsidDel="00000000" w:rsidP="00000000" w:rsidRDefault="00000000" w:rsidRPr="00000000" w14:paraId="0000008A">
      <w:pPr>
        <w:pStyle w:val="Heading4"/>
        <w:spacing w:after="200" w:lineRule="auto"/>
        <w:rPr/>
      </w:pPr>
      <w:bookmarkStart w:colFirst="0" w:colLast="0" w:name="_596x5z3l0qe" w:id="33"/>
      <w:bookmarkEnd w:id="33"/>
      <w:r w:rsidDel="00000000" w:rsidR="00000000" w:rsidRPr="00000000">
        <w:rPr>
          <w:rtl w:val="0"/>
        </w:rPr>
        <w:t xml:space="preserve">Understanding Bone Layers: The Periosteum and Compact Bone</w:t>
      </w:r>
    </w:p>
    <w:p w:rsidR="00000000" w:rsidDel="00000000" w:rsidP="00000000" w:rsidRDefault="00000000" w:rsidRPr="00000000" w14:paraId="0000008B">
      <w:pPr>
        <w:spacing w:after="200" w:lineRule="auto"/>
        <w:rPr/>
      </w:pPr>
      <w:r w:rsidDel="00000000" w:rsidR="00000000" w:rsidRPr="00000000">
        <w:rPr>
          <w:rtl w:val="0"/>
        </w:rPr>
        <w:t xml:space="preserve">The outermost layer of a bone, the periosteum, is a dense fibrous membrane that enwraps the bone's surface. This layer nourishes the bone, housing the nerves and blood vessels that supply it. Residing beneath the periosteum, the compact, or cortical, bone contributes to the hardness and strength of our skeletal structure. It is a solid layer, vital for enduring body weight, physical stress, and for protecting the inner structures of the bones from potential damage.</w:t>
      </w:r>
    </w:p>
    <w:p w:rsidR="00000000" w:rsidDel="00000000" w:rsidP="00000000" w:rsidRDefault="00000000" w:rsidRPr="00000000" w14:paraId="0000008C">
      <w:pPr>
        <w:pStyle w:val="Heading4"/>
        <w:spacing w:after="200" w:lineRule="auto"/>
        <w:rPr/>
      </w:pPr>
      <w:bookmarkStart w:colFirst="0" w:colLast="0" w:name="_ssf1oft3ws03" w:id="34"/>
      <w:bookmarkEnd w:id="34"/>
      <w:r w:rsidDel="00000000" w:rsidR="00000000" w:rsidRPr="00000000">
        <w:rPr>
          <w:rtl w:val="0"/>
        </w:rPr>
        <w:t xml:space="preserve">Bone Remodeling: The Role of Osteoblasts and Osteoclasts</w:t>
      </w:r>
    </w:p>
    <w:p w:rsidR="00000000" w:rsidDel="00000000" w:rsidP="00000000" w:rsidRDefault="00000000" w:rsidRPr="00000000" w14:paraId="0000008D">
      <w:pPr>
        <w:spacing w:after="200" w:lineRule="auto"/>
        <w:rPr/>
      </w:pPr>
      <w:r w:rsidDel="00000000" w:rsidR="00000000" w:rsidRPr="00000000">
        <w:rPr>
          <w:rtl w:val="0"/>
        </w:rPr>
        <w:t xml:space="preserve">Nested within the periosteum are the critical cells of bone remodeling: osteoblasts and osteoclasts. Osteoblasts are responsible for forming new bone tissue, while osteoclasts break down old bone tissue. Their activities are not random but rather a part of an ongoing, well-coordinated process known as bone remodeling, integral to maintaining the vitality and resilience of our skeletal system.</w:t>
      </w:r>
    </w:p>
    <w:p w:rsidR="00000000" w:rsidDel="00000000" w:rsidP="00000000" w:rsidRDefault="00000000" w:rsidRPr="00000000" w14:paraId="0000008E">
      <w:pPr>
        <w:pStyle w:val="Heading4"/>
        <w:spacing w:after="200" w:lineRule="auto"/>
        <w:rPr/>
      </w:pPr>
      <w:bookmarkStart w:colFirst="0" w:colLast="0" w:name="_f0kxcipd8zsv" w:id="35"/>
      <w:bookmarkEnd w:id="35"/>
      <w:r w:rsidDel="00000000" w:rsidR="00000000" w:rsidRPr="00000000">
        <w:rPr>
          <w:rtl w:val="0"/>
        </w:rPr>
        <w:t xml:space="preserve">Understanding Bone Marrow and Blood Cell Production</w:t>
      </w:r>
    </w:p>
    <w:p w:rsidR="00000000" w:rsidDel="00000000" w:rsidP="00000000" w:rsidRDefault="00000000" w:rsidRPr="00000000" w14:paraId="0000008F">
      <w:pPr>
        <w:spacing w:after="200" w:lineRule="auto"/>
        <w:rPr/>
      </w:pPr>
      <w:r w:rsidDel="00000000" w:rsidR="00000000" w:rsidRPr="00000000">
        <w:rPr>
          <w:rtl w:val="0"/>
        </w:rPr>
        <w:t xml:space="preserve">Within the compact bone layer, we encounter the cancellous, or spongy, bone. Despite its honeycomb-like structure, this layer provides structural stability to our bones and is more metabolically active than its cortical counterpart. This is also where the bone marrow resides, playing a fundamental role in our body's blood cell production process. The bone marrow, a gelatinous substance housed within the bone, plays a vital role in producing new blood cells, including red blood cells that ensure oxygen transport throughout the body and white blood cells that contribute to our immune response.</w:t>
      </w:r>
    </w:p>
    <w:p w:rsidR="00000000" w:rsidDel="00000000" w:rsidP="00000000" w:rsidRDefault="00000000" w:rsidRPr="00000000" w14:paraId="00000090">
      <w:pPr>
        <w:pStyle w:val="Heading4"/>
        <w:spacing w:after="200" w:lineRule="auto"/>
        <w:rPr/>
      </w:pPr>
      <w:bookmarkStart w:colFirst="0" w:colLast="0" w:name="_iv2t4tuzdb8p" w:id="36"/>
      <w:bookmarkEnd w:id="36"/>
      <w:r w:rsidDel="00000000" w:rsidR="00000000" w:rsidRPr="00000000">
        <w:rPr>
          <w:rtl w:val="0"/>
        </w:rPr>
        <w:t xml:space="preserve">The Role of Osteocytes in Bone Health</w:t>
      </w:r>
    </w:p>
    <w:p w:rsidR="00000000" w:rsidDel="00000000" w:rsidP="00000000" w:rsidRDefault="00000000" w:rsidRPr="00000000" w14:paraId="00000091">
      <w:pPr>
        <w:spacing w:after="200" w:lineRule="auto"/>
        <w:rPr/>
      </w:pPr>
      <w:r w:rsidDel="00000000" w:rsidR="00000000" w:rsidRPr="00000000">
        <w:rPr>
          <w:rtl w:val="0"/>
        </w:rPr>
        <w:t xml:space="preserve">Apart from osteoblasts and osteoclasts, there are osteocytes, the primary bone cells. These cells, which originate from osteoblasts, act as the caretakers of our bones, signaling the osteoblasts and osteoclasts to perform their roles when necessary. They are responsible for maintaining the bone matrix and regulating communication between osteoblasts and osteoclasts.</w:t>
      </w:r>
    </w:p>
    <w:p w:rsidR="00000000" w:rsidDel="00000000" w:rsidP="00000000" w:rsidRDefault="00000000" w:rsidRPr="00000000" w14:paraId="00000092">
      <w:pPr>
        <w:pStyle w:val="Heading4"/>
        <w:spacing w:after="200" w:lineRule="auto"/>
        <w:rPr/>
      </w:pPr>
      <w:bookmarkStart w:colFirst="0" w:colLast="0" w:name="_p8wri1kkobuq" w:id="37"/>
      <w:bookmarkEnd w:id="37"/>
      <w:r w:rsidDel="00000000" w:rsidR="00000000" w:rsidRPr="00000000">
        <w:rPr>
          <w:rtl w:val="0"/>
        </w:rPr>
        <w:t xml:space="preserve">Implications for Naturopathic Practice</w:t>
      </w:r>
    </w:p>
    <w:p w:rsidR="00000000" w:rsidDel="00000000" w:rsidP="00000000" w:rsidRDefault="00000000" w:rsidRPr="00000000" w14:paraId="00000093">
      <w:pPr>
        <w:spacing w:after="200" w:lineRule="auto"/>
        <w:rPr/>
      </w:pPr>
      <w:r w:rsidDel="00000000" w:rsidR="00000000" w:rsidRPr="00000000">
        <w:rPr>
          <w:rtl w:val="0"/>
        </w:rPr>
        <w:t xml:space="preserve">Understanding this complex system allows naturopathic practitioners to design effective treatment plans that not only address existing bone health issues but also work preventively. By identifying potential disruptions or imbalances in this intricate process that could compromise bone integrity, practitioners can help patients avoid weakened bones and heightened susceptibility to fractures and other bone-related conditions. Ensuring optimal bone health consequently leads to an enhanced quality of life for patients.</w:t>
      </w:r>
    </w:p>
    <w:p w:rsidR="00000000" w:rsidDel="00000000" w:rsidP="00000000" w:rsidRDefault="00000000" w:rsidRPr="00000000" w14:paraId="00000094">
      <w:pPr>
        <w:spacing w:after="200" w:lineRule="auto"/>
        <w:rPr/>
      </w:pPr>
      <w:r w:rsidDel="00000000" w:rsidR="00000000" w:rsidRPr="00000000">
        <w:rPr>
          <w:rtl w:val="0"/>
        </w:rPr>
        <w:t xml:space="preserve">In essence, our bones are not mere static structures; they are dynamic and living, undergoing constant remodeling and regeneration. This understanding of bone health serves as a cornerstone for naturopathic practitioners' commitment to holistic healthcare.</w:t>
      </w:r>
    </w:p>
    <w:p w:rsidR="00000000" w:rsidDel="00000000" w:rsidP="00000000" w:rsidRDefault="00000000" w:rsidRPr="00000000" w14:paraId="00000095">
      <w:pPr>
        <w:pStyle w:val="Heading3"/>
        <w:spacing w:after="200" w:lineRule="auto"/>
        <w:rPr/>
      </w:pPr>
      <w:bookmarkStart w:colFirst="0" w:colLast="0" w:name="_4lmqja8byzqb" w:id="38"/>
      <w:bookmarkEnd w:id="38"/>
      <w:r w:rsidDel="00000000" w:rsidR="00000000" w:rsidRPr="00000000">
        <w:rPr>
          <w:rtl w:val="0"/>
        </w:rPr>
        <w:t xml:space="preserve">Factors Influencing Bone Health and Naturopathic Perspectives</w:t>
      </w:r>
    </w:p>
    <w:p w:rsidR="00000000" w:rsidDel="00000000" w:rsidP="00000000" w:rsidRDefault="00000000" w:rsidRPr="00000000" w14:paraId="00000096">
      <w:pPr>
        <w:spacing w:after="200" w:lineRule="auto"/>
        <w:rPr/>
      </w:pPr>
      <w:r w:rsidDel="00000000" w:rsidR="00000000" w:rsidRPr="00000000">
        <w:rPr>
          <w:rtl w:val="0"/>
        </w:rPr>
        <w:t xml:space="preserve">Numerous internal and external factors, many of which are interrelated, influence the health of our bones. Recognizing these factors provides a holistic roadmap for preserving and improving bone health.</w:t>
      </w:r>
    </w:p>
    <w:p w:rsidR="00000000" w:rsidDel="00000000" w:rsidP="00000000" w:rsidRDefault="00000000" w:rsidRPr="00000000" w14:paraId="00000097">
      <w:pPr>
        <w:spacing w:after="200" w:lineRule="auto"/>
        <w:rPr/>
      </w:pPr>
      <w:r w:rsidDel="00000000" w:rsidR="00000000" w:rsidRPr="00000000">
        <w:rPr>
          <w:b w:val="1"/>
          <w:rtl w:val="0"/>
        </w:rPr>
        <w:t xml:space="preserve">Nutrition: </w:t>
      </w:r>
      <w:r w:rsidDel="00000000" w:rsidR="00000000" w:rsidRPr="00000000">
        <w:rPr>
          <w:rtl w:val="0"/>
        </w:rPr>
        <w:t xml:space="preserve">A balanced diet rich in calcium, vitamin D, vitamin K, and magnesium is crucial for supporting bone health. These nutrients assist in bone mineralization and calcium balance regulation in the body. Furthermore, bones comprise not just calcium but an array of minerals and trace elements. To maintain optimal bone health, dietary focus should encompass all these elements. It's also critical to maintain Vitamin D levels, which are supported by sun exposure and help with calcium assimilation in the body.</w:t>
      </w:r>
    </w:p>
    <w:p w:rsidR="00000000" w:rsidDel="00000000" w:rsidP="00000000" w:rsidRDefault="00000000" w:rsidRPr="00000000" w14:paraId="00000098">
      <w:pPr>
        <w:spacing w:after="200" w:lineRule="auto"/>
        <w:rPr/>
      </w:pPr>
      <w:r w:rsidDel="00000000" w:rsidR="00000000" w:rsidRPr="00000000">
        <w:rPr>
          <w:b w:val="1"/>
          <w:rtl w:val="0"/>
        </w:rPr>
        <w:t xml:space="preserve">Physical Activity:</w:t>
      </w:r>
      <w:r w:rsidDel="00000000" w:rsidR="00000000" w:rsidRPr="00000000">
        <w:rPr>
          <w:rtl w:val="0"/>
        </w:rPr>
        <w:t xml:space="preserve"> Regular weight-bearing and resistance exercises enhance bone density. Adding to this, rebounding, a low-impact exercise involving jumping on a mini trampoline, can benefit the elderly and those recovering from injuries. This exercise strengthens both bones and muscles, activating the lymphatic system and making it an excellent choice for regular exercise.</w:t>
      </w:r>
    </w:p>
    <w:p w:rsidR="00000000" w:rsidDel="00000000" w:rsidP="00000000" w:rsidRDefault="00000000" w:rsidRPr="00000000" w14:paraId="00000099">
      <w:pPr>
        <w:spacing w:after="200" w:lineRule="auto"/>
        <w:rPr/>
      </w:pPr>
      <w:r w:rsidDel="00000000" w:rsidR="00000000" w:rsidRPr="00000000">
        <w:rPr>
          <w:b w:val="1"/>
          <w:rtl w:val="0"/>
        </w:rPr>
        <w:t xml:space="preserve">Lifestyle Choices:</w:t>
      </w:r>
      <w:r w:rsidDel="00000000" w:rsidR="00000000" w:rsidRPr="00000000">
        <w:rPr>
          <w:rtl w:val="0"/>
        </w:rPr>
        <w:t xml:space="preserve"> Healthy lifestyle choices, such as avoiding smoking and excessive alcohol consumption, have a positive impact on bone health. Conversely, unhealthy habits can reduce bone mass and increase the risk of fractures.</w:t>
      </w:r>
    </w:p>
    <w:p w:rsidR="00000000" w:rsidDel="00000000" w:rsidP="00000000" w:rsidRDefault="00000000" w:rsidRPr="00000000" w14:paraId="0000009A">
      <w:pPr>
        <w:spacing w:after="200" w:lineRule="auto"/>
        <w:rPr/>
      </w:pPr>
      <w:r w:rsidDel="00000000" w:rsidR="00000000" w:rsidRPr="00000000">
        <w:rPr>
          <w:b w:val="1"/>
          <w:rtl w:val="0"/>
        </w:rPr>
        <w:t xml:space="preserve">Age and Gender:</w:t>
      </w:r>
      <w:r w:rsidDel="00000000" w:rsidR="00000000" w:rsidRPr="00000000">
        <w:rPr>
          <w:rtl w:val="0"/>
        </w:rPr>
        <w:t xml:space="preserve"> The natural aging process influences bone health. Women, particularly during and post-menopause, are at risk of significant bone loss due to declining estrogen levels.</w:t>
      </w:r>
    </w:p>
    <w:p w:rsidR="00000000" w:rsidDel="00000000" w:rsidP="00000000" w:rsidRDefault="00000000" w:rsidRPr="00000000" w14:paraId="0000009B">
      <w:pPr>
        <w:spacing w:after="200" w:lineRule="auto"/>
        <w:rPr/>
      </w:pPr>
      <w:r w:rsidDel="00000000" w:rsidR="00000000" w:rsidRPr="00000000">
        <w:rPr>
          <w:b w:val="1"/>
          <w:rtl w:val="0"/>
        </w:rPr>
        <w:t xml:space="preserve">Family History:</w:t>
      </w:r>
      <w:r w:rsidDel="00000000" w:rsidR="00000000" w:rsidRPr="00000000">
        <w:rPr>
          <w:rtl w:val="0"/>
        </w:rPr>
        <w:t xml:space="preserve"> Genetics,</w:t>
      </w:r>
      <w:r w:rsidDel="00000000" w:rsidR="00000000" w:rsidRPr="00000000">
        <w:rPr>
          <w:rtl w:val="0"/>
        </w:rPr>
        <w:t xml:space="preserve"> or family history, plays a substantial role in determining our bone health. Those with a family history of osteoporosis or other bone diseases need to take additional precautions.</w:t>
      </w:r>
    </w:p>
    <w:p w:rsidR="00000000" w:rsidDel="00000000" w:rsidP="00000000" w:rsidRDefault="00000000" w:rsidRPr="00000000" w14:paraId="0000009C">
      <w:pPr>
        <w:spacing w:after="200" w:lineRule="auto"/>
        <w:rPr/>
      </w:pPr>
      <w:r w:rsidDel="00000000" w:rsidR="00000000" w:rsidRPr="00000000">
        <w:rPr>
          <w:rtl w:val="0"/>
        </w:rPr>
        <w:t xml:space="preserve">In the naturopathic approach to bone health, all these factors are considered when creating a comprehensive preventive strategy. This involves guiding patients towards a healthier lifestyle, including providing dietary guidance, encouraging regular exercise, promoting healthier lifestyle choices, and recommending appropriate naturopathic remedies.</w:t>
      </w:r>
    </w:p>
    <w:p w:rsidR="00000000" w:rsidDel="00000000" w:rsidP="00000000" w:rsidRDefault="00000000" w:rsidRPr="00000000" w14:paraId="0000009D">
      <w:pPr>
        <w:spacing w:after="200" w:lineRule="auto"/>
        <w:rPr/>
      </w:pPr>
      <w:r w:rsidDel="00000000" w:rsidR="00000000" w:rsidRPr="00000000">
        <w:rPr>
          <w:rtl w:val="0"/>
        </w:rPr>
        <w:t xml:space="preserve">Naturopathic treatments often beneficial for bone health include acupuncture, homeopathy, and the use of herbs and supplements such as Red Clover, Black Cohosh, horsetail, additional calcium, vitamin D, and natural anti-inflammatories like high-dose turmeric. Poultices, such as comfrey root, can be used for managing specific conditions like shoulder injuries, while the application of grated ginger may assist in reducing joint inflammation.</w:t>
      </w:r>
    </w:p>
    <w:p w:rsidR="00000000" w:rsidDel="00000000" w:rsidP="00000000" w:rsidRDefault="00000000" w:rsidRPr="00000000" w14:paraId="0000009E">
      <w:pPr>
        <w:spacing w:after="200" w:lineRule="auto"/>
        <w:rPr/>
      </w:pPr>
      <w:r w:rsidDel="00000000" w:rsidR="00000000" w:rsidRPr="00000000">
        <w:rPr>
          <w:rtl w:val="0"/>
        </w:rPr>
        <w:t xml:space="preserve">This comprehensive, holistic approach extends beyond simply preventing osteoporosis. It is about fostering a robust foundation for overall health and longevity by tailoring strategies to individual scenarios, such as osteoporosis prevention, recovery from bone fractures, and bone health management during menopause. The aim is to nurture a lifestyle that inherently supports bone health by integrating nutrition, exercise, lifestyle habits, and naturopathic treatments into a single, cohesive approach.</w:t>
      </w:r>
    </w:p>
    <w:p w:rsidR="00000000" w:rsidDel="00000000" w:rsidP="00000000" w:rsidRDefault="00000000" w:rsidRPr="00000000" w14:paraId="0000009F">
      <w:pPr>
        <w:pStyle w:val="Heading3"/>
        <w:spacing w:after="200" w:lineRule="auto"/>
        <w:rPr/>
      </w:pPr>
      <w:bookmarkStart w:colFirst="0" w:colLast="0" w:name="_tijfjdclcte4" w:id="39"/>
      <w:bookmarkEnd w:id="39"/>
      <w:r w:rsidDel="00000000" w:rsidR="00000000" w:rsidRPr="00000000">
        <w:rPr>
          <w:rtl w:val="0"/>
        </w:rPr>
        <w:t xml:space="preserve">Practical Scenarios in Naturopathic Bone Health Management</w:t>
      </w:r>
    </w:p>
    <w:p w:rsidR="00000000" w:rsidDel="00000000" w:rsidP="00000000" w:rsidRDefault="00000000" w:rsidRPr="00000000" w14:paraId="000000A0">
      <w:pPr>
        <w:spacing w:after="200" w:lineRule="auto"/>
        <w:rPr/>
      </w:pPr>
      <w:r w:rsidDel="00000000" w:rsidR="00000000" w:rsidRPr="00000000">
        <w:rPr>
          <w:b w:val="1"/>
          <w:rtl w:val="0"/>
        </w:rPr>
        <w:t xml:space="preserve">Prevention and treatment of osteoporosis:</w:t>
      </w:r>
      <w:r w:rsidDel="00000000" w:rsidR="00000000" w:rsidRPr="00000000">
        <w:rPr>
          <w:rtl w:val="0"/>
        </w:rPr>
        <w:t xml:space="preserve"> For a patient at risk of osteoporosis, as a naturopath, you may recommend a diet rich in calcium and vitamin D, along with weight-bearing exercise. They may also provide education about risk factors and lifestyle changes. For example, a woman in her late 40s worried about her bone health after her mother's osteoporosis diagnosis. You can design a dietary plan emphasizing calcium-rich foods, encourage regular sunlight exposure for Vitamin D, and advise weight-bearing exercises like walking or weight training. Moreover, mind-body techniques like meditation can help manage her stress levels, indirectly contributing to her bone health.</w:t>
      </w:r>
    </w:p>
    <w:p w:rsidR="00000000" w:rsidDel="00000000" w:rsidP="00000000" w:rsidRDefault="00000000" w:rsidRPr="00000000" w14:paraId="000000A1">
      <w:pPr>
        <w:spacing w:after="200" w:lineRule="auto"/>
        <w:rPr/>
      </w:pPr>
      <w:r w:rsidDel="00000000" w:rsidR="00000000" w:rsidRPr="00000000">
        <w:rPr>
          <w:b w:val="1"/>
          <w:rtl w:val="0"/>
        </w:rPr>
        <w:t xml:space="preserve">Recovery from a Bone Fracture:</w:t>
      </w:r>
      <w:r w:rsidDel="00000000" w:rsidR="00000000" w:rsidRPr="00000000">
        <w:rPr>
          <w:rtl w:val="0"/>
        </w:rPr>
        <w:t xml:space="preserve"> A patient recovering from a bone fracture may benefit from an enhanced diet to support bone healing. This might include higher levels of protein, along with key minerals and vitamins. For instance, you might advise a patient who recently had a wrist fracture to increase his protein intake for bone healing. You can also recommend bone-healthy nutrients, stress the importance of giving up smoking, and guide him with appropriate rehabilitation exercises once his fracture has healed.</w:t>
      </w:r>
    </w:p>
    <w:p w:rsidR="00000000" w:rsidDel="00000000" w:rsidP="00000000" w:rsidRDefault="00000000" w:rsidRPr="00000000" w14:paraId="000000A2">
      <w:pPr>
        <w:spacing w:after="200" w:lineRule="auto"/>
        <w:rPr>
          <w:b w:val="1"/>
        </w:rPr>
      </w:pPr>
      <w:r w:rsidDel="00000000" w:rsidR="00000000" w:rsidRPr="00000000">
        <w:rPr>
          <w:b w:val="1"/>
          <w:rtl w:val="0"/>
        </w:rPr>
        <w:t xml:space="preserve">Management of Bone Health in Menopause: </w:t>
      </w:r>
      <w:r w:rsidDel="00000000" w:rsidR="00000000" w:rsidRPr="00000000">
        <w:rPr>
          <w:rtl w:val="0"/>
        </w:rPr>
        <w:t xml:space="preserve">As women are at increased risk of osteoporosis post-menopause, naturopathic strategies might focus on diet, lifestyle, and possibly the use of herbs like Black Cohosh to manage menopause symptoms. For example, a postmenopausal woman experiencing hot flashes and concerned about her bone health can be guided through a comprehensive naturopathic plan, including a calcium-rich diet, regular weight-bearing exercise, stress management techniques, and the possible addition of herbs to manage her menopausal symptoms.</w:t>
      </w: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As a naturopathic practitioner, you have a variety of tools to support bone health and address related conditions. Understanding bone anatomy, physiology, and the factors affecting bone health, along with practical naturopathic strategies, equips you with the knowledge to guide your patients on their journey towards optimal bone health.</w:t>
      </w:r>
    </w:p>
    <w:p w:rsidR="00000000" w:rsidDel="00000000" w:rsidP="00000000" w:rsidRDefault="00000000" w:rsidRPr="00000000" w14:paraId="000000A4">
      <w:pPr>
        <w:pStyle w:val="Heading2"/>
        <w:spacing w:after="200" w:lineRule="auto"/>
        <w:rPr/>
      </w:pPr>
      <w:bookmarkStart w:colFirst="0" w:colLast="0" w:name="_pc8mp8mt08q7" w:id="40"/>
      <w:bookmarkEnd w:id="40"/>
      <w:r w:rsidDel="00000000" w:rsidR="00000000" w:rsidRPr="00000000">
        <w:rPr>
          <w:rtl w:val="0"/>
        </w:rPr>
        <w:t xml:space="preserve">Summary of Key Points</w:t>
      </w:r>
    </w:p>
    <w:p w:rsidR="00000000" w:rsidDel="00000000" w:rsidP="00000000" w:rsidRDefault="00000000" w:rsidRPr="00000000" w14:paraId="000000A5">
      <w:pPr>
        <w:numPr>
          <w:ilvl w:val="0"/>
          <w:numId w:val="14"/>
        </w:numPr>
        <w:spacing w:after="200" w:lineRule="auto"/>
        <w:ind w:left="720" w:hanging="360"/>
        <w:rPr>
          <w:u w:val="none"/>
        </w:rPr>
      </w:pPr>
      <w:r w:rsidDel="00000000" w:rsidR="00000000" w:rsidRPr="00000000">
        <w:rPr>
          <w:rtl w:val="0"/>
        </w:rPr>
        <w:t xml:space="preserve">The skeletal system consists of bones, cartilage, ligaments, and tendons, providing structure and support to the body.</w:t>
      </w:r>
    </w:p>
    <w:p w:rsidR="00000000" w:rsidDel="00000000" w:rsidP="00000000" w:rsidRDefault="00000000" w:rsidRPr="00000000" w14:paraId="000000A6">
      <w:pPr>
        <w:numPr>
          <w:ilvl w:val="0"/>
          <w:numId w:val="14"/>
        </w:numPr>
        <w:spacing w:after="200" w:before="0" w:lineRule="auto"/>
        <w:ind w:left="720" w:hanging="360"/>
        <w:rPr>
          <w:u w:val="none"/>
        </w:rPr>
      </w:pPr>
      <w:r w:rsidDel="00000000" w:rsidR="00000000" w:rsidRPr="00000000">
        <w:rPr>
          <w:rtl w:val="0"/>
        </w:rPr>
        <w:t xml:space="preserve">There are 206 bones in the adult human body, classified as long, short, flat, or irregular.</w:t>
      </w:r>
    </w:p>
    <w:p w:rsidR="00000000" w:rsidDel="00000000" w:rsidP="00000000" w:rsidRDefault="00000000" w:rsidRPr="00000000" w14:paraId="000000A7">
      <w:pPr>
        <w:numPr>
          <w:ilvl w:val="0"/>
          <w:numId w:val="14"/>
        </w:numPr>
        <w:spacing w:after="200" w:before="0" w:lineRule="auto"/>
        <w:ind w:left="720" w:hanging="360"/>
        <w:rPr>
          <w:u w:val="none"/>
        </w:rPr>
      </w:pPr>
      <w:r w:rsidDel="00000000" w:rsidR="00000000" w:rsidRPr="00000000">
        <w:rPr>
          <w:rtl w:val="0"/>
        </w:rPr>
        <w:t xml:space="preserve">Bones serve as a reservoir for essential minerals, particularly calcium and phosphorus, necessary for various physiological functions.</w:t>
      </w:r>
    </w:p>
    <w:p w:rsidR="00000000" w:rsidDel="00000000" w:rsidP="00000000" w:rsidRDefault="00000000" w:rsidRPr="00000000" w14:paraId="000000A8">
      <w:pPr>
        <w:numPr>
          <w:ilvl w:val="0"/>
          <w:numId w:val="14"/>
        </w:numPr>
        <w:spacing w:after="200" w:before="0" w:lineRule="auto"/>
        <w:ind w:left="720" w:hanging="360"/>
        <w:rPr>
          <w:u w:val="none"/>
        </w:rPr>
      </w:pPr>
      <w:r w:rsidDel="00000000" w:rsidR="00000000" w:rsidRPr="00000000">
        <w:rPr>
          <w:rtl w:val="0"/>
        </w:rPr>
        <w:t xml:space="preserve">The axial skeleton, comprising the skull, vertebral column, and rib cage, protects vital organs.</w:t>
      </w:r>
    </w:p>
    <w:p w:rsidR="00000000" w:rsidDel="00000000" w:rsidP="00000000" w:rsidRDefault="00000000" w:rsidRPr="00000000" w14:paraId="000000A9">
      <w:pPr>
        <w:numPr>
          <w:ilvl w:val="0"/>
          <w:numId w:val="14"/>
        </w:numPr>
        <w:spacing w:after="200" w:before="0" w:lineRule="auto"/>
        <w:ind w:left="720" w:hanging="360"/>
        <w:rPr>
          <w:u w:val="none"/>
        </w:rPr>
      </w:pPr>
      <w:r w:rsidDel="00000000" w:rsidR="00000000" w:rsidRPr="00000000">
        <w:rPr>
          <w:rtl w:val="0"/>
        </w:rPr>
        <w:t xml:space="preserve">The appendicular skeleton, including limbs and pelvic girdle, allows for movement.</w:t>
      </w:r>
    </w:p>
    <w:p w:rsidR="00000000" w:rsidDel="00000000" w:rsidP="00000000" w:rsidRDefault="00000000" w:rsidRPr="00000000" w14:paraId="000000AA">
      <w:pPr>
        <w:numPr>
          <w:ilvl w:val="0"/>
          <w:numId w:val="14"/>
        </w:numPr>
        <w:spacing w:after="200" w:before="0" w:lineRule="auto"/>
        <w:ind w:left="720" w:hanging="360"/>
        <w:rPr>
          <w:u w:val="none"/>
        </w:rPr>
      </w:pPr>
      <w:r w:rsidDel="00000000" w:rsidR="00000000" w:rsidRPr="00000000">
        <w:rPr>
          <w:rtl w:val="0"/>
        </w:rPr>
        <w:t xml:space="preserve">Joints are regions where two or more bones meet, providing mobility and flexibility.</w:t>
      </w:r>
    </w:p>
    <w:p w:rsidR="00000000" w:rsidDel="00000000" w:rsidP="00000000" w:rsidRDefault="00000000" w:rsidRPr="00000000" w14:paraId="000000AB">
      <w:pPr>
        <w:numPr>
          <w:ilvl w:val="0"/>
          <w:numId w:val="14"/>
        </w:numPr>
        <w:spacing w:after="200" w:before="0" w:lineRule="auto"/>
        <w:ind w:left="720" w:hanging="360"/>
        <w:rPr>
          <w:u w:val="none"/>
        </w:rPr>
      </w:pPr>
      <w:r w:rsidDel="00000000" w:rsidR="00000000" w:rsidRPr="00000000">
        <w:rPr>
          <w:rtl w:val="0"/>
        </w:rPr>
        <w:t xml:space="preserve">Teeth are specialized structures within the oral cavity involved in food mastication, speech, and facial shape.</w:t>
      </w:r>
    </w:p>
    <w:p w:rsidR="00000000" w:rsidDel="00000000" w:rsidP="00000000" w:rsidRDefault="00000000" w:rsidRPr="00000000" w14:paraId="000000AC">
      <w:pPr>
        <w:numPr>
          <w:ilvl w:val="0"/>
          <w:numId w:val="14"/>
        </w:numPr>
        <w:spacing w:after="200" w:before="0" w:lineRule="auto"/>
        <w:ind w:left="720" w:hanging="360"/>
        <w:rPr>
          <w:u w:val="none"/>
        </w:rPr>
      </w:pPr>
      <w:r w:rsidDel="00000000" w:rsidR="00000000" w:rsidRPr="00000000">
        <w:rPr>
          <w:rtl w:val="0"/>
        </w:rPr>
        <w:t xml:space="preserve">Oral health is essential for overall health, influencing nutrition and self-esteem, and linked with systemic conditions like heart disease.</w:t>
      </w:r>
    </w:p>
    <w:p w:rsidR="00000000" w:rsidDel="00000000" w:rsidP="00000000" w:rsidRDefault="00000000" w:rsidRPr="00000000" w14:paraId="000000AD">
      <w:pPr>
        <w:numPr>
          <w:ilvl w:val="0"/>
          <w:numId w:val="14"/>
        </w:numPr>
        <w:spacing w:after="200" w:before="0" w:lineRule="auto"/>
        <w:ind w:left="720" w:hanging="360"/>
        <w:rPr>
          <w:u w:val="none"/>
        </w:rPr>
      </w:pPr>
      <w:r w:rsidDel="00000000" w:rsidR="00000000" w:rsidRPr="00000000">
        <w:rPr>
          <w:rtl w:val="0"/>
        </w:rPr>
        <w:t xml:space="preserve">Naturopathy promotes oral health through diet, herbal remedies, and maintaining the oral microbiome.</w:t>
      </w:r>
    </w:p>
    <w:p w:rsidR="00000000" w:rsidDel="00000000" w:rsidP="00000000" w:rsidRDefault="00000000" w:rsidRPr="00000000" w14:paraId="000000AE">
      <w:pPr>
        <w:numPr>
          <w:ilvl w:val="0"/>
          <w:numId w:val="14"/>
        </w:numPr>
        <w:spacing w:after="200" w:before="0" w:lineRule="auto"/>
        <w:ind w:left="720" w:hanging="360"/>
        <w:rPr>
          <w:u w:val="none"/>
        </w:rPr>
      </w:pPr>
      <w:r w:rsidDel="00000000" w:rsidR="00000000" w:rsidRPr="00000000">
        <w:rPr>
          <w:rtl w:val="0"/>
        </w:rPr>
        <w:t xml:space="preserve">Essential nutrients for oral health include calcium, phosphorus, vitamin D, and fluoride.</w:t>
      </w:r>
    </w:p>
    <w:p w:rsidR="00000000" w:rsidDel="00000000" w:rsidP="00000000" w:rsidRDefault="00000000" w:rsidRPr="00000000" w14:paraId="000000AF">
      <w:pPr>
        <w:numPr>
          <w:ilvl w:val="0"/>
          <w:numId w:val="14"/>
        </w:numPr>
        <w:spacing w:after="200" w:before="0" w:lineRule="auto"/>
        <w:ind w:left="720" w:hanging="360"/>
        <w:rPr>
          <w:u w:val="none"/>
        </w:rPr>
      </w:pPr>
      <w:r w:rsidDel="00000000" w:rsidR="00000000" w:rsidRPr="00000000">
        <w:rPr>
          <w:rtl w:val="0"/>
        </w:rPr>
        <w:t xml:space="preserve">Oil pulling, an ancient Ayurvedic practice, can improve oral health by reducing plaque and gingivitis.</w:t>
      </w:r>
    </w:p>
    <w:p w:rsidR="00000000" w:rsidDel="00000000" w:rsidP="00000000" w:rsidRDefault="00000000" w:rsidRPr="00000000" w14:paraId="000000B0">
      <w:pPr>
        <w:numPr>
          <w:ilvl w:val="0"/>
          <w:numId w:val="14"/>
        </w:numPr>
        <w:spacing w:after="200" w:before="0" w:lineRule="auto"/>
        <w:ind w:left="720" w:hanging="360"/>
        <w:rPr>
          <w:u w:val="none"/>
        </w:rPr>
      </w:pPr>
      <w:r w:rsidDel="00000000" w:rsidR="00000000" w:rsidRPr="00000000">
        <w:rPr>
          <w:rtl w:val="0"/>
        </w:rPr>
        <w:t xml:space="preserve">Bone health is critical to overall well-being and quality of life.</w:t>
      </w:r>
    </w:p>
    <w:p w:rsidR="00000000" w:rsidDel="00000000" w:rsidP="00000000" w:rsidRDefault="00000000" w:rsidRPr="00000000" w14:paraId="000000B1">
      <w:pPr>
        <w:numPr>
          <w:ilvl w:val="0"/>
          <w:numId w:val="14"/>
        </w:numPr>
        <w:spacing w:after="200" w:before="0" w:lineRule="auto"/>
        <w:ind w:left="720" w:hanging="360"/>
        <w:rPr>
          <w:u w:val="none"/>
        </w:rPr>
      </w:pPr>
      <w:r w:rsidDel="00000000" w:rsidR="00000000" w:rsidRPr="00000000">
        <w:rPr>
          <w:rtl w:val="0"/>
        </w:rPr>
        <w:t xml:space="preserve">The bone remodeling process involves continuous cycles of bone formation and resorption.</w:t>
      </w:r>
    </w:p>
    <w:p w:rsidR="00000000" w:rsidDel="00000000" w:rsidP="00000000" w:rsidRDefault="00000000" w:rsidRPr="00000000" w14:paraId="000000B2">
      <w:pPr>
        <w:numPr>
          <w:ilvl w:val="0"/>
          <w:numId w:val="14"/>
        </w:numPr>
        <w:spacing w:after="200" w:before="0" w:lineRule="auto"/>
        <w:ind w:left="720" w:hanging="360"/>
        <w:rPr>
          <w:u w:val="none"/>
        </w:rPr>
      </w:pPr>
      <w:r w:rsidDel="00000000" w:rsidR="00000000" w:rsidRPr="00000000">
        <w:rPr>
          <w:rtl w:val="0"/>
        </w:rPr>
        <w:t xml:space="preserve">Bone density peaks in early adulthood and naturally declines with age, leading to conditions such as osteoporosis.</w:t>
      </w:r>
    </w:p>
    <w:p w:rsidR="00000000" w:rsidDel="00000000" w:rsidP="00000000" w:rsidRDefault="00000000" w:rsidRPr="00000000" w14:paraId="000000B3">
      <w:pPr>
        <w:numPr>
          <w:ilvl w:val="0"/>
          <w:numId w:val="14"/>
        </w:numPr>
        <w:spacing w:after="200" w:before="0" w:lineRule="auto"/>
        <w:ind w:left="720" w:hanging="360"/>
        <w:rPr>
          <w:u w:val="none"/>
        </w:rPr>
      </w:pPr>
      <w:r w:rsidDel="00000000" w:rsidR="00000000" w:rsidRPr="00000000">
        <w:rPr>
          <w:rtl w:val="0"/>
        </w:rPr>
        <w:t xml:space="preserve">Nutrition, exercise, and lifestyle factors play a significant role in maintaining bone health.</w:t>
      </w:r>
    </w:p>
    <w:p w:rsidR="00000000" w:rsidDel="00000000" w:rsidP="00000000" w:rsidRDefault="00000000" w:rsidRPr="00000000" w14:paraId="000000B4">
      <w:pPr>
        <w:numPr>
          <w:ilvl w:val="0"/>
          <w:numId w:val="14"/>
        </w:numPr>
        <w:spacing w:after="200" w:before="0" w:lineRule="auto"/>
        <w:ind w:left="720" w:hanging="360"/>
        <w:rPr>
          <w:u w:val="none"/>
        </w:rPr>
      </w:pPr>
      <w:r w:rsidDel="00000000" w:rsidR="00000000" w:rsidRPr="00000000">
        <w:rPr>
          <w:rtl w:val="0"/>
        </w:rPr>
        <w:t xml:space="preserve">Essential nutrients for bone health include calcium, vitamin D, vitamin K, and magnesium.</w:t>
      </w:r>
    </w:p>
    <w:p w:rsidR="00000000" w:rsidDel="00000000" w:rsidP="00000000" w:rsidRDefault="00000000" w:rsidRPr="00000000" w14:paraId="000000B5">
      <w:pPr>
        <w:numPr>
          <w:ilvl w:val="0"/>
          <w:numId w:val="14"/>
        </w:numPr>
        <w:spacing w:after="200" w:before="0" w:lineRule="auto"/>
        <w:ind w:left="720" w:hanging="360"/>
        <w:rPr>
          <w:u w:val="none"/>
        </w:rPr>
      </w:pPr>
      <w:r w:rsidDel="00000000" w:rsidR="00000000" w:rsidRPr="00000000">
        <w:rPr>
          <w:rtl w:val="0"/>
        </w:rPr>
        <w:t xml:space="preserve">Weight-bearing exercises like walking, jogging, and weight-lifting help improve bone strength.</w:t>
      </w:r>
    </w:p>
    <w:p w:rsidR="00000000" w:rsidDel="00000000" w:rsidP="00000000" w:rsidRDefault="00000000" w:rsidRPr="00000000" w14:paraId="000000B6">
      <w:pPr>
        <w:numPr>
          <w:ilvl w:val="0"/>
          <w:numId w:val="14"/>
        </w:numPr>
        <w:spacing w:after="200" w:before="0" w:lineRule="auto"/>
        <w:ind w:left="720" w:hanging="360"/>
        <w:rPr>
          <w:u w:val="none"/>
        </w:rPr>
      </w:pPr>
      <w:r w:rsidDel="00000000" w:rsidR="00000000" w:rsidRPr="00000000">
        <w:rPr>
          <w:rtl w:val="0"/>
        </w:rPr>
        <w:t xml:space="preserve">Naturopathy advocates for holistic care to maintain bone health, integrating nutritional guidance, exercise prescriptions, and lifestyle modifications.</w:t>
      </w:r>
    </w:p>
    <w:p w:rsidR="00000000" w:rsidDel="00000000" w:rsidP="00000000" w:rsidRDefault="00000000" w:rsidRPr="00000000" w14:paraId="000000B7">
      <w:pPr>
        <w:numPr>
          <w:ilvl w:val="0"/>
          <w:numId w:val="14"/>
        </w:numPr>
        <w:spacing w:after="200" w:before="0" w:lineRule="auto"/>
        <w:ind w:left="720" w:hanging="360"/>
        <w:rPr>
          <w:u w:val="none"/>
        </w:rPr>
      </w:pPr>
      <w:r w:rsidDel="00000000" w:rsidR="00000000" w:rsidRPr="00000000">
        <w:rPr>
          <w:rtl w:val="0"/>
        </w:rPr>
        <w:t xml:space="preserve">Smoking and excessive alcohol consumption can negatively impact bone health.</w:t>
      </w:r>
    </w:p>
    <w:p w:rsidR="00000000" w:rsidDel="00000000" w:rsidP="00000000" w:rsidRDefault="00000000" w:rsidRPr="00000000" w14:paraId="000000B8">
      <w:pPr>
        <w:numPr>
          <w:ilvl w:val="0"/>
          <w:numId w:val="14"/>
        </w:numPr>
        <w:spacing w:after="200" w:before="0" w:lineRule="auto"/>
        <w:ind w:left="720" w:hanging="360"/>
        <w:rPr>
          <w:u w:val="none"/>
        </w:rPr>
      </w:pPr>
      <w:r w:rsidDel="00000000" w:rsidR="00000000" w:rsidRPr="00000000">
        <w:rPr>
          <w:rtl w:val="0"/>
        </w:rPr>
        <w:t xml:space="preserve">Hormonal balance, particularly estrogen levels, plays a crucial role in maintaining bone density.</w:t>
      </w:r>
    </w:p>
    <w:p w:rsidR="00000000" w:rsidDel="00000000" w:rsidP="00000000" w:rsidRDefault="00000000" w:rsidRPr="00000000" w14:paraId="000000B9">
      <w:pPr>
        <w:numPr>
          <w:ilvl w:val="0"/>
          <w:numId w:val="14"/>
        </w:numPr>
        <w:spacing w:after="200" w:before="0" w:lineRule="auto"/>
        <w:ind w:left="720" w:hanging="360"/>
        <w:rPr>
          <w:u w:val="none"/>
        </w:rPr>
      </w:pPr>
      <w:r w:rsidDel="00000000" w:rsidR="00000000" w:rsidRPr="00000000">
        <w:rPr>
          <w:rtl w:val="0"/>
        </w:rPr>
        <w:t xml:space="preserve">Regular bone density testing is recommended for post-menopausal women and others at high risk of osteoporosis.</w:t>
      </w:r>
    </w:p>
    <w:p w:rsidR="00000000" w:rsidDel="00000000" w:rsidP="00000000" w:rsidRDefault="00000000" w:rsidRPr="00000000" w14:paraId="000000BA">
      <w:pPr>
        <w:numPr>
          <w:ilvl w:val="0"/>
          <w:numId w:val="14"/>
        </w:numPr>
        <w:spacing w:after="200" w:before="0" w:lineRule="auto"/>
        <w:ind w:left="720" w:hanging="360"/>
        <w:rPr>
          <w:u w:val="none"/>
        </w:rPr>
      </w:pPr>
      <w:del w:author="Justin Delli Colli" w:id="4" w:date="2023-07-04T17:36:57Z">
        <w:r w:rsidDel="00000000" w:rsidR="00000000" w:rsidRPr="00000000">
          <w:rPr>
            <w:rtl w:val="0"/>
          </w:rPr>
          <w:delText xml:space="preserve">Certain herbs and supplements, such as red clover and </w:delText>
        </w:r>
        <w:commentRangeStart w:id="6"/>
        <w:commentRangeStart w:id="7"/>
        <w:commentRangeStart w:id="8"/>
        <w:r w:rsidDel="00000000" w:rsidR="00000000" w:rsidRPr="00000000">
          <w:rPr>
            <w:rtl w:val="0"/>
          </w:rPr>
          <w:delText xml:space="preserve">soy isoflavones</w:delTex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delText xml:space="preserve">, may help support bone health.</w:delText>
        </w:r>
      </w:del>
      <w:r w:rsidDel="00000000" w:rsidR="00000000" w:rsidRPr="00000000">
        <w:rPr>
          <w:rtl w:val="0"/>
        </w:rPr>
      </w:r>
    </w:p>
    <w:p w:rsidR="00000000" w:rsidDel="00000000" w:rsidP="00000000" w:rsidRDefault="00000000" w:rsidRPr="00000000" w14:paraId="000000BB">
      <w:pPr>
        <w:numPr>
          <w:ilvl w:val="0"/>
          <w:numId w:val="14"/>
        </w:numPr>
        <w:spacing w:after="200" w:before="0" w:lineRule="auto"/>
        <w:ind w:left="720" w:hanging="360"/>
        <w:rPr>
          <w:u w:val="none"/>
        </w:rPr>
      </w:pPr>
      <w:del w:author="Justin Delli Colli" w:id="5" w:date="2023-07-04T18:55:51Z">
        <w:r w:rsidDel="00000000" w:rsidR="00000000" w:rsidRPr="00000000">
          <w:rPr>
            <w:rtl w:val="0"/>
          </w:rPr>
          <w:delText xml:space="preserve">Mind-body therapies like </w:delText>
        </w:r>
        <w:commentRangeStart w:id="9"/>
        <w:commentRangeStart w:id="10"/>
        <w:commentRangeStart w:id="11"/>
        <w:commentRangeStart w:id="12"/>
        <w:commentRangeStart w:id="13"/>
        <w:commentRangeStart w:id="14"/>
        <w:r w:rsidDel="00000000" w:rsidR="00000000" w:rsidRPr="00000000">
          <w:rPr>
            <w:rtl w:val="0"/>
          </w:rPr>
          <w:delText xml:space="preserve">yoga and Tai Chi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delText xml:space="preserve">can improve balance and coordination, reducing fall risk and consequent fractures.</w:delText>
        </w:r>
      </w:del>
      <w:r w:rsidDel="00000000" w:rsidR="00000000" w:rsidRPr="00000000">
        <w:rPr>
          <w:rtl w:val="0"/>
        </w:rPr>
      </w:r>
    </w:p>
    <w:p w:rsidR="00000000" w:rsidDel="00000000" w:rsidP="00000000" w:rsidRDefault="00000000" w:rsidRPr="00000000" w14:paraId="000000BC">
      <w:pPr>
        <w:numPr>
          <w:ilvl w:val="0"/>
          <w:numId w:val="14"/>
        </w:numPr>
        <w:spacing w:after="200" w:before="0" w:lineRule="auto"/>
        <w:ind w:left="720" w:hanging="360"/>
        <w:rPr>
          <w:u w:val="none"/>
        </w:rPr>
      </w:pPr>
      <w:r w:rsidDel="00000000" w:rsidR="00000000" w:rsidRPr="00000000">
        <w:rPr>
          <w:rtl w:val="0"/>
        </w:rPr>
        <w:t xml:space="preserve">Naturopathic practitioners work in conjunction with conventional healthcare providers for comprehensive bone health care.</w:t>
      </w:r>
    </w:p>
    <w:p w:rsidR="00000000" w:rsidDel="00000000" w:rsidP="00000000" w:rsidRDefault="00000000" w:rsidRPr="00000000" w14:paraId="000000BD">
      <w:pPr>
        <w:numPr>
          <w:ilvl w:val="0"/>
          <w:numId w:val="14"/>
        </w:numPr>
        <w:spacing w:after="200" w:lineRule="auto"/>
        <w:ind w:left="720" w:hanging="360"/>
        <w:rPr>
          <w:u w:val="none"/>
        </w:rPr>
      </w:pPr>
      <w:r w:rsidDel="00000000" w:rsidR="00000000" w:rsidRPr="00000000">
        <w:rPr>
          <w:rtl w:val="0"/>
        </w:rPr>
        <w:t xml:space="preserve">Education and patient empowerment are vital for preventive bone health care, promoting behaviors beneficial to the skeletal system.</w:t>
      </w:r>
    </w:p>
    <w:p w:rsidR="00000000" w:rsidDel="00000000" w:rsidP="00000000" w:rsidRDefault="00000000" w:rsidRPr="00000000" w14:paraId="000000BE">
      <w:pPr>
        <w:pStyle w:val="Heading2"/>
        <w:spacing w:after="200" w:lineRule="auto"/>
        <w:rPr/>
      </w:pPr>
      <w:bookmarkStart w:colFirst="0" w:colLast="0" w:name="_80fhdvl6va1p" w:id="41"/>
      <w:bookmarkEnd w:id="41"/>
      <w:r w:rsidDel="00000000" w:rsidR="00000000" w:rsidRPr="00000000">
        <w:rPr>
          <w:rtl w:val="0"/>
        </w:rPr>
        <w:t xml:space="preserve">Exercise 1: Bone Identification and Mapping</w:t>
      </w:r>
    </w:p>
    <w:p w:rsidR="00000000" w:rsidDel="00000000" w:rsidP="00000000" w:rsidRDefault="00000000" w:rsidRPr="00000000" w14:paraId="000000BF">
      <w:pPr>
        <w:spacing w:after="200" w:lineRule="auto"/>
        <w:rPr/>
      </w:pPr>
      <w:r w:rsidDel="00000000" w:rsidR="00000000" w:rsidRPr="00000000">
        <w:rPr>
          <w:rtl w:val="0"/>
        </w:rPr>
        <w:t xml:space="preserve">To understand the structure and classification of bones within the human skeletal system.</w:t>
      </w:r>
    </w:p>
    <w:p w:rsidR="00000000" w:rsidDel="00000000" w:rsidP="00000000" w:rsidRDefault="00000000" w:rsidRPr="00000000" w14:paraId="000000C0">
      <w:pPr>
        <w:spacing w:after="200" w:lineRule="auto"/>
        <w:rPr/>
      </w:pPr>
      <w:r w:rsidDel="00000000" w:rsidR="00000000" w:rsidRPr="00000000">
        <w:rPr>
          <w:rtl w:val="0"/>
        </w:rPr>
        <w:t xml:space="preserve">Materials:</w:t>
      </w:r>
    </w:p>
    <w:p w:rsidR="00000000" w:rsidDel="00000000" w:rsidP="00000000" w:rsidRDefault="00000000" w:rsidRPr="00000000" w14:paraId="000000C1">
      <w:pPr>
        <w:numPr>
          <w:ilvl w:val="0"/>
          <w:numId w:val="20"/>
        </w:numPr>
        <w:spacing w:after="200" w:lineRule="auto"/>
        <w:ind w:left="720" w:hanging="360"/>
        <w:rPr>
          <w:u w:val="none"/>
        </w:rPr>
      </w:pPr>
      <w:r w:rsidDel="00000000" w:rsidR="00000000" w:rsidRPr="00000000">
        <w:rPr>
          <w:rtl w:val="0"/>
        </w:rPr>
        <w:t xml:space="preserve">Anatomy textbook or online resources</w:t>
      </w:r>
    </w:p>
    <w:p w:rsidR="00000000" w:rsidDel="00000000" w:rsidP="00000000" w:rsidRDefault="00000000" w:rsidRPr="00000000" w14:paraId="000000C2">
      <w:pPr>
        <w:numPr>
          <w:ilvl w:val="0"/>
          <w:numId w:val="20"/>
        </w:numPr>
        <w:spacing w:after="200" w:lineRule="auto"/>
        <w:ind w:left="720" w:hanging="360"/>
        <w:rPr>
          <w:u w:val="none"/>
        </w:rPr>
      </w:pPr>
      <w:r w:rsidDel="00000000" w:rsidR="00000000" w:rsidRPr="00000000">
        <w:rPr>
          <w:rtl w:val="0"/>
        </w:rPr>
        <w:t xml:space="preserve">Paper and pencil</w:t>
      </w:r>
    </w:p>
    <w:p w:rsidR="00000000" w:rsidDel="00000000" w:rsidP="00000000" w:rsidRDefault="00000000" w:rsidRPr="00000000" w14:paraId="000000C3">
      <w:pPr>
        <w:spacing w:after="200" w:lineRule="auto"/>
        <w:rPr/>
      </w:pPr>
      <w:r w:rsidDel="00000000" w:rsidR="00000000" w:rsidRPr="00000000">
        <w:rPr>
          <w:rtl w:val="0"/>
        </w:rPr>
        <w:t xml:space="preserve">Instructions:</w:t>
      </w:r>
    </w:p>
    <w:p w:rsidR="00000000" w:rsidDel="00000000" w:rsidP="00000000" w:rsidRDefault="00000000" w:rsidRPr="00000000" w14:paraId="000000C4">
      <w:pPr>
        <w:numPr>
          <w:ilvl w:val="0"/>
          <w:numId w:val="11"/>
        </w:numPr>
        <w:spacing w:after="200" w:lineRule="auto"/>
        <w:ind w:left="720" w:hanging="360"/>
        <w:rPr>
          <w:u w:val="none"/>
        </w:rPr>
      </w:pPr>
      <w:r w:rsidDel="00000000" w:rsidR="00000000" w:rsidRPr="00000000">
        <w:rPr>
          <w:rtl w:val="0"/>
        </w:rPr>
        <w:t xml:space="preserve">Begin by studying the human skeleton from an anatomy textbook or a reliable online source. Pay attention to the names of the bones and their locations within the body.</w:t>
      </w:r>
    </w:p>
    <w:p w:rsidR="00000000" w:rsidDel="00000000" w:rsidP="00000000" w:rsidRDefault="00000000" w:rsidRPr="00000000" w14:paraId="000000C5">
      <w:pPr>
        <w:numPr>
          <w:ilvl w:val="0"/>
          <w:numId w:val="11"/>
        </w:numPr>
        <w:spacing w:after="200" w:before="0" w:lineRule="auto"/>
        <w:ind w:left="720" w:hanging="360"/>
        <w:rPr>
          <w:u w:val="none"/>
        </w:rPr>
      </w:pPr>
      <w:r w:rsidDel="00000000" w:rsidR="00000000" w:rsidRPr="00000000">
        <w:rPr>
          <w:rtl w:val="0"/>
        </w:rPr>
        <w:t xml:space="preserve">Create a list of bones, categorizing them as long, short, flat, or irregular.</w:t>
      </w:r>
    </w:p>
    <w:p w:rsidR="00000000" w:rsidDel="00000000" w:rsidP="00000000" w:rsidRDefault="00000000" w:rsidRPr="00000000" w14:paraId="000000C6">
      <w:pPr>
        <w:numPr>
          <w:ilvl w:val="0"/>
          <w:numId w:val="11"/>
        </w:numPr>
        <w:spacing w:after="200" w:before="0" w:lineRule="auto"/>
        <w:ind w:left="720" w:hanging="360"/>
        <w:rPr>
          <w:u w:val="none"/>
        </w:rPr>
      </w:pPr>
      <w:r w:rsidDel="00000000" w:rsidR="00000000" w:rsidRPr="00000000">
        <w:rPr>
          <w:rtl w:val="0"/>
        </w:rPr>
        <w:t xml:space="preserve">On a separate piece of paper, try to draw a rough sketch of the human skeleton and label as many bones as you can without referring back to the resource.</w:t>
      </w:r>
    </w:p>
    <w:p w:rsidR="00000000" w:rsidDel="00000000" w:rsidP="00000000" w:rsidRDefault="00000000" w:rsidRPr="00000000" w14:paraId="000000C7">
      <w:pPr>
        <w:numPr>
          <w:ilvl w:val="0"/>
          <w:numId w:val="11"/>
        </w:numPr>
        <w:spacing w:after="200" w:before="0" w:lineRule="auto"/>
        <w:ind w:left="720" w:hanging="360"/>
        <w:rPr>
          <w:u w:val="none"/>
        </w:rPr>
      </w:pPr>
      <w:r w:rsidDel="00000000" w:rsidR="00000000" w:rsidRPr="00000000">
        <w:rPr>
          <w:rtl w:val="0"/>
        </w:rPr>
        <w:t xml:space="preserve">Compare your sketch with the original resource and correct any errors. Practice until you can accurately sketch and label all the bones.</w:t>
      </w:r>
    </w:p>
    <w:p w:rsidR="00000000" w:rsidDel="00000000" w:rsidP="00000000" w:rsidRDefault="00000000" w:rsidRPr="00000000" w14:paraId="000000C8">
      <w:pPr>
        <w:numPr>
          <w:ilvl w:val="0"/>
          <w:numId w:val="11"/>
        </w:numPr>
        <w:spacing w:after="200" w:lineRule="auto"/>
        <w:ind w:left="720" w:hanging="360"/>
        <w:rPr>
          <w:u w:val="none"/>
        </w:rPr>
      </w:pPr>
      <w:r w:rsidDel="00000000" w:rsidR="00000000" w:rsidRPr="00000000">
        <w:rPr>
          <w:rtl w:val="0"/>
        </w:rPr>
        <w:t xml:space="preserve">Use your knowledge and sketch as a reference when studying related topics, such as movement, injury, or disease.</w:t>
      </w:r>
    </w:p>
    <w:p w:rsidR="00000000" w:rsidDel="00000000" w:rsidP="00000000" w:rsidRDefault="00000000" w:rsidRPr="00000000" w14:paraId="000000C9">
      <w:pPr>
        <w:pStyle w:val="Heading2"/>
        <w:spacing w:after="200" w:lineRule="auto"/>
        <w:rPr/>
      </w:pPr>
      <w:bookmarkStart w:colFirst="0" w:colLast="0" w:name="_7a4v0apee5kk" w:id="42"/>
      <w:bookmarkEnd w:id="42"/>
      <w:r w:rsidDel="00000000" w:rsidR="00000000" w:rsidRPr="00000000">
        <w:rPr>
          <w:rtl w:val="0"/>
        </w:rPr>
        <w:t xml:space="preserve">Exercise 2: Dental Care Routine Evaluation and Improvement</w:t>
      </w:r>
    </w:p>
    <w:p w:rsidR="00000000" w:rsidDel="00000000" w:rsidP="00000000" w:rsidRDefault="00000000" w:rsidRPr="00000000" w14:paraId="000000CA">
      <w:pPr>
        <w:spacing w:after="200" w:lineRule="auto"/>
        <w:rPr/>
      </w:pPr>
      <w:r w:rsidDel="00000000" w:rsidR="00000000" w:rsidRPr="00000000">
        <w:rPr>
          <w:rtl w:val="0"/>
        </w:rPr>
        <w:t xml:space="preserve">To understand and improve your oral health habits.</w:t>
      </w:r>
    </w:p>
    <w:p w:rsidR="00000000" w:rsidDel="00000000" w:rsidP="00000000" w:rsidRDefault="00000000" w:rsidRPr="00000000" w14:paraId="000000CB">
      <w:pPr>
        <w:spacing w:after="200" w:lineRule="auto"/>
        <w:rPr/>
      </w:pPr>
      <w:r w:rsidDel="00000000" w:rsidR="00000000" w:rsidRPr="00000000">
        <w:rPr>
          <w:rtl w:val="0"/>
        </w:rPr>
        <w:t xml:space="preserve">Materials:</w:t>
      </w:r>
    </w:p>
    <w:p w:rsidR="00000000" w:rsidDel="00000000" w:rsidP="00000000" w:rsidRDefault="00000000" w:rsidRPr="00000000" w14:paraId="000000CC">
      <w:pPr>
        <w:numPr>
          <w:ilvl w:val="0"/>
          <w:numId w:val="9"/>
        </w:numPr>
        <w:spacing w:after="200" w:lineRule="auto"/>
        <w:ind w:left="720" w:hanging="360"/>
        <w:rPr>
          <w:u w:val="none"/>
        </w:rPr>
      </w:pPr>
      <w:r w:rsidDel="00000000" w:rsidR="00000000" w:rsidRPr="00000000">
        <w:rPr>
          <w:rtl w:val="0"/>
        </w:rPr>
        <w:t xml:space="preserve">Journal or notebook</w:t>
      </w:r>
    </w:p>
    <w:p w:rsidR="00000000" w:rsidDel="00000000" w:rsidP="00000000" w:rsidRDefault="00000000" w:rsidRPr="00000000" w14:paraId="000000CD">
      <w:pPr>
        <w:numPr>
          <w:ilvl w:val="0"/>
          <w:numId w:val="9"/>
        </w:numPr>
        <w:spacing w:after="200" w:lineRule="auto"/>
        <w:ind w:left="720" w:hanging="360"/>
        <w:rPr>
          <w:u w:val="none"/>
        </w:rPr>
      </w:pPr>
      <w:r w:rsidDel="00000000" w:rsidR="00000000" w:rsidRPr="00000000">
        <w:rPr>
          <w:rtl w:val="0"/>
        </w:rPr>
        <w:t xml:space="preserve">Your current dental care products</w:t>
      </w:r>
    </w:p>
    <w:p w:rsidR="00000000" w:rsidDel="00000000" w:rsidP="00000000" w:rsidRDefault="00000000" w:rsidRPr="00000000" w14:paraId="000000CE">
      <w:pPr>
        <w:spacing w:after="200" w:lineRule="auto"/>
        <w:rPr/>
      </w:pPr>
      <w:r w:rsidDel="00000000" w:rsidR="00000000" w:rsidRPr="00000000">
        <w:rPr>
          <w:rtl w:val="0"/>
        </w:rPr>
        <w:t xml:space="preserve">Instructions:</w:t>
      </w:r>
    </w:p>
    <w:p w:rsidR="00000000" w:rsidDel="00000000" w:rsidP="00000000" w:rsidRDefault="00000000" w:rsidRPr="00000000" w14:paraId="000000CF">
      <w:pPr>
        <w:numPr>
          <w:ilvl w:val="0"/>
          <w:numId w:val="15"/>
        </w:numPr>
        <w:spacing w:after="200" w:lineRule="auto"/>
        <w:ind w:left="720" w:hanging="360"/>
        <w:rPr>
          <w:u w:val="none"/>
        </w:rPr>
      </w:pPr>
      <w:r w:rsidDel="00000000" w:rsidR="00000000" w:rsidRPr="00000000">
        <w:rPr>
          <w:rtl w:val="0"/>
        </w:rPr>
        <w:t xml:space="preserve">Write down your current dental care routine, including brushing, flossing, mouthwash, etc., and the frequency of each.</w:t>
      </w:r>
    </w:p>
    <w:p w:rsidR="00000000" w:rsidDel="00000000" w:rsidP="00000000" w:rsidRDefault="00000000" w:rsidRPr="00000000" w14:paraId="000000D0">
      <w:pPr>
        <w:numPr>
          <w:ilvl w:val="0"/>
          <w:numId w:val="15"/>
        </w:numPr>
        <w:spacing w:after="200" w:before="0" w:lineRule="auto"/>
        <w:ind w:left="720" w:hanging="360"/>
        <w:rPr>
          <w:u w:val="none"/>
        </w:rPr>
      </w:pPr>
      <w:r w:rsidDel="00000000" w:rsidR="00000000" w:rsidRPr="00000000">
        <w:rPr>
          <w:rtl w:val="0"/>
        </w:rPr>
        <w:t xml:space="preserve">Research best practices for dental care, and compare these to your current routine. Take note of any habits you might be missing, such as cleaning your tongue, oil pulling, or a healthy diet rich in calcium and phosphorus.</w:t>
      </w:r>
    </w:p>
    <w:p w:rsidR="00000000" w:rsidDel="00000000" w:rsidP="00000000" w:rsidRDefault="00000000" w:rsidRPr="00000000" w14:paraId="000000D1">
      <w:pPr>
        <w:numPr>
          <w:ilvl w:val="0"/>
          <w:numId w:val="15"/>
        </w:numPr>
        <w:spacing w:after="200" w:before="0" w:lineRule="auto"/>
        <w:ind w:left="720" w:hanging="360"/>
        <w:rPr>
          <w:u w:val="none"/>
        </w:rPr>
      </w:pPr>
      <w:r w:rsidDel="00000000" w:rsidR="00000000" w:rsidRPr="00000000">
        <w:rPr>
          <w:rtl w:val="0"/>
        </w:rPr>
        <w:t xml:space="preserve">Evaluate your dental care products. Are they effective? Are there natural alternatives that could be used?</w:t>
      </w:r>
    </w:p>
    <w:p w:rsidR="00000000" w:rsidDel="00000000" w:rsidP="00000000" w:rsidRDefault="00000000" w:rsidRPr="00000000" w14:paraId="000000D2">
      <w:pPr>
        <w:numPr>
          <w:ilvl w:val="0"/>
          <w:numId w:val="15"/>
        </w:numPr>
        <w:spacing w:after="200" w:before="0" w:lineRule="auto"/>
        <w:ind w:left="720" w:hanging="360"/>
        <w:rPr>
          <w:u w:val="none"/>
        </w:rPr>
      </w:pPr>
      <w:r w:rsidDel="00000000" w:rsidR="00000000" w:rsidRPr="00000000">
        <w:rPr>
          <w:rtl w:val="0"/>
        </w:rPr>
        <w:t xml:space="preserve">Based on your findings, modify your dental care routine. Set specific goals and make necessary changes.</w:t>
      </w:r>
    </w:p>
    <w:p w:rsidR="00000000" w:rsidDel="00000000" w:rsidP="00000000" w:rsidRDefault="00000000" w:rsidRPr="00000000" w14:paraId="000000D3">
      <w:pPr>
        <w:numPr>
          <w:ilvl w:val="0"/>
          <w:numId w:val="15"/>
        </w:numPr>
        <w:spacing w:after="200" w:lineRule="auto"/>
        <w:ind w:left="720" w:hanging="360"/>
        <w:rPr>
          <w:u w:val="none"/>
        </w:rPr>
      </w:pPr>
      <w:r w:rsidDel="00000000" w:rsidR="00000000" w:rsidRPr="00000000">
        <w:rPr>
          <w:rtl w:val="0"/>
        </w:rPr>
        <w:t xml:space="preserve">Track your progress over the next few weeks and make any adjustments as needed.</w:t>
      </w:r>
    </w:p>
    <w:p w:rsidR="00000000" w:rsidDel="00000000" w:rsidP="00000000" w:rsidRDefault="00000000" w:rsidRPr="00000000" w14:paraId="000000D4">
      <w:pPr>
        <w:pStyle w:val="Heading2"/>
        <w:spacing w:after="200" w:lineRule="auto"/>
        <w:rPr/>
      </w:pPr>
      <w:bookmarkStart w:colFirst="0" w:colLast="0" w:name="_yneivb7y5ke7" w:id="43"/>
      <w:bookmarkEnd w:id="43"/>
      <w:r w:rsidDel="00000000" w:rsidR="00000000" w:rsidRPr="00000000">
        <w:rPr>
          <w:rtl w:val="0"/>
        </w:rPr>
        <w:t xml:space="preserve">Exercise 3: Lifestyle Evaluation for Bone Health</w:t>
      </w:r>
    </w:p>
    <w:p w:rsidR="00000000" w:rsidDel="00000000" w:rsidP="00000000" w:rsidRDefault="00000000" w:rsidRPr="00000000" w14:paraId="000000D5">
      <w:pPr>
        <w:spacing w:after="200" w:lineRule="auto"/>
        <w:rPr/>
      </w:pPr>
      <w:r w:rsidDel="00000000" w:rsidR="00000000" w:rsidRPr="00000000">
        <w:rPr>
          <w:rtl w:val="0"/>
        </w:rPr>
        <w:t xml:space="preserve">To assess and improve your lifestyle habits that can impact bone health.</w:t>
      </w:r>
    </w:p>
    <w:p w:rsidR="00000000" w:rsidDel="00000000" w:rsidP="00000000" w:rsidRDefault="00000000" w:rsidRPr="00000000" w14:paraId="000000D6">
      <w:pPr>
        <w:spacing w:after="200" w:lineRule="auto"/>
        <w:rPr/>
      </w:pPr>
      <w:r w:rsidDel="00000000" w:rsidR="00000000" w:rsidRPr="00000000">
        <w:rPr>
          <w:rtl w:val="0"/>
        </w:rPr>
        <w:t xml:space="preserve">Materials:</w:t>
      </w:r>
    </w:p>
    <w:p w:rsidR="00000000" w:rsidDel="00000000" w:rsidP="00000000" w:rsidRDefault="00000000" w:rsidRPr="00000000" w14:paraId="000000D7">
      <w:pPr>
        <w:numPr>
          <w:ilvl w:val="0"/>
          <w:numId w:val="17"/>
        </w:numPr>
        <w:spacing w:after="200" w:lineRule="auto"/>
        <w:ind w:left="720" w:hanging="360"/>
        <w:rPr>
          <w:u w:val="none"/>
        </w:rPr>
      </w:pPr>
      <w:r w:rsidDel="00000000" w:rsidR="00000000" w:rsidRPr="00000000">
        <w:rPr>
          <w:rtl w:val="0"/>
        </w:rPr>
        <w:t xml:space="preserve">Journal or notebook</w:t>
      </w:r>
    </w:p>
    <w:p w:rsidR="00000000" w:rsidDel="00000000" w:rsidP="00000000" w:rsidRDefault="00000000" w:rsidRPr="00000000" w14:paraId="000000D8">
      <w:pPr>
        <w:numPr>
          <w:ilvl w:val="0"/>
          <w:numId w:val="17"/>
        </w:numPr>
        <w:spacing w:after="200" w:lineRule="auto"/>
        <w:ind w:left="720" w:hanging="360"/>
        <w:rPr>
          <w:u w:val="none"/>
        </w:rPr>
      </w:pPr>
      <w:r w:rsidDel="00000000" w:rsidR="00000000" w:rsidRPr="00000000">
        <w:rPr>
          <w:rtl w:val="0"/>
        </w:rPr>
        <w:t xml:space="preserve">Your current diet and exercise routine</w:t>
      </w:r>
    </w:p>
    <w:p w:rsidR="00000000" w:rsidDel="00000000" w:rsidP="00000000" w:rsidRDefault="00000000" w:rsidRPr="00000000" w14:paraId="000000D9">
      <w:pPr>
        <w:spacing w:after="200" w:lineRule="auto"/>
        <w:rPr/>
      </w:pPr>
      <w:r w:rsidDel="00000000" w:rsidR="00000000" w:rsidRPr="00000000">
        <w:rPr>
          <w:rtl w:val="0"/>
        </w:rPr>
        <w:t xml:space="preserve">Instructions:</w:t>
      </w:r>
    </w:p>
    <w:p w:rsidR="00000000" w:rsidDel="00000000" w:rsidP="00000000" w:rsidRDefault="00000000" w:rsidRPr="00000000" w14:paraId="000000DA">
      <w:pPr>
        <w:numPr>
          <w:ilvl w:val="0"/>
          <w:numId w:val="4"/>
        </w:numPr>
        <w:spacing w:after="200" w:lineRule="auto"/>
        <w:ind w:left="720" w:hanging="360"/>
        <w:rPr>
          <w:u w:val="none"/>
        </w:rPr>
      </w:pPr>
      <w:r w:rsidDel="00000000" w:rsidR="00000000" w:rsidRPr="00000000">
        <w:rPr>
          <w:rtl w:val="0"/>
        </w:rPr>
        <w:t xml:space="preserve">Write down your current diet, noting the frequency and quantity of calcium, vitamin D, vitamin K, and magnesium-rich foods you consume.</w:t>
      </w:r>
    </w:p>
    <w:p w:rsidR="00000000" w:rsidDel="00000000" w:rsidP="00000000" w:rsidRDefault="00000000" w:rsidRPr="00000000" w14:paraId="000000DB">
      <w:pPr>
        <w:numPr>
          <w:ilvl w:val="0"/>
          <w:numId w:val="4"/>
        </w:numPr>
        <w:spacing w:after="200" w:before="0" w:lineRule="auto"/>
        <w:ind w:left="720" w:hanging="360"/>
        <w:rPr>
          <w:u w:val="none"/>
        </w:rPr>
      </w:pPr>
      <w:r w:rsidDel="00000000" w:rsidR="00000000" w:rsidRPr="00000000">
        <w:rPr>
          <w:rtl w:val="0"/>
        </w:rPr>
        <w:t xml:space="preserve">Record your current exercise routine, noting the frequency and type of weight-bearing exercises and balance-focused activities you perform.</w:t>
      </w:r>
    </w:p>
    <w:p w:rsidR="00000000" w:rsidDel="00000000" w:rsidP="00000000" w:rsidRDefault="00000000" w:rsidRPr="00000000" w14:paraId="000000DC">
      <w:pPr>
        <w:numPr>
          <w:ilvl w:val="0"/>
          <w:numId w:val="4"/>
        </w:numPr>
        <w:spacing w:after="200" w:before="0" w:lineRule="auto"/>
        <w:ind w:left="720" w:hanging="360"/>
        <w:rPr>
          <w:u w:val="none"/>
        </w:rPr>
      </w:pPr>
      <w:r w:rsidDel="00000000" w:rsidR="00000000" w:rsidRPr="00000000">
        <w:rPr>
          <w:rtl w:val="0"/>
        </w:rPr>
        <w:t xml:space="preserve">Analyze your lifestyle habits that might negatively impact bone health, such as smoking and excessive alcohol consumption.</w:t>
      </w:r>
    </w:p>
    <w:p w:rsidR="00000000" w:rsidDel="00000000" w:rsidP="00000000" w:rsidRDefault="00000000" w:rsidRPr="00000000" w14:paraId="000000DD">
      <w:pPr>
        <w:numPr>
          <w:ilvl w:val="0"/>
          <w:numId w:val="4"/>
        </w:numPr>
        <w:spacing w:after="200" w:before="0" w:lineRule="auto"/>
        <w:ind w:left="720" w:hanging="360"/>
        <w:rPr>
          <w:u w:val="none"/>
        </w:rPr>
      </w:pPr>
      <w:r w:rsidDel="00000000" w:rsidR="00000000" w:rsidRPr="00000000">
        <w:rPr>
          <w:rtl w:val="0"/>
        </w:rPr>
        <w:t xml:space="preserve">Research and identify improvements you could make to promote better bone health.</w:t>
      </w:r>
    </w:p>
    <w:p w:rsidR="00000000" w:rsidDel="00000000" w:rsidP="00000000" w:rsidRDefault="00000000" w:rsidRPr="00000000" w14:paraId="000000DE">
      <w:pPr>
        <w:numPr>
          <w:ilvl w:val="0"/>
          <w:numId w:val="4"/>
        </w:numPr>
        <w:spacing w:after="200" w:before="0" w:lineRule="auto"/>
        <w:ind w:left="720" w:hanging="360"/>
        <w:rPr>
          <w:u w:val="none"/>
        </w:rPr>
      </w:pPr>
      <w:r w:rsidDel="00000000" w:rsidR="00000000" w:rsidRPr="00000000">
        <w:rPr>
          <w:rtl w:val="0"/>
        </w:rPr>
        <w:t xml:space="preserve">Create a detailed plan incorporating these changes into your daily routine, such as adding more calcium-rich foods to your meals or incorporating weight-bearing exercises into your workout routine.</w:t>
      </w:r>
    </w:p>
    <w:p w:rsidR="00000000" w:rsidDel="00000000" w:rsidP="00000000" w:rsidRDefault="00000000" w:rsidRPr="00000000" w14:paraId="000000DF">
      <w:pPr>
        <w:numPr>
          <w:ilvl w:val="0"/>
          <w:numId w:val="4"/>
        </w:numPr>
        <w:spacing w:after="200" w:lineRule="auto"/>
        <w:ind w:left="720" w:hanging="360"/>
        <w:rPr>
          <w:u w:val="none"/>
        </w:rPr>
      </w:pPr>
      <w:r w:rsidDel="00000000" w:rsidR="00000000" w:rsidRPr="00000000">
        <w:rPr>
          <w:rtl w:val="0"/>
        </w:rPr>
        <w:t xml:space="preserve">Over the next few weeks, regularly assess your progress and adjust your plan as needed.</w:t>
      </w:r>
    </w:p>
    <w:p w:rsidR="00000000" w:rsidDel="00000000" w:rsidP="00000000" w:rsidRDefault="00000000" w:rsidRPr="00000000" w14:paraId="000000E0">
      <w:pPr>
        <w:pStyle w:val="Heading1"/>
        <w:spacing w:after="200" w:lineRule="auto"/>
        <w:rPr/>
      </w:pPr>
      <w:bookmarkStart w:colFirst="0" w:colLast="0" w:name="_t1jjlmy6yk9" w:id="44"/>
      <w:bookmarkEnd w:id="44"/>
      <w:r w:rsidDel="00000000" w:rsidR="00000000" w:rsidRPr="00000000">
        <w:rPr>
          <w:rtl w:val="0"/>
        </w:rPr>
        <w:t xml:space="preserve">Muscular System</w:t>
      </w:r>
    </w:p>
    <w:p w:rsidR="00000000" w:rsidDel="00000000" w:rsidP="00000000" w:rsidRDefault="00000000" w:rsidRPr="00000000" w14:paraId="000000E1">
      <w:pPr>
        <w:pStyle w:val="Heading2"/>
        <w:spacing w:after="200" w:lineRule="auto"/>
        <w:rPr/>
      </w:pPr>
      <w:bookmarkStart w:colFirst="0" w:colLast="0" w:name="_hlkxtpb1tuek" w:id="45"/>
      <w:bookmarkEnd w:id="45"/>
      <w:r w:rsidDel="00000000" w:rsidR="00000000" w:rsidRPr="00000000">
        <w:rPr>
          <w:rtl w:val="0"/>
        </w:rPr>
        <w:t xml:space="preserve">Anatomy of the Muscular System</w:t>
      </w:r>
    </w:p>
    <w:p w:rsidR="00000000" w:rsidDel="00000000" w:rsidP="00000000" w:rsidRDefault="00000000" w:rsidRPr="00000000" w14:paraId="000000E2">
      <w:pPr>
        <w:spacing w:after="200" w:lineRule="auto"/>
        <w:rPr/>
      </w:pPr>
      <w:r w:rsidDel="00000000" w:rsidR="00000000" w:rsidRPr="00000000">
        <w:rPr>
          <w:rtl w:val="0"/>
        </w:rPr>
        <w:t xml:space="preserve">As we embark on this exploration of the muscular system, consider it a journey through a universe of biological wonders — each muscle, a marvel, a thread in the intricate tapestry of human anatomy. Each of these threads plays a critical role in facilitating movement, maintaining balance, and contributing to the multitude of vital functions that enable us to live and thrive.</w:t>
      </w:r>
    </w:p>
    <w:p w:rsidR="00000000" w:rsidDel="00000000" w:rsidP="00000000" w:rsidRDefault="00000000" w:rsidRPr="00000000" w14:paraId="000000E3">
      <w:pPr>
        <w:spacing w:after="200" w:lineRule="auto"/>
        <w:rPr/>
      </w:pPr>
      <w:r w:rsidDel="00000000" w:rsidR="00000000" w:rsidRPr="00000000">
        <w:rPr>
          <w:rtl w:val="0"/>
        </w:rPr>
        <w:t xml:space="preserve">The human body, a dynamic masterpiece of nature's engineering, houses approximately 650 distinct muscles. These constitute around 40% of our body's weight, orchestrating a symphony of movements with a balance of strength and flexibility. Whether it's the gentle strumming of a guitar or the vigorous sprint to catch a bus, our muscles make these activities possible, a testament to their remarkable functionality.</w:t>
      </w:r>
    </w:p>
    <w:p w:rsidR="00000000" w:rsidDel="00000000" w:rsidP="00000000" w:rsidRDefault="00000000" w:rsidRPr="00000000" w14:paraId="000000E4">
      <w:pPr>
        <w:spacing w:after="200" w:lineRule="auto"/>
        <w:rPr/>
      </w:pPr>
      <w:r w:rsidDel="00000000" w:rsidR="00000000" w:rsidRPr="00000000">
        <w:rPr>
          <w:rtl w:val="0"/>
        </w:rPr>
        <w:t xml:space="preserve">As a practitioner of naturopathy, deepening your knowledge of the muscular system — from its macroscopic structures to its microscopic nuances — will enrich your practice and offer valuable insights into potential treatments. This learning voyage will take you from the surface of the human body, through the complex array of muscles, down to the tiniest muscular fibers.</w:t>
      </w:r>
    </w:p>
    <w:p w:rsidR="00000000" w:rsidDel="00000000" w:rsidP="00000000" w:rsidRDefault="00000000" w:rsidRPr="00000000" w14:paraId="000000E5">
      <w:pPr>
        <w:spacing w:after="200" w:lineRule="auto"/>
        <w:rPr/>
      </w:pPr>
      <w:r w:rsidDel="00000000" w:rsidR="00000000" w:rsidRPr="00000000">
        <w:rPr>
          <w:rtl w:val="0"/>
        </w:rPr>
        <w:t xml:space="preserve">Our exploration will weave together the muscular system's various elements into a comprehensive understanding, enabling you to guide your patients towards optimal muscular health. By unraveling the muscular system's complexities, you'll foster a masterful understanding of muscle anatomy that will fortify the foundation of your naturopathic practice.</w:t>
      </w:r>
    </w:p>
    <w:p w:rsidR="00000000" w:rsidDel="00000000" w:rsidP="00000000" w:rsidRDefault="00000000" w:rsidRPr="00000000" w14:paraId="000000E6">
      <w:pPr>
        <w:spacing w:after="200" w:lineRule="auto"/>
        <w:rPr/>
      </w:pPr>
      <w:r w:rsidDel="00000000" w:rsidR="00000000" w:rsidRPr="00000000">
        <w:rPr>
          <w:rtl w:val="0"/>
        </w:rPr>
        <w:t xml:space="preserve">This captivating universe of muscles is not a random ensemble; each muscle is a meticulously crafted organ, intricately integrated with other bodily systems for harmonious functioning. This grand understanding of the muscular system and its integral role in human health and movement will equip you with the expertise to enhance your therapeutic approach and patient care in your naturopathic practice.</w:t>
      </w:r>
    </w:p>
    <w:p w:rsidR="00000000" w:rsidDel="00000000" w:rsidP="00000000" w:rsidRDefault="00000000" w:rsidRPr="00000000" w14:paraId="000000E7">
      <w:pPr>
        <w:pStyle w:val="Heading3"/>
        <w:spacing w:after="200" w:lineRule="auto"/>
        <w:rPr/>
      </w:pPr>
      <w:bookmarkStart w:colFirst="0" w:colLast="0" w:name="_ta8x14bwk2g2" w:id="46"/>
      <w:bookmarkEnd w:id="46"/>
      <w:r w:rsidDel="00000000" w:rsidR="00000000" w:rsidRPr="00000000">
        <w:rPr>
          <w:rtl w:val="0"/>
        </w:rPr>
        <w:t xml:space="preserve">The Three Musketeers of Movement: Skeletal, Smooth, and Cardiac Muscles</w:t>
      </w:r>
    </w:p>
    <w:p w:rsidR="00000000" w:rsidDel="00000000" w:rsidP="00000000" w:rsidRDefault="00000000" w:rsidRPr="00000000" w14:paraId="000000E8">
      <w:pPr>
        <w:spacing w:after="200" w:lineRule="auto"/>
        <w:rPr/>
      </w:pPr>
      <w:r w:rsidDel="00000000" w:rsidR="00000000" w:rsidRPr="00000000">
        <w:rPr>
          <w:rtl w:val="0"/>
        </w:rPr>
        <w:t xml:space="preserve">The muscular system is like a dynamic dance troupe, with three principal dancers – skeletal, smooth, and cardiac muscles – each showcasing their unique moves, rhythm, and style, and contributing to the beautiful ballet of movements that define our existence.</w:t>
      </w:r>
    </w:p>
    <w:p w:rsidR="00000000" w:rsidDel="00000000" w:rsidP="00000000" w:rsidRDefault="00000000" w:rsidRPr="00000000" w14:paraId="000000E9">
      <w:pPr>
        <w:pStyle w:val="Heading4"/>
        <w:spacing w:after="200" w:lineRule="auto"/>
        <w:rPr/>
      </w:pPr>
      <w:bookmarkStart w:colFirst="0" w:colLast="0" w:name="_8tl56q129ixs" w:id="47"/>
      <w:bookmarkEnd w:id="47"/>
      <w:r w:rsidDel="00000000" w:rsidR="00000000" w:rsidRPr="00000000">
        <w:rPr>
          <w:rtl w:val="0"/>
        </w:rPr>
        <w:t xml:space="preserve">Skeletal Muscle: The Conductor of Conscious Movement</w:t>
      </w:r>
    </w:p>
    <w:p w:rsidR="00000000" w:rsidDel="00000000" w:rsidP="00000000" w:rsidRDefault="00000000" w:rsidRPr="00000000" w14:paraId="000000EA">
      <w:pPr>
        <w:spacing w:after="200" w:lineRule="auto"/>
        <w:rPr/>
      </w:pPr>
      <w:r w:rsidDel="00000000" w:rsidR="00000000" w:rsidRPr="00000000">
        <w:rPr>
          <w:rtl w:val="0"/>
        </w:rPr>
        <w:t xml:space="preserve">Imagine yourself blinking or taking a vigorous stride. The maestros leading these voluntary movements are your skeletal muscles, the most abundant type in your body. These muscles dance to the tune of the somatic nervous system and are under your conscious control. They're anchored to the bones, and as you command them, they pull on these bony levers to bring motion to life. Skeletal muscles are striated, featuring alternating light and dark bands under a microscope, mirroring their highly organized choreography and precision in performance.</w:t>
      </w:r>
    </w:p>
    <w:p w:rsidR="00000000" w:rsidDel="00000000" w:rsidP="00000000" w:rsidRDefault="00000000" w:rsidRPr="00000000" w14:paraId="000000EB">
      <w:pPr>
        <w:pStyle w:val="Heading4"/>
        <w:spacing w:after="200" w:lineRule="auto"/>
        <w:rPr/>
      </w:pPr>
      <w:bookmarkStart w:colFirst="0" w:colLast="0" w:name="_edn5bhla933f" w:id="48"/>
      <w:bookmarkEnd w:id="48"/>
      <w:r w:rsidDel="00000000" w:rsidR="00000000" w:rsidRPr="00000000">
        <w:rPr>
          <w:rtl w:val="0"/>
        </w:rPr>
        <w:t xml:space="preserve">Smooth Muscle: The Silent Performers Behind the Scenes</w:t>
      </w:r>
    </w:p>
    <w:p w:rsidR="00000000" w:rsidDel="00000000" w:rsidP="00000000" w:rsidRDefault="00000000" w:rsidRPr="00000000" w14:paraId="000000EC">
      <w:pPr>
        <w:spacing w:after="200" w:lineRule="auto"/>
        <w:rPr/>
      </w:pPr>
      <w:r w:rsidDel="00000000" w:rsidR="00000000" w:rsidRPr="00000000">
        <w:rPr>
          <w:rtl w:val="0"/>
        </w:rPr>
        <w:t xml:space="preserve">The unsung heroes of our muscular system, the smooth muscles, are like the backstage crew, diligently performing automatic tasks that keep the body's show running smoothly. These muscles are located within various internal structures, including your digestive tract and blood vessels. Whether it's propelling food down your esophagus or regulating blood flow, these muscles work without requiring a conscious thought. Governed by the autonomic nervous system, they don't have the striated appearance of their skeletal counterparts but show a smooth pattern under the microscope, living up to their name.</w:t>
      </w:r>
    </w:p>
    <w:p w:rsidR="00000000" w:rsidDel="00000000" w:rsidP="00000000" w:rsidRDefault="00000000" w:rsidRPr="00000000" w14:paraId="000000ED">
      <w:pPr>
        <w:pStyle w:val="Heading4"/>
        <w:spacing w:after="200" w:lineRule="auto"/>
        <w:rPr/>
      </w:pPr>
      <w:bookmarkStart w:colFirst="0" w:colLast="0" w:name="_pec1x7izp2us" w:id="49"/>
      <w:bookmarkEnd w:id="49"/>
      <w:r w:rsidDel="00000000" w:rsidR="00000000" w:rsidRPr="00000000">
        <w:rPr>
          <w:rtl w:val="0"/>
        </w:rPr>
        <w:t xml:space="preserve">Cardiac Muscle: The Heart's Tireless Soloist</w:t>
      </w:r>
    </w:p>
    <w:p w:rsidR="00000000" w:rsidDel="00000000" w:rsidP="00000000" w:rsidRDefault="00000000" w:rsidRPr="00000000" w14:paraId="000000EE">
      <w:pPr>
        <w:spacing w:after="200" w:lineRule="auto"/>
        <w:rPr/>
      </w:pPr>
      <w:r w:rsidDel="00000000" w:rsidR="00000000" w:rsidRPr="00000000">
        <w:rPr>
          <w:rtl w:val="0"/>
        </w:rPr>
        <w:t xml:space="preserve">The cardiac muscle, exclusive to the heart, is a remarkable soloist, performing a fusion dance that combines the characteristics of skeletal and smooth muscles. They display a striated pattern under the microscope, similar to skeletal muscles, yet like smooth muscles, their dance is involuntary, orchestrated by the autonomic nervous system. Contracting continuously, without pause or fatigue, cardiac muscles tirelessly pump blood throughout our bodies, keeping the rhythm of life going from the moment we're born until our last breath.</w:t>
      </w:r>
    </w:p>
    <w:p w:rsidR="00000000" w:rsidDel="00000000" w:rsidP="00000000" w:rsidRDefault="00000000" w:rsidRPr="00000000" w14:paraId="000000EF">
      <w:pPr>
        <w:spacing w:after="200" w:lineRule="auto"/>
        <w:rPr/>
      </w:pPr>
      <w:r w:rsidDel="00000000" w:rsidR="00000000" w:rsidRPr="00000000">
        <w:rPr>
          <w:rtl w:val="0"/>
        </w:rPr>
        <w:t xml:space="preserve">By stepping into this dance of the three muscle types, we can appreciate the intricacy and importance of their roles within our bodies. A deeper understanding of these muscle tissues not only enriches our knowledge of human anatomy but also empowers us to better diagnose and treat a wide range of conditions related to muscular health and movement.</w:t>
      </w:r>
    </w:p>
    <w:p w:rsidR="00000000" w:rsidDel="00000000" w:rsidP="00000000" w:rsidRDefault="00000000" w:rsidRPr="00000000" w14:paraId="000000F0">
      <w:pPr>
        <w:spacing w:after="200" w:lineRule="auto"/>
        <w:rPr/>
      </w:pPr>
      <w:r w:rsidDel="00000000" w:rsidR="00000000" w:rsidRPr="00000000">
        <w:rPr>
          <w:i w:val="1"/>
          <w:rtl w:val="0"/>
        </w:rPr>
        <w:t xml:space="preserve">Table 1: Comparison of Muscle Types</w:t>
      </w: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55"/>
        <w:gridCol w:w="2580"/>
        <w:gridCol w:w="1275"/>
        <w:gridCol w:w="2250"/>
        <w:tblGridChange w:id="0">
          <w:tblGrid>
            <w:gridCol w:w="1155"/>
            <w:gridCol w:w="1755"/>
            <w:gridCol w:w="2580"/>
            <w:gridCol w:w="1275"/>
            <w:gridCol w:w="2250"/>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tcPr>
          <w:p w:rsidR="00000000" w:rsidDel="00000000" w:rsidP="00000000" w:rsidRDefault="00000000" w:rsidRPr="00000000" w14:paraId="000000F1">
            <w:pPr>
              <w:widowControl w:val="0"/>
              <w:spacing w:after="200" w:lineRule="auto"/>
              <w:rPr>
                <w:sz w:val="20"/>
                <w:szCs w:val="20"/>
              </w:rPr>
            </w:pPr>
            <w:r w:rsidDel="00000000" w:rsidR="00000000" w:rsidRPr="00000000">
              <w:rPr>
                <w:rFonts w:ascii="Roboto" w:cs="Roboto" w:eastAsia="Roboto" w:hAnsi="Roboto"/>
                <w:b w:val="1"/>
                <w:color w:val="374151"/>
                <w:sz w:val="20"/>
                <w:szCs w:val="20"/>
                <w:rtl w:val="0"/>
              </w:rPr>
              <w:t xml:space="preserve">Muscle Type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tcPr>
          <w:p w:rsidR="00000000" w:rsidDel="00000000" w:rsidP="00000000" w:rsidRDefault="00000000" w:rsidRPr="00000000" w14:paraId="000000F2">
            <w:pPr>
              <w:widowControl w:val="0"/>
              <w:spacing w:after="200" w:lineRule="auto"/>
              <w:rPr>
                <w:sz w:val="20"/>
                <w:szCs w:val="20"/>
              </w:rPr>
            </w:pPr>
            <w:r w:rsidDel="00000000" w:rsidR="00000000" w:rsidRPr="00000000">
              <w:rPr>
                <w:rFonts w:ascii="Roboto" w:cs="Roboto" w:eastAsia="Roboto" w:hAnsi="Roboto"/>
                <w:b w:val="1"/>
                <w:color w:val="374151"/>
                <w:sz w:val="20"/>
                <w:szCs w:val="20"/>
                <w:rtl w:val="0"/>
              </w:rPr>
              <w:t xml:space="preserve">Location</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tcPr>
          <w:p w:rsidR="00000000" w:rsidDel="00000000" w:rsidP="00000000" w:rsidRDefault="00000000" w:rsidRPr="00000000" w14:paraId="000000F3">
            <w:pPr>
              <w:widowControl w:val="0"/>
              <w:spacing w:after="200" w:lineRule="auto"/>
              <w:rPr>
                <w:sz w:val="20"/>
                <w:szCs w:val="20"/>
              </w:rPr>
            </w:pPr>
            <w:r w:rsidDel="00000000" w:rsidR="00000000" w:rsidRPr="00000000">
              <w:rPr>
                <w:rFonts w:ascii="Roboto" w:cs="Roboto" w:eastAsia="Roboto" w:hAnsi="Roboto"/>
                <w:b w:val="1"/>
                <w:color w:val="374151"/>
                <w:sz w:val="20"/>
                <w:szCs w:val="20"/>
                <w:rtl w:val="0"/>
              </w:rPr>
              <w:t xml:space="preserve">Control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b7b7b7" w:val="clear"/>
            <w:tcMar>
              <w:top w:w="40.0" w:type="dxa"/>
              <w:left w:w="40.0" w:type="dxa"/>
              <w:bottom w:w="40.0" w:type="dxa"/>
              <w:right w:w="40.0" w:type="dxa"/>
            </w:tcMar>
          </w:tcPr>
          <w:p w:rsidR="00000000" w:rsidDel="00000000" w:rsidP="00000000" w:rsidRDefault="00000000" w:rsidRPr="00000000" w14:paraId="000000F4">
            <w:pPr>
              <w:widowControl w:val="0"/>
              <w:spacing w:after="200" w:lineRule="auto"/>
              <w:rPr>
                <w:sz w:val="20"/>
                <w:szCs w:val="20"/>
              </w:rPr>
            </w:pPr>
            <w:r w:rsidDel="00000000" w:rsidR="00000000" w:rsidRPr="00000000">
              <w:rPr>
                <w:rFonts w:ascii="Roboto" w:cs="Roboto" w:eastAsia="Roboto" w:hAnsi="Roboto"/>
                <w:b w:val="1"/>
                <w:color w:val="374151"/>
                <w:sz w:val="20"/>
                <w:szCs w:val="20"/>
                <w:rtl w:val="0"/>
              </w:rPr>
              <w:t xml:space="preserve">Striated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tcPr>
          <w:p w:rsidR="00000000" w:rsidDel="00000000" w:rsidP="00000000" w:rsidRDefault="00000000" w:rsidRPr="00000000" w14:paraId="000000F5">
            <w:pPr>
              <w:widowControl w:val="0"/>
              <w:spacing w:after="200" w:lineRule="auto"/>
              <w:rPr>
                <w:sz w:val="20"/>
                <w:szCs w:val="20"/>
              </w:rPr>
            </w:pPr>
            <w:r w:rsidDel="00000000" w:rsidR="00000000" w:rsidRPr="00000000">
              <w:rPr>
                <w:rFonts w:ascii="Roboto" w:cs="Roboto" w:eastAsia="Roboto" w:hAnsi="Roboto"/>
                <w:b w:val="1"/>
                <w:sz w:val="20"/>
                <w:szCs w:val="20"/>
                <w:rtl w:val="0"/>
              </w:rPr>
              <w:t xml:space="preserve">Function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Skeletal</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Attached to bones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Somatic Nervous System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A">
            <w:pPr>
              <w:widowControl w:val="0"/>
              <w:spacing w:after="200" w:lineRule="auto"/>
              <w:rPr>
                <w:sz w:val="20"/>
                <w:szCs w:val="20"/>
              </w:rPr>
            </w:pPr>
            <w:r w:rsidDel="00000000" w:rsidR="00000000" w:rsidRPr="00000000">
              <w:rPr>
                <w:rFonts w:ascii="Roboto" w:cs="Roboto" w:eastAsia="Roboto" w:hAnsi="Roboto"/>
                <w:sz w:val="20"/>
                <w:szCs w:val="20"/>
                <w:rtl w:val="0"/>
              </w:rPr>
              <w:t xml:space="preserve">Voluntary movements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Smooth</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Internal organs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Autonomic Nervous System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0F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F">
            <w:pPr>
              <w:widowControl w:val="0"/>
              <w:spacing w:after="200" w:lineRule="auto"/>
              <w:rPr>
                <w:sz w:val="20"/>
                <w:szCs w:val="20"/>
              </w:rPr>
            </w:pPr>
            <w:r w:rsidDel="00000000" w:rsidR="00000000" w:rsidRPr="00000000">
              <w:rPr>
                <w:rFonts w:ascii="Roboto" w:cs="Roboto" w:eastAsia="Roboto" w:hAnsi="Roboto"/>
                <w:sz w:val="20"/>
                <w:szCs w:val="20"/>
                <w:rtl w:val="0"/>
              </w:rPr>
              <w:t xml:space="preserve">Involuntary movements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10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Cardiac</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10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Heart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10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Autonomic Nervous System</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tcPr>
          <w:p w:rsidR="00000000" w:rsidDel="00000000" w:rsidP="00000000" w:rsidRDefault="00000000" w:rsidRPr="00000000" w14:paraId="0000010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4">
            <w:pPr>
              <w:widowControl w:val="0"/>
              <w:spacing w:after="200" w:lineRule="auto"/>
              <w:rPr>
                <w:sz w:val="20"/>
                <w:szCs w:val="20"/>
              </w:rPr>
            </w:pPr>
            <w:r w:rsidDel="00000000" w:rsidR="00000000" w:rsidRPr="00000000">
              <w:rPr>
                <w:rFonts w:ascii="Roboto" w:cs="Roboto" w:eastAsia="Roboto" w:hAnsi="Roboto"/>
                <w:sz w:val="20"/>
                <w:szCs w:val="20"/>
                <w:rtl w:val="0"/>
              </w:rPr>
              <w:t xml:space="preserve">Involuntary heart pumping</w:t>
            </w:r>
            <w:r w:rsidDel="00000000" w:rsidR="00000000" w:rsidRPr="00000000">
              <w:rPr>
                <w:rtl w:val="0"/>
              </w:rPr>
            </w:r>
          </w:p>
        </w:tc>
      </w:tr>
    </w:tbl>
    <w:p w:rsidR="00000000" w:rsidDel="00000000" w:rsidP="00000000" w:rsidRDefault="00000000" w:rsidRPr="00000000" w14:paraId="00000105">
      <w:pPr>
        <w:pStyle w:val="Heading3"/>
        <w:spacing w:after="200" w:lineRule="auto"/>
        <w:rPr/>
      </w:pPr>
      <w:bookmarkStart w:colFirst="0" w:colLast="0" w:name="_5xr5jyqi4qxs" w:id="50"/>
      <w:bookmarkEnd w:id="50"/>
      <w:r w:rsidDel="00000000" w:rsidR="00000000" w:rsidRPr="00000000">
        <w:rPr>
          <w:rtl w:val="0"/>
        </w:rPr>
        <w:t xml:space="preserve">Zooming into a Muscle</w:t>
      </w:r>
    </w:p>
    <w:p w:rsidR="00000000" w:rsidDel="00000000" w:rsidP="00000000" w:rsidRDefault="00000000" w:rsidRPr="00000000" w14:paraId="00000106">
      <w:pPr>
        <w:spacing w:after="200" w:lineRule="auto"/>
        <w:rPr/>
      </w:pPr>
      <w:r w:rsidDel="00000000" w:rsidR="00000000" w:rsidRPr="00000000">
        <w:rPr>
          <w:rtl w:val="0"/>
        </w:rPr>
        <w:t xml:space="preserve">Muscles, the biological marvels behind our every move, reveal a complex and efficient system upon a closer, microscopic look. Understanding this intricate architecture of muscle structure and contraction mechanics provides invaluable insights for naturopathic practitioners dealing with physical health, mobility, and injury recovery.</w:t>
      </w:r>
    </w:p>
    <w:p w:rsidR="00000000" w:rsidDel="00000000" w:rsidP="00000000" w:rsidRDefault="00000000" w:rsidRPr="00000000" w14:paraId="00000107">
      <w:pPr>
        <w:pStyle w:val="Heading4"/>
        <w:spacing w:after="200" w:lineRule="auto"/>
        <w:rPr/>
      </w:pPr>
      <w:bookmarkStart w:colFirst="0" w:colLast="0" w:name="_bv0uyimssdcd" w:id="51"/>
      <w:bookmarkEnd w:id="51"/>
      <w:r w:rsidDel="00000000" w:rsidR="00000000" w:rsidRPr="00000000">
        <w:rPr>
          <w:rtl w:val="0"/>
        </w:rPr>
        <w:t xml:space="preserve">Muscle Fiber Structure: The Core Unit</w:t>
      </w:r>
    </w:p>
    <w:p w:rsidR="00000000" w:rsidDel="00000000" w:rsidP="00000000" w:rsidRDefault="00000000" w:rsidRPr="00000000" w14:paraId="00000108">
      <w:pPr>
        <w:spacing w:after="200" w:lineRule="auto"/>
        <w:rPr/>
      </w:pPr>
      <w:r w:rsidDel="00000000" w:rsidR="00000000" w:rsidRPr="00000000">
        <w:rPr>
          <w:rtl w:val="0"/>
        </w:rPr>
        <w:t xml:space="preserve">The muscle fiber, also known as a muscle cell, forms the foundation of muscle anatomy. These long, cylindrical cells are encased in a plasma membrane, the sarcolemma. Each fiber is multinucleated, a characteristic that facilitates their large size and high activity level. This unique cellular arrangement is a hallmark of muscle cells and significantly contributes to their dynamic nature.</w:t>
      </w:r>
    </w:p>
    <w:p w:rsidR="00000000" w:rsidDel="00000000" w:rsidP="00000000" w:rsidRDefault="00000000" w:rsidRPr="00000000" w14:paraId="00000109">
      <w:pPr>
        <w:pStyle w:val="Heading4"/>
        <w:spacing w:after="200" w:lineRule="auto"/>
        <w:rPr/>
      </w:pPr>
      <w:bookmarkStart w:colFirst="0" w:colLast="0" w:name="_i45ei3gfq1y4" w:id="52"/>
      <w:bookmarkEnd w:id="52"/>
      <w:r w:rsidDel="00000000" w:rsidR="00000000" w:rsidRPr="00000000">
        <w:rPr>
          <w:rtl w:val="0"/>
        </w:rPr>
        <w:t xml:space="preserve">Myofibrils: The Contraction Workforce</w:t>
      </w:r>
    </w:p>
    <w:p w:rsidR="00000000" w:rsidDel="00000000" w:rsidP="00000000" w:rsidRDefault="00000000" w:rsidRPr="00000000" w14:paraId="0000010A">
      <w:pPr>
        <w:spacing w:after="200" w:lineRule="auto"/>
        <w:rPr/>
      </w:pPr>
      <w:r w:rsidDel="00000000" w:rsidR="00000000" w:rsidRPr="00000000">
        <w:rPr>
          <w:rtl w:val="0"/>
        </w:rPr>
        <w:t xml:space="preserve">Nested within each muscle fiber are bundles of proteins called myofibrils, the true laborers behind muscle contraction. These cylindrical structures run parallel within the fiber, housing two primary protein filaments, actin (thin filaments) and myosin (thick filaments). Their precise and organized arrangement gives skeletal muscles their characteristic striated appearance.</w:t>
      </w:r>
    </w:p>
    <w:p w:rsidR="00000000" w:rsidDel="00000000" w:rsidP="00000000" w:rsidRDefault="00000000" w:rsidRPr="00000000" w14:paraId="0000010B">
      <w:pPr>
        <w:pStyle w:val="Heading4"/>
        <w:spacing w:after="200" w:lineRule="auto"/>
        <w:rPr/>
      </w:pPr>
      <w:bookmarkStart w:colFirst="0" w:colLast="0" w:name="_ymw4xel8nyjv" w:id="53"/>
      <w:bookmarkEnd w:id="53"/>
      <w:r w:rsidDel="00000000" w:rsidR="00000000" w:rsidRPr="00000000">
        <w:rPr>
          <w:rtl w:val="0"/>
        </w:rPr>
        <w:t xml:space="preserve">The Mighty Sarcomere: The Heart of Muscle Contraction</w:t>
      </w:r>
    </w:p>
    <w:p w:rsidR="00000000" w:rsidDel="00000000" w:rsidP="00000000" w:rsidRDefault="00000000" w:rsidRPr="00000000" w14:paraId="0000010C">
      <w:pPr>
        <w:spacing w:after="200" w:lineRule="auto"/>
        <w:rPr/>
      </w:pPr>
      <w:r w:rsidDel="00000000" w:rsidR="00000000" w:rsidRPr="00000000">
        <w:rPr>
          <w:rtl w:val="0"/>
        </w:rPr>
        <w:t xml:space="preserve">Myofibrils further divide into functional units called sarcomeres, the fundamental contractile unit of muscle. Sarcomeres are the tiniest and most crucial components of muscle contraction, defined as the region between two Z lines where actin and myosin filaments overlap. According to the sliding filament theory, myosin heads "pull" on the actin filaments, causing the sarcomere to shorten and thus the muscle to contract. This elegant process is central to the functioning of all muscles.</w:t>
      </w:r>
    </w:p>
    <w:p w:rsidR="00000000" w:rsidDel="00000000" w:rsidP="00000000" w:rsidRDefault="00000000" w:rsidRPr="00000000" w14:paraId="0000010D">
      <w:pPr>
        <w:pStyle w:val="Heading4"/>
        <w:spacing w:after="200" w:lineRule="auto"/>
        <w:rPr/>
      </w:pPr>
      <w:bookmarkStart w:colFirst="0" w:colLast="0" w:name="_7kiwz6coaekf" w:id="54"/>
      <w:bookmarkEnd w:id="54"/>
      <w:r w:rsidDel="00000000" w:rsidR="00000000" w:rsidRPr="00000000">
        <w:rPr>
          <w:rtl w:val="0"/>
        </w:rPr>
        <w:t xml:space="preserve">Tendons: The Muscular-Skeletal Connectors</w:t>
      </w:r>
    </w:p>
    <w:p w:rsidR="00000000" w:rsidDel="00000000" w:rsidP="00000000" w:rsidRDefault="00000000" w:rsidRPr="00000000" w14:paraId="0000010E">
      <w:pPr>
        <w:spacing w:after="200" w:lineRule="auto"/>
        <w:rPr/>
      </w:pPr>
      <w:r w:rsidDel="00000000" w:rsidR="00000000" w:rsidRPr="00000000">
        <w:rPr>
          <w:rtl w:val="0"/>
        </w:rPr>
        <w:t xml:space="preserve">Muscle fibers don't operate in isolation. They connect to the skeletal system via tendons, robust bands of connective tissue that attach muscles to bones. These links between the muscle and bone create a system of levers, enabling a diverse range of movements.</w:t>
      </w:r>
    </w:p>
    <w:p w:rsidR="00000000" w:rsidDel="00000000" w:rsidP="00000000" w:rsidRDefault="00000000" w:rsidRPr="00000000" w14:paraId="0000010F">
      <w:pPr>
        <w:pStyle w:val="Heading4"/>
        <w:spacing w:after="200" w:lineRule="auto"/>
        <w:rPr/>
      </w:pPr>
      <w:bookmarkStart w:colFirst="0" w:colLast="0" w:name="_vjewaw2wfma" w:id="55"/>
      <w:bookmarkEnd w:id="55"/>
      <w:r w:rsidDel="00000000" w:rsidR="00000000" w:rsidRPr="00000000">
        <w:rPr>
          <w:rtl w:val="0"/>
        </w:rPr>
        <w:t xml:space="preserve">Connective Tissue Sheaths: Encasing and Protecting Muscles</w:t>
      </w:r>
    </w:p>
    <w:p w:rsidR="00000000" w:rsidDel="00000000" w:rsidP="00000000" w:rsidRDefault="00000000" w:rsidRPr="00000000" w14:paraId="00000110">
      <w:pPr>
        <w:spacing w:after="200" w:lineRule="auto"/>
        <w:rPr/>
      </w:pPr>
      <w:r w:rsidDel="00000000" w:rsidR="00000000" w:rsidRPr="00000000">
        <w:rPr>
          <w:rtl w:val="0"/>
        </w:rPr>
        <w:t xml:space="preserve">Each muscle fiber and its bundle, or fascicle, are enveloped by layers of connective tissue—the endomysium and perimysium, respectively. Together, all these bundles form the muscle, encased in a thick outer layer of connective tissue, the epimysium. The collagen fibers of these layers merge at the ends of the muscle to form the tendons, which anchor the muscle to a bone.</w:t>
      </w:r>
    </w:p>
    <w:p w:rsidR="00000000" w:rsidDel="00000000" w:rsidP="00000000" w:rsidRDefault="00000000" w:rsidRPr="00000000" w14:paraId="00000111">
      <w:pPr>
        <w:spacing w:after="200" w:lineRule="auto"/>
        <w:rPr/>
      </w:pPr>
      <w:r w:rsidDel="00000000" w:rsidR="00000000" w:rsidRPr="00000000">
        <w:rPr>
          <w:rtl w:val="0"/>
        </w:rPr>
        <w:t xml:space="preserve">Understanding the complexities of muscle anatomy equips a naturopathic practitioner to better assess and treat musculoskeletal conditions, enhance physical health and mobility, and aid injury recovery.</w:t>
      </w:r>
      <w:r w:rsidDel="00000000" w:rsidR="00000000" w:rsidRPr="00000000">
        <w:rPr>
          <w:rtl w:val="0"/>
        </w:rPr>
      </w:r>
    </w:p>
    <w:p w:rsidR="00000000" w:rsidDel="00000000" w:rsidP="00000000" w:rsidRDefault="00000000" w:rsidRPr="00000000" w14:paraId="00000112">
      <w:pPr>
        <w:pStyle w:val="Heading3"/>
        <w:spacing w:after="200" w:lineRule="auto"/>
        <w:rPr/>
      </w:pPr>
      <w:bookmarkStart w:colFirst="0" w:colLast="0" w:name="_bqzuvahghrz7" w:id="56"/>
      <w:bookmarkEnd w:id="56"/>
      <w:r w:rsidDel="00000000" w:rsidR="00000000" w:rsidRPr="00000000">
        <w:rPr>
          <w:rtl w:val="0"/>
        </w:rPr>
        <w:t xml:space="preserve">How Muscles Work Together: A Symphony of Muscles</w:t>
      </w:r>
    </w:p>
    <w:p w:rsidR="00000000" w:rsidDel="00000000" w:rsidP="00000000" w:rsidRDefault="00000000" w:rsidRPr="00000000" w14:paraId="00000113">
      <w:pPr>
        <w:spacing w:after="200" w:lineRule="auto"/>
        <w:rPr/>
      </w:pPr>
      <w:r w:rsidDel="00000000" w:rsidR="00000000" w:rsidRPr="00000000">
        <w:rPr>
          <w:rtl w:val="0"/>
        </w:rPr>
        <w:t xml:space="preserve">Muscle function extends beyond individual fibers and tissues. It entails a harmonious, coordinated orchestra of multiple muscles acting in sync to execute smooth and efficient movements. This intricate dance between muscle groups, comprising agonists, antagonists, synergists, and fixators, underlies the simplest to the most complex actions we perform daily. Understanding these dynamics is invaluable to a naturopathic practitioner in assessing, diagnosing, and treating musculoskeletal conditions.</w:t>
      </w:r>
    </w:p>
    <w:p w:rsidR="00000000" w:rsidDel="00000000" w:rsidP="00000000" w:rsidRDefault="00000000" w:rsidRPr="00000000" w14:paraId="00000114">
      <w:pPr>
        <w:pStyle w:val="Heading4"/>
        <w:spacing w:after="200" w:lineRule="auto"/>
        <w:rPr/>
      </w:pPr>
      <w:bookmarkStart w:colFirst="0" w:colLast="0" w:name="_o5n4kiknvvd1" w:id="57"/>
      <w:bookmarkEnd w:id="57"/>
      <w:r w:rsidDel="00000000" w:rsidR="00000000" w:rsidRPr="00000000">
        <w:rPr>
          <w:rtl w:val="0"/>
        </w:rPr>
        <w:t xml:space="preserve">Agonists and Antagonists: The Lead Dancers</w:t>
      </w:r>
    </w:p>
    <w:p w:rsidR="00000000" w:rsidDel="00000000" w:rsidP="00000000" w:rsidRDefault="00000000" w:rsidRPr="00000000" w14:paraId="00000115">
      <w:pPr>
        <w:spacing w:after="200" w:lineRule="auto"/>
        <w:rPr/>
      </w:pPr>
      <w:r w:rsidDel="00000000" w:rsidR="00000000" w:rsidRPr="00000000">
        <w:rPr>
          <w:rtl w:val="0"/>
        </w:rPr>
        <w:t xml:space="preserve">In every movement, there's an exquisite choreography of contraction and relaxation between two primary muscles: the agonist and the antagonist. The agonist actively contracts to initiate a movement, while the antagonist, the opposing muscle, smoothly relaxes. This elegant dance allows for fluid movement and balance. For instance, in the act of bending your elbow, the biceps muscle (agonist) contracts while the triceps muscle (antagonist) relaxes, enabling seamless flexion of your arm.</w:t>
      </w:r>
    </w:p>
    <w:p w:rsidR="00000000" w:rsidDel="00000000" w:rsidP="00000000" w:rsidRDefault="00000000" w:rsidRPr="00000000" w14:paraId="00000116">
      <w:pPr>
        <w:pStyle w:val="Heading4"/>
        <w:spacing w:after="200" w:lineRule="auto"/>
        <w:rPr/>
      </w:pPr>
      <w:bookmarkStart w:colFirst="0" w:colLast="0" w:name="_c6ieqzojjcv8" w:id="58"/>
      <w:bookmarkEnd w:id="58"/>
      <w:r w:rsidDel="00000000" w:rsidR="00000000" w:rsidRPr="00000000">
        <w:rPr>
          <w:rtl w:val="0"/>
        </w:rPr>
        <w:t xml:space="preserve">Synergists and Fixators: The Supportive Ensemble</w:t>
      </w:r>
    </w:p>
    <w:p w:rsidR="00000000" w:rsidDel="00000000" w:rsidP="00000000" w:rsidRDefault="00000000" w:rsidRPr="00000000" w14:paraId="00000117">
      <w:pPr>
        <w:spacing w:after="200" w:lineRule="auto"/>
        <w:rPr/>
      </w:pPr>
      <w:r w:rsidDel="00000000" w:rsidR="00000000" w:rsidRPr="00000000">
        <w:rPr>
          <w:rtl w:val="0"/>
        </w:rPr>
        <w:t xml:space="preserve">Alongside the lead movers, other supporting muscle actors ensure smooth, efficient, and safe movement. Synergist muscles aid the agonist in executing an action, while fixators provide stability to the origin of the agonist and the joint involved. For example, while your bicep contracts to bend your elbow, other muscles in your arm and shoulder (synergists) subtly engage to enhance the motion. Simultaneously, certain muscles in your torso (fixators) stabilize your body, preventing unwanted movements that could lead to injury.</w:t>
      </w:r>
    </w:p>
    <w:p w:rsidR="00000000" w:rsidDel="00000000" w:rsidP="00000000" w:rsidRDefault="00000000" w:rsidRPr="00000000" w14:paraId="00000118">
      <w:pPr>
        <w:pStyle w:val="Heading4"/>
        <w:spacing w:after="200" w:lineRule="auto"/>
        <w:rPr/>
      </w:pPr>
      <w:bookmarkStart w:colFirst="0" w:colLast="0" w:name="_fb73yan9ej3r" w:id="59"/>
      <w:bookmarkEnd w:id="59"/>
      <w:r w:rsidDel="00000000" w:rsidR="00000000" w:rsidRPr="00000000">
        <w:rPr>
          <w:rtl w:val="0"/>
        </w:rPr>
        <w:t xml:space="preserve">Fascia, Tendons, and Ligaments: The Stage Set</w:t>
      </w:r>
    </w:p>
    <w:p w:rsidR="00000000" w:rsidDel="00000000" w:rsidP="00000000" w:rsidRDefault="00000000" w:rsidRPr="00000000" w14:paraId="00000119">
      <w:pPr>
        <w:spacing w:after="200" w:lineRule="auto"/>
        <w:rPr/>
      </w:pPr>
      <w:r w:rsidDel="00000000" w:rsidR="00000000" w:rsidRPr="00000000">
        <w:rPr>
          <w:rtl w:val="0"/>
        </w:rPr>
        <w:t xml:space="preserve">Complementing this muscle ensemble is the critical infrastructure of connective tissues: fascia, tendons, and ligaments. The fascia, a type of connective tissue, encapsulates muscles, provides structural support, reduces friction, and segregates muscles into functional groups. Tendons, robust fibrous structures, bridge the connection between muscle and bone, facilitating movement. Meanwhile, ligaments, connecting bone to bone, impart stability to our joints.</w:t>
      </w:r>
    </w:p>
    <w:p w:rsidR="00000000" w:rsidDel="00000000" w:rsidP="00000000" w:rsidRDefault="00000000" w:rsidRPr="00000000" w14:paraId="0000011A">
      <w:pPr>
        <w:spacing w:after="200" w:lineRule="auto"/>
        <w:rPr/>
      </w:pPr>
      <w:r w:rsidDel="00000000" w:rsidR="00000000" w:rsidRPr="00000000">
        <w:rPr>
          <w:rtl w:val="0"/>
        </w:rPr>
        <w:t xml:space="preserve">Understanding these intricate relationships and mechanisms allows a naturopathic practitioner to appreciate the 'big picture' of musculoskeletal health. With this insight, they can better analyze movement patterns, pinpoint imbalances or dysfunctions, and develop personalized treatment plans. Additionally, they can educate patients about these dynamic interactions, fostering greater self-awareness and self-care, which are vital in naturopathy.</w:t>
      </w:r>
      <w:r w:rsidDel="00000000" w:rsidR="00000000" w:rsidRPr="00000000">
        <w:rPr>
          <w:rtl w:val="0"/>
        </w:rPr>
      </w:r>
    </w:p>
    <w:p w:rsidR="00000000" w:rsidDel="00000000" w:rsidP="00000000" w:rsidRDefault="00000000" w:rsidRPr="00000000" w14:paraId="0000011B">
      <w:pPr>
        <w:pStyle w:val="Heading3"/>
        <w:spacing w:after="200" w:lineRule="auto"/>
        <w:rPr/>
      </w:pPr>
      <w:bookmarkStart w:colFirst="0" w:colLast="0" w:name="_72t8gizarma2" w:id="60"/>
      <w:bookmarkEnd w:id="60"/>
      <w:r w:rsidDel="00000000" w:rsidR="00000000" w:rsidRPr="00000000">
        <w:rPr>
          <w:rtl w:val="0"/>
        </w:rPr>
        <w:t xml:space="preserve">The Dynamic Life of Muscles - Growth, Healing, and Regeneration</w:t>
      </w:r>
    </w:p>
    <w:p w:rsidR="00000000" w:rsidDel="00000000" w:rsidP="00000000" w:rsidRDefault="00000000" w:rsidRPr="00000000" w14:paraId="0000011C">
      <w:pPr>
        <w:spacing w:after="200" w:lineRule="auto"/>
        <w:rPr/>
      </w:pPr>
      <w:r w:rsidDel="00000000" w:rsidR="00000000" w:rsidRPr="00000000">
        <w:rPr>
          <w:rtl w:val="0"/>
        </w:rPr>
        <w:t xml:space="preserve">The dynamic nature of muscles is a captivating aspect that cannot be overlooked. Muscles are living tissues that possess the remarkable ability to grow, heal, and regenerate. Skeletal muscles can grow in size (hypertrophy) in response to resistance training. This phenomenon occurs when muscle fibers sustain microscopic damage from intense physical activity, stimulating the body to repair and rebuild the fibers, making them larger and stronger.</w:t>
      </w:r>
    </w:p>
    <w:p w:rsidR="00000000" w:rsidDel="00000000" w:rsidP="00000000" w:rsidRDefault="00000000" w:rsidRPr="00000000" w14:paraId="0000011D">
      <w:pPr>
        <w:spacing w:after="200" w:lineRule="auto"/>
        <w:rPr/>
      </w:pPr>
      <w:r w:rsidDel="00000000" w:rsidR="00000000" w:rsidRPr="00000000">
        <w:rPr>
          <w:rtl w:val="0"/>
        </w:rPr>
        <w:t xml:space="preserve">Understanding muscle growth and regeneration is valuable in naturopathic practice, especially when working with patients aiming to build strength or recover from injuries. By employing targeted exercise protocols, nutritional support, and natural remedies that enhance muscle repair and regeneration, you can optimize treatment outcomes and support your patients' overall muscular health.</w:t>
      </w:r>
    </w:p>
    <w:p w:rsidR="00000000" w:rsidDel="00000000" w:rsidP="00000000" w:rsidRDefault="00000000" w:rsidRPr="00000000" w14:paraId="0000011E">
      <w:pPr>
        <w:spacing w:after="200" w:lineRule="auto"/>
        <w:rPr/>
      </w:pPr>
      <w:r w:rsidDel="00000000" w:rsidR="00000000" w:rsidRPr="00000000">
        <w:rPr>
          <w:rtl w:val="0"/>
        </w:rPr>
        <w:t xml:space="preserve">Moreover, the ability of muscles to heal and regenerate after injury is truly fascinating. Satellite cells, a special type of cell, remain dormant on the muscle fibers until damage occurs. When injury or damage happens, these satellite cells multiply, differentiate, and fuse to the damaged fibers, promoting repair and regeneration. This process is essential in the recovery of muscles and holds significant potential in naturopathic interventions for muscle-related injuries.</w:t>
      </w:r>
    </w:p>
    <w:p w:rsidR="00000000" w:rsidDel="00000000" w:rsidP="00000000" w:rsidRDefault="00000000" w:rsidRPr="00000000" w14:paraId="0000011F">
      <w:pPr>
        <w:spacing w:after="200" w:lineRule="auto"/>
        <w:rPr/>
      </w:pPr>
      <w:r w:rsidDel="00000000" w:rsidR="00000000" w:rsidRPr="00000000">
        <w:rPr>
          <w:rtl w:val="0"/>
        </w:rPr>
        <w:t xml:space="preserve">In your naturopathic practice, understanding the mechanisms of muscle healing and regeneration can guide you in developing comprehensive treatment plans for patients recovering from muscle injuries, undergoing post-surgical rehabilitation, or managing chronic muscle conditions. By combining natural remedies, physical therapies, and lifestyle modifications that promote satellite cell activation and muscle repair, you can support the recovery process and optimize functional outcomes.</w:t>
      </w:r>
    </w:p>
    <w:p w:rsidR="00000000" w:rsidDel="00000000" w:rsidP="00000000" w:rsidRDefault="00000000" w:rsidRPr="00000000" w14:paraId="00000120">
      <w:pPr>
        <w:pStyle w:val="Heading3"/>
        <w:spacing w:after="200" w:lineRule="auto"/>
        <w:rPr/>
      </w:pPr>
      <w:bookmarkStart w:colFirst="0" w:colLast="0" w:name="_lta7tos5ye5f" w:id="61"/>
      <w:bookmarkEnd w:id="61"/>
      <w:r w:rsidDel="00000000" w:rsidR="00000000" w:rsidRPr="00000000">
        <w:rPr>
          <w:rtl w:val="0"/>
        </w:rPr>
        <w:t xml:space="preserve">Our Journey Continues: Naturopathy and the Muscular System</w:t>
      </w:r>
    </w:p>
    <w:p w:rsidR="00000000" w:rsidDel="00000000" w:rsidP="00000000" w:rsidRDefault="00000000" w:rsidRPr="00000000" w14:paraId="00000121">
      <w:pPr>
        <w:spacing w:after="200" w:lineRule="auto"/>
        <w:rPr/>
      </w:pPr>
      <w:r w:rsidDel="00000000" w:rsidR="00000000" w:rsidRPr="00000000">
        <w:rPr>
          <w:rtl w:val="0"/>
        </w:rPr>
        <w:t xml:space="preserve">The realm of the muscular system is an endless source of fascination and learning. The more we delve into its intricacies, the more we appreciate its indispensable role in maintaining health and well-being. With this foundational knowledge, we can now embark on an exploration of how naturopathic principles and practices can promote and maintain muscular health.</w:t>
      </w:r>
    </w:p>
    <w:p w:rsidR="00000000" w:rsidDel="00000000" w:rsidP="00000000" w:rsidRDefault="00000000" w:rsidRPr="00000000" w14:paraId="00000122">
      <w:pPr>
        <w:spacing w:after="200" w:lineRule="auto"/>
        <w:rPr/>
      </w:pPr>
      <w:r w:rsidDel="00000000" w:rsidR="00000000" w:rsidRPr="00000000">
        <w:rPr>
          <w:rtl w:val="0"/>
        </w:rPr>
        <w:t xml:space="preserve">In the upcoming lessons, we will focus on managing strength, where we will delve into effective strategies for keeping muscles healthy, strong, and efficient. From personalized exercise regimens to natural remedies for muscle recovery, we will equip you with the skills and knowledge to guide your patients towards optimal muscular health.</w:t>
      </w:r>
    </w:p>
    <w:p w:rsidR="00000000" w:rsidDel="00000000" w:rsidP="00000000" w:rsidRDefault="00000000" w:rsidRPr="00000000" w14:paraId="00000123">
      <w:pPr>
        <w:spacing w:after="200" w:lineRule="auto"/>
        <w:rPr/>
      </w:pPr>
      <w:r w:rsidDel="00000000" w:rsidR="00000000" w:rsidRPr="00000000">
        <w:rPr>
          <w:rtl w:val="0"/>
        </w:rPr>
        <w:t xml:space="preserve">As you progress on your naturopathic journey, remember that a profound understanding of the muscular system - and the body's systems as a whole - is paramount. It forms the bedrock of your practice and empowers you to make informed decisions for your patients' well-being. </w:t>
      </w:r>
      <w:r w:rsidDel="00000000" w:rsidR="00000000" w:rsidRPr="00000000">
        <w:rPr>
          <w:rtl w:val="0"/>
        </w:rPr>
      </w:r>
    </w:p>
    <w:p w:rsidR="00000000" w:rsidDel="00000000" w:rsidP="00000000" w:rsidRDefault="00000000" w:rsidRPr="00000000" w14:paraId="00000124">
      <w:pPr>
        <w:pStyle w:val="Heading2"/>
        <w:spacing w:after="200" w:lineRule="auto"/>
        <w:rPr/>
      </w:pPr>
      <w:bookmarkStart w:colFirst="0" w:colLast="0" w:name="_kk57smgbt74i" w:id="62"/>
      <w:bookmarkEnd w:id="62"/>
      <w:r w:rsidDel="00000000" w:rsidR="00000000" w:rsidRPr="00000000">
        <w:rPr>
          <w:rtl w:val="0"/>
        </w:rPr>
        <w:t xml:space="preserve">Managing Strength</w:t>
      </w:r>
    </w:p>
    <w:p w:rsidR="00000000" w:rsidDel="00000000" w:rsidP="00000000" w:rsidRDefault="00000000" w:rsidRPr="00000000" w14:paraId="00000125">
      <w:pPr>
        <w:spacing w:after="200" w:lineRule="auto"/>
        <w:rPr/>
      </w:pPr>
      <w:r w:rsidDel="00000000" w:rsidR="00000000" w:rsidRPr="00000000">
        <w:rPr>
          <w:rtl w:val="0"/>
        </w:rPr>
        <w:t xml:space="preserve">Our prior exploration of the muscular system's anatomy laid a strong foundation for understanding the intricate interplay of muscles and nerves. As we venture into this second lesson, our focus will pivot from the purely structural to the dynamic application of this knowledge, with a concentrated spotlight on muscular strength. Here, we will weave together elements of science, nutrition, lifestyle, and naturopathic care to delve deeper into the crucial concept of managing strength.</w:t>
      </w:r>
    </w:p>
    <w:p w:rsidR="00000000" w:rsidDel="00000000" w:rsidP="00000000" w:rsidRDefault="00000000" w:rsidRPr="00000000" w14:paraId="00000126">
      <w:pPr>
        <w:spacing w:after="200" w:lineRule="auto"/>
        <w:rPr/>
      </w:pPr>
      <w:r w:rsidDel="00000000" w:rsidR="00000000" w:rsidRPr="00000000">
        <w:rPr>
          <w:rtl w:val="0"/>
        </w:rPr>
        <w:t xml:space="preserve">Managing strength transcends the simplistic view of physical strength to a broader, holistic perspective within naturopathic care. It encompasses a wide array of practices, from targeted physical exercises and mental conditioning to dietary interventions. Our objective is to offer a comprehensive understanding of this vast topic, equipping you with practical tools and insights to support your patients' journey towards optimal muscular strength and overall health. By marrying the basic tenets of muscular anatomy with effective strength management strategies, we aim to boost your capacity to promote muscular health and fortify your naturopathic practice.</w:t>
      </w:r>
    </w:p>
    <w:p w:rsidR="00000000" w:rsidDel="00000000" w:rsidP="00000000" w:rsidRDefault="00000000" w:rsidRPr="00000000" w14:paraId="00000127">
      <w:pPr>
        <w:pStyle w:val="Heading3"/>
        <w:spacing w:after="200" w:lineRule="auto"/>
        <w:rPr/>
      </w:pPr>
      <w:bookmarkStart w:colFirst="0" w:colLast="0" w:name="_j81nwxilp9ed" w:id="63"/>
      <w:bookmarkEnd w:id="63"/>
      <w:r w:rsidDel="00000000" w:rsidR="00000000" w:rsidRPr="00000000">
        <w:rPr>
          <w:rtl w:val="0"/>
        </w:rPr>
        <w:t xml:space="preserve">Muscular Strength - A Detailed Understanding</w:t>
      </w:r>
    </w:p>
    <w:p w:rsidR="00000000" w:rsidDel="00000000" w:rsidP="00000000" w:rsidRDefault="00000000" w:rsidRPr="00000000" w14:paraId="00000128">
      <w:pPr>
        <w:spacing w:after="200" w:lineRule="auto"/>
        <w:rPr/>
      </w:pPr>
      <w:r w:rsidDel="00000000" w:rsidR="00000000" w:rsidRPr="00000000">
        <w:rPr>
          <w:rtl w:val="0"/>
        </w:rPr>
        <w:t xml:space="preserve">Muscular strength, in its simplest definition, refers to the maximal force that a muscle or muscle group can exert against resistance in a single effort. It's a fundamental facet of our physical health, shaping our ability to carry out everyday activities, sports performance, and overall quality of life.</w:t>
      </w:r>
    </w:p>
    <w:p w:rsidR="00000000" w:rsidDel="00000000" w:rsidP="00000000" w:rsidRDefault="00000000" w:rsidRPr="00000000" w14:paraId="00000129">
      <w:pPr>
        <w:spacing w:after="200" w:lineRule="auto"/>
        <w:rPr/>
      </w:pPr>
      <w:r w:rsidDel="00000000" w:rsidR="00000000" w:rsidRPr="00000000">
        <w:rPr>
          <w:rtl w:val="0"/>
        </w:rPr>
        <w:t xml:space="preserve">Muscular strength is the result of the combined work of motor neurons and muscle fibers. Motor neurons carry signals from the central nervous system, triggering the contraction of muscle fibers. However, muscular strength isn't merely a matter of muscle size or hypertrophy. It's a reflection of muscle quality, reflecting the efficiency of the neuromuscular system to recruit and activate muscle fibers.</w:t>
      </w:r>
    </w:p>
    <w:p w:rsidR="00000000" w:rsidDel="00000000" w:rsidP="00000000" w:rsidRDefault="00000000" w:rsidRPr="00000000" w14:paraId="0000012A">
      <w:pPr>
        <w:pStyle w:val="Heading3"/>
        <w:spacing w:after="200" w:lineRule="auto"/>
        <w:rPr/>
      </w:pPr>
      <w:bookmarkStart w:colFirst="0" w:colLast="0" w:name="_4aop2vv1rp2p" w:id="64"/>
      <w:bookmarkEnd w:id="64"/>
      <w:r w:rsidDel="00000000" w:rsidR="00000000" w:rsidRPr="00000000">
        <w:rPr>
          <w:rtl w:val="0"/>
        </w:rPr>
        <w:t xml:space="preserve">The Factors Influencing Muscular Strength</w:t>
      </w:r>
    </w:p>
    <w:p w:rsidR="00000000" w:rsidDel="00000000" w:rsidP="00000000" w:rsidRDefault="00000000" w:rsidRPr="00000000" w14:paraId="0000012B">
      <w:pPr>
        <w:spacing w:after="200" w:lineRule="auto"/>
        <w:rPr/>
      </w:pPr>
      <w:r w:rsidDel="00000000" w:rsidR="00000000" w:rsidRPr="00000000">
        <w:rPr>
          <w:rtl w:val="0"/>
        </w:rPr>
        <w:t xml:space="preserve">Notably, muscular strength is not a static feature but a dynamic attribute that varies among individuals and even within the same person over time. Several innate and modifiable factors control its evolution.</w:t>
      </w:r>
    </w:p>
    <w:p w:rsidR="00000000" w:rsidDel="00000000" w:rsidP="00000000" w:rsidRDefault="00000000" w:rsidRPr="00000000" w14:paraId="0000012C">
      <w:pPr>
        <w:spacing w:after="200" w:lineRule="auto"/>
        <w:rPr/>
      </w:pPr>
      <w:r w:rsidDel="00000000" w:rsidR="00000000" w:rsidRPr="00000000">
        <w:rPr>
          <w:b w:val="1"/>
          <w:rtl w:val="0"/>
        </w:rPr>
        <w:t xml:space="preserve">Age:</w:t>
      </w:r>
      <w:r w:rsidDel="00000000" w:rsidR="00000000" w:rsidRPr="00000000">
        <w:rPr>
          <w:rtl w:val="0"/>
        </w:rPr>
        <w:t xml:space="preserve"> Peak muscular strength is typically experienced in our mid-20s to early 30s, following which it experiences a gradual decline. This decrease is primarily due to muscle mass loss and changes in muscle quality associated with aging.</w:t>
      </w:r>
    </w:p>
    <w:p w:rsidR="00000000" w:rsidDel="00000000" w:rsidP="00000000" w:rsidRDefault="00000000" w:rsidRPr="00000000" w14:paraId="0000012D">
      <w:pPr>
        <w:spacing w:after="200" w:lineRule="auto"/>
        <w:rPr/>
      </w:pPr>
      <w:r w:rsidDel="00000000" w:rsidR="00000000" w:rsidRPr="00000000">
        <w:rPr>
          <w:b w:val="1"/>
          <w:rtl w:val="0"/>
        </w:rPr>
        <w:t xml:space="preserve">Gender:</w:t>
      </w:r>
      <w:r w:rsidDel="00000000" w:rsidR="00000000" w:rsidRPr="00000000">
        <w:rPr>
          <w:rtl w:val="0"/>
        </w:rPr>
        <w:t xml:space="preserve"> Hormonal differences between genders largely influence muscular strength, with males typically exhibiting greater muscle mass and strength compared to females.</w:t>
      </w:r>
    </w:p>
    <w:p w:rsidR="00000000" w:rsidDel="00000000" w:rsidP="00000000" w:rsidRDefault="00000000" w:rsidRPr="00000000" w14:paraId="0000012E">
      <w:pPr>
        <w:spacing w:after="200" w:lineRule="auto"/>
        <w:rPr/>
      </w:pPr>
      <w:r w:rsidDel="00000000" w:rsidR="00000000" w:rsidRPr="00000000">
        <w:rPr>
          <w:b w:val="1"/>
          <w:rtl w:val="0"/>
        </w:rPr>
        <w:t xml:space="preserve">Genetics:</w:t>
      </w:r>
      <w:r w:rsidDel="00000000" w:rsidR="00000000" w:rsidRPr="00000000">
        <w:rPr>
          <w:rtl w:val="0"/>
        </w:rPr>
        <w:t xml:space="preserve"> Genetics plays a pivotal role in determining the number and type of muscle fibers we possess, which in turn impacts our inherent potential for muscular strength.</w:t>
      </w:r>
    </w:p>
    <w:p w:rsidR="00000000" w:rsidDel="00000000" w:rsidP="00000000" w:rsidRDefault="00000000" w:rsidRPr="00000000" w14:paraId="0000012F">
      <w:pPr>
        <w:spacing w:after="200" w:lineRule="auto"/>
        <w:rPr/>
      </w:pPr>
      <w:r w:rsidDel="00000000" w:rsidR="00000000" w:rsidRPr="00000000">
        <w:rPr>
          <w:b w:val="1"/>
          <w:rtl w:val="0"/>
        </w:rPr>
        <w:t xml:space="preserve">Physical Activity Level:</w:t>
      </w:r>
      <w:r w:rsidDel="00000000" w:rsidR="00000000" w:rsidRPr="00000000">
        <w:rPr>
          <w:rtl w:val="0"/>
        </w:rPr>
        <w:t xml:space="preserve"> Regular engagement in resistance and endurance training contributes to muscle fiber growth and enhances the efficiency of the neuromuscular system, effectively boosting muscular strength.</w:t>
      </w:r>
    </w:p>
    <w:p w:rsidR="00000000" w:rsidDel="00000000" w:rsidP="00000000" w:rsidRDefault="00000000" w:rsidRPr="00000000" w14:paraId="00000130">
      <w:pPr>
        <w:spacing w:after="200" w:lineRule="auto"/>
        <w:rPr/>
      </w:pPr>
      <w:r w:rsidDel="00000000" w:rsidR="00000000" w:rsidRPr="00000000">
        <w:rPr>
          <w:b w:val="1"/>
          <w:rtl w:val="0"/>
        </w:rPr>
        <w:t xml:space="preserve">Nutrition: </w:t>
      </w:r>
      <w:r w:rsidDel="00000000" w:rsidR="00000000" w:rsidRPr="00000000">
        <w:rPr>
          <w:rtl w:val="0"/>
        </w:rPr>
        <w:t xml:space="preserve">Dietary habits have a significant impact on muscle health. Adequate protein intake and essential nutrients are necessary for muscle growth and repair, directly influencing muscle strength.</w:t>
      </w:r>
    </w:p>
    <w:p w:rsidR="00000000" w:rsidDel="00000000" w:rsidP="00000000" w:rsidRDefault="00000000" w:rsidRPr="00000000" w14:paraId="00000131">
      <w:pPr>
        <w:spacing w:after="200" w:lineRule="auto"/>
        <w:rPr/>
      </w:pPr>
      <w:r w:rsidDel="00000000" w:rsidR="00000000" w:rsidRPr="00000000">
        <w:rPr>
          <w:b w:val="1"/>
          <w:rtl w:val="0"/>
        </w:rPr>
        <w:t xml:space="preserve">Health Status:</w:t>
      </w:r>
      <w:r w:rsidDel="00000000" w:rsidR="00000000" w:rsidRPr="00000000">
        <w:rPr>
          <w:rtl w:val="0"/>
        </w:rPr>
        <w:t xml:space="preserve"> Certain diseases and conditions, such as muscular dystrophy and hypothyroidism, can have a detrimental impact on muscle strength, leading to muscle weakness and a decline in muscular strength.</w:t>
      </w:r>
    </w:p>
    <w:p w:rsidR="00000000" w:rsidDel="00000000" w:rsidP="00000000" w:rsidRDefault="00000000" w:rsidRPr="00000000" w14:paraId="00000132">
      <w:pPr>
        <w:spacing w:after="200" w:lineRule="auto"/>
        <w:rPr/>
      </w:pPr>
      <w:r w:rsidDel="00000000" w:rsidR="00000000" w:rsidRPr="00000000">
        <w:rPr>
          <w:rtl w:val="0"/>
        </w:rPr>
        <w:t xml:space="preserve">Understanding these factors forms the cornerstone of tailoring strength management strategies to individual needs. By recognizing the areas most likely to benefit from naturopathic interventions, we can better assist individuals in optimizing their muscular strength and overall musculoskeletal health.</w:t>
      </w:r>
    </w:p>
    <w:p w:rsidR="00000000" w:rsidDel="00000000" w:rsidP="00000000" w:rsidRDefault="00000000" w:rsidRPr="00000000" w14:paraId="00000133">
      <w:pPr>
        <w:pStyle w:val="Heading3"/>
        <w:spacing w:after="200" w:lineRule="auto"/>
        <w:rPr/>
      </w:pPr>
      <w:bookmarkStart w:colFirst="0" w:colLast="0" w:name="_m9lchmct5akd" w:id="65"/>
      <w:bookmarkEnd w:id="65"/>
      <w:r w:rsidDel="00000000" w:rsidR="00000000" w:rsidRPr="00000000">
        <w:rPr>
          <w:rtl w:val="0"/>
        </w:rPr>
        <w:t xml:space="preserve">The Multidimensional Nature of Strength</w:t>
      </w:r>
    </w:p>
    <w:p w:rsidR="00000000" w:rsidDel="00000000" w:rsidP="00000000" w:rsidRDefault="00000000" w:rsidRPr="00000000" w14:paraId="00000134">
      <w:pPr>
        <w:spacing w:after="200" w:lineRule="auto"/>
        <w:rPr/>
      </w:pPr>
      <w:r w:rsidDel="00000000" w:rsidR="00000000" w:rsidRPr="00000000">
        <w:rPr>
          <w:rtl w:val="0"/>
        </w:rPr>
        <w:t xml:space="preserve">Strength is not just a physical attribute; it is a complex interplay of physiological and psychological elements. It comprises:</w:t>
      </w:r>
    </w:p>
    <w:p w:rsidR="00000000" w:rsidDel="00000000" w:rsidP="00000000" w:rsidRDefault="00000000" w:rsidRPr="00000000" w14:paraId="00000135">
      <w:pPr>
        <w:spacing w:after="200" w:lineRule="auto"/>
        <w:rPr/>
      </w:pPr>
      <w:r w:rsidDel="00000000" w:rsidR="00000000" w:rsidRPr="00000000">
        <w:rPr>
          <w:b w:val="1"/>
          <w:rtl w:val="0"/>
        </w:rPr>
        <w:t xml:space="preserve">Maximal Strength: </w:t>
      </w:r>
      <w:r w:rsidDel="00000000" w:rsidR="00000000" w:rsidRPr="00000000">
        <w:rPr>
          <w:rtl w:val="0"/>
        </w:rPr>
        <w:t xml:space="preserve">The maximum force a muscle or muscle group can exert in a single contraction.</w:t>
      </w:r>
    </w:p>
    <w:p w:rsidR="00000000" w:rsidDel="00000000" w:rsidP="00000000" w:rsidRDefault="00000000" w:rsidRPr="00000000" w14:paraId="00000136">
      <w:pPr>
        <w:spacing w:after="200" w:lineRule="auto"/>
        <w:rPr/>
      </w:pPr>
      <w:r w:rsidDel="00000000" w:rsidR="00000000" w:rsidRPr="00000000">
        <w:rPr>
          <w:b w:val="1"/>
          <w:rtl w:val="0"/>
        </w:rPr>
        <w:t xml:space="preserve">Endurance Strength:</w:t>
      </w:r>
      <w:r w:rsidDel="00000000" w:rsidR="00000000" w:rsidRPr="00000000">
        <w:rPr>
          <w:rtl w:val="0"/>
        </w:rPr>
        <w:t xml:space="preserve"> The ability to sustain repeated muscle contractions or a single contraction over time.</w:t>
      </w:r>
    </w:p>
    <w:p w:rsidR="00000000" w:rsidDel="00000000" w:rsidP="00000000" w:rsidRDefault="00000000" w:rsidRPr="00000000" w14:paraId="00000137">
      <w:pPr>
        <w:spacing w:after="200" w:lineRule="auto"/>
        <w:rPr/>
      </w:pPr>
      <w:r w:rsidDel="00000000" w:rsidR="00000000" w:rsidRPr="00000000">
        <w:rPr>
          <w:b w:val="1"/>
          <w:rtl w:val="0"/>
        </w:rPr>
        <w:t xml:space="preserve">Speed Strength: </w:t>
      </w:r>
      <w:r w:rsidDel="00000000" w:rsidR="00000000" w:rsidRPr="00000000">
        <w:rPr>
          <w:rtl w:val="0"/>
        </w:rPr>
        <w:t xml:space="preserve">The ability to express strength quickly.</w:t>
      </w:r>
    </w:p>
    <w:p w:rsidR="00000000" w:rsidDel="00000000" w:rsidP="00000000" w:rsidRDefault="00000000" w:rsidRPr="00000000" w14:paraId="00000138">
      <w:pPr>
        <w:spacing w:after="200" w:lineRule="auto"/>
        <w:rPr/>
      </w:pPr>
      <w:r w:rsidDel="00000000" w:rsidR="00000000" w:rsidRPr="00000000">
        <w:rPr>
          <w:b w:val="1"/>
          <w:rtl w:val="0"/>
        </w:rPr>
        <w:t xml:space="preserve">Explosive Strength:</w:t>
      </w:r>
      <w:r w:rsidDel="00000000" w:rsidR="00000000" w:rsidRPr="00000000">
        <w:rPr>
          <w:rtl w:val="0"/>
        </w:rPr>
        <w:t xml:space="preserve"> The ability to exert maximal force in minimal time.</w:t>
      </w:r>
    </w:p>
    <w:p w:rsidR="00000000" w:rsidDel="00000000" w:rsidP="00000000" w:rsidRDefault="00000000" w:rsidRPr="00000000" w14:paraId="00000139">
      <w:pPr>
        <w:spacing w:after="200" w:lineRule="auto"/>
        <w:rPr/>
      </w:pPr>
      <w:r w:rsidDel="00000000" w:rsidR="00000000" w:rsidRPr="00000000">
        <w:rPr>
          <w:rtl w:val="0"/>
        </w:rPr>
        <w:t xml:space="preserve">Understanding these dimensions is crucial to providing personalized strength management plans for your clients/patients.</w:t>
      </w:r>
    </w:p>
    <w:p w:rsidR="00000000" w:rsidDel="00000000" w:rsidP="00000000" w:rsidRDefault="00000000" w:rsidRPr="00000000" w14:paraId="0000013A">
      <w:pPr>
        <w:pStyle w:val="Heading3"/>
        <w:spacing w:after="200" w:lineRule="auto"/>
        <w:rPr/>
      </w:pPr>
      <w:bookmarkStart w:colFirst="0" w:colLast="0" w:name="_2v00lhf9al8b" w:id="66"/>
      <w:bookmarkEnd w:id="66"/>
      <w:r w:rsidDel="00000000" w:rsidR="00000000" w:rsidRPr="00000000">
        <w:rPr>
          <w:rtl w:val="0"/>
        </w:rPr>
        <w:t xml:space="preserve">Physiology of Strength Development</w:t>
      </w:r>
    </w:p>
    <w:p w:rsidR="00000000" w:rsidDel="00000000" w:rsidP="00000000" w:rsidRDefault="00000000" w:rsidRPr="00000000" w14:paraId="0000013B">
      <w:pPr>
        <w:spacing w:after="200" w:lineRule="auto"/>
        <w:rPr/>
      </w:pPr>
      <w:r w:rsidDel="00000000" w:rsidR="00000000" w:rsidRPr="00000000">
        <w:rPr>
          <w:rtl w:val="0"/>
        </w:rPr>
        <w:t xml:space="preserve">Strength development is a result of various physiological adaptations:</w:t>
      </w:r>
    </w:p>
    <w:p w:rsidR="00000000" w:rsidDel="00000000" w:rsidP="00000000" w:rsidRDefault="00000000" w:rsidRPr="00000000" w14:paraId="0000013C">
      <w:pPr>
        <w:spacing w:after="200" w:lineRule="auto"/>
        <w:rPr/>
      </w:pPr>
      <w:r w:rsidDel="00000000" w:rsidR="00000000" w:rsidRPr="00000000">
        <w:rPr>
          <w:b w:val="1"/>
          <w:rtl w:val="0"/>
        </w:rPr>
        <w:t xml:space="preserve">Neural adaptations:</w:t>
      </w:r>
      <w:r w:rsidDel="00000000" w:rsidR="00000000" w:rsidRPr="00000000">
        <w:rPr>
          <w:rtl w:val="0"/>
        </w:rPr>
        <w:t xml:space="preserve"> Involves an increase in neural drive, firing rate, and the recruitment of motor units. A better understanding of this mechanism can help in formulating neurologically targeted exercises for strength development.</w:t>
      </w:r>
    </w:p>
    <w:p w:rsidR="00000000" w:rsidDel="00000000" w:rsidP="00000000" w:rsidRDefault="00000000" w:rsidRPr="00000000" w14:paraId="0000013D">
      <w:pPr>
        <w:spacing w:after="200" w:lineRule="auto"/>
        <w:rPr/>
      </w:pPr>
      <w:r w:rsidDel="00000000" w:rsidR="00000000" w:rsidRPr="00000000">
        <w:rPr>
          <w:b w:val="1"/>
          <w:rtl w:val="0"/>
        </w:rPr>
        <w:t xml:space="preserve">Muscular adaptations:</w:t>
      </w:r>
      <w:r w:rsidDel="00000000" w:rsidR="00000000" w:rsidRPr="00000000">
        <w:rPr>
          <w:rtl w:val="0"/>
        </w:rPr>
        <w:t xml:space="preserve"> Encompasses both hypertrophy (increase in muscle fiber size) and hyperplasia (increase in muscle fiber number).</w:t>
      </w:r>
    </w:p>
    <w:p w:rsidR="00000000" w:rsidDel="00000000" w:rsidP="00000000" w:rsidRDefault="00000000" w:rsidRPr="00000000" w14:paraId="0000013E">
      <w:pPr>
        <w:spacing w:after="200" w:lineRule="auto"/>
        <w:rPr/>
      </w:pPr>
      <w:r w:rsidDel="00000000" w:rsidR="00000000" w:rsidRPr="00000000">
        <w:rPr>
          <w:rtl w:val="0"/>
        </w:rPr>
        <w:t xml:space="preserve">By integrating these principles with naturopathic methods, you can craft well-rounded strength training programs for your clients/patients.</w:t>
      </w:r>
    </w:p>
    <w:p w:rsidR="00000000" w:rsidDel="00000000" w:rsidP="00000000" w:rsidRDefault="00000000" w:rsidRPr="00000000" w14:paraId="0000013F">
      <w:pPr>
        <w:pStyle w:val="Heading3"/>
        <w:spacing w:after="200" w:lineRule="auto"/>
        <w:rPr/>
      </w:pPr>
      <w:bookmarkStart w:colFirst="0" w:colLast="0" w:name="_b9t81t3ff1e9" w:id="67"/>
      <w:bookmarkEnd w:id="67"/>
      <w:r w:rsidDel="00000000" w:rsidR="00000000" w:rsidRPr="00000000">
        <w:rPr>
          <w:rtl w:val="0"/>
        </w:rPr>
        <w:t xml:space="preserve">Building Blocks of Strength</w:t>
      </w:r>
    </w:p>
    <w:p w:rsidR="00000000" w:rsidDel="00000000" w:rsidP="00000000" w:rsidRDefault="00000000" w:rsidRPr="00000000" w14:paraId="00000140">
      <w:pPr>
        <w:spacing w:after="200" w:lineRule="auto"/>
        <w:rPr/>
      </w:pPr>
      <w:r w:rsidDel="00000000" w:rsidR="00000000" w:rsidRPr="00000000">
        <w:rPr>
          <w:rtl w:val="0"/>
        </w:rPr>
        <w:t xml:space="preserve">Strength training, or resistance training, is the bedrock of strength management. It primarily works our skeletal muscles, implementing the principle of progressive overload. This principle revolves around the gradual increase of stress placed on the body during exercise, stimulating muscle adaptation, growth, and increased strength.</w:t>
      </w:r>
    </w:p>
    <w:p w:rsidR="00000000" w:rsidDel="00000000" w:rsidP="00000000" w:rsidRDefault="00000000" w:rsidRPr="00000000" w14:paraId="00000141">
      <w:pPr>
        <w:spacing w:after="200" w:lineRule="auto"/>
        <w:rPr/>
      </w:pPr>
      <w:r w:rsidDel="00000000" w:rsidR="00000000" w:rsidRPr="00000000">
        <w:rPr>
          <w:rtl w:val="0"/>
        </w:rPr>
        <w:t xml:space="preserve">The critical components of strength training include:</w:t>
      </w:r>
    </w:p>
    <w:p w:rsidR="00000000" w:rsidDel="00000000" w:rsidP="00000000" w:rsidRDefault="00000000" w:rsidRPr="00000000" w14:paraId="00000142">
      <w:pPr>
        <w:spacing w:after="200" w:lineRule="auto"/>
        <w:rPr/>
      </w:pPr>
      <w:r w:rsidDel="00000000" w:rsidR="00000000" w:rsidRPr="00000000">
        <w:rPr>
          <w:b w:val="1"/>
          <w:rtl w:val="0"/>
        </w:rPr>
        <w:t xml:space="preserve">Specificity: </w:t>
      </w:r>
      <w:r w:rsidDel="00000000" w:rsidR="00000000" w:rsidRPr="00000000">
        <w:rPr>
          <w:rtl w:val="0"/>
        </w:rPr>
        <w:t xml:space="preserve">Strength training should target specific muscle groups. For instance, if you aim to enhance quadriceps strength, exercises like squats and lunges should be a part of your workout regimen.</w:t>
      </w:r>
    </w:p>
    <w:p w:rsidR="00000000" w:rsidDel="00000000" w:rsidP="00000000" w:rsidRDefault="00000000" w:rsidRPr="00000000" w14:paraId="00000143">
      <w:pPr>
        <w:spacing w:after="200" w:lineRule="auto"/>
        <w:rPr/>
      </w:pPr>
      <w:r w:rsidDel="00000000" w:rsidR="00000000" w:rsidRPr="00000000">
        <w:rPr>
          <w:b w:val="1"/>
          <w:rtl w:val="0"/>
        </w:rPr>
        <w:t xml:space="preserve">Overload:</w:t>
      </w:r>
      <w:r w:rsidDel="00000000" w:rsidR="00000000" w:rsidRPr="00000000">
        <w:rPr>
          <w:rtl w:val="0"/>
        </w:rPr>
        <w:t xml:space="preserve"> Challenge your muscles to adapt and grow by increasing the weight or resistance over time. This progressive loading leads to increased muscle fiber recruitment, leading to increased strength over time.</w:t>
      </w:r>
    </w:p>
    <w:p w:rsidR="00000000" w:rsidDel="00000000" w:rsidP="00000000" w:rsidRDefault="00000000" w:rsidRPr="00000000" w14:paraId="00000144">
      <w:pPr>
        <w:spacing w:after="200" w:lineRule="auto"/>
        <w:rPr/>
      </w:pPr>
      <w:r w:rsidDel="00000000" w:rsidR="00000000" w:rsidRPr="00000000">
        <w:rPr>
          <w:b w:val="1"/>
          <w:rtl w:val="0"/>
        </w:rPr>
        <w:t xml:space="preserve">Recovery:</w:t>
      </w:r>
      <w:r w:rsidDel="00000000" w:rsidR="00000000" w:rsidRPr="00000000">
        <w:rPr>
          <w:rtl w:val="0"/>
        </w:rPr>
        <w:t xml:space="preserve"> This is a critical yet often overlooked aspect of strength training. Muscles need rest periods to repair and grow. Incorporate rest days between strength training sessions for the same muscle group.</w:t>
      </w:r>
    </w:p>
    <w:p w:rsidR="00000000" w:rsidDel="00000000" w:rsidP="00000000" w:rsidRDefault="00000000" w:rsidRPr="00000000" w14:paraId="00000145">
      <w:pPr>
        <w:pStyle w:val="Heading3"/>
        <w:spacing w:after="200" w:lineRule="auto"/>
        <w:rPr/>
      </w:pPr>
      <w:bookmarkStart w:colFirst="0" w:colLast="0" w:name="_wjc7rshr6t8b" w:id="68"/>
      <w:bookmarkEnd w:id="68"/>
      <w:r w:rsidDel="00000000" w:rsidR="00000000" w:rsidRPr="00000000">
        <w:rPr>
          <w:rtl w:val="0"/>
        </w:rPr>
        <w:t xml:space="preserve">Resistance Training - A Holistic Approach to Health Management</w:t>
      </w:r>
    </w:p>
    <w:p w:rsidR="00000000" w:rsidDel="00000000" w:rsidP="00000000" w:rsidRDefault="00000000" w:rsidRPr="00000000" w14:paraId="00000146">
      <w:pPr>
        <w:spacing w:after="200" w:lineRule="auto"/>
        <w:rPr/>
      </w:pPr>
      <w:r w:rsidDel="00000000" w:rsidR="00000000" w:rsidRPr="00000000">
        <w:rPr>
          <w:rtl w:val="0"/>
        </w:rPr>
        <w:t xml:space="preserve">Resistance training, which can involve the use of weights, resistance bands, or high-intensity exercises, forms a crucial component of overall health management. Its benefits extend beyond just strength augmentation to include improved bone health, cardiovascular fitness, insulin sensitivity, and mental health. Moreover, such training can stimulate the release of the human growth hormone (HGH), promoting cell growth, regeneration, and fat mobilization for energy. It can also help in processing proteins that are essential for muscle repair and growth.</w:t>
      </w:r>
    </w:p>
    <w:p w:rsidR="00000000" w:rsidDel="00000000" w:rsidP="00000000" w:rsidRDefault="00000000" w:rsidRPr="00000000" w14:paraId="00000147">
      <w:pPr>
        <w:spacing w:after="200" w:lineRule="auto"/>
        <w:rPr/>
      </w:pPr>
      <w:r w:rsidDel="00000000" w:rsidR="00000000" w:rsidRPr="00000000">
        <w:rPr>
          <w:rtl w:val="0"/>
        </w:rPr>
        <w:t xml:space="preserve">When designing resistance training programs, consider these key elements:</w:t>
      </w:r>
    </w:p>
    <w:p w:rsidR="00000000" w:rsidDel="00000000" w:rsidP="00000000" w:rsidRDefault="00000000" w:rsidRPr="00000000" w14:paraId="00000148">
      <w:pPr>
        <w:spacing w:after="200" w:lineRule="auto"/>
        <w:rPr/>
      </w:pPr>
      <w:r w:rsidDel="00000000" w:rsidR="00000000" w:rsidRPr="00000000">
        <w:rPr>
          <w:b w:val="1"/>
          <w:rtl w:val="0"/>
        </w:rPr>
        <w:t xml:space="preserve">Intensity:</w:t>
      </w:r>
      <w:r w:rsidDel="00000000" w:rsidR="00000000" w:rsidRPr="00000000">
        <w:rPr>
          <w:rtl w:val="0"/>
        </w:rPr>
        <w:t xml:space="preserve"> The level of effort required relative to one's maximum capacity. For instance, high-intensity interval training (HIIT) alternates short bursts of intense exercise with rest or lower-intensity exercise.</w:t>
      </w:r>
    </w:p>
    <w:p w:rsidR="00000000" w:rsidDel="00000000" w:rsidP="00000000" w:rsidRDefault="00000000" w:rsidRPr="00000000" w14:paraId="00000149">
      <w:pPr>
        <w:spacing w:after="200" w:lineRule="auto"/>
        <w:rPr/>
      </w:pPr>
      <w:r w:rsidDel="00000000" w:rsidR="00000000" w:rsidRPr="00000000">
        <w:rPr>
          <w:b w:val="1"/>
          <w:rtl w:val="0"/>
        </w:rPr>
        <w:t xml:space="preserve">Volume:</w:t>
      </w:r>
      <w:r w:rsidDel="00000000" w:rsidR="00000000" w:rsidRPr="00000000">
        <w:rPr>
          <w:rtl w:val="0"/>
        </w:rPr>
        <w:t xml:space="preserve"> The total amount of work performed, calculated as the product of sets, repetitions, and weight lifted.</w:t>
      </w:r>
    </w:p>
    <w:p w:rsidR="00000000" w:rsidDel="00000000" w:rsidP="00000000" w:rsidRDefault="00000000" w:rsidRPr="00000000" w14:paraId="0000014A">
      <w:pPr>
        <w:spacing w:after="200" w:lineRule="auto"/>
        <w:rPr/>
      </w:pPr>
      <w:r w:rsidDel="00000000" w:rsidR="00000000" w:rsidRPr="00000000">
        <w:rPr>
          <w:b w:val="1"/>
          <w:rtl w:val="0"/>
        </w:rPr>
        <w:t xml:space="preserve">Progression: </w:t>
      </w:r>
      <w:r w:rsidDel="00000000" w:rsidR="00000000" w:rsidRPr="00000000">
        <w:rPr>
          <w:rtl w:val="0"/>
        </w:rPr>
        <w:t xml:space="preserve">A gradual increase in intensity or volume to avoid plateaus in strength development This aligns with the "progressive" aspect of P.A.C.E. (Progressive Acceleration of Cardiopulmonary Exertion), suggesting that the more you engage in exercise, the stronger you'll become over time.</w:t>
      </w:r>
    </w:p>
    <w:p w:rsidR="00000000" w:rsidDel="00000000" w:rsidP="00000000" w:rsidRDefault="00000000" w:rsidRPr="00000000" w14:paraId="0000014B">
      <w:pPr>
        <w:spacing w:after="200" w:lineRule="auto"/>
        <w:rPr/>
      </w:pPr>
      <w:r w:rsidDel="00000000" w:rsidR="00000000" w:rsidRPr="00000000">
        <w:rPr>
          <w:b w:val="1"/>
          <w:rtl w:val="0"/>
        </w:rPr>
        <w:t xml:space="preserve">Variety:</w:t>
      </w:r>
      <w:r w:rsidDel="00000000" w:rsidR="00000000" w:rsidRPr="00000000">
        <w:rPr>
          <w:rtl w:val="0"/>
        </w:rPr>
        <w:t xml:space="preserve"> Incorporation of different exercises targeting various muscle groups. This could range from resistance exercises like push-ups and bicep curls to rebounding exercises on a mini trampoline or high-intensity interval training.</w:t>
      </w:r>
    </w:p>
    <w:p w:rsidR="00000000" w:rsidDel="00000000" w:rsidP="00000000" w:rsidRDefault="00000000" w:rsidRPr="00000000" w14:paraId="0000014C">
      <w:pPr>
        <w:spacing w:after="200" w:lineRule="auto"/>
        <w:rPr/>
      </w:pPr>
      <w:r w:rsidDel="00000000" w:rsidR="00000000" w:rsidRPr="00000000">
        <w:rPr>
          <w:b w:val="1"/>
          <w:rtl w:val="0"/>
        </w:rPr>
        <w:t xml:space="preserve">Rest:</w:t>
      </w:r>
      <w:r w:rsidDel="00000000" w:rsidR="00000000" w:rsidRPr="00000000">
        <w:rPr>
          <w:rtl w:val="0"/>
        </w:rPr>
        <w:t xml:space="preserve"> Sufficient rest between sets and workouts is necessary to allow for muscle recovery and growth. This also aligns with the recovery periods integral to high-intensity interval training and the "exertion" aspect of P.A.C.E.</w:t>
      </w:r>
    </w:p>
    <w:p w:rsidR="00000000" w:rsidDel="00000000" w:rsidP="00000000" w:rsidRDefault="00000000" w:rsidRPr="00000000" w14:paraId="0000014D">
      <w:pPr>
        <w:spacing w:after="200" w:lineRule="auto"/>
        <w:rPr/>
      </w:pPr>
      <w:r w:rsidDel="00000000" w:rsidR="00000000" w:rsidRPr="00000000">
        <w:rPr>
          <w:rtl w:val="0"/>
        </w:rPr>
        <w:t xml:space="preserve">To make this more tangible, consider the case of a middle-aged patient looking to increase her upper-body strength. You could advise her to start with low-intensity exercises such as push-ups and bicep curls, gradually increasing the repetitions and sets over time. She could also incorporate HIIT into her routine, alternating between periods of intense exercise and rest. Including rebounding exercises can further add variety and enhance benefits. Ensuring she has adequate rest days between workouts will be crucial to her muscle recovery and growth.</w:t>
      </w:r>
    </w:p>
    <w:p w:rsidR="00000000" w:rsidDel="00000000" w:rsidP="00000000" w:rsidRDefault="00000000" w:rsidRPr="00000000" w14:paraId="0000014E">
      <w:pPr>
        <w:spacing w:after="200" w:lineRule="auto"/>
        <w:rPr/>
      </w:pPr>
      <w:r w:rsidDel="00000000" w:rsidR="00000000" w:rsidRPr="00000000">
        <w:rPr>
          <w:rtl w:val="0"/>
        </w:rPr>
        <w:t xml:space="preserve">Finally, it's essential to remember the importance of a healthy diet, proper hydration, and maintaining a positive mental state through practices like meditation or prayer to supplement the physical benefits of resistance training.</w:t>
      </w:r>
    </w:p>
    <w:p w:rsidR="00000000" w:rsidDel="00000000" w:rsidP="00000000" w:rsidRDefault="00000000" w:rsidRPr="00000000" w14:paraId="0000014F">
      <w:pPr>
        <w:pStyle w:val="Heading3"/>
        <w:spacing w:after="200" w:lineRule="auto"/>
        <w:rPr/>
      </w:pPr>
      <w:bookmarkStart w:colFirst="0" w:colLast="0" w:name="_977sq6qy6gg6" w:id="69"/>
      <w:bookmarkEnd w:id="69"/>
      <w:r w:rsidDel="00000000" w:rsidR="00000000" w:rsidRPr="00000000">
        <w:rPr>
          <w:rtl w:val="0"/>
        </w:rPr>
        <w:t xml:space="preserve">Naturopathic Strategies for Strength Management</w:t>
      </w:r>
    </w:p>
    <w:p w:rsidR="00000000" w:rsidDel="00000000" w:rsidP="00000000" w:rsidRDefault="00000000" w:rsidRPr="00000000" w14:paraId="00000150">
      <w:pPr>
        <w:spacing w:after="200" w:lineRule="auto"/>
        <w:rPr/>
      </w:pPr>
      <w:r w:rsidDel="00000000" w:rsidR="00000000" w:rsidRPr="00000000">
        <w:rPr>
          <w:rtl w:val="0"/>
        </w:rPr>
        <w:t xml:space="preserve">While strength training is essential, a naturopathic approach to managing strength is multifaceted, integrating lifestyle, diet, natural therapies, and supplemental strategies.</w:t>
      </w:r>
    </w:p>
    <w:p w:rsidR="00000000" w:rsidDel="00000000" w:rsidP="00000000" w:rsidRDefault="00000000" w:rsidRPr="00000000" w14:paraId="00000151">
      <w:pPr>
        <w:pStyle w:val="Heading4"/>
        <w:spacing w:after="200" w:lineRule="auto"/>
        <w:rPr/>
      </w:pPr>
      <w:bookmarkStart w:colFirst="0" w:colLast="0" w:name="_4akhwlbd1c8q" w:id="70"/>
      <w:bookmarkEnd w:id="70"/>
      <w:r w:rsidDel="00000000" w:rsidR="00000000" w:rsidRPr="00000000">
        <w:rPr>
          <w:rtl w:val="0"/>
        </w:rPr>
        <w:t xml:space="preserve">Lifestyle Approaches</w:t>
      </w:r>
    </w:p>
    <w:p w:rsidR="00000000" w:rsidDel="00000000" w:rsidP="00000000" w:rsidRDefault="00000000" w:rsidRPr="00000000" w14:paraId="00000152">
      <w:pPr>
        <w:spacing w:after="200" w:lineRule="auto"/>
        <w:rPr/>
      </w:pPr>
      <w:r w:rsidDel="00000000" w:rsidR="00000000" w:rsidRPr="00000000">
        <w:rPr>
          <w:rtl w:val="0"/>
        </w:rPr>
        <w:t xml:space="preserve">Physical activity is paramount, but rest and sleep are equally vital. Your muscles need downtime to repair and rebuild.</w:t>
      </w:r>
    </w:p>
    <w:p w:rsidR="00000000" w:rsidDel="00000000" w:rsidP="00000000" w:rsidRDefault="00000000" w:rsidRPr="00000000" w14:paraId="00000153">
      <w:pPr>
        <w:spacing w:after="200" w:lineRule="auto"/>
        <w:rPr/>
      </w:pPr>
      <w:r w:rsidDel="00000000" w:rsidR="00000000" w:rsidRPr="00000000">
        <w:rPr>
          <w:rtl w:val="0"/>
        </w:rPr>
        <w:t xml:space="preserve">Stress management also plays a role. Chronic stress can lead to prolonged cortisol release, which can result in muscle protein breakdown and inhibit recovery. Techniques such as mindfulness meditation, deep breathing, and yoga can help manage stress levels.</w:t>
      </w:r>
    </w:p>
    <w:p w:rsidR="00000000" w:rsidDel="00000000" w:rsidP="00000000" w:rsidRDefault="00000000" w:rsidRPr="00000000" w14:paraId="00000154">
      <w:pPr>
        <w:pStyle w:val="Heading4"/>
        <w:spacing w:after="200" w:lineRule="auto"/>
        <w:rPr/>
      </w:pPr>
      <w:bookmarkStart w:colFirst="0" w:colLast="0" w:name="_oz5x2roptjit" w:id="71"/>
      <w:bookmarkEnd w:id="71"/>
      <w:r w:rsidDel="00000000" w:rsidR="00000000" w:rsidRPr="00000000">
        <w:rPr>
          <w:rtl w:val="0"/>
        </w:rPr>
        <w:t xml:space="preserve">Nutritional Approaches</w:t>
      </w:r>
    </w:p>
    <w:p w:rsidR="00000000" w:rsidDel="00000000" w:rsidP="00000000" w:rsidRDefault="00000000" w:rsidRPr="00000000" w14:paraId="00000155">
      <w:pPr>
        <w:spacing w:after="200" w:lineRule="auto"/>
        <w:rPr/>
      </w:pPr>
      <w:r w:rsidDel="00000000" w:rsidR="00000000" w:rsidRPr="00000000">
        <w:rPr>
          <w:rtl w:val="0"/>
        </w:rPr>
        <w:t xml:space="preserve">Diet plays a significant role in muscle health. Adequate protein intake is essential for muscle repair and growth, while complex carbohydrates provide the energy necessary for muscle contraction. Essential fats, vitamins, and minerals also play crucial roles in muscle health.</w:t>
      </w:r>
    </w:p>
    <w:p w:rsidR="00000000" w:rsidDel="00000000" w:rsidP="00000000" w:rsidRDefault="00000000" w:rsidRPr="00000000" w14:paraId="00000156">
      <w:pPr>
        <w:spacing w:after="200" w:lineRule="auto"/>
        <w:rPr/>
      </w:pPr>
      <w:r w:rsidDel="00000000" w:rsidR="00000000" w:rsidRPr="00000000">
        <w:rPr>
          <w:i w:val="1"/>
          <w:rtl w:val="0"/>
        </w:rPr>
        <w:t xml:space="preserve">Table 1: Key Nutrients for Muscle Health</w:t>
      </w:r>
      <w:r w:rsidDel="00000000" w:rsidR="00000000" w:rsidRPr="00000000">
        <w:rPr>
          <w:rtl w:val="0"/>
        </w:rPr>
      </w:r>
    </w:p>
    <w:tbl>
      <w:tblPr>
        <w:tblStyle w:val="Table3"/>
        <w:tblW w:w="9030.0" w:type="dxa"/>
        <w:jc w:val="left"/>
        <w:tblLayout w:type="fixed"/>
        <w:tblLook w:val="0600"/>
      </w:tblPr>
      <w:tblGrid>
        <w:gridCol w:w="1965"/>
        <w:gridCol w:w="3375"/>
        <w:gridCol w:w="3690"/>
        <w:tblGridChange w:id="0">
          <w:tblGrid>
            <w:gridCol w:w="1965"/>
            <w:gridCol w:w="3375"/>
            <w:gridCol w:w="3690"/>
          </w:tblGrid>
        </w:tblGridChange>
      </w:tblGrid>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7">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Nutrient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8">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Role in Muscle Health</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Food Sources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Protein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Essential for muscle growth and repair</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Lean meat, fish, eggs, dairy, legumes, nuts, and seeds</w:t>
            </w:r>
            <w:r w:rsidDel="00000000" w:rsidR="00000000" w:rsidRPr="00000000">
              <w:rPr>
                <w:rtl w:val="0"/>
              </w:rPr>
            </w:r>
          </w:p>
        </w:tc>
      </w:tr>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Carbohydrates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Provide energy for muscle contraction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Whole grains, fruits, vegetables, legumes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Omega-3 Fatty Acids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Reduce inflammation and support muscle recovery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Fatty fish, chia seeds, flaxseeds, walnuts</w:t>
            </w:r>
            <w:r w:rsidDel="00000000" w:rsidR="00000000" w:rsidRPr="00000000">
              <w:rPr>
                <w:rtl w:val="0"/>
              </w:rPr>
            </w:r>
          </w:p>
        </w:tc>
      </w:tr>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Vitamin 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Supports muscle function and strength</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Sun exposure, fatty fish, fortified dairy</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Magnesium</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Necessary for muscle contraction and relaxation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Leafy greens, nuts, seeds, whole grains, legumes</w:t>
            </w:r>
            <w:r w:rsidDel="00000000" w:rsidR="00000000" w:rsidRPr="00000000">
              <w:rPr>
                <w:rtl w:val="0"/>
              </w:rPr>
            </w:r>
          </w:p>
        </w:tc>
      </w:tr>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Zinc</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Plays a role in muscle repair and growth</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Shellfish, meat, legumes, seeds, nuts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 Vitamins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Involved in energy production and muscle function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Whole grains, meat, eggs, dairy, leafy greens, legumes</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B Vitamins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Involved in energy production and muscle function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spacing w:after="20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Whole grains, meat, eggs, dairy, leafy greens, legumes</w:t>
            </w:r>
          </w:p>
        </w:tc>
      </w:tr>
    </w:tbl>
    <w:p w:rsidR="00000000" w:rsidDel="00000000" w:rsidP="00000000" w:rsidRDefault="00000000" w:rsidRPr="00000000" w14:paraId="00000172">
      <w:pPr>
        <w:spacing w:after="200" w:lineRule="auto"/>
        <w:rPr/>
      </w:pPr>
      <w:r w:rsidDel="00000000" w:rsidR="00000000" w:rsidRPr="00000000">
        <w:rPr>
          <w:rtl w:val="0"/>
        </w:rPr>
        <w:t xml:space="preserve">In addition to a balanced diet, hydration plays a significant role in muscle health. Adequate water intake supports nutrient transportation and the removal of metabolic waste from the muscle cells, promoting overall muscle function and recovery.</w:t>
      </w:r>
    </w:p>
    <w:p w:rsidR="00000000" w:rsidDel="00000000" w:rsidP="00000000" w:rsidRDefault="00000000" w:rsidRPr="00000000" w14:paraId="00000173">
      <w:pPr>
        <w:pStyle w:val="Heading4"/>
        <w:spacing w:after="200" w:lineRule="auto"/>
        <w:rPr/>
      </w:pPr>
      <w:bookmarkStart w:colFirst="0" w:colLast="0" w:name="_rukm7o79shh5" w:id="72"/>
      <w:bookmarkEnd w:id="72"/>
      <w:r w:rsidDel="00000000" w:rsidR="00000000" w:rsidRPr="00000000">
        <w:rPr>
          <w:rtl w:val="0"/>
        </w:rPr>
        <w:t xml:space="preserve">Natural Therapy Approaches</w:t>
      </w:r>
    </w:p>
    <w:p w:rsidR="00000000" w:rsidDel="00000000" w:rsidP="00000000" w:rsidRDefault="00000000" w:rsidRPr="00000000" w14:paraId="00000174">
      <w:pPr>
        <w:spacing w:after="200" w:lineRule="auto"/>
        <w:rPr/>
      </w:pPr>
      <w:r w:rsidDel="00000000" w:rsidR="00000000" w:rsidRPr="00000000">
        <w:rPr>
          <w:rtl w:val="0"/>
        </w:rPr>
        <w:t xml:space="preserve">Naturopathy offers a variety of natural therapies that can complement your strength management program.</w:t>
      </w:r>
    </w:p>
    <w:p w:rsidR="00000000" w:rsidDel="00000000" w:rsidP="00000000" w:rsidRDefault="00000000" w:rsidRPr="00000000" w14:paraId="00000175">
      <w:pPr>
        <w:spacing w:after="200" w:lineRule="auto"/>
        <w:rPr/>
      </w:pPr>
      <w:r w:rsidDel="00000000" w:rsidR="00000000" w:rsidRPr="00000000">
        <w:rPr>
          <w:b w:val="1"/>
          <w:rtl w:val="0"/>
        </w:rPr>
        <w:t xml:space="preserve">Massage Therapy:</w:t>
      </w:r>
      <w:r w:rsidDel="00000000" w:rsidR="00000000" w:rsidRPr="00000000">
        <w:rPr>
          <w:rtl w:val="0"/>
        </w:rPr>
        <w:t xml:space="preserve"> It can help alleviate muscle tension, promote relaxation, and enhance muscle recovery post-exercise.</w:t>
      </w:r>
    </w:p>
    <w:p w:rsidR="00000000" w:rsidDel="00000000" w:rsidP="00000000" w:rsidRDefault="00000000" w:rsidRPr="00000000" w14:paraId="00000176">
      <w:pPr>
        <w:spacing w:after="200" w:lineRule="auto"/>
        <w:rPr/>
      </w:pPr>
      <w:r w:rsidDel="00000000" w:rsidR="00000000" w:rsidRPr="00000000">
        <w:rPr>
          <w:b w:val="1"/>
          <w:rtl w:val="0"/>
        </w:rPr>
        <w:t xml:space="preserve">Acupuncture:</w:t>
      </w:r>
      <w:r w:rsidDel="00000000" w:rsidR="00000000" w:rsidRPr="00000000">
        <w:rPr>
          <w:rtl w:val="0"/>
        </w:rPr>
        <w:t xml:space="preserve"> This traditional Chinese therapy may help improve muscular strength and function in individuals with certain muscular disorders.</w:t>
      </w:r>
    </w:p>
    <w:p w:rsidR="00000000" w:rsidDel="00000000" w:rsidP="00000000" w:rsidRDefault="00000000" w:rsidRPr="00000000" w14:paraId="00000177">
      <w:pPr>
        <w:spacing w:after="200" w:lineRule="auto"/>
        <w:rPr/>
      </w:pPr>
      <w:r w:rsidDel="00000000" w:rsidR="00000000" w:rsidRPr="00000000">
        <w:rPr>
          <w:b w:val="1"/>
          <w:rtl w:val="0"/>
        </w:rPr>
        <w:t xml:space="preserve">Herbal Medicine:</w:t>
      </w:r>
      <w:r w:rsidDel="00000000" w:rsidR="00000000" w:rsidRPr="00000000">
        <w:rPr>
          <w:rtl w:val="0"/>
        </w:rPr>
        <w:t xml:space="preserve"> Certain herbs, such as Ashwagandha and Rhodiola, have been traditionally used to enhance strength and endurance. However, it's crucial to consult a qualified naturopathic practitioner before starting any herbal regimen.</w:t>
      </w:r>
      <w:r w:rsidDel="00000000" w:rsidR="00000000" w:rsidRPr="00000000">
        <w:rPr>
          <w:rtl w:val="0"/>
        </w:rPr>
      </w:r>
    </w:p>
    <w:p w:rsidR="00000000" w:rsidDel="00000000" w:rsidP="00000000" w:rsidRDefault="00000000" w:rsidRPr="00000000" w14:paraId="00000178">
      <w:pPr>
        <w:pStyle w:val="Heading4"/>
        <w:spacing w:after="200" w:lineRule="auto"/>
        <w:rPr/>
      </w:pPr>
      <w:bookmarkStart w:colFirst="0" w:colLast="0" w:name="_1zwasnd3j8wu" w:id="73"/>
      <w:bookmarkEnd w:id="73"/>
      <w:r w:rsidDel="00000000" w:rsidR="00000000" w:rsidRPr="00000000">
        <w:rPr>
          <w:rtl w:val="0"/>
        </w:rPr>
        <w:t xml:space="preserve">Supplemental Approaches</w:t>
      </w:r>
    </w:p>
    <w:p w:rsidR="00000000" w:rsidDel="00000000" w:rsidP="00000000" w:rsidRDefault="00000000" w:rsidRPr="00000000" w14:paraId="00000179">
      <w:pPr>
        <w:spacing w:after="200" w:lineRule="auto"/>
        <w:rPr/>
      </w:pPr>
      <w:r w:rsidDel="00000000" w:rsidR="00000000" w:rsidRPr="00000000">
        <w:rPr>
          <w:rtl w:val="0"/>
        </w:rPr>
        <w:t xml:space="preserve">While a wholesome diet should always be the first-line strategy, certain dietary supplements can serve as beneficial adjuncts to support muscle health and strength.</w:t>
      </w:r>
    </w:p>
    <w:p w:rsidR="00000000" w:rsidDel="00000000" w:rsidP="00000000" w:rsidRDefault="00000000" w:rsidRPr="00000000" w14:paraId="0000017A">
      <w:pPr>
        <w:spacing w:after="200" w:lineRule="auto"/>
        <w:rPr/>
      </w:pPr>
      <w:r w:rsidDel="00000000" w:rsidR="00000000" w:rsidRPr="00000000">
        <w:rPr>
          <w:rtl w:val="0"/>
        </w:rPr>
        <w:t xml:space="preserve">Commonly used supplements include:</w:t>
      </w:r>
    </w:p>
    <w:p w:rsidR="00000000" w:rsidDel="00000000" w:rsidP="00000000" w:rsidRDefault="00000000" w:rsidRPr="00000000" w14:paraId="0000017B">
      <w:pPr>
        <w:spacing w:after="200" w:lineRule="auto"/>
        <w:rPr/>
      </w:pPr>
      <w:r w:rsidDel="00000000" w:rsidR="00000000" w:rsidRPr="00000000">
        <w:rPr>
          <w:b w:val="1"/>
          <w:rtl w:val="0"/>
        </w:rPr>
        <w:t xml:space="preserve">Protein powders: </w:t>
      </w:r>
      <w:r w:rsidDel="00000000" w:rsidR="00000000" w:rsidRPr="00000000">
        <w:rPr>
          <w:rtl w:val="0"/>
        </w:rPr>
        <w:t xml:space="preserve">Whey, casein, or plant-based protein powders can support individuals struggling to meet their protein requirements through diet alone.</w:t>
      </w:r>
    </w:p>
    <w:p w:rsidR="00000000" w:rsidDel="00000000" w:rsidP="00000000" w:rsidRDefault="00000000" w:rsidRPr="00000000" w14:paraId="0000017C">
      <w:pPr>
        <w:spacing w:after="200" w:lineRule="auto"/>
        <w:rPr/>
      </w:pPr>
      <w:r w:rsidDel="00000000" w:rsidR="00000000" w:rsidRPr="00000000">
        <w:rPr>
          <w:b w:val="1"/>
          <w:rtl w:val="0"/>
        </w:rPr>
        <w:t xml:space="preserve">Branched-Chain Amino Acids (BCAAs):</w:t>
      </w:r>
      <w:r w:rsidDel="00000000" w:rsidR="00000000" w:rsidRPr="00000000">
        <w:rPr>
          <w:rtl w:val="0"/>
        </w:rPr>
        <w:t xml:space="preserve"> Leucine, isoleucine, and valine are essential amino acids that may promote muscle protein synthesis and decrease muscle soreness post-exercise.</w:t>
      </w:r>
    </w:p>
    <w:p w:rsidR="00000000" w:rsidDel="00000000" w:rsidP="00000000" w:rsidRDefault="00000000" w:rsidRPr="00000000" w14:paraId="0000017D">
      <w:pPr>
        <w:spacing w:after="200" w:lineRule="auto"/>
        <w:rPr/>
      </w:pPr>
      <w:r w:rsidDel="00000000" w:rsidR="00000000" w:rsidRPr="00000000">
        <w:rPr>
          <w:b w:val="1"/>
          <w:rtl w:val="0"/>
        </w:rPr>
        <w:t xml:space="preserve">Creatine:</w:t>
      </w:r>
      <w:r w:rsidDel="00000000" w:rsidR="00000000" w:rsidRPr="00000000">
        <w:rPr>
          <w:rtl w:val="0"/>
        </w:rPr>
        <w:t xml:space="preserve"> It's a naturally occurring substance that plays a key role in energy production in the muscles. Supplementing with creatine has been shown to enhance strength and muscle mass, particularly when combined with resistance training.</w:t>
      </w:r>
    </w:p>
    <w:p w:rsidR="00000000" w:rsidDel="00000000" w:rsidP="00000000" w:rsidRDefault="00000000" w:rsidRPr="00000000" w14:paraId="0000017E">
      <w:pPr>
        <w:spacing w:after="200" w:lineRule="auto"/>
        <w:rPr/>
      </w:pPr>
      <w:r w:rsidDel="00000000" w:rsidR="00000000" w:rsidRPr="00000000">
        <w:rPr>
          <w:b w:val="1"/>
          <w:rtl w:val="0"/>
        </w:rPr>
        <w:t xml:space="preserve">Omega-3 fatty acids</w:t>
      </w:r>
      <w:r w:rsidDel="00000000" w:rsidR="00000000" w:rsidRPr="00000000">
        <w:rPr>
          <w:rtl w:val="0"/>
        </w:rPr>
        <w:t xml:space="preserve">: They might help increase muscle strength and function, especially in older adults.</w:t>
      </w:r>
    </w:p>
    <w:p w:rsidR="00000000" w:rsidDel="00000000" w:rsidP="00000000" w:rsidRDefault="00000000" w:rsidRPr="00000000" w14:paraId="0000017F">
      <w:pPr>
        <w:spacing w:after="200" w:lineRule="auto"/>
        <w:rPr/>
      </w:pPr>
      <w:r w:rsidDel="00000000" w:rsidR="00000000" w:rsidRPr="00000000">
        <w:rPr>
          <w:rtl w:val="0"/>
        </w:rPr>
        <w:t xml:space="preserve">As a naturopathic practitioner, always ensure to recommend supplements prudently and responsibly, emphasizing that they should not replace a balanced diet but rather complement it. Advise your patients to seek out high-quality products from reputable manufacturers.</w:t>
      </w:r>
    </w:p>
    <w:p w:rsidR="00000000" w:rsidDel="00000000" w:rsidP="00000000" w:rsidRDefault="00000000" w:rsidRPr="00000000" w14:paraId="00000180">
      <w:pPr>
        <w:pStyle w:val="Heading3"/>
        <w:spacing w:after="200" w:lineRule="auto"/>
        <w:rPr/>
      </w:pPr>
      <w:bookmarkStart w:colFirst="0" w:colLast="0" w:name="_fsvzhvxtwjkf" w:id="74"/>
      <w:bookmarkEnd w:id="74"/>
      <w:r w:rsidDel="00000000" w:rsidR="00000000" w:rsidRPr="00000000">
        <w:rPr>
          <w:rtl w:val="0"/>
        </w:rPr>
        <w:t xml:space="preserve">Beyond the Physical – The Role of Mind-Muscle Connection</w:t>
      </w:r>
    </w:p>
    <w:p w:rsidR="00000000" w:rsidDel="00000000" w:rsidP="00000000" w:rsidRDefault="00000000" w:rsidRPr="00000000" w14:paraId="00000181">
      <w:pPr>
        <w:spacing w:after="200" w:lineRule="auto"/>
        <w:rPr/>
      </w:pPr>
      <w:r w:rsidDel="00000000" w:rsidR="00000000" w:rsidRPr="00000000">
        <w:rPr>
          <w:rtl w:val="0"/>
        </w:rPr>
        <w:t xml:space="preserve">The journey towards effective strength management extends beyond the physical realm, entering the psychological sphere with the concept of the 'mind-muscle connection.' It emphasizes focusing on the muscles being worked during exercise, consciously contracting them throughout the movement. This mindful approach to exercise has been suggested to enhance muscle activation and improve workout efficacy. Encouraging your patients to adopt this practice could potentially augment their strength-training results.</w:t>
      </w:r>
    </w:p>
    <w:p w:rsidR="00000000" w:rsidDel="00000000" w:rsidP="00000000" w:rsidRDefault="00000000" w:rsidRPr="00000000" w14:paraId="00000182">
      <w:pPr>
        <w:pStyle w:val="Heading3"/>
        <w:spacing w:after="200" w:lineRule="auto"/>
        <w:rPr/>
      </w:pPr>
      <w:bookmarkStart w:colFirst="0" w:colLast="0" w:name="_i6keyiboi3g6" w:id="75"/>
      <w:bookmarkEnd w:id="75"/>
      <w:r w:rsidDel="00000000" w:rsidR="00000000" w:rsidRPr="00000000">
        <w:rPr>
          <w:rtl w:val="0"/>
        </w:rPr>
        <w:t xml:space="preserve">Promoting Safe and Effective Strength Management</w:t>
      </w:r>
    </w:p>
    <w:p w:rsidR="00000000" w:rsidDel="00000000" w:rsidP="00000000" w:rsidRDefault="00000000" w:rsidRPr="00000000" w14:paraId="00000183">
      <w:pPr>
        <w:spacing w:after="200" w:lineRule="auto"/>
        <w:rPr/>
      </w:pPr>
      <w:r w:rsidDel="00000000" w:rsidR="00000000" w:rsidRPr="00000000">
        <w:rPr>
          <w:rtl w:val="0"/>
        </w:rPr>
        <w:t xml:space="preserve">When it comes to promoting strength, ensuring safety should be a top priority. Educate your clients on the importance of learning proper form and technique for strength training exercises to minimize the risk of injury. Emphasize the need for a balanced approach by working all major muscle groups to maintain balance and prevent potential imbalances or injuries.</w:t>
      </w:r>
    </w:p>
    <w:p w:rsidR="00000000" w:rsidDel="00000000" w:rsidP="00000000" w:rsidRDefault="00000000" w:rsidRPr="00000000" w14:paraId="00000184">
      <w:pPr>
        <w:spacing w:after="200" w:lineRule="auto"/>
        <w:rPr/>
      </w:pPr>
      <w:r w:rsidDel="00000000" w:rsidR="00000000" w:rsidRPr="00000000">
        <w:rPr>
          <w:rtl w:val="0"/>
        </w:rPr>
        <w:t xml:space="preserve">While dietary supplements can offer support for muscle health, it's crucial to remember that they are not a substitute for a balanced diet. Encourage clients to prioritize a well-rounded and nutritious eating plan. Remind them to use dietary supplements judiciously, considering potential interactions with medications and other supplements, as well as possible side effects.</w:t>
      </w:r>
    </w:p>
    <w:p w:rsidR="00000000" w:rsidDel="00000000" w:rsidP="00000000" w:rsidRDefault="00000000" w:rsidRPr="00000000" w14:paraId="00000185">
      <w:pPr>
        <w:spacing w:after="200" w:lineRule="auto"/>
        <w:rPr/>
      </w:pPr>
      <w:r w:rsidDel="00000000" w:rsidR="00000000" w:rsidRPr="00000000">
        <w:rPr>
          <w:rtl w:val="0"/>
        </w:rPr>
        <w:t xml:space="preserve">Managing strength is an ongoing and dynamic process that requires consistent monitoring and adjustments. Encourage patients to keep a workout log to track their strength training progress. This log can serve as a valuable tool for assessing improvements and identifying areas for further development. Regular reassessment of nutritional needs and lifestyle factors is also essential to ensure that strength management strategies align with an individual's evolving needs and goals.</w:t>
      </w:r>
    </w:p>
    <w:p w:rsidR="00000000" w:rsidDel="00000000" w:rsidP="00000000" w:rsidRDefault="00000000" w:rsidRPr="00000000" w14:paraId="00000186">
      <w:pPr>
        <w:spacing w:after="200" w:lineRule="auto"/>
        <w:rPr>
          <w:b w:val="1"/>
        </w:rPr>
      </w:pPr>
      <w:r w:rsidDel="00000000" w:rsidR="00000000" w:rsidRPr="00000000">
        <w:rPr>
          <w:rtl w:val="0"/>
        </w:rPr>
        <w:t xml:space="preserve">As a naturopathic practitioner, your role is not only to provide guidance on muscular anatomy, resistance training principles, and naturopathic principles but also to inspire and motivate your patients. By integrating these aspects, you can help individuals achieve optimal strength, leading to improved health and a higher quality of life. Encourage your patients to embrace the journey of strength management, knowing that they have the support and expertise to guide them towards success.</w:t>
      </w:r>
      <w:r w:rsidDel="00000000" w:rsidR="00000000" w:rsidRPr="00000000">
        <w:rPr>
          <w:rtl w:val="0"/>
        </w:rPr>
      </w:r>
    </w:p>
    <w:p w:rsidR="00000000" w:rsidDel="00000000" w:rsidP="00000000" w:rsidRDefault="00000000" w:rsidRPr="00000000" w14:paraId="00000187">
      <w:pPr>
        <w:spacing w:after="200" w:lineRule="auto"/>
        <w:rPr/>
      </w:pPr>
      <w:r w:rsidDel="00000000" w:rsidR="00000000" w:rsidRPr="00000000">
        <w:rPr>
          <w:rtl w:val="0"/>
        </w:rPr>
        <w:t xml:space="preserve">In the next lesson, we will explore how to treat muscles and ligaments using naturopathic approaches, further expanding your toolbox of strategies for promoting muscle health. As a naturopath, you will be equipped to guide your clients in managing their strength effectively, fostering not only their physical health but also their overall wellbeing.</w:t>
      </w:r>
    </w:p>
    <w:p w:rsidR="00000000" w:rsidDel="00000000" w:rsidP="00000000" w:rsidRDefault="00000000" w:rsidRPr="00000000" w14:paraId="00000188">
      <w:pPr>
        <w:pStyle w:val="Heading2"/>
        <w:spacing w:after="200" w:lineRule="auto"/>
        <w:rPr/>
      </w:pPr>
      <w:bookmarkStart w:colFirst="0" w:colLast="0" w:name="_1zpeeh5clnwa" w:id="76"/>
      <w:bookmarkEnd w:id="76"/>
      <w:r w:rsidDel="00000000" w:rsidR="00000000" w:rsidRPr="00000000">
        <w:rPr>
          <w:rtl w:val="0"/>
        </w:rPr>
        <w:t xml:space="preserve">Treating Muscles and Ligaments</w:t>
      </w:r>
    </w:p>
    <w:p w:rsidR="00000000" w:rsidDel="00000000" w:rsidP="00000000" w:rsidRDefault="00000000" w:rsidRPr="00000000" w14:paraId="00000189">
      <w:pPr>
        <w:spacing w:after="200" w:lineRule="auto"/>
        <w:rPr/>
      </w:pPr>
      <w:r w:rsidDel="00000000" w:rsidR="00000000" w:rsidRPr="00000000">
        <w:rPr>
          <w:rtl w:val="0"/>
        </w:rPr>
        <w:t xml:space="preserve">As practitioners of naturopathy, it's vital to comprehend how to holistically address issues tied to these structures. We will particularly focus on diagnosing, treating, and managing muscle and ligament concerns, both acute and chronic.</w:t>
      </w:r>
    </w:p>
    <w:p w:rsidR="00000000" w:rsidDel="00000000" w:rsidP="00000000" w:rsidRDefault="00000000" w:rsidRPr="00000000" w14:paraId="0000018A">
      <w:pPr>
        <w:spacing w:after="200" w:lineRule="auto"/>
        <w:rPr/>
      </w:pPr>
      <w:r w:rsidDel="00000000" w:rsidR="00000000" w:rsidRPr="00000000">
        <w:rPr>
          <w:rtl w:val="0"/>
        </w:rPr>
        <w:t xml:space="preserve">Muscles and ligaments, fundamental to our body's mobility, are not immune to injuries. Damage to these tissues often leads to symptoms such as pain, swelling, and limited mobility. However, with a holistic approach like naturopathy, we can enhance the body's natural healing processes, which are integral to the optimal recovery of muscles and ligaments.</w:t>
      </w:r>
    </w:p>
    <w:p w:rsidR="00000000" w:rsidDel="00000000" w:rsidP="00000000" w:rsidRDefault="00000000" w:rsidRPr="00000000" w14:paraId="0000018B">
      <w:pPr>
        <w:spacing w:after="200" w:lineRule="auto"/>
        <w:rPr/>
      </w:pPr>
      <w:r w:rsidDel="00000000" w:rsidR="00000000" w:rsidRPr="00000000">
        <w:rPr>
          <w:rtl w:val="0"/>
        </w:rPr>
        <w:t xml:space="preserve">In this lesson, we'll further unpack these themes, offering practical insights into identifying, treating, and managing muscle and ligament issues with a holistic and natural focus, demonstrating the power and potential of naturopathic care in supporting overall musculoskeletal health.</w:t>
      </w:r>
    </w:p>
    <w:p w:rsidR="00000000" w:rsidDel="00000000" w:rsidP="00000000" w:rsidRDefault="00000000" w:rsidRPr="00000000" w14:paraId="0000018C">
      <w:pPr>
        <w:pStyle w:val="Heading3"/>
        <w:spacing w:after="200" w:lineRule="auto"/>
        <w:rPr/>
      </w:pPr>
      <w:bookmarkStart w:colFirst="0" w:colLast="0" w:name="_czjc29wxv9eh" w:id="77"/>
      <w:bookmarkEnd w:id="77"/>
      <w:r w:rsidDel="00000000" w:rsidR="00000000" w:rsidRPr="00000000">
        <w:rPr>
          <w:rtl w:val="0"/>
        </w:rPr>
        <w:t xml:space="preserve">Dissecting Muscle and Ligament Injuries</w:t>
      </w:r>
    </w:p>
    <w:p w:rsidR="00000000" w:rsidDel="00000000" w:rsidP="00000000" w:rsidRDefault="00000000" w:rsidRPr="00000000" w14:paraId="0000018D">
      <w:pPr>
        <w:spacing w:after="200" w:lineRule="auto"/>
        <w:rPr/>
      </w:pPr>
      <w:r w:rsidDel="00000000" w:rsidR="00000000" w:rsidRPr="00000000">
        <w:rPr>
          <w:rtl w:val="0"/>
        </w:rPr>
        <w:t xml:space="preserve">Muscles and ligaments are susceptible to a spectrum of injuries, ranging from minor strains to significant tears. To effectively treat these conditions, a solid understanding of these injuries is fundamental.</w:t>
      </w:r>
    </w:p>
    <w:p w:rsidR="00000000" w:rsidDel="00000000" w:rsidP="00000000" w:rsidRDefault="00000000" w:rsidRPr="00000000" w14:paraId="0000018E">
      <w:pPr>
        <w:spacing w:after="200" w:lineRule="auto"/>
        <w:rPr/>
      </w:pPr>
      <w:r w:rsidDel="00000000" w:rsidR="00000000" w:rsidRPr="00000000">
        <w:rPr>
          <w:b w:val="1"/>
          <w:rtl w:val="0"/>
        </w:rPr>
        <w:t xml:space="preserve">Strains</w:t>
      </w:r>
      <w:r w:rsidDel="00000000" w:rsidR="00000000" w:rsidRPr="00000000">
        <w:rPr>
          <w:rtl w:val="0"/>
        </w:rPr>
        <w:t xml:space="preserve">: Strains, sometimes referred to as pulled muscles, occur when muscle fibers or tendons stretch too far or tear. Overexertion or an abrupt, awkward movement often cause them.</w:t>
      </w:r>
    </w:p>
    <w:p w:rsidR="00000000" w:rsidDel="00000000" w:rsidP="00000000" w:rsidRDefault="00000000" w:rsidRPr="00000000" w14:paraId="0000018F">
      <w:pPr>
        <w:spacing w:after="200" w:lineRule="auto"/>
        <w:rPr/>
      </w:pPr>
      <w:r w:rsidDel="00000000" w:rsidR="00000000" w:rsidRPr="00000000">
        <w:rPr>
          <w:b w:val="1"/>
          <w:rtl w:val="0"/>
        </w:rPr>
        <w:t xml:space="preserve">Sprains</w:t>
      </w:r>
      <w:r w:rsidDel="00000000" w:rsidR="00000000" w:rsidRPr="00000000">
        <w:rPr>
          <w:rtl w:val="0"/>
        </w:rPr>
        <w:t xml:space="preserve">: Sprains relate to ligaments, stretching them beyond their capacity or causing a tear. They commonly happen when a joint is forced out of its normal range of motion, such as twisting an ankle.</w:t>
      </w:r>
    </w:p>
    <w:p w:rsidR="00000000" w:rsidDel="00000000" w:rsidP="00000000" w:rsidRDefault="00000000" w:rsidRPr="00000000" w14:paraId="00000190">
      <w:pPr>
        <w:spacing w:after="200" w:lineRule="auto"/>
        <w:rPr/>
      </w:pPr>
      <w:r w:rsidDel="00000000" w:rsidR="00000000" w:rsidRPr="00000000">
        <w:rPr>
          <w:b w:val="1"/>
          <w:rtl w:val="0"/>
        </w:rPr>
        <w:t xml:space="preserve">Tendonitis</w:t>
      </w:r>
      <w:r w:rsidDel="00000000" w:rsidR="00000000" w:rsidRPr="00000000">
        <w:rPr>
          <w:rtl w:val="0"/>
        </w:rPr>
        <w:t xml:space="preserve">: Inflammation of the tendon, the tissue connecting muscle to bone, leads to tendonitis. Repetitive movement or a sudden, severe injury can be the culprit.</w:t>
      </w:r>
    </w:p>
    <w:p w:rsidR="00000000" w:rsidDel="00000000" w:rsidP="00000000" w:rsidRDefault="00000000" w:rsidRPr="00000000" w14:paraId="00000191">
      <w:pPr>
        <w:spacing w:after="200" w:lineRule="auto"/>
        <w:rPr/>
      </w:pPr>
      <w:r w:rsidDel="00000000" w:rsidR="00000000" w:rsidRPr="00000000">
        <w:rPr>
          <w:b w:val="1"/>
          <w:rtl w:val="0"/>
        </w:rPr>
        <w:t xml:space="preserve">Bursitis</w:t>
      </w:r>
      <w:r w:rsidDel="00000000" w:rsidR="00000000" w:rsidRPr="00000000">
        <w:rPr>
          <w:rtl w:val="0"/>
        </w:rPr>
        <w:t xml:space="preserve">: Inflammation of the bursa, the fluid-filled sac that cushions joints, leads to bursitis. It's often due to repetitive movements or prolonged pressure.</w:t>
      </w:r>
    </w:p>
    <w:p w:rsidR="00000000" w:rsidDel="00000000" w:rsidP="00000000" w:rsidRDefault="00000000" w:rsidRPr="00000000" w14:paraId="00000192">
      <w:pPr>
        <w:spacing w:after="200" w:lineRule="auto"/>
        <w:rPr/>
      </w:pPr>
      <w:r w:rsidDel="00000000" w:rsidR="00000000" w:rsidRPr="00000000">
        <w:rPr>
          <w:rtl w:val="0"/>
        </w:rPr>
        <w:t xml:space="preserve">Recognizing these conditions and their differentiating factors is crucial for devising effective treatment plans. A comparison of these conditions, their causes, and their initial symptoms will assist in understanding and differentiating these muscle and ligament injuries, forming the basis for holistic naturopathic interventions.</w:t>
      </w:r>
    </w:p>
    <w:p w:rsidR="00000000" w:rsidDel="00000000" w:rsidP="00000000" w:rsidRDefault="00000000" w:rsidRPr="00000000" w14:paraId="00000193">
      <w:pPr>
        <w:pStyle w:val="Heading3"/>
        <w:spacing w:after="200" w:lineRule="auto"/>
        <w:rPr/>
      </w:pPr>
      <w:bookmarkStart w:colFirst="0" w:colLast="0" w:name="_w8lhc1faxj8s" w:id="78"/>
      <w:bookmarkEnd w:id="78"/>
      <w:r w:rsidDel="00000000" w:rsidR="00000000" w:rsidRPr="00000000">
        <w:rPr>
          <w:rtl w:val="0"/>
        </w:rPr>
        <w:t xml:space="preserve">An Integrated Treatment for Muscles and Ligaments</w:t>
      </w:r>
      <w:r w:rsidDel="00000000" w:rsidR="00000000" w:rsidRPr="00000000">
        <w:rPr>
          <w:rtl w:val="0"/>
        </w:rPr>
      </w:r>
    </w:p>
    <w:p w:rsidR="00000000" w:rsidDel="00000000" w:rsidP="00000000" w:rsidRDefault="00000000" w:rsidRPr="00000000" w14:paraId="00000194">
      <w:pPr>
        <w:spacing w:after="200" w:lineRule="auto"/>
        <w:rPr/>
      </w:pPr>
      <w:r w:rsidDel="00000000" w:rsidR="00000000" w:rsidRPr="00000000">
        <w:rPr>
          <w:rtl w:val="0"/>
        </w:rPr>
        <w:t xml:space="preserve">RICE (Rest, Ice, Compression, Elevation) is the standard initial treatment protocol for muscle and ligament injuries. But this approach can be enhanced by integrating it with naturopathic principles that focus on holistic well-being, aiming to treat underlying causes and not just the symptoms.</w:t>
      </w:r>
    </w:p>
    <w:p w:rsidR="00000000" w:rsidDel="00000000" w:rsidP="00000000" w:rsidRDefault="00000000" w:rsidRPr="00000000" w14:paraId="00000195">
      <w:pPr>
        <w:spacing w:after="200" w:lineRule="auto"/>
        <w:rPr/>
      </w:pPr>
      <w:r w:rsidDel="00000000" w:rsidR="00000000" w:rsidRPr="00000000">
        <w:rPr>
          <w:rtl w:val="0"/>
        </w:rPr>
        <w:t xml:space="preserve">The cornerstone of naturopathy is a patient-centered approach that treats the body as an interconnected system. Nutritional interventions are a key part of this, where the focus is on a diet that aids in tissue repair and inflammation control. Essential nutrients support muscle and ligament health, promoting their overall strength and resilience.</w:t>
      </w:r>
    </w:p>
    <w:p w:rsidR="00000000" w:rsidDel="00000000" w:rsidP="00000000" w:rsidRDefault="00000000" w:rsidRPr="00000000" w14:paraId="00000196">
      <w:pPr>
        <w:spacing w:after="200" w:lineRule="auto"/>
        <w:rPr/>
      </w:pPr>
      <w:r w:rsidDel="00000000" w:rsidR="00000000" w:rsidRPr="00000000">
        <w:rPr>
          <w:rtl w:val="0"/>
        </w:rPr>
        <w:t xml:space="preserve">Exercise and lifestyle modifications also form an integral part of the naturopathic treatment approach, emphasizing habits that bolster musculoskeletal health. This might include specific physical activities that enhance mobility and reduce pain, thereby augmenting the rest and elevation principles of RICE.</w:t>
      </w:r>
    </w:p>
    <w:p w:rsidR="00000000" w:rsidDel="00000000" w:rsidP="00000000" w:rsidRDefault="00000000" w:rsidRPr="00000000" w14:paraId="00000197">
      <w:pPr>
        <w:spacing w:after="200" w:lineRule="auto"/>
        <w:rPr/>
      </w:pPr>
      <w:r w:rsidDel="00000000" w:rsidR="00000000" w:rsidRPr="00000000">
        <w:rPr>
          <w:rtl w:val="0"/>
        </w:rPr>
        <w:t xml:space="preserve">Plant-based botanical medicines known for their healing properties are another pillar of naturopathy. These remedies work in harmony with the body's innate healing processes, assisting in the recovery from muscle and ligament injuries.</w:t>
      </w:r>
    </w:p>
    <w:p w:rsidR="00000000" w:rsidDel="00000000" w:rsidP="00000000" w:rsidRDefault="00000000" w:rsidRPr="00000000" w14:paraId="00000198">
      <w:pPr>
        <w:spacing w:after="200" w:lineRule="auto"/>
        <w:rPr/>
      </w:pPr>
      <w:r w:rsidDel="00000000" w:rsidR="00000000" w:rsidRPr="00000000">
        <w:rPr>
          <w:rtl w:val="0"/>
        </w:rPr>
        <w:t xml:space="preserve">Additionally, mind-body techniques are used to manage pain and stress, further facilitating recovery. Techniques like guided imagery, deep breathing, and progressive muscle relaxation can help manage pain perception, supplementing the ice and compression aspects of the RICE protocol.</w:t>
      </w:r>
    </w:p>
    <w:p w:rsidR="00000000" w:rsidDel="00000000" w:rsidP="00000000" w:rsidRDefault="00000000" w:rsidRPr="00000000" w14:paraId="00000199">
      <w:pPr>
        <w:spacing w:after="200" w:lineRule="auto"/>
        <w:rPr/>
      </w:pPr>
      <w:r w:rsidDel="00000000" w:rsidR="00000000" w:rsidRPr="00000000">
        <w:rPr>
          <w:rtl w:val="0"/>
        </w:rPr>
        <w:t xml:space="preserve">In sum, the combination of RICE with naturopathic treatment creates a comprehensive, integrated plan that addresses immediate injury concerns while promoting overall health. This holistic perspective fosters resilience against future muscle and ligament issues, making it a valuable approach in the management of such injuries.</w:t>
      </w:r>
    </w:p>
    <w:p w:rsidR="00000000" w:rsidDel="00000000" w:rsidP="00000000" w:rsidRDefault="00000000" w:rsidRPr="00000000" w14:paraId="0000019A">
      <w:pPr>
        <w:pStyle w:val="Heading4"/>
        <w:spacing w:after="200" w:lineRule="auto"/>
        <w:rPr/>
      </w:pPr>
      <w:bookmarkStart w:colFirst="0" w:colLast="0" w:name="_bagktnalagif" w:id="79"/>
      <w:bookmarkEnd w:id="79"/>
      <w:r w:rsidDel="00000000" w:rsidR="00000000" w:rsidRPr="00000000">
        <w:rPr>
          <w:rtl w:val="0"/>
        </w:rPr>
        <w:t xml:space="preserve">The Role of Nutrition and Supplementation</w:t>
      </w:r>
    </w:p>
    <w:p w:rsidR="00000000" w:rsidDel="00000000" w:rsidP="00000000" w:rsidRDefault="00000000" w:rsidRPr="00000000" w14:paraId="0000019B">
      <w:pPr>
        <w:spacing w:after="200" w:lineRule="auto"/>
        <w:rPr/>
      </w:pPr>
      <w:r w:rsidDel="00000000" w:rsidR="00000000" w:rsidRPr="00000000">
        <w:rPr>
          <w:rtl w:val="0"/>
        </w:rPr>
        <w:t xml:space="preserve">Nutrition is a cornerstone for the health and recovery of muscles and ligaments. The appropriate balance of nutrients aids in healing, reduces inflammation, and can help prevent further injuries. Key nutritional elements include:</w:t>
      </w:r>
    </w:p>
    <w:p w:rsidR="00000000" w:rsidDel="00000000" w:rsidP="00000000" w:rsidRDefault="00000000" w:rsidRPr="00000000" w14:paraId="0000019C">
      <w:pPr>
        <w:spacing w:after="200" w:lineRule="auto"/>
        <w:rPr/>
      </w:pPr>
      <w:r w:rsidDel="00000000" w:rsidR="00000000" w:rsidRPr="00000000">
        <w:rPr>
          <w:b w:val="1"/>
          <w:rtl w:val="0"/>
        </w:rPr>
        <w:t xml:space="preserve">Protein:</w:t>
      </w:r>
      <w:r w:rsidDel="00000000" w:rsidR="00000000" w:rsidRPr="00000000">
        <w:rPr>
          <w:rtl w:val="0"/>
        </w:rPr>
        <w:t xml:space="preserve"> This nutrient is indispensable for muscle repair and growth. It can be sourced from lean meats, dairy, eggs, legumes, soy, and plant-based options like quinoa.</w:t>
      </w:r>
    </w:p>
    <w:p w:rsidR="00000000" w:rsidDel="00000000" w:rsidP="00000000" w:rsidRDefault="00000000" w:rsidRPr="00000000" w14:paraId="0000019D">
      <w:pPr>
        <w:spacing w:after="200" w:lineRule="auto"/>
        <w:rPr/>
      </w:pPr>
      <w:r w:rsidDel="00000000" w:rsidR="00000000" w:rsidRPr="00000000">
        <w:rPr>
          <w:b w:val="1"/>
          <w:rtl w:val="0"/>
        </w:rPr>
        <w:t xml:space="preserve">Omega-3 Fatty Acids:</w:t>
      </w:r>
      <w:r w:rsidDel="00000000" w:rsidR="00000000" w:rsidRPr="00000000">
        <w:rPr>
          <w:rtl w:val="0"/>
        </w:rPr>
        <w:t xml:space="preserve"> Known for their anti-inflammatory effects, omega-3 fatty acids can contribute to reducing inflammation and aiding recovery in the event of injuries. Primary sources include fatty fish such as salmon, as well as walnuts, flaxseeds, and chia seeds.</w:t>
      </w:r>
    </w:p>
    <w:p w:rsidR="00000000" w:rsidDel="00000000" w:rsidP="00000000" w:rsidRDefault="00000000" w:rsidRPr="00000000" w14:paraId="0000019E">
      <w:pPr>
        <w:spacing w:after="200" w:lineRule="auto"/>
        <w:rPr/>
      </w:pPr>
      <w:r w:rsidDel="00000000" w:rsidR="00000000" w:rsidRPr="00000000">
        <w:rPr>
          <w:b w:val="1"/>
          <w:rtl w:val="0"/>
        </w:rPr>
        <w:t xml:space="preserve">Vitamins A and C:</w:t>
      </w:r>
      <w:r w:rsidDel="00000000" w:rsidR="00000000" w:rsidRPr="00000000">
        <w:rPr>
          <w:rtl w:val="0"/>
        </w:rPr>
        <w:t xml:space="preserve"> These vitamins are crucial in the formation of collagen, a protein essential for wound healing and tissue repair.</w:t>
      </w:r>
    </w:p>
    <w:p w:rsidR="00000000" w:rsidDel="00000000" w:rsidP="00000000" w:rsidRDefault="00000000" w:rsidRPr="00000000" w14:paraId="0000019F">
      <w:pPr>
        <w:spacing w:after="200" w:lineRule="auto"/>
        <w:rPr/>
      </w:pPr>
      <w:r w:rsidDel="00000000" w:rsidR="00000000" w:rsidRPr="00000000">
        <w:rPr>
          <w:b w:val="1"/>
          <w:rtl w:val="0"/>
        </w:rPr>
        <w:t xml:space="preserve">Calcium and Vitamin D:</w:t>
      </w:r>
      <w:r w:rsidDel="00000000" w:rsidR="00000000" w:rsidRPr="00000000">
        <w:rPr>
          <w:rtl w:val="0"/>
        </w:rPr>
        <w:t xml:space="preserve"> Calcium is important for bone health and muscle function, while Vitamin D supports calcium absorption. These nutrients can be obtained from dairy products, leafy green vegetables, and exposure to sunlight.</w:t>
      </w:r>
    </w:p>
    <w:p w:rsidR="00000000" w:rsidDel="00000000" w:rsidP="00000000" w:rsidRDefault="00000000" w:rsidRPr="00000000" w14:paraId="000001A0">
      <w:pPr>
        <w:spacing w:after="200" w:lineRule="auto"/>
        <w:rPr/>
      </w:pPr>
      <w:r w:rsidDel="00000000" w:rsidR="00000000" w:rsidRPr="00000000">
        <w:rPr>
          <w:b w:val="1"/>
          <w:rtl w:val="0"/>
        </w:rPr>
        <w:t xml:space="preserve">Magnesium: </w:t>
      </w:r>
      <w:r w:rsidDel="00000000" w:rsidR="00000000" w:rsidRPr="00000000">
        <w:rPr>
          <w:rtl w:val="0"/>
        </w:rPr>
        <w:t xml:space="preserve">Playing a role in muscle contraction and relaxation, magnesium can help with muscle cramps and spasms. It is abundant in nuts, seeds, and leafy greens.</w:t>
      </w:r>
    </w:p>
    <w:p w:rsidR="00000000" w:rsidDel="00000000" w:rsidP="00000000" w:rsidRDefault="00000000" w:rsidRPr="00000000" w14:paraId="000001A1">
      <w:pPr>
        <w:spacing w:after="200" w:lineRule="auto"/>
        <w:rPr/>
      </w:pPr>
      <w:r w:rsidDel="00000000" w:rsidR="00000000" w:rsidRPr="00000000">
        <w:rPr>
          <w:rtl w:val="0"/>
        </w:rPr>
        <w:t xml:space="preserve">In addition to a nutrient-rich diet, supplementation can be beneficial when dietary intake is not enough. Some common supplements include collagen peptides for tissue repair, curcumin for its anti-inflammatory properties, and magnesium for promoting muscle relaxation. Therefore, a combined approach of an optimal diet and suitable supplementation can significantly improve and maintain the health of muscles and ligaments.</w:t>
      </w:r>
    </w:p>
    <w:p w:rsidR="00000000" w:rsidDel="00000000" w:rsidP="00000000" w:rsidRDefault="00000000" w:rsidRPr="00000000" w14:paraId="000001A2">
      <w:pPr>
        <w:pStyle w:val="Heading4"/>
        <w:spacing w:after="200" w:lineRule="auto"/>
        <w:rPr/>
      </w:pPr>
      <w:bookmarkStart w:colFirst="0" w:colLast="0" w:name="_8axrbvpdpoxs" w:id="80"/>
      <w:bookmarkEnd w:id="80"/>
      <w:r w:rsidDel="00000000" w:rsidR="00000000" w:rsidRPr="00000000">
        <w:rPr>
          <w:rtl w:val="0"/>
        </w:rPr>
        <w:t xml:space="preserve">Exercise and Movement</w:t>
      </w:r>
    </w:p>
    <w:p w:rsidR="00000000" w:rsidDel="00000000" w:rsidP="00000000" w:rsidRDefault="00000000" w:rsidRPr="00000000" w14:paraId="000001A3">
      <w:pPr>
        <w:spacing w:after="200" w:lineRule="auto"/>
        <w:rPr/>
      </w:pPr>
      <w:r w:rsidDel="00000000" w:rsidR="00000000" w:rsidRPr="00000000">
        <w:rPr>
          <w:rtl w:val="0"/>
        </w:rPr>
        <w:t xml:space="preserve">A well-planned exercise regimen plays a significant role in the treatment and prevention of muscle and ligament injuries. Movement can enhance blood flow, promote healing, and strengthen the surrounding muscles to prevent future injuries. However, exercise should be tailored to the patient's capabilities and the injury's phase of healing.</w:t>
      </w:r>
    </w:p>
    <w:p w:rsidR="00000000" w:rsidDel="00000000" w:rsidP="00000000" w:rsidRDefault="00000000" w:rsidRPr="00000000" w14:paraId="000001A4">
      <w:pPr>
        <w:spacing w:after="200" w:lineRule="auto"/>
        <w:rPr/>
      </w:pPr>
      <w:r w:rsidDel="00000000" w:rsidR="00000000" w:rsidRPr="00000000">
        <w:rPr>
          <w:rtl w:val="0"/>
        </w:rPr>
        <w:t xml:space="preserve">Types of therapeutic exercise can include:</w:t>
      </w:r>
    </w:p>
    <w:p w:rsidR="00000000" w:rsidDel="00000000" w:rsidP="00000000" w:rsidRDefault="00000000" w:rsidRPr="00000000" w14:paraId="000001A5">
      <w:pPr>
        <w:spacing w:after="200" w:lineRule="auto"/>
        <w:rPr/>
      </w:pPr>
      <w:r w:rsidDel="00000000" w:rsidR="00000000" w:rsidRPr="00000000">
        <w:rPr>
          <w:b w:val="1"/>
          <w:rtl w:val="0"/>
        </w:rPr>
        <w:t xml:space="preserve">Range of Motion Exercises:</w:t>
      </w:r>
      <w:r w:rsidDel="00000000" w:rsidR="00000000" w:rsidRPr="00000000">
        <w:rPr>
          <w:rtl w:val="0"/>
        </w:rPr>
        <w:t xml:space="preserve"> These exercises help maintain joint flexibility and reduce stiffness.</w:t>
      </w:r>
    </w:p>
    <w:p w:rsidR="00000000" w:rsidDel="00000000" w:rsidP="00000000" w:rsidRDefault="00000000" w:rsidRPr="00000000" w14:paraId="000001A6">
      <w:pPr>
        <w:spacing w:after="200" w:lineRule="auto"/>
        <w:rPr/>
      </w:pPr>
      <w:r w:rsidDel="00000000" w:rsidR="00000000" w:rsidRPr="00000000">
        <w:rPr>
          <w:b w:val="1"/>
          <w:rtl w:val="0"/>
        </w:rPr>
        <w:t xml:space="preserve">Strengthening Exercises:</w:t>
      </w:r>
      <w:r w:rsidDel="00000000" w:rsidR="00000000" w:rsidRPr="00000000">
        <w:rPr>
          <w:rtl w:val="0"/>
        </w:rPr>
        <w:t xml:space="preserve"> By improving muscle strength, these exercises can provide better support to joints and reduce the likelihood of future injuries.</w:t>
      </w:r>
    </w:p>
    <w:p w:rsidR="00000000" w:rsidDel="00000000" w:rsidP="00000000" w:rsidRDefault="00000000" w:rsidRPr="00000000" w14:paraId="000001A7">
      <w:pPr>
        <w:spacing w:after="200" w:lineRule="auto"/>
        <w:rPr/>
      </w:pPr>
      <w:r w:rsidDel="00000000" w:rsidR="00000000" w:rsidRPr="00000000">
        <w:rPr>
          <w:b w:val="1"/>
          <w:rtl w:val="0"/>
        </w:rPr>
        <w:t xml:space="preserve">Balance and Stability Exercises:</w:t>
      </w:r>
      <w:r w:rsidDel="00000000" w:rsidR="00000000" w:rsidRPr="00000000">
        <w:rPr>
          <w:rtl w:val="0"/>
        </w:rPr>
        <w:t xml:space="preserve"> By improving body awareness and control, these exercises can help prevent falls and subsequent injuries.</w:t>
      </w:r>
    </w:p>
    <w:p w:rsidR="00000000" w:rsidDel="00000000" w:rsidP="00000000" w:rsidRDefault="00000000" w:rsidRPr="00000000" w14:paraId="000001A8">
      <w:pPr>
        <w:spacing w:after="200" w:lineRule="auto"/>
        <w:rPr/>
      </w:pPr>
      <w:r w:rsidDel="00000000" w:rsidR="00000000" w:rsidRPr="00000000">
        <w:rPr>
          <w:b w:val="1"/>
          <w:rtl w:val="0"/>
        </w:rPr>
        <w:t xml:space="preserve">Stretching Exercises:</w:t>
      </w:r>
      <w:r w:rsidDel="00000000" w:rsidR="00000000" w:rsidRPr="00000000">
        <w:rPr>
          <w:rtl w:val="0"/>
        </w:rPr>
        <w:t xml:space="preserve"> Gentle stretching can help improve flexibility and reduce the risk of muscle strain.</w:t>
      </w:r>
    </w:p>
    <w:p w:rsidR="00000000" w:rsidDel="00000000" w:rsidP="00000000" w:rsidRDefault="00000000" w:rsidRPr="00000000" w14:paraId="000001A9">
      <w:pPr>
        <w:pStyle w:val="Heading4"/>
        <w:spacing w:after="200" w:lineRule="auto"/>
        <w:rPr/>
      </w:pPr>
      <w:bookmarkStart w:colFirst="0" w:colLast="0" w:name="_lvdj0ok33kft" w:id="81"/>
      <w:bookmarkEnd w:id="81"/>
      <w:r w:rsidDel="00000000" w:rsidR="00000000" w:rsidRPr="00000000">
        <w:rPr>
          <w:rtl w:val="0"/>
        </w:rPr>
        <w:t xml:space="preserve">Physical Therapies </w:t>
      </w:r>
    </w:p>
    <w:p w:rsidR="00000000" w:rsidDel="00000000" w:rsidP="00000000" w:rsidRDefault="00000000" w:rsidRPr="00000000" w14:paraId="000001AA">
      <w:pPr>
        <w:spacing w:after="200" w:lineRule="auto"/>
        <w:rPr/>
      </w:pPr>
      <w:r w:rsidDel="00000000" w:rsidR="00000000" w:rsidRPr="00000000">
        <w:rPr>
          <w:rtl w:val="0"/>
        </w:rPr>
        <w:t xml:space="preserve">Physical therapies, including manual therapies and hydrotherapy, are crucial components of naturopathic treatments for muscle and ligament health. They offer a range of benefits, from improving circulation and promoting healing to pain relief and functional restoration.</w:t>
      </w:r>
    </w:p>
    <w:p w:rsidR="00000000" w:rsidDel="00000000" w:rsidP="00000000" w:rsidRDefault="00000000" w:rsidRPr="00000000" w14:paraId="000001AB">
      <w:pPr>
        <w:spacing w:after="200" w:lineRule="auto"/>
        <w:rPr/>
      </w:pPr>
      <w:r w:rsidDel="00000000" w:rsidR="00000000" w:rsidRPr="00000000">
        <w:rPr>
          <w:b w:val="1"/>
          <w:rtl w:val="0"/>
        </w:rPr>
        <w:t xml:space="preserve">Manual Therapies</w:t>
      </w:r>
      <w:r w:rsidDel="00000000" w:rsidR="00000000" w:rsidRPr="00000000">
        <w:rPr>
          <w:rtl w:val="0"/>
        </w:rPr>
        <w:t xml:space="preserve">: These include massage, physiotherapy, chiropractic care, and acupuncture. Massage and physiotherapy can enhance blood flow, reduce inflammation, and aid healing. Techniques like deep tissue or sports massage can be particularly beneficial for muscle and ligament injuries. Chiropractic adjustments can help align the body's skeletal system, reduce pressure on joints and soft tissues, and promote recovery. Acupuncture stimulates specific points in the body to relieve pain, reduce inflammation, and trigger the release of endorphins, the body's natural painkillers. It's critical to have expert guidance when employing these therapies to prevent exacerbating injuries.</w:t>
      </w:r>
    </w:p>
    <w:p w:rsidR="00000000" w:rsidDel="00000000" w:rsidP="00000000" w:rsidRDefault="00000000" w:rsidRPr="00000000" w14:paraId="000001AC">
      <w:pPr>
        <w:spacing w:after="200" w:lineRule="auto"/>
        <w:rPr/>
      </w:pPr>
      <w:r w:rsidDel="00000000" w:rsidR="00000000" w:rsidRPr="00000000">
        <w:rPr>
          <w:b w:val="1"/>
          <w:rtl w:val="0"/>
        </w:rPr>
        <w:t xml:space="preserve">Hydrotherapy</w:t>
      </w:r>
      <w:r w:rsidDel="00000000" w:rsidR="00000000" w:rsidRPr="00000000">
        <w:rPr>
          <w:rtl w:val="0"/>
        </w:rPr>
        <w:t xml:space="preserve">: Hydrotherapy uses water in different forms and temperatures to stimulate healing. Cold water can reduce inflammation immediately after an injury, while warm water can enhance blood circulation and hasten the healing process. Methods of hydrotherapy include contrast hydrotherapy, which alternates hot and cold water applications to the affected area, and Epsom salt baths, which utilize the magnesium in Epsom salts to help relax muscles and alleviate pain.</w:t>
      </w:r>
    </w:p>
    <w:p w:rsidR="00000000" w:rsidDel="00000000" w:rsidP="00000000" w:rsidRDefault="00000000" w:rsidRPr="00000000" w14:paraId="000001AD">
      <w:pPr>
        <w:spacing w:after="200" w:lineRule="auto"/>
        <w:rPr/>
      </w:pPr>
      <w:r w:rsidDel="00000000" w:rsidR="00000000" w:rsidRPr="00000000">
        <w:rPr>
          <w:rtl w:val="0"/>
        </w:rPr>
        <w:t xml:space="preserve">These physical therapies not only support the physical aspect of healing but can also have emotional and psychological benefits. They contribute to a holistic approach in treating muscle and ligament issues, focusing not only on symptom relief but also on promoting overall well-being.</w:t>
      </w:r>
    </w:p>
    <w:p w:rsidR="00000000" w:rsidDel="00000000" w:rsidP="00000000" w:rsidRDefault="00000000" w:rsidRPr="00000000" w14:paraId="000001AE">
      <w:pPr>
        <w:pStyle w:val="Heading4"/>
        <w:spacing w:after="200" w:lineRule="auto"/>
        <w:rPr/>
      </w:pPr>
      <w:bookmarkStart w:colFirst="0" w:colLast="0" w:name="_4tg1sbe2d2cf" w:id="82"/>
      <w:bookmarkEnd w:id="82"/>
      <w:r w:rsidDel="00000000" w:rsidR="00000000" w:rsidRPr="00000000">
        <w:rPr>
          <w:rtl w:val="0"/>
        </w:rPr>
        <w:t xml:space="preserve">Botanical Remedies</w:t>
      </w:r>
    </w:p>
    <w:p w:rsidR="00000000" w:rsidDel="00000000" w:rsidP="00000000" w:rsidRDefault="00000000" w:rsidRPr="00000000" w14:paraId="000001AF">
      <w:pPr>
        <w:spacing w:after="200" w:lineRule="auto"/>
        <w:rPr/>
      </w:pPr>
      <w:r w:rsidDel="00000000" w:rsidR="00000000" w:rsidRPr="00000000">
        <w:rPr>
          <w:rtl w:val="0"/>
        </w:rPr>
        <w:t xml:space="preserve">In the sphere of botanical medicine, various herbs and natural substances are renowned for their beneficial properties when dealing with muscle and ligament health. Several key herbs and substances stand out:</w:t>
      </w:r>
    </w:p>
    <w:p w:rsidR="00000000" w:rsidDel="00000000" w:rsidP="00000000" w:rsidRDefault="00000000" w:rsidRPr="00000000" w14:paraId="000001B0">
      <w:pPr>
        <w:spacing w:after="200" w:lineRule="auto"/>
        <w:rPr/>
      </w:pPr>
      <w:r w:rsidDel="00000000" w:rsidR="00000000" w:rsidRPr="00000000">
        <w:rPr>
          <w:b w:val="1"/>
          <w:rtl w:val="0"/>
        </w:rPr>
        <w:t xml:space="preserve">Arnica</w:t>
      </w:r>
      <w:r w:rsidDel="00000000" w:rsidR="00000000" w:rsidRPr="00000000">
        <w:rPr>
          <w:rtl w:val="0"/>
        </w:rPr>
        <w:t xml:space="preserve">: Widely used for its anti-inflammatory properties, Arnica, specifically Arnica Montana, can be used topically to help with muscle pain, injuries, and reduce swelling, pain, and bruising.</w:t>
      </w:r>
    </w:p>
    <w:p w:rsidR="00000000" w:rsidDel="00000000" w:rsidP="00000000" w:rsidRDefault="00000000" w:rsidRPr="00000000" w14:paraId="000001B1">
      <w:pPr>
        <w:spacing w:after="200" w:lineRule="auto"/>
        <w:rPr/>
      </w:pPr>
      <w:r w:rsidDel="00000000" w:rsidR="00000000" w:rsidRPr="00000000">
        <w:rPr>
          <w:b w:val="1"/>
          <w:rtl w:val="0"/>
        </w:rPr>
        <w:t xml:space="preserve">Turmeric:</w:t>
      </w:r>
      <w:r w:rsidDel="00000000" w:rsidR="00000000" w:rsidRPr="00000000">
        <w:rPr>
          <w:rtl w:val="0"/>
        </w:rPr>
        <w:t xml:space="preserve"> Turmeric, famous for its anti-inflammatory properties, can be valuable in managing musculoskeletal conditions. Its active ingredient, curcumin, is the primary driver of these beneficial effects.</w:t>
      </w:r>
    </w:p>
    <w:p w:rsidR="00000000" w:rsidDel="00000000" w:rsidP="00000000" w:rsidRDefault="00000000" w:rsidRPr="00000000" w14:paraId="000001B2">
      <w:pPr>
        <w:spacing w:after="200" w:lineRule="auto"/>
        <w:rPr/>
      </w:pPr>
      <w:r w:rsidDel="00000000" w:rsidR="00000000" w:rsidRPr="00000000">
        <w:rPr>
          <w:b w:val="1"/>
          <w:rtl w:val="0"/>
        </w:rPr>
        <w:t xml:space="preserve">Willow Bark:</w:t>
      </w:r>
      <w:r w:rsidDel="00000000" w:rsidR="00000000" w:rsidRPr="00000000">
        <w:rPr>
          <w:rtl w:val="0"/>
        </w:rPr>
        <w:t xml:space="preserve"> Willow Bark has effects similar to aspirin, making it a potential natural option for pain relief. It is recognized for its analgesic and anti-inflammatory properties.</w:t>
      </w:r>
    </w:p>
    <w:p w:rsidR="00000000" w:rsidDel="00000000" w:rsidP="00000000" w:rsidRDefault="00000000" w:rsidRPr="00000000" w14:paraId="000001B3">
      <w:pPr>
        <w:spacing w:after="200" w:lineRule="auto"/>
        <w:rPr/>
      </w:pPr>
      <w:r w:rsidDel="00000000" w:rsidR="00000000" w:rsidRPr="00000000">
        <w:rPr>
          <w:b w:val="1"/>
          <w:rtl w:val="0"/>
        </w:rPr>
        <w:t xml:space="preserve">Onion:</w:t>
      </w:r>
      <w:r w:rsidDel="00000000" w:rsidR="00000000" w:rsidRPr="00000000">
        <w:rPr>
          <w:rtl w:val="0"/>
        </w:rPr>
        <w:t xml:space="preserve"> The humble onion, renowned for its potent antibacterial properties, has a rich history in traditional medicine for reducing inflammation and expelling impurities from the body.</w:t>
      </w:r>
    </w:p>
    <w:p w:rsidR="00000000" w:rsidDel="00000000" w:rsidP="00000000" w:rsidRDefault="00000000" w:rsidRPr="00000000" w14:paraId="000001B4">
      <w:pPr>
        <w:spacing w:after="200" w:lineRule="auto"/>
        <w:rPr/>
      </w:pPr>
      <w:r w:rsidDel="00000000" w:rsidR="00000000" w:rsidRPr="00000000">
        <w:rPr>
          <w:b w:val="1"/>
          <w:rtl w:val="0"/>
        </w:rPr>
        <w:t xml:space="preserve">Ginger: </w:t>
      </w:r>
      <w:r w:rsidDel="00000000" w:rsidR="00000000" w:rsidRPr="00000000">
        <w:rPr>
          <w:rtl w:val="0"/>
        </w:rPr>
        <w:t xml:space="preserve">Known as one of the best anti-inflammatory herbs, ginger can be effective when consumed internally as a warming tea or applied externally as a poultice for joint inflammation.</w:t>
      </w:r>
    </w:p>
    <w:p w:rsidR="00000000" w:rsidDel="00000000" w:rsidP="00000000" w:rsidRDefault="00000000" w:rsidRPr="00000000" w14:paraId="000001B5">
      <w:pPr>
        <w:spacing w:after="200" w:lineRule="auto"/>
        <w:rPr/>
      </w:pPr>
      <w:r w:rsidDel="00000000" w:rsidR="00000000" w:rsidRPr="00000000">
        <w:rPr>
          <w:b w:val="1"/>
          <w:rtl w:val="0"/>
        </w:rPr>
        <w:t xml:space="preserve">Potato: </w:t>
      </w:r>
      <w:r w:rsidDel="00000000" w:rsidR="00000000" w:rsidRPr="00000000">
        <w:rPr>
          <w:rtl w:val="0"/>
        </w:rPr>
        <w:t xml:space="preserve">A poultice made from this common vegetable can be an effective remedy for tissue inflammation, such as swollen fingers or ankles.</w:t>
      </w:r>
    </w:p>
    <w:p w:rsidR="00000000" w:rsidDel="00000000" w:rsidP="00000000" w:rsidRDefault="00000000" w:rsidRPr="00000000" w14:paraId="000001B6">
      <w:pPr>
        <w:spacing w:after="200" w:lineRule="auto"/>
        <w:rPr/>
      </w:pPr>
      <w:r w:rsidDel="00000000" w:rsidR="00000000" w:rsidRPr="00000000">
        <w:rPr>
          <w:b w:val="1"/>
          <w:rtl w:val="0"/>
        </w:rPr>
        <w:t xml:space="preserve">Castor Oil:</w:t>
      </w:r>
      <w:r w:rsidDel="00000000" w:rsidR="00000000" w:rsidRPr="00000000">
        <w:rPr>
          <w:rtl w:val="0"/>
        </w:rPr>
        <w:t xml:space="preserve"> Castor oil penetrates deep into tissues and can offer profound healing effects, potentially providing relief for muscle and ligament issues when used as a compress.</w:t>
      </w:r>
    </w:p>
    <w:p w:rsidR="00000000" w:rsidDel="00000000" w:rsidP="00000000" w:rsidRDefault="00000000" w:rsidRPr="00000000" w14:paraId="000001B7">
      <w:pPr>
        <w:spacing w:after="200" w:lineRule="auto"/>
        <w:rPr/>
      </w:pPr>
      <w:r w:rsidDel="00000000" w:rsidR="00000000" w:rsidRPr="00000000">
        <w:rPr>
          <w:b w:val="1"/>
          <w:rtl w:val="0"/>
        </w:rPr>
        <w:t xml:space="preserve">Charcoal:</w:t>
      </w:r>
      <w:r w:rsidDel="00000000" w:rsidR="00000000" w:rsidRPr="00000000">
        <w:rPr>
          <w:rtl w:val="0"/>
        </w:rPr>
        <w:t xml:space="preserve"> Charcoal's absorption capacity can be beneficial in drawing out toxins and reducing inflammation when applied as a poultice.</w:t>
      </w:r>
    </w:p>
    <w:p w:rsidR="00000000" w:rsidDel="00000000" w:rsidP="00000000" w:rsidRDefault="00000000" w:rsidRPr="00000000" w14:paraId="000001B8">
      <w:pPr>
        <w:spacing w:after="200" w:lineRule="auto"/>
        <w:rPr/>
      </w:pPr>
      <w:r w:rsidDel="00000000" w:rsidR="00000000" w:rsidRPr="00000000">
        <w:rPr>
          <w:b w:val="1"/>
          <w:rtl w:val="0"/>
        </w:rPr>
        <w:t xml:space="preserve">Cayenne Pepper:</w:t>
      </w:r>
      <w:r w:rsidDel="00000000" w:rsidR="00000000" w:rsidRPr="00000000">
        <w:rPr>
          <w:rtl w:val="0"/>
        </w:rPr>
        <w:t xml:space="preserve"> The capsaicin compound in cayenne pepper can relieve pain when applied topically, which may be beneficial in alleviating joint and muscle pain.</w:t>
      </w:r>
    </w:p>
    <w:p w:rsidR="00000000" w:rsidDel="00000000" w:rsidP="00000000" w:rsidRDefault="00000000" w:rsidRPr="00000000" w14:paraId="000001B9">
      <w:pPr>
        <w:spacing w:after="200" w:lineRule="auto"/>
        <w:rPr/>
      </w:pPr>
      <w:r w:rsidDel="00000000" w:rsidR="00000000" w:rsidRPr="00000000">
        <w:rPr>
          <w:rtl w:val="0"/>
        </w:rPr>
        <w:t xml:space="preserve">In addition to these, another beneficial substance derived from pineapples, Bromelain, can be taken as a supplement to reduce swelling and inflammation and may expedite the healing process.</w:t>
      </w:r>
    </w:p>
    <w:p w:rsidR="00000000" w:rsidDel="00000000" w:rsidP="00000000" w:rsidRDefault="00000000" w:rsidRPr="00000000" w14:paraId="000001BA">
      <w:pPr>
        <w:spacing w:after="200" w:lineRule="auto"/>
        <w:rPr/>
      </w:pPr>
      <w:r w:rsidDel="00000000" w:rsidR="00000000" w:rsidRPr="00000000">
        <w:rPr>
          <w:rtl w:val="0"/>
        </w:rPr>
        <w:t xml:space="preserve">Remember that although these substances can offer significant benefits, their usage should always be under professional guidance due to potential side effects and interactions.</w:t>
      </w:r>
    </w:p>
    <w:p w:rsidR="00000000" w:rsidDel="00000000" w:rsidP="00000000" w:rsidRDefault="00000000" w:rsidRPr="00000000" w14:paraId="000001BB">
      <w:pPr>
        <w:pStyle w:val="Heading4"/>
        <w:spacing w:after="200" w:lineRule="auto"/>
        <w:rPr/>
      </w:pPr>
      <w:bookmarkStart w:colFirst="0" w:colLast="0" w:name="_1ivajg1ux9on" w:id="83"/>
      <w:bookmarkEnd w:id="83"/>
      <w:r w:rsidDel="00000000" w:rsidR="00000000" w:rsidRPr="00000000">
        <w:rPr>
          <w:rtl w:val="0"/>
        </w:rPr>
        <w:t xml:space="preserve">Mind-Body Techniques </w:t>
      </w:r>
    </w:p>
    <w:p w:rsidR="00000000" w:rsidDel="00000000" w:rsidP="00000000" w:rsidRDefault="00000000" w:rsidRPr="00000000" w14:paraId="000001BC">
      <w:pPr>
        <w:spacing w:after="200" w:lineRule="auto"/>
        <w:rPr/>
      </w:pPr>
      <w:r w:rsidDel="00000000" w:rsidR="00000000" w:rsidRPr="00000000">
        <w:rPr>
          <w:rtl w:val="0"/>
        </w:rPr>
        <w:t xml:space="preserve">Mind-body techniques can play a substantial role in supporting physical healing and overall well-being when dealing with muscle and ligament health. These techniques include but are not limited to meditation, progressive muscle relaxation, and guided imagery.</w:t>
      </w:r>
    </w:p>
    <w:p w:rsidR="00000000" w:rsidDel="00000000" w:rsidP="00000000" w:rsidRDefault="00000000" w:rsidRPr="00000000" w14:paraId="000001BD">
      <w:pPr>
        <w:spacing w:after="200" w:lineRule="auto"/>
        <w:rPr/>
      </w:pPr>
      <w:r w:rsidDel="00000000" w:rsidR="00000000" w:rsidRPr="00000000">
        <w:rPr>
          <w:b w:val="1"/>
          <w:rtl w:val="0"/>
        </w:rPr>
        <w:t xml:space="preserve">Meditation:</w:t>
      </w:r>
      <w:r w:rsidDel="00000000" w:rsidR="00000000" w:rsidRPr="00000000">
        <w:rPr>
          <w:rtl w:val="0"/>
        </w:rPr>
        <w:t xml:space="preserve"> Meditation helps manage stress and pain, which can positively influence the healing process. By focusing the mind and creating a state of relaxation, meditation can contribute to faster recovery.</w:t>
      </w:r>
    </w:p>
    <w:p w:rsidR="00000000" w:rsidDel="00000000" w:rsidP="00000000" w:rsidRDefault="00000000" w:rsidRPr="00000000" w14:paraId="000001BE">
      <w:pPr>
        <w:spacing w:after="200" w:lineRule="auto"/>
        <w:rPr/>
      </w:pPr>
      <w:r w:rsidDel="00000000" w:rsidR="00000000" w:rsidRPr="00000000">
        <w:rPr>
          <w:b w:val="1"/>
          <w:rtl w:val="0"/>
        </w:rPr>
        <w:t xml:space="preserve">Progressive Muscle Relaxation: </w:t>
      </w:r>
      <w:r w:rsidDel="00000000" w:rsidR="00000000" w:rsidRPr="00000000">
        <w:rPr>
          <w:rtl w:val="0"/>
        </w:rPr>
        <w:t xml:space="preserve">This method involves tensing and then relaxing each muscle group. It can help understand the difference between muscle tension and relaxation, thereby aiding in pain management and promoting healing.</w:t>
      </w:r>
    </w:p>
    <w:p w:rsidR="00000000" w:rsidDel="00000000" w:rsidP="00000000" w:rsidRDefault="00000000" w:rsidRPr="00000000" w14:paraId="000001BF">
      <w:pPr>
        <w:spacing w:after="200" w:lineRule="auto"/>
        <w:rPr/>
      </w:pPr>
      <w:r w:rsidDel="00000000" w:rsidR="00000000" w:rsidRPr="00000000">
        <w:rPr>
          <w:b w:val="1"/>
          <w:rtl w:val="0"/>
        </w:rPr>
        <w:t xml:space="preserve">Guided Imagery:</w:t>
      </w:r>
      <w:r w:rsidDel="00000000" w:rsidR="00000000" w:rsidRPr="00000000">
        <w:rPr>
          <w:rtl w:val="0"/>
        </w:rPr>
        <w:t xml:space="preserve"> This technique involves visualizing the healing process, potentially speeding up recovery. By imagining the body as it heals, patients can enhance their understanding and perception of the healing process.</w:t>
      </w:r>
    </w:p>
    <w:p w:rsidR="00000000" w:rsidDel="00000000" w:rsidP="00000000" w:rsidRDefault="00000000" w:rsidRPr="00000000" w14:paraId="000001C0">
      <w:pPr>
        <w:spacing w:after="200" w:lineRule="auto"/>
        <w:rPr/>
      </w:pPr>
      <w:r w:rsidDel="00000000" w:rsidR="00000000" w:rsidRPr="00000000">
        <w:rPr>
          <w:rtl w:val="0"/>
        </w:rPr>
        <w:t xml:space="preserve">Furthermore, practices such as yoga and deep breathing can also contribute to the management of stress and pain. It's essential to understand that the mind's role is as crucial as the body's in healing and maintaining muscle and ligament health</w:t>
      </w:r>
    </w:p>
    <w:p w:rsidR="00000000" w:rsidDel="00000000" w:rsidP="00000000" w:rsidRDefault="00000000" w:rsidRPr="00000000" w14:paraId="000001C1">
      <w:pPr>
        <w:pStyle w:val="Heading3"/>
        <w:spacing w:after="200" w:lineRule="auto"/>
        <w:rPr/>
      </w:pPr>
      <w:bookmarkStart w:colFirst="0" w:colLast="0" w:name="_9688fhc4b7os" w:id="84"/>
      <w:bookmarkEnd w:id="84"/>
      <w:r w:rsidDel="00000000" w:rsidR="00000000" w:rsidRPr="00000000">
        <w:rPr>
          <w:rtl w:val="0"/>
        </w:rPr>
        <w:t xml:space="preserve">Case Scenario for Application and Further Studies</w:t>
      </w:r>
    </w:p>
    <w:p w:rsidR="00000000" w:rsidDel="00000000" w:rsidP="00000000" w:rsidRDefault="00000000" w:rsidRPr="00000000" w14:paraId="000001C2">
      <w:pPr>
        <w:spacing w:after="200" w:lineRule="auto"/>
        <w:rPr/>
      </w:pPr>
      <w:r w:rsidDel="00000000" w:rsidR="00000000" w:rsidRPr="00000000">
        <w:rPr>
          <w:rtl w:val="0"/>
        </w:rPr>
        <w:t xml:space="preserve">A 35-year-old patient who enjoys soccer has recently suffered a sprain in his ankle. As a practitioner, your naturopathic approach to his healing could look something like this:</w:t>
      </w:r>
    </w:p>
    <w:p w:rsidR="00000000" w:rsidDel="00000000" w:rsidP="00000000" w:rsidRDefault="00000000" w:rsidRPr="00000000" w14:paraId="000001C3">
      <w:pPr>
        <w:spacing w:after="200" w:lineRule="auto"/>
        <w:rPr/>
      </w:pPr>
      <w:r w:rsidDel="00000000" w:rsidR="00000000" w:rsidRPr="00000000">
        <w:rPr>
          <w:b w:val="1"/>
          <w:rtl w:val="0"/>
        </w:rPr>
        <w:t xml:space="preserve">Nutritional Support:</w:t>
      </w:r>
      <w:r w:rsidDel="00000000" w:rsidR="00000000" w:rsidRPr="00000000">
        <w:rPr>
          <w:rtl w:val="0"/>
        </w:rPr>
        <w:t xml:space="preserve"> Recommend a diet rich in protein, omega-3 fatty acids, zinc, and vitamin C to support tissue repair. Supplements might be considered if dietary intake is inadequate.</w:t>
      </w:r>
    </w:p>
    <w:p w:rsidR="00000000" w:rsidDel="00000000" w:rsidP="00000000" w:rsidRDefault="00000000" w:rsidRPr="00000000" w14:paraId="000001C4">
      <w:pPr>
        <w:spacing w:after="200" w:lineRule="auto"/>
        <w:rPr/>
      </w:pPr>
      <w:r w:rsidDel="00000000" w:rsidR="00000000" w:rsidRPr="00000000">
        <w:rPr>
          <w:b w:val="1"/>
          <w:rtl w:val="0"/>
        </w:rPr>
        <w:t xml:space="preserve">Physical Therapies:</w:t>
      </w:r>
      <w:r w:rsidDel="00000000" w:rsidR="00000000" w:rsidRPr="00000000">
        <w:rPr>
          <w:rtl w:val="0"/>
        </w:rPr>
        <w:t xml:space="preserve"> Refer the patient to a trusted physiotherapist for physical therapies. Suggest alternating hot and cold compresses to manage inflammation and improve circulation.</w:t>
      </w:r>
    </w:p>
    <w:p w:rsidR="00000000" w:rsidDel="00000000" w:rsidP="00000000" w:rsidRDefault="00000000" w:rsidRPr="00000000" w14:paraId="000001C5">
      <w:pPr>
        <w:spacing w:after="200" w:lineRule="auto"/>
        <w:rPr/>
      </w:pPr>
      <w:r w:rsidDel="00000000" w:rsidR="00000000" w:rsidRPr="00000000">
        <w:rPr>
          <w:b w:val="1"/>
          <w:rtl w:val="0"/>
        </w:rPr>
        <w:t xml:space="preserve">Botanical Medicine:</w:t>
      </w:r>
      <w:r w:rsidDel="00000000" w:rsidR="00000000" w:rsidRPr="00000000">
        <w:rPr>
          <w:rtl w:val="0"/>
        </w:rPr>
        <w:t xml:space="preserve"> Recommend a topical application of Arnica montana to reduce swelling and pain. If appropriate, a Bromelain supplement might also be suggested to enhance healing.</w:t>
      </w:r>
    </w:p>
    <w:p w:rsidR="00000000" w:rsidDel="00000000" w:rsidP="00000000" w:rsidRDefault="00000000" w:rsidRPr="00000000" w14:paraId="000001C6">
      <w:pPr>
        <w:spacing w:after="200" w:lineRule="auto"/>
        <w:rPr/>
      </w:pPr>
      <w:r w:rsidDel="00000000" w:rsidR="00000000" w:rsidRPr="00000000">
        <w:rPr>
          <w:rtl w:val="0"/>
        </w:rPr>
        <w:t xml:space="preserve">This scenario showcase how naturopathic principles and therapies can be applied to real-life situations and provide a comprehensive approach to healing muscles and ligaments.</w:t>
      </w:r>
    </w:p>
    <w:p w:rsidR="00000000" w:rsidDel="00000000" w:rsidP="00000000" w:rsidRDefault="00000000" w:rsidRPr="00000000" w14:paraId="000001C7">
      <w:pPr>
        <w:spacing w:after="200" w:lineRule="auto"/>
        <w:rPr/>
      </w:pPr>
      <w:r w:rsidDel="00000000" w:rsidR="00000000" w:rsidRPr="00000000">
        <w:rPr>
          <w:rtl w:val="0"/>
        </w:rPr>
        <w:t xml:space="preserve">Remember, an effective naturopathic practitioner combines science with intuition, leveraging diverse modalities to facilitate healing and wellness. By deepening your knowledge and understanding of muscles and ligaments, you can empower your patients to lead stronger, more resilient lives.</w:t>
      </w:r>
    </w:p>
    <w:p w:rsidR="00000000" w:rsidDel="00000000" w:rsidP="00000000" w:rsidRDefault="00000000" w:rsidRPr="00000000" w14:paraId="000001C8">
      <w:pPr>
        <w:pStyle w:val="Heading2"/>
        <w:spacing w:after="200" w:lineRule="auto"/>
        <w:rPr/>
      </w:pPr>
      <w:bookmarkStart w:colFirst="0" w:colLast="0" w:name="_33be168ri7dv" w:id="85"/>
      <w:bookmarkEnd w:id="85"/>
      <w:r w:rsidDel="00000000" w:rsidR="00000000" w:rsidRPr="00000000">
        <w:rPr>
          <w:rtl w:val="0"/>
        </w:rPr>
        <w:t xml:space="preserve">Summary of Key Points</w:t>
      </w:r>
    </w:p>
    <w:p w:rsidR="00000000" w:rsidDel="00000000" w:rsidP="00000000" w:rsidRDefault="00000000" w:rsidRPr="00000000" w14:paraId="000001C9">
      <w:pPr>
        <w:numPr>
          <w:ilvl w:val="0"/>
          <w:numId w:val="19"/>
        </w:numPr>
        <w:spacing w:after="200" w:lineRule="auto"/>
        <w:ind w:left="720" w:hanging="360"/>
        <w:rPr>
          <w:u w:val="none"/>
        </w:rPr>
      </w:pPr>
      <w:r w:rsidDel="00000000" w:rsidR="00000000" w:rsidRPr="00000000">
        <w:rPr>
          <w:rtl w:val="0"/>
        </w:rPr>
        <w:t xml:space="preserve">The human muscular system consists of three types: skeletal, smooth, and cardiac muscles.</w:t>
      </w:r>
    </w:p>
    <w:p w:rsidR="00000000" w:rsidDel="00000000" w:rsidP="00000000" w:rsidRDefault="00000000" w:rsidRPr="00000000" w14:paraId="000001CA">
      <w:pPr>
        <w:numPr>
          <w:ilvl w:val="0"/>
          <w:numId w:val="19"/>
        </w:numPr>
        <w:spacing w:after="200" w:before="0" w:lineRule="auto"/>
        <w:ind w:left="720" w:hanging="360"/>
        <w:rPr>
          <w:u w:val="none"/>
        </w:rPr>
      </w:pPr>
      <w:r w:rsidDel="00000000" w:rsidR="00000000" w:rsidRPr="00000000">
        <w:rPr>
          <w:rtl w:val="0"/>
        </w:rPr>
        <w:t xml:space="preserve">Skeletal muscles, also known as striated muscles, are voluntary and help in movement and maintaining posture.</w:t>
      </w:r>
    </w:p>
    <w:p w:rsidR="00000000" w:rsidDel="00000000" w:rsidP="00000000" w:rsidRDefault="00000000" w:rsidRPr="00000000" w14:paraId="000001CB">
      <w:pPr>
        <w:numPr>
          <w:ilvl w:val="0"/>
          <w:numId w:val="19"/>
        </w:numPr>
        <w:spacing w:after="200" w:before="0" w:lineRule="auto"/>
        <w:ind w:left="720" w:hanging="360"/>
        <w:rPr>
          <w:u w:val="none"/>
        </w:rPr>
      </w:pPr>
      <w:r w:rsidDel="00000000" w:rsidR="00000000" w:rsidRPr="00000000">
        <w:rPr>
          <w:rtl w:val="0"/>
        </w:rPr>
        <w:t xml:space="preserve">Smooth muscles are involuntary and are found within organs like the stomach, intestines, and blood vessels.</w:t>
      </w:r>
    </w:p>
    <w:p w:rsidR="00000000" w:rsidDel="00000000" w:rsidP="00000000" w:rsidRDefault="00000000" w:rsidRPr="00000000" w14:paraId="000001CC">
      <w:pPr>
        <w:numPr>
          <w:ilvl w:val="0"/>
          <w:numId w:val="19"/>
        </w:numPr>
        <w:spacing w:after="200" w:before="0" w:lineRule="auto"/>
        <w:ind w:left="720" w:hanging="360"/>
        <w:rPr>
          <w:u w:val="none"/>
        </w:rPr>
      </w:pPr>
      <w:r w:rsidDel="00000000" w:rsidR="00000000" w:rsidRPr="00000000">
        <w:rPr>
          <w:rtl w:val="0"/>
        </w:rPr>
        <w:t xml:space="preserve">Cardiac muscles are also involuntary, and they make up the majority of the heart's tissue.</w:t>
      </w:r>
    </w:p>
    <w:p w:rsidR="00000000" w:rsidDel="00000000" w:rsidP="00000000" w:rsidRDefault="00000000" w:rsidRPr="00000000" w14:paraId="000001CD">
      <w:pPr>
        <w:numPr>
          <w:ilvl w:val="0"/>
          <w:numId w:val="19"/>
        </w:numPr>
        <w:spacing w:after="200" w:before="0" w:lineRule="auto"/>
        <w:ind w:left="720" w:hanging="360"/>
        <w:rPr>
          <w:u w:val="none"/>
        </w:rPr>
      </w:pPr>
      <w:r w:rsidDel="00000000" w:rsidR="00000000" w:rsidRPr="00000000">
        <w:rPr>
          <w:rtl w:val="0"/>
        </w:rPr>
        <w:t xml:space="preserve">Muscles work in pairs to create movement: as one muscle contracts, the opposing muscle relaxes.</w:t>
      </w:r>
    </w:p>
    <w:p w:rsidR="00000000" w:rsidDel="00000000" w:rsidP="00000000" w:rsidRDefault="00000000" w:rsidRPr="00000000" w14:paraId="000001CE">
      <w:pPr>
        <w:numPr>
          <w:ilvl w:val="0"/>
          <w:numId w:val="19"/>
        </w:numPr>
        <w:spacing w:after="200" w:before="0" w:lineRule="auto"/>
        <w:ind w:left="720" w:hanging="360"/>
        <w:rPr>
          <w:u w:val="none"/>
        </w:rPr>
      </w:pPr>
      <w:r w:rsidDel="00000000" w:rsidR="00000000" w:rsidRPr="00000000">
        <w:rPr>
          <w:rtl w:val="0"/>
        </w:rPr>
        <w:t xml:space="preserve">The anatomy of a muscle includes the muscle belly, fascia, tendons, and associated blood vessels and nerves.</w:t>
      </w:r>
    </w:p>
    <w:p w:rsidR="00000000" w:rsidDel="00000000" w:rsidP="00000000" w:rsidRDefault="00000000" w:rsidRPr="00000000" w14:paraId="000001CF">
      <w:pPr>
        <w:numPr>
          <w:ilvl w:val="0"/>
          <w:numId w:val="19"/>
        </w:numPr>
        <w:spacing w:after="200" w:before="0" w:lineRule="auto"/>
        <w:ind w:left="720" w:hanging="360"/>
        <w:rPr>
          <w:u w:val="none"/>
        </w:rPr>
      </w:pPr>
      <w:r w:rsidDel="00000000" w:rsidR="00000000" w:rsidRPr="00000000">
        <w:rPr>
          <w:rtl w:val="0"/>
        </w:rPr>
        <w:t xml:space="preserve">Strength management involves understanding muscle fiber types, their function, and how to train them effectively.</w:t>
      </w:r>
    </w:p>
    <w:p w:rsidR="00000000" w:rsidDel="00000000" w:rsidP="00000000" w:rsidRDefault="00000000" w:rsidRPr="00000000" w14:paraId="000001D0">
      <w:pPr>
        <w:numPr>
          <w:ilvl w:val="0"/>
          <w:numId w:val="19"/>
        </w:numPr>
        <w:spacing w:after="200" w:before="0" w:lineRule="auto"/>
        <w:ind w:left="720" w:hanging="360"/>
        <w:rPr>
          <w:u w:val="none"/>
        </w:rPr>
      </w:pPr>
      <w:r w:rsidDel="00000000" w:rsidR="00000000" w:rsidRPr="00000000">
        <w:rPr>
          <w:rtl w:val="0"/>
        </w:rPr>
        <w:t xml:space="preserve">Type I muscle fibers, or slow-twitch fibers, are for endurance activities, while Type II, or fast-twitch fibers, are for strength and speed.</w:t>
      </w:r>
    </w:p>
    <w:p w:rsidR="00000000" w:rsidDel="00000000" w:rsidP="00000000" w:rsidRDefault="00000000" w:rsidRPr="00000000" w14:paraId="000001D1">
      <w:pPr>
        <w:numPr>
          <w:ilvl w:val="0"/>
          <w:numId w:val="19"/>
        </w:numPr>
        <w:spacing w:after="200" w:before="0" w:lineRule="auto"/>
        <w:ind w:left="720" w:hanging="360"/>
        <w:rPr>
          <w:u w:val="none"/>
        </w:rPr>
      </w:pPr>
      <w:r w:rsidDel="00000000" w:rsidR="00000000" w:rsidRPr="00000000">
        <w:rPr>
          <w:rtl w:val="0"/>
        </w:rPr>
        <w:t xml:space="preserve">Resistance and strength training exercises help in developing muscle strength.</w:t>
      </w:r>
    </w:p>
    <w:p w:rsidR="00000000" w:rsidDel="00000000" w:rsidP="00000000" w:rsidRDefault="00000000" w:rsidRPr="00000000" w14:paraId="000001D2">
      <w:pPr>
        <w:numPr>
          <w:ilvl w:val="0"/>
          <w:numId w:val="19"/>
        </w:numPr>
        <w:spacing w:after="200" w:before="0" w:lineRule="auto"/>
        <w:ind w:left="720" w:hanging="360"/>
        <w:rPr>
          <w:u w:val="none"/>
        </w:rPr>
      </w:pPr>
      <w:r w:rsidDel="00000000" w:rsidR="00000000" w:rsidRPr="00000000">
        <w:rPr>
          <w:rtl w:val="0"/>
        </w:rPr>
        <w:t xml:space="preserve">To manage strength, it's important to balance workouts, nutrition, and recovery time.</w:t>
      </w:r>
    </w:p>
    <w:p w:rsidR="00000000" w:rsidDel="00000000" w:rsidP="00000000" w:rsidRDefault="00000000" w:rsidRPr="00000000" w14:paraId="000001D3">
      <w:pPr>
        <w:numPr>
          <w:ilvl w:val="0"/>
          <w:numId w:val="19"/>
        </w:numPr>
        <w:spacing w:after="200" w:before="0" w:lineRule="auto"/>
        <w:ind w:left="720" w:hanging="360"/>
        <w:rPr>
          <w:u w:val="none"/>
        </w:rPr>
      </w:pPr>
      <w:r w:rsidDel="00000000" w:rsidR="00000000" w:rsidRPr="00000000">
        <w:rPr>
          <w:rtl w:val="0"/>
        </w:rPr>
        <w:t xml:space="preserve">The principles of progression, overload, and specificity are critical in strength training.</w:t>
      </w:r>
    </w:p>
    <w:p w:rsidR="00000000" w:rsidDel="00000000" w:rsidP="00000000" w:rsidRDefault="00000000" w:rsidRPr="00000000" w14:paraId="000001D4">
      <w:pPr>
        <w:numPr>
          <w:ilvl w:val="0"/>
          <w:numId w:val="19"/>
        </w:numPr>
        <w:spacing w:after="200" w:before="0" w:lineRule="auto"/>
        <w:ind w:left="720" w:hanging="360"/>
        <w:rPr>
          <w:u w:val="none"/>
        </w:rPr>
      </w:pPr>
      <w:r w:rsidDel="00000000" w:rsidR="00000000" w:rsidRPr="00000000">
        <w:rPr>
          <w:rtl w:val="0"/>
        </w:rPr>
        <w:t xml:space="preserve">Strength training should include exercises for all major muscle groups.</w:t>
      </w:r>
    </w:p>
    <w:p w:rsidR="00000000" w:rsidDel="00000000" w:rsidP="00000000" w:rsidRDefault="00000000" w:rsidRPr="00000000" w14:paraId="000001D5">
      <w:pPr>
        <w:numPr>
          <w:ilvl w:val="0"/>
          <w:numId w:val="19"/>
        </w:numPr>
        <w:spacing w:after="200" w:before="0" w:lineRule="auto"/>
        <w:ind w:left="720" w:hanging="360"/>
        <w:rPr>
          <w:u w:val="none"/>
        </w:rPr>
      </w:pPr>
      <w:r w:rsidDel="00000000" w:rsidR="00000000" w:rsidRPr="00000000">
        <w:rPr>
          <w:rtl w:val="0"/>
        </w:rPr>
        <w:t xml:space="preserve">Overtraining can lead to injuries and should be avoided.</w:t>
      </w:r>
    </w:p>
    <w:p w:rsidR="00000000" w:rsidDel="00000000" w:rsidP="00000000" w:rsidRDefault="00000000" w:rsidRPr="00000000" w14:paraId="000001D6">
      <w:pPr>
        <w:numPr>
          <w:ilvl w:val="0"/>
          <w:numId w:val="19"/>
        </w:numPr>
        <w:spacing w:after="200" w:before="0" w:lineRule="auto"/>
        <w:ind w:left="720" w:hanging="360"/>
        <w:rPr>
          <w:u w:val="none"/>
        </w:rPr>
      </w:pPr>
      <w:r w:rsidDel="00000000" w:rsidR="00000000" w:rsidRPr="00000000">
        <w:rPr>
          <w:rtl w:val="0"/>
        </w:rPr>
        <w:t xml:space="preserve">Nutrition plays a vital role in muscle recovery and growth. A balanced diet rich in proteins, carbohydrates, and healthy fats is important.</w:t>
      </w:r>
    </w:p>
    <w:p w:rsidR="00000000" w:rsidDel="00000000" w:rsidP="00000000" w:rsidRDefault="00000000" w:rsidRPr="00000000" w14:paraId="000001D7">
      <w:pPr>
        <w:numPr>
          <w:ilvl w:val="0"/>
          <w:numId w:val="19"/>
        </w:numPr>
        <w:spacing w:after="200" w:before="0" w:lineRule="auto"/>
        <w:ind w:left="720" w:hanging="360"/>
        <w:rPr>
          <w:u w:val="none"/>
        </w:rPr>
      </w:pPr>
      <w:del w:author="Justin Delli Colli" w:id="6" w:date="2023-07-04T18:56:01Z">
        <w:commentRangeStart w:id="15"/>
        <w:commentRangeStart w:id="16"/>
        <w:commentRangeStart w:id="17"/>
        <w:commentRangeStart w:id="18"/>
        <w:commentRangeStart w:id="19"/>
        <w:commentRangeStart w:id="20"/>
        <w:commentRangeStart w:id="21"/>
        <w:r w:rsidDel="00000000" w:rsidR="00000000" w:rsidRPr="00000000">
          <w:rPr>
            <w:rtl w:val="0"/>
          </w:rPr>
          <w:delText xml:space="preserve">Hydration is crucial during workouts to replace the fluids lost through sweating.</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D8">
      <w:pPr>
        <w:numPr>
          <w:ilvl w:val="0"/>
          <w:numId w:val="19"/>
        </w:numPr>
        <w:spacing w:after="200" w:before="0" w:lineRule="auto"/>
        <w:ind w:left="720" w:hanging="360"/>
        <w:rPr>
          <w:u w:val="none"/>
        </w:rPr>
      </w:pPr>
      <w:r w:rsidDel="00000000" w:rsidR="00000000" w:rsidRPr="00000000">
        <w:rPr>
          <w:rtl w:val="0"/>
        </w:rPr>
        <w:t xml:space="preserve">Treating muscles and ligaments involves understanding common injuries and ways to treat them using naturopathic principles.</w:t>
      </w:r>
    </w:p>
    <w:p w:rsidR="00000000" w:rsidDel="00000000" w:rsidP="00000000" w:rsidRDefault="00000000" w:rsidRPr="00000000" w14:paraId="000001D9">
      <w:pPr>
        <w:numPr>
          <w:ilvl w:val="0"/>
          <w:numId w:val="19"/>
        </w:numPr>
        <w:spacing w:after="200" w:before="0" w:lineRule="auto"/>
        <w:ind w:left="720" w:hanging="360"/>
        <w:rPr>
          <w:u w:val="none"/>
        </w:rPr>
      </w:pPr>
      <w:r w:rsidDel="00000000" w:rsidR="00000000" w:rsidRPr="00000000">
        <w:rPr>
          <w:rtl w:val="0"/>
        </w:rPr>
        <w:t xml:space="preserve">Common muscular injuries include sprains, strains, and tears, which are often caused by overuse, poor form, or accidents.</w:t>
      </w:r>
    </w:p>
    <w:p w:rsidR="00000000" w:rsidDel="00000000" w:rsidP="00000000" w:rsidRDefault="00000000" w:rsidRPr="00000000" w14:paraId="000001DA">
      <w:pPr>
        <w:numPr>
          <w:ilvl w:val="0"/>
          <w:numId w:val="19"/>
        </w:numPr>
        <w:spacing w:after="200" w:before="0" w:lineRule="auto"/>
        <w:ind w:left="720" w:hanging="360"/>
        <w:rPr>
          <w:u w:val="none"/>
        </w:rPr>
      </w:pPr>
      <w:r w:rsidDel="00000000" w:rsidR="00000000" w:rsidRPr="00000000">
        <w:rPr>
          <w:rtl w:val="0"/>
        </w:rPr>
        <w:t xml:space="preserve">RICE (Rest, Ice, Compression, Elevation) is a commonly recommended treatment for muscle and ligament injuries.</w:t>
      </w:r>
    </w:p>
    <w:p w:rsidR="00000000" w:rsidDel="00000000" w:rsidP="00000000" w:rsidRDefault="00000000" w:rsidRPr="00000000" w14:paraId="000001DB">
      <w:pPr>
        <w:numPr>
          <w:ilvl w:val="0"/>
          <w:numId w:val="19"/>
        </w:numPr>
        <w:spacing w:after="200" w:before="0" w:lineRule="auto"/>
        <w:ind w:left="720" w:hanging="360"/>
        <w:rPr>
          <w:u w:val="none"/>
        </w:rPr>
      </w:pPr>
      <w:r w:rsidDel="00000000" w:rsidR="00000000" w:rsidRPr="00000000">
        <w:rPr>
          <w:rtl w:val="0"/>
        </w:rPr>
        <w:t xml:space="preserve">In naturopathy, treatment may also involve nutrition therapy, herbal remedies, and mind-body therapies.</w:t>
      </w:r>
    </w:p>
    <w:p w:rsidR="00000000" w:rsidDel="00000000" w:rsidP="00000000" w:rsidRDefault="00000000" w:rsidRPr="00000000" w14:paraId="000001DC">
      <w:pPr>
        <w:numPr>
          <w:ilvl w:val="0"/>
          <w:numId w:val="19"/>
        </w:numPr>
        <w:spacing w:after="200" w:before="0" w:lineRule="auto"/>
        <w:ind w:left="720" w:hanging="360"/>
        <w:rPr>
          <w:u w:val="none"/>
        </w:rPr>
      </w:pPr>
      <w:r w:rsidDel="00000000" w:rsidR="00000000" w:rsidRPr="00000000">
        <w:rPr>
          <w:rtl w:val="0"/>
        </w:rPr>
        <w:t xml:space="preserve">Foods rich in omega-3 fatty acids, vitamins C and D, and magnesium are beneficial for muscle recovery.</w:t>
      </w:r>
    </w:p>
    <w:p w:rsidR="00000000" w:rsidDel="00000000" w:rsidP="00000000" w:rsidRDefault="00000000" w:rsidRPr="00000000" w14:paraId="000001DD">
      <w:pPr>
        <w:numPr>
          <w:ilvl w:val="0"/>
          <w:numId w:val="19"/>
        </w:numPr>
        <w:spacing w:after="200" w:before="0" w:lineRule="auto"/>
        <w:ind w:left="720" w:hanging="360"/>
        <w:rPr>
          <w:u w:val="none"/>
        </w:rPr>
      </w:pPr>
      <w:r w:rsidDel="00000000" w:rsidR="00000000" w:rsidRPr="00000000">
        <w:rPr>
          <w:rtl w:val="0"/>
        </w:rPr>
        <w:t xml:space="preserve">Naturopathic remedies for muscle injuries can include herbs like Arnica, turmeric, and bromelain for their anti-inflammatory properties.</w:t>
      </w:r>
    </w:p>
    <w:p w:rsidR="00000000" w:rsidDel="00000000" w:rsidP="00000000" w:rsidRDefault="00000000" w:rsidRPr="00000000" w14:paraId="000001DE">
      <w:pPr>
        <w:numPr>
          <w:ilvl w:val="0"/>
          <w:numId w:val="19"/>
        </w:numPr>
        <w:spacing w:after="200" w:before="0" w:lineRule="auto"/>
        <w:ind w:left="720" w:hanging="360"/>
        <w:rPr>
          <w:del w:author="Justin Delli Colli" w:id="7" w:date="2023-07-04T18:56:20Z"/>
          <w:u w:val="none"/>
        </w:rPr>
      </w:pPr>
      <w:del w:author="Justin Delli Colli" w:id="7" w:date="2023-07-04T18:56:20Z">
        <w:commentRangeStart w:id="22"/>
        <w:r w:rsidDel="00000000" w:rsidR="00000000" w:rsidRPr="00000000">
          <w:rPr>
            <w:rtl w:val="0"/>
          </w:rPr>
          <w:delText xml:space="preserve">Mind-body therapies such as yoga, </w:delText>
        </w:r>
        <w:commentRangeStart w:id="23"/>
        <w:commentRangeStart w:id="24"/>
        <w:commentRangeStart w:id="25"/>
        <w:commentRangeStart w:id="26"/>
        <w:commentRangeStart w:id="27"/>
        <w:r w:rsidDel="00000000" w:rsidR="00000000" w:rsidRPr="00000000">
          <w:rPr>
            <w:rtl w:val="0"/>
          </w:rPr>
          <w:delText xml:space="preserve">tai chi</w:delTex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delText xml:space="preserve">, and meditation can also aid in muscle recovery.</w:delText>
        </w:r>
      </w:del>
    </w:p>
    <w:p w:rsidR="00000000" w:rsidDel="00000000" w:rsidP="00000000" w:rsidRDefault="00000000" w:rsidRPr="00000000" w14:paraId="000001DF">
      <w:pPr>
        <w:numPr>
          <w:ilvl w:val="0"/>
          <w:numId w:val="19"/>
        </w:numPr>
        <w:spacing w:after="200" w:before="0" w:lineRule="auto"/>
        <w:ind w:left="720" w:hanging="360"/>
        <w:rPr>
          <w:u w:val="none"/>
        </w:rPr>
      </w:pPr>
      <w:commentRangeEnd w:id="22"/>
      <w:r w:rsidDel="00000000" w:rsidR="00000000" w:rsidRPr="00000000">
        <w:commentReference w:id="22"/>
      </w:r>
      <w:r w:rsidDel="00000000" w:rsidR="00000000" w:rsidRPr="00000000">
        <w:rPr>
          <w:rtl w:val="0"/>
        </w:rPr>
        <w:t xml:space="preserve">Regular stretching and mobility exercises are vital for maintaining muscular health and preventing injuries.</w:t>
      </w:r>
    </w:p>
    <w:p w:rsidR="00000000" w:rsidDel="00000000" w:rsidP="00000000" w:rsidRDefault="00000000" w:rsidRPr="00000000" w14:paraId="000001E0">
      <w:pPr>
        <w:numPr>
          <w:ilvl w:val="0"/>
          <w:numId w:val="19"/>
        </w:numPr>
        <w:spacing w:after="200" w:before="0" w:lineRule="auto"/>
        <w:ind w:left="720" w:hanging="360"/>
        <w:rPr>
          <w:u w:val="none"/>
        </w:rPr>
      </w:pPr>
      <w:r w:rsidDel="00000000" w:rsidR="00000000" w:rsidRPr="00000000">
        <w:rPr>
          <w:rtl w:val="0"/>
        </w:rPr>
        <w:t xml:space="preserve">Ensuring adequate sleep is crucial for muscle recovery and growth.</w:t>
      </w:r>
    </w:p>
    <w:p w:rsidR="00000000" w:rsidDel="00000000" w:rsidP="00000000" w:rsidRDefault="00000000" w:rsidRPr="00000000" w14:paraId="000001E1">
      <w:pPr>
        <w:numPr>
          <w:ilvl w:val="0"/>
          <w:numId w:val="19"/>
        </w:numPr>
        <w:spacing w:after="200" w:lineRule="auto"/>
        <w:ind w:left="720" w:hanging="360"/>
        <w:rPr>
          <w:u w:val="none"/>
        </w:rPr>
      </w:pPr>
      <w:r w:rsidDel="00000000" w:rsidR="00000000" w:rsidRPr="00000000">
        <w:rPr>
          <w:rtl w:val="0"/>
        </w:rPr>
        <w:t xml:space="preserve">Prevention of injuries is always preferable, and this can be achieved through proper training techniques, adequate rest, and balanced nutrition.</w:t>
      </w:r>
    </w:p>
    <w:p w:rsidR="00000000" w:rsidDel="00000000" w:rsidP="00000000" w:rsidRDefault="00000000" w:rsidRPr="00000000" w14:paraId="000001E2">
      <w:pPr>
        <w:pStyle w:val="Heading2"/>
        <w:spacing w:after="200" w:lineRule="auto"/>
        <w:rPr/>
      </w:pPr>
      <w:bookmarkStart w:colFirst="0" w:colLast="0" w:name="_60r37rkrtogn" w:id="86"/>
      <w:bookmarkEnd w:id="86"/>
      <w:r w:rsidDel="00000000" w:rsidR="00000000" w:rsidRPr="00000000">
        <w:rPr>
          <w:rtl w:val="0"/>
        </w:rPr>
        <w:t xml:space="preserve">Exercise 1: Muscle Group Identification</w:t>
      </w:r>
    </w:p>
    <w:p w:rsidR="00000000" w:rsidDel="00000000" w:rsidP="00000000" w:rsidRDefault="00000000" w:rsidRPr="00000000" w14:paraId="000001E3">
      <w:pPr>
        <w:spacing w:after="200" w:lineRule="auto"/>
        <w:rPr/>
      </w:pPr>
      <w:r w:rsidDel="00000000" w:rsidR="00000000" w:rsidRPr="00000000">
        <w:rPr>
          <w:rtl w:val="0"/>
        </w:rPr>
        <w:t xml:space="preserve">This exercise will help you understand the anatomy of the muscular system more clearly. It's designed to assist you in identifying major muscle groups in the human body and their functions.</w:t>
      </w:r>
    </w:p>
    <w:p w:rsidR="00000000" w:rsidDel="00000000" w:rsidP="00000000" w:rsidRDefault="00000000" w:rsidRPr="00000000" w14:paraId="000001E4">
      <w:pPr>
        <w:spacing w:after="200" w:lineRule="auto"/>
        <w:rPr/>
      </w:pPr>
      <w:r w:rsidDel="00000000" w:rsidR="00000000" w:rsidRPr="00000000">
        <w:rPr>
          <w:rtl w:val="0"/>
        </w:rPr>
        <w:t xml:space="preserve">Materials: </w:t>
      </w:r>
    </w:p>
    <w:p w:rsidR="00000000" w:rsidDel="00000000" w:rsidP="00000000" w:rsidRDefault="00000000" w:rsidRPr="00000000" w14:paraId="000001E5">
      <w:pPr>
        <w:numPr>
          <w:ilvl w:val="0"/>
          <w:numId w:val="12"/>
        </w:numPr>
        <w:spacing w:after="200" w:lineRule="auto"/>
        <w:ind w:left="720" w:hanging="360"/>
        <w:rPr>
          <w:u w:val="none"/>
        </w:rPr>
      </w:pPr>
      <w:r w:rsidDel="00000000" w:rsidR="00000000" w:rsidRPr="00000000">
        <w:rPr>
          <w:rtl w:val="0"/>
        </w:rPr>
        <w:t xml:space="preserve">Anatomy textbook</w:t>
      </w:r>
    </w:p>
    <w:p w:rsidR="00000000" w:rsidDel="00000000" w:rsidP="00000000" w:rsidRDefault="00000000" w:rsidRPr="00000000" w14:paraId="000001E6">
      <w:pPr>
        <w:numPr>
          <w:ilvl w:val="0"/>
          <w:numId w:val="12"/>
        </w:numPr>
        <w:spacing w:after="200" w:before="0" w:lineRule="auto"/>
        <w:ind w:left="720" w:hanging="360"/>
        <w:rPr>
          <w:u w:val="none"/>
        </w:rPr>
      </w:pPr>
      <w:r w:rsidDel="00000000" w:rsidR="00000000" w:rsidRPr="00000000">
        <w:rPr>
          <w:rtl w:val="0"/>
        </w:rPr>
        <w:t xml:space="preserve">Human anatomy diagram/poster or online resources like </w:t>
      </w:r>
      <w:hyperlink r:id="rId7">
        <w:r w:rsidDel="00000000" w:rsidR="00000000" w:rsidRPr="00000000">
          <w:rPr>
            <w:color w:val="1155cc"/>
            <w:u w:val="single"/>
            <w:rtl w:val="0"/>
          </w:rPr>
          <w:t xml:space="preserve">Visible Body</w:t>
        </w:r>
      </w:hyperlink>
      <w:r w:rsidDel="00000000" w:rsidR="00000000" w:rsidRPr="00000000">
        <w:rPr>
          <w:rtl w:val="0"/>
        </w:rPr>
      </w:r>
    </w:p>
    <w:p w:rsidR="00000000" w:rsidDel="00000000" w:rsidP="00000000" w:rsidRDefault="00000000" w:rsidRPr="00000000" w14:paraId="000001E7">
      <w:pPr>
        <w:numPr>
          <w:ilvl w:val="0"/>
          <w:numId w:val="12"/>
        </w:numPr>
        <w:spacing w:after="200" w:lineRule="auto"/>
        <w:ind w:left="720" w:hanging="360"/>
        <w:rPr>
          <w:u w:val="none"/>
        </w:rPr>
      </w:pPr>
      <w:r w:rsidDel="00000000" w:rsidR="00000000" w:rsidRPr="00000000">
        <w:rPr>
          <w:rtl w:val="0"/>
        </w:rPr>
        <w:t xml:space="preserve">Writing materials</w:t>
      </w:r>
    </w:p>
    <w:p w:rsidR="00000000" w:rsidDel="00000000" w:rsidP="00000000" w:rsidRDefault="00000000" w:rsidRPr="00000000" w14:paraId="000001E8">
      <w:pPr>
        <w:spacing w:after="200" w:lineRule="auto"/>
        <w:rPr/>
      </w:pPr>
      <w:r w:rsidDel="00000000" w:rsidR="00000000" w:rsidRPr="00000000">
        <w:rPr>
          <w:rtl w:val="0"/>
        </w:rPr>
        <w:t xml:space="preserve">Instructions:</w:t>
      </w:r>
    </w:p>
    <w:p w:rsidR="00000000" w:rsidDel="00000000" w:rsidP="00000000" w:rsidRDefault="00000000" w:rsidRPr="00000000" w14:paraId="000001E9">
      <w:pPr>
        <w:numPr>
          <w:ilvl w:val="0"/>
          <w:numId w:val="5"/>
        </w:numPr>
        <w:spacing w:after="200" w:lineRule="auto"/>
        <w:ind w:left="720" w:hanging="360"/>
        <w:rPr>
          <w:u w:val="none"/>
        </w:rPr>
      </w:pPr>
      <w:r w:rsidDel="00000000" w:rsidR="00000000" w:rsidRPr="00000000">
        <w:rPr>
          <w:rtl w:val="0"/>
        </w:rPr>
        <w:t xml:space="preserve">Begin by researching each major muscle group (e.g., deltoids, quadriceps, trapezius) using your textbook or online resources.</w:t>
      </w:r>
    </w:p>
    <w:p w:rsidR="00000000" w:rsidDel="00000000" w:rsidP="00000000" w:rsidRDefault="00000000" w:rsidRPr="00000000" w14:paraId="000001EA">
      <w:pPr>
        <w:numPr>
          <w:ilvl w:val="0"/>
          <w:numId w:val="5"/>
        </w:numPr>
        <w:spacing w:after="200" w:before="0" w:lineRule="auto"/>
        <w:ind w:left="720" w:hanging="360"/>
        <w:rPr>
          <w:u w:val="none"/>
        </w:rPr>
      </w:pPr>
      <w:r w:rsidDel="00000000" w:rsidR="00000000" w:rsidRPr="00000000">
        <w:rPr>
          <w:rtl w:val="0"/>
        </w:rPr>
        <w:t xml:space="preserve">Write down the name of each muscle group, their location in the body, and their primary function(s).</w:t>
      </w:r>
    </w:p>
    <w:p w:rsidR="00000000" w:rsidDel="00000000" w:rsidP="00000000" w:rsidRDefault="00000000" w:rsidRPr="00000000" w14:paraId="000001EB">
      <w:pPr>
        <w:numPr>
          <w:ilvl w:val="0"/>
          <w:numId w:val="5"/>
        </w:numPr>
        <w:spacing w:after="200" w:before="0" w:lineRule="auto"/>
        <w:ind w:left="720" w:hanging="360"/>
        <w:rPr>
          <w:u w:val="none"/>
        </w:rPr>
      </w:pPr>
      <w:r w:rsidDel="00000000" w:rsidR="00000000" w:rsidRPr="00000000">
        <w:rPr>
          <w:rtl w:val="0"/>
        </w:rPr>
        <w:t xml:space="preserve">Now, using the human anatomy diagram/poster or an online tool, locate these muscle groups and make a note of them.</w:t>
      </w:r>
    </w:p>
    <w:p w:rsidR="00000000" w:rsidDel="00000000" w:rsidP="00000000" w:rsidRDefault="00000000" w:rsidRPr="00000000" w14:paraId="000001EC">
      <w:pPr>
        <w:numPr>
          <w:ilvl w:val="0"/>
          <w:numId w:val="5"/>
        </w:numPr>
        <w:spacing w:after="200" w:lineRule="auto"/>
        <w:ind w:left="720" w:hanging="360"/>
        <w:rPr>
          <w:u w:val="none"/>
        </w:rPr>
      </w:pPr>
      <w:r w:rsidDel="00000000" w:rsidR="00000000" w:rsidRPr="00000000">
        <w:rPr>
          <w:rtl w:val="0"/>
        </w:rPr>
        <w:t xml:space="preserve">Repeat this process until you're comfortable with identifying each muscle group and understand their primary functions.</w:t>
      </w:r>
    </w:p>
    <w:p w:rsidR="00000000" w:rsidDel="00000000" w:rsidP="00000000" w:rsidRDefault="00000000" w:rsidRPr="00000000" w14:paraId="000001ED">
      <w:pPr>
        <w:pStyle w:val="Heading2"/>
        <w:spacing w:after="200" w:lineRule="auto"/>
        <w:rPr/>
      </w:pPr>
      <w:bookmarkStart w:colFirst="0" w:colLast="0" w:name="_6b7ncbdlqqx3" w:id="87"/>
      <w:bookmarkEnd w:id="87"/>
      <w:r w:rsidDel="00000000" w:rsidR="00000000" w:rsidRPr="00000000">
        <w:rPr>
          <w:rtl w:val="0"/>
        </w:rPr>
        <w:t xml:space="preserve">Exercise 2: Strength Training Program Design</w:t>
      </w:r>
    </w:p>
    <w:p w:rsidR="00000000" w:rsidDel="00000000" w:rsidP="00000000" w:rsidRDefault="00000000" w:rsidRPr="00000000" w14:paraId="000001EE">
      <w:pPr>
        <w:spacing w:after="200" w:lineRule="auto"/>
        <w:rPr/>
      </w:pPr>
      <w:r w:rsidDel="00000000" w:rsidR="00000000" w:rsidRPr="00000000">
        <w:rPr>
          <w:rtl w:val="0"/>
        </w:rPr>
        <w:t xml:space="preserve">This exercise is designed to help you develop the practical skills needed to manage and improve muscular strength. You will be creating a personalized strength training program.</w:t>
      </w:r>
    </w:p>
    <w:p w:rsidR="00000000" w:rsidDel="00000000" w:rsidP="00000000" w:rsidRDefault="00000000" w:rsidRPr="00000000" w14:paraId="000001EF">
      <w:pPr>
        <w:spacing w:after="200" w:lineRule="auto"/>
        <w:rPr/>
      </w:pPr>
      <w:r w:rsidDel="00000000" w:rsidR="00000000" w:rsidRPr="00000000">
        <w:rPr>
          <w:rtl w:val="0"/>
        </w:rPr>
        <w:t xml:space="preserve">Materials: </w:t>
      </w:r>
    </w:p>
    <w:p w:rsidR="00000000" w:rsidDel="00000000" w:rsidP="00000000" w:rsidRDefault="00000000" w:rsidRPr="00000000" w14:paraId="000001F0">
      <w:pPr>
        <w:numPr>
          <w:ilvl w:val="0"/>
          <w:numId w:val="16"/>
        </w:numPr>
        <w:spacing w:after="200" w:lineRule="auto"/>
        <w:ind w:left="720" w:hanging="360"/>
        <w:rPr>
          <w:u w:val="none"/>
        </w:rPr>
      </w:pPr>
      <w:r w:rsidDel="00000000" w:rsidR="00000000" w:rsidRPr="00000000">
        <w:rPr>
          <w:rtl w:val="0"/>
        </w:rPr>
        <w:t xml:space="preserve">Access to a fitness center or home gym</w:t>
      </w:r>
    </w:p>
    <w:p w:rsidR="00000000" w:rsidDel="00000000" w:rsidP="00000000" w:rsidRDefault="00000000" w:rsidRPr="00000000" w14:paraId="000001F1">
      <w:pPr>
        <w:numPr>
          <w:ilvl w:val="0"/>
          <w:numId w:val="16"/>
        </w:numPr>
        <w:spacing w:after="200" w:before="0" w:lineRule="auto"/>
        <w:ind w:left="720" w:hanging="360"/>
        <w:rPr>
          <w:u w:val="none"/>
        </w:rPr>
      </w:pPr>
      <w:r w:rsidDel="00000000" w:rsidR="00000000" w:rsidRPr="00000000">
        <w:rPr>
          <w:rtl w:val="0"/>
        </w:rPr>
        <w:t xml:space="preserve">Writing materials</w:t>
      </w:r>
    </w:p>
    <w:p w:rsidR="00000000" w:rsidDel="00000000" w:rsidP="00000000" w:rsidRDefault="00000000" w:rsidRPr="00000000" w14:paraId="000001F2">
      <w:pPr>
        <w:numPr>
          <w:ilvl w:val="0"/>
          <w:numId w:val="16"/>
        </w:numPr>
        <w:spacing w:after="200" w:lineRule="auto"/>
        <w:ind w:left="720" w:hanging="360"/>
        <w:rPr>
          <w:u w:val="none"/>
        </w:rPr>
      </w:pPr>
      <w:r w:rsidDel="00000000" w:rsidR="00000000" w:rsidRPr="00000000">
        <w:rPr>
          <w:rtl w:val="0"/>
        </w:rPr>
        <w:t xml:space="preserve">A certified fitness professional for guidance (optional but recommended)</w:t>
      </w:r>
    </w:p>
    <w:p w:rsidR="00000000" w:rsidDel="00000000" w:rsidP="00000000" w:rsidRDefault="00000000" w:rsidRPr="00000000" w14:paraId="000001F3">
      <w:pPr>
        <w:spacing w:after="200" w:lineRule="auto"/>
        <w:rPr/>
      </w:pPr>
      <w:r w:rsidDel="00000000" w:rsidR="00000000" w:rsidRPr="00000000">
        <w:rPr>
          <w:rtl w:val="0"/>
        </w:rPr>
        <w:t xml:space="preserve">Instructions:</w:t>
      </w:r>
    </w:p>
    <w:p w:rsidR="00000000" w:rsidDel="00000000" w:rsidP="00000000" w:rsidRDefault="00000000" w:rsidRPr="00000000" w14:paraId="000001F4">
      <w:pPr>
        <w:numPr>
          <w:ilvl w:val="0"/>
          <w:numId w:val="13"/>
        </w:numPr>
        <w:spacing w:after="200" w:lineRule="auto"/>
        <w:ind w:left="720" w:hanging="360"/>
        <w:rPr>
          <w:u w:val="none"/>
        </w:rPr>
      </w:pPr>
      <w:r w:rsidDel="00000000" w:rsidR="00000000" w:rsidRPr="00000000">
        <w:rPr>
          <w:rtl w:val="0"/>
        </w:rPr>
        <w:t xml:space="preserve">Identify your strength training goals (e.g., overall strength, hypertrophy, endurance).</w:t>
      </w:r>
    </w:p>
    <w:p w:rsidR="00000000" w:rsidDel="00000000" w:rsidP="00000000" w:rsidRDefault="00000000" w:rsidRPr="00000000" w14:paraId="000001F5">
      <w:pPr>
        <w:numPr>
          <w:ilvl w:val="0"/>
          <w:numId w:val="13"/>
        </w:numPr>
        <w:spacing w:after="200" w:before="0" w:lineRule="auto"/>
        <w:ind w:left="720" w:hanging="360"/>
        <w:rPr>
          <w:u w:val="none"/>
        </w:rPr>
      </w:pPr>
      <w:r w:rsidDel="00000000" w:rsidR="00000000" w:rsidRPr="00000000">
        <w:rPr>
          <w:rtl w:val="0"/>
        </w:rPr>
        <w:t xml:space="preserve">Choose exercises that target all major muscle groups.</w:t>
      </w:r>
    </w:p>
    <w:p w:rsidR="00000000" w:rsidDel="00000000" w:rsidP="00000000" w:rsidRDefault="00000000" w:rsidRPr="00000000" w14:paraId="000001F6">
      <w:pPr>
        <w:numPr>
          <w:ilvl w:val="0"/>
          <w:numId w:val="13"/>
        </w:numPr>
        <w:spacing w:after="200" w:before="0" w:lineRule="auto"/>
        <w:ind w:left="720" w:hanging="360"/>
        <w:rPr>
          <w:u w:val="none"/>
        </w:rPr>
      </w:pPr>
      <w:r w:rsidDel="00000000" w:rsidR="00000000" w:rsidRPr="00000000">
        <w:rPr>
          <w:rtl w:val="0"/>
        </w:rPr>
        <w:t xml:space="preserve">Decide on the number of sets and repetitions for each exercise. Remember the principle of overload.</w:t>
      </w:r>
    </w:p>
    <w:p w:rsidR="00000000" w:rsidDel="00000000" w:rsidP="00000000" w:rsidRDefault="00000000" w:rsidRPr="00000000" w14:paraId="000001F7">
      <w:pPr>
        <w:numPr>
          <w:ilvl w:val="0"/>
          <w:numId w:val="13"/>
        </w:numPr>
        <w:spacing w:after="200" w:before="0" w:lineRule="auto"/>
        <w:ind w:left="720" w:hanging="360"/>
        <w:rPr>
          <w:u w:val="none"/>
        </w:rPr>
      </w:pPr>
      <w:r w:rsidDel="00000000" w:rsidR="00000000" w:rsidRPr="00000000">
        <w:rPr>
          <w:rtl w:val="0"/>
        </w:rPr>
        <w:t xml:space="preserve">Design your program to include a warm-up, the main workout, and a cool-down period.</w:t>
      </w:r>
    </w:p>
    <w:p w:rsidR="00000000" w:rsidDel="00000000" w:rsidP="00000000" w:rsidRDefault="00000000" w:rsidRPr="00000000" w14:paraId="000001F8">
      <w:pPr>
        <w:numPr>
          <w:ilvl w:val="0"/>
          <w:numId w:val="13"/>
        </w:numPr>
        <w:spacing w:after="200" w:before="0" w:lineRule="auto"/>
        <w:ind w:left="720" w:hanging="360"/>
        <w:rPr>
          <w:u w:val="none"/>
        </w:rPr>
      </w:pPr>
      <w:r w:rsidDel="00000000" w:rsidR="00000000" w:rsidRPr="00000000">
        <w:rPr>
          <w:rtl w:val="0"/>
        </w:rPr>
        <w:t xml:space="preserve">Ensure your program follows the principles of progression and specificity.</w:t>
      </w:r>
    </w:p>
    <w:p w:rsidR="00000000" w:rsidDel="00000000" w:rsidP="00000000" w:rsidRDefault="00000000" w:rsidRPr="00000000" w14:paraId="000001F9">
      <w:pPr>
        <w:numPr>
          <w:ilvl w:val="0"/>
          <w:numId w:val="13"/>
        </w:numPr>
        <w:spacing w:after="200" w:lineRule="auto"/>
        <w:ind w:left="720" w:hanging="360"/>
        <w:rPr>
          <w:u w:val="none"/>
        </w:rPr>
      </w:pPr>
      <w:r w:rsidDel="00000000" w:rsidR="00000000" w:rsidRPr="00000000">
        <w:rPr>
          <w:rtl w:val="0"/>
        </w:rPr>
        <w:t xml:space="preserve">Write down the details of your program and follow it for at least 8-12 weeks, noting any changes in your strength and endurance.</w:t>
      </w:r>
    </w:p>
    <w:p w:rsidR="00000000" w:rsidDel="00000000" w:rsidP="00000000" w:rsidRDefault="00000000" w:rsidRPr="00000000" w14:paraId="000001FA">
      <w:pPr>
        <w:pStyle w:val="Heading2"/>
        <w:spacing w:after="200" w:lineRule="auto"/>
        <w:rPr/>
      </w:pPr>
      <w:bookmarkStart w:colFirst="0" w:colLast="0" w:name="_lze99i8y4po0" w:id="88"/>
      <w:bookmarkEnd w:id="88"/>
      <w:r w:rsidDel="00000000" w:rsidR="00000000" w:rsidRPr="00000000">
        <w:rPr>
          <w:rtl w:val="0"/>
        </w:rPr>
        <w:t xml:space="preserve">Exercise 3: Natural Muscle Recovery</w:t>
      </w:r>
    </w:p>
    <w:p w:rsidR="00000000" w:rsidDel="00000000" w:rsidP="00000000" w:rsidRDefault="00000000" w:rsidRPr="00000000" w14:paraId="000001FB">
      <w:pPr>
        <w:spacing w:after="200" w:lineRule="auto"/>
        <w:rPr/>
      </w:pPr>
      <w:r w:rsidDel="00000000" w:rsidR="00000000" w:rsidRPr="00000000">
        <w:rPr>
          <w:rtl w:val="0"/>
        </w:rPr>
        <w:t xml:space="preserve">This exercise focuses on developing a naturopathic approach to muscle recovery. It involves learning about natural remedies and strategies for optimal muscle repair and growth.</w:t>
      </w:r>
    </w:p>
    <w:p w:rsidR="00000000" w:rsidDel="00000000" w:rsidP="00000000" w:rsidRDefault="00000000" w:rsidRPr="00000000" w14:paraId="000001FC">
      <w:pPr>
        <w:spacing w:after="200" w:lineRule="auto"/>
        <w:rPr/>
      </w:pPr>
      <w:r w:rsidDel="00000000" w:rsidR="00000000" w:rsidRPr="00000000">
        <w:rPr>
          <w:rtl w:val="0"/>
        </w:rPr>
        <w:t xml:space="preserve">Materials: </w:t>
      </w:r>
    </w:p>
    <w:p w:rsidR="00000000" w:rsidDel="00000000" w:rsidP="00000000" w:rsidRDefault="00000000" w:rsidRPr="00000000" w14:paraId="000001FD">
      <w:pPr>
        <w:numPr>
          <w:ilvl w:val="0"/>
          <w:numId w:val="22"/>
        </w:numPr>
        <w:spacing w:after="200" w:lineRule="auto"/>
        <w:ind w:left="720" w:hanging="360"/>
        <w:rPr>
          <w:u w:val="none"/>
        </w:rPr>
      </w:pPr>
      <w:r w:rsidDel="00000000" w:rsidR="00000000" w:rsidRPr="00000000">
        <w:rPr>
          <w:rtl w:val="0"/>
        </w:rPr>
        <w:t xml:space="preserve">Research resources (books, internet)</w:t>
      </w:r>
    </w:p>
    <w:p w:rsidR="00000000" w:rsidDel="00000000" w:rsidP="00000000" w:rsidRDefault="00000000" w:rsidRPr="00000000" w14:paraId="000001FE">
      <w:pPr>
        <w:numPr>
          <w:ilvl w:val="0"/>
          <w:numId w:val="22"/>
        </w:numPr>
        <w:spacing w:after="200" w:before="0" w:lineRule="auto"/>
        <w:ind w:left="720" w:hanging="360"/>
        <w:rPr>
          <w:u w:val="none"/>
        </w:rPr>
      </w:pPr>
      <w:r w:rsidDel="00000000" w:rsidR="00000000" w:rsidRPr="00000000">
        <w:rPr>
          <w:rtl w:val="0"/>
        </w:rPr>
        <w:t xml:space="preserve">Natural foods and herbs</w:t>
      </w:r>
    </w:p>
    <w:p w:rsidR="00000000" w:rsidDel="00000000" w:rsidP="00000000" w:rsidRDefault="00000000" w:rsidRPr="00000000" w14:paraId="000001FF">
      <w:pPr>
        <w:numPr>
          <w:ilvl w:val="0"/>
          <w:numId w:val="22"/>
        </w:numPr>
        <w:spacing w:after="200" w:before="0" w:lineRule="auto"/>
        <w:ind w:left="720" w:hanging="360"/>
        <w:rPr>
          <w:u w:val="none"/>
        </w:rPr>
      </w:pPr>
      <w:r w:rsidDel="00000000" w:rsidR="00000000" w:rsidRPr="00000000">
        <w:rPr>
          <w:rtl w:val="0"/>
        </w:rPr>
        <w:t xml:space="preserve">Yoga mat (for mind-body practices)</w:t>
      </w:r>
    </w:p>
    <w:p w:rsidR="00000000" w:rsidDel="00000000" w:rsidP="00000000" w:rsidRDefault="00000000" w:rsidRPr="00000000" w14:paraId="00000200">
      <w:pPr>
        <w:numPr>
          <w:ilvl w:val="0"/>
          <w:numId w:val="22"/>
        </w:numPr>
        <w:spacing w:after="200" w:lineRule="auto"/>
        <w:ind w:left="720" w:hanging="360"/>
        <w:rPr>
          <w:u w:val="none"/>
        </w:rPr>
      </w:pPr>
      <w:r w:rsidDel="00000000" w:rsidR="00000000" w:rsidRPr="00000000">
        <w:rPr>
          <w:rtl w:val="0"/>
        </w:rPr>
        <w:t xml:space="preserve">Writing materials</w:t>
      </w:r>
    </w:p>
    <w:p w:rsidR="00000000" w:rsidDel="00000000" w:rsidP="00000000" w:rsidRDefault="00000000" w:rsidRPr="00000000" w14:paraId="00000201">
      <w:pPr>
        <w:spacing w:after="200" w:lineRule="auto"/>
        <w:rPr/>
      </w:pPr>
      <w:r w:rsidDel="00000000" w:rsidR="00000000" w:rsidRPr="00000000">
        <w:rPr>
          <w:rtl w:val="0"/>
        </w:rPr>
        <w:t xml:space="preserve">Instructions:</w:t>
      </w:r>
    </w:p>
    <w:p w:rsidR="00000000" w:rsidDel="00000000" w:rsidP="00000000" w:rsidRDefault="00000000" w:rsidRPr="00000000" w14:paraId="00000202">
      <w:pPr>
        <w:numPr>
          <w:ilvl w:val="0"/>
          <w:numId w:val="18"/>
        </w:numPr>
        <w:spacing w:after="200" w:lineRule="auto"/>
        <w:ind w:left="720" w:hanging="360"/>
        <w:rPr>
          <w:u w:val="none"/>
        </w:rPr>
      </w:pPr>
      <w:r w:rsidDel="00000000" w:rsidR="00000000" w:rsidRPr="00000000">
        <w:rPr>
          <w:rtl w:val="0"/>
        </w:rPr>
        <w:t xml:space="preserve">Research natural remedies for muscle recovery. This could include certain foods, herbs, supplements, and mind-body practices.</w:t>
      </w:r>
    </w:p>
    <w:p w:rsidR="00000000" w:rsidDel="00000000" w:rsidP="00000000" w:rsidRDefault="00000000" w:rsidRPr="00000000" w14:paraId="00000203">
      <w:pPr>
        <w:numPr>
          <w:ilvl w:val="0"/>
          <w:numId w:val="18"/>
        </w:numPr>
        <w:spacing w:after="200" w:before="0" w:lineRule="auto"/>
        <w:ind w:left="720" w:hanging="360"/>
        <w:rPr>
          <w:u w:val="none"/>
        </w:rPr>
      </w:pPr>
      <w:r w:rsidDel="00000000" w:rsidR="00000000" w:rsidRPr="00000000">
        <w:rPr>
          <w:rtl w:val="0"/>
        </w:rPr>
        <w:t xml:space="preserve">Write down a list of these remedies and a brief explanation of how they aid in muscle recovery.</w:t>
      </w:r>
    </w:p>
    <w:p w:rsidR="00000000" w:rsidDel="00000000" w:rsidP="00000000" w:rsidRDefault="00000000" w:rsidRPr="00000000" w14:paraId="00000204">
      <w:pPr>
        <w:numPr>
          <w:ilvl w:val="0"/>
          <w:numId w:val="18"/>
        </w:numPr>
        <w:spacing w:after="200" w:before="0" w:lineRule="auto"/>
        <w:ind w:left="720" w:hanging="360"/>
        <w:rPr>
          <w:u w:val="none"/>
        </w:rPr>
      </w:pPr>
      <w:r w:rsidDel="00000000" w:rsidR="00000000" w:rsidRPr="00000000">
        <w:rPr>
          <w:rtl w:val="0"/>
        </w:rPr>
        <w:t xml:space="preserve">Incorporate some of these remedies into your own strength training recovery routine. This could be as simple as including more protein in your diet, using arnica for muscle aches, or practicing yoga for relaxation.</w:t>
      </w:r>
    </w:p>
    <w:p w:rsidR="00000000" w:rsidDel="00000000" w:rsidP="00000000" w:rsidRDefault="00000000" w:rsidRPr="00000000" w14:paraId="00000205">
      <w:pPr>
        <w:numPr>
          <w:ilvl w:val="0"/>
          <w:numId w:val="18"/>
        </w:numPr>
        <w:spacing w:after="200" w:before="0" w:lineRule="auto"/>
        <w:ind w:left="720" w:hanging="360"/>
        <w:rPr>
          <w:u w:val="none"/>
        </w:rPr>
      </w:pPr>
      <w:r w:rsidDel="00000000" w:rsidR="00000000" w:rsidRPr="00000000">
        <w:rPr>
          <w:rtl w:val="0"/>
        </w:rPr>
        <w:t xml:space="preserve">Monitor your recovery over a few weeks and take note of any changes you observe.</w:t>
      </w:r>
    </w:p>
    <w:p w:rsidR="00000000" w:rsidDel="00000000" w:rsidP="00000000" w:rsidRDefault="00000000" w:rsidRPr="00000000" w14:paraId="00000206">
      <w:pPr>
        <w:numPr>
          <w:ilvl w:val="0"/>
          <w:numId w:val="18"/>
        </w:numPr>
        <w:spacing w:after="200" w:lineRule="auto"/>
        <w:ind w:left="720" w:hanging="360"/>
        <w:rPr>
          <w:u w:val="none"/>
        </w:rPr>
      </w:pPr>
      <w:r w:rsidDel="00000000" w:rsidR="00000000" w:rsidRPr="00000000">
        <w:rPr>
          <w:rtl w:val="0"/>
        </w:rPr>
        <w:t xml:space="preserve">Always remember to consult with a healthcare professional before making significant changes to your diet or supplement routine.</w:t>
      </w:r>
    </w:p>
    <w:p w:rsidR="00000000" w:rsidDel="00000000" w:rsidP="00000000" w:rsidRDefault="00000000" w:rsidRPr="00000000" w14:paraId="00000207">
      <w:pPr>
        <w:pStyle w:val="Heading1"/>
        <w:spacing w:after="200" w:lineRule="auto"/>
        <w:rPr/>
      </w:pPr>
      <w:bookmarkStart w:colFirst="0" w:colLast="0" w:name="_t5s6vsvtz0pn" w:id="89"/>
      <w:bookmarkEnd w:id="89"/>
      <w:r w:rsidDel="00000000" w:rsidR="00000000" w:rsidRPr="00000000">
        <w:rPr>
          <w:rtl w:val="0"/>
        </w:rPr>
        <w:t xml:space="preserve">Integumentary System</w:t>
      </w:r>
      <w:r w:rsidDel="00000000" w:rsidR="00000000" w:rsidRPr="00000000">
        <w:rPr>
          <w:rtl w:val="0"/>
        </w:rPr>
      </w:r>
    </w:p>
    <w:p w:rsidR="00000000" w:rsidDel="00000000" w:rsidP="00000000" w:rsidRDefault="00000000" w:rsidRPr="00000000" w14:paraId="00000208">
      <w:pPr>
        <w:pStyle w:val="Heading2"/>
        <w:spacing w:after="200" w:lineRule="auto"/>
        <w:rPr/>
      </w:pPr>
      <w:bookmarkStart w:colFirst="0" w:colLast="0" w:name="_y6efvqobm1hf" w:id="90"/>
      <w:bookmarkEnd w:id="90"/>
      <w:r w:rsidDel="00000000" w:rsidR="00000000" w:rsidRPr="00000000">
        <w:rPr>
          <w:rtl w:val="0"/>
        </w:rPr>
        <w:t xml:space="preserve">Unveiling the Marvel of the Integumentary System</w:t>
      </w:r>
    </w:p>
    <w:p w:rsidR="00000000" w:rsidDel="00000000" w:rsidP="00000000" w:rsidRDefault="00000000" w:rsidRPr="00000000" w14:paraId="00000209">
      <w:pPr>
        <w:spacing w:after="200" w:lineRule="auto"/>
        <w:rPr/>
      </w:pPr>
      <w:r w:rsidDel="00000000" w:rsidR="00000000" w:rsidRPr="00000000">
        <w:rPr>
          <w:rtl w:val="0"/>
        </w:rPr>
        <w:t xml:space="preserve">Prepare to embark on an intriguing journey through the remarkable world of the integumentary system. This complex organ system serves as the body's ultimate defense fortress and holds the title of being our largest organ. It's a fascinating tapestry woven of elements such as the skin, hair, nails, exocrine glands, and nerves, all of which play critical roles in maintaining equilibrium within our bodies and fortifying our health.</w:t>
      </w:r>
    </w:p>
    <w:p w:rsidR="00000000" w:rsidDel="00000000" w:rsidP="00000000" w:rsidRDefault="00000000" w:rsidRPr="00000000" w14:paraId="0000020A">
      <w:pPr>
        <w:spacing w:after="200" w:lineRule="auto"/>
        <w:rPr/>
      </w:pPr>
      <w:r w:rsidDel="00000000" w:rsidR="00000000" w:rsidRPr="00000000">
        <w:rPr>
          <w:rtl w:val="0"/>
        </w:rPr>
        <w:t xml:space="preserve">As we delve deeper into this labyrinth of the integumentary system, we'll unravel the layers of its extraordinary structure, its function, and the pivotal role it plays in naturopathic practice. This exploration is not just an intellectual quest; it is a journey that will highlight the deeply interwoven nature of this system with our health and identity.</w:t>
      </w:r>
    </w:p>
    <w:p w:rsidR="00000000" w:rsidDel="00000000" w:rsidP="00000000" w:rsidRDefault="00000000" w:rsidRPr="00000000" w14:paraId="0000020B">
      <w:pPr>
        <w:spacing w:after="200" w:lineRule="auto"/>
        <w:rPr/>
      </w:pPr>
      <w:r w:rsidDel="00000000" w:rsidR="00000000" w:rsidRPr="00000000">
        <w:rPr>
          <w:rtl w:val="0"/>
        </w:rPr>
        <w:t xml:space="preserve">Join us as we illuminate the intricacies of this complex organ system, and step into the grand narrative of our own personal suit of armor, the integumentary system.</w:t>
      </w:r>
    </w:p>
    <w:p w:rsidR="00000000" w:rsidDel="00000000" w:rsidP="00000000" w:rsidRDefault="00000000" w:rsidRPr="00000000" w14:paraId="0000020C">
      <w:pPr>
        <w:pStyle w:val="Heading3"/>
        <w:spacing w:after="200" w:lineRule="auto"/>
        <w:rPr/>
      </w:pPr>
      <w:bookmarkStart w:colFirst="0" w:colLast="0" w:name="_859n81j6rewh" w:id="91"/>
      <w:bookmarkEnd w:id="91"/>
      <w:r w:rsidDel="00000000" w:rsidR="00000000" w:rsidRPr="00000000">
        <w:rPr>
          <w:rtl w:val="0"/>
        </w:rPr>
        <w:t xml:space="preserve">The Living Armor: Celebrating the Roles of Our Skin</w:t>
      </w:r>
    </w:p>
    <w:p w:rsidR="00000000" w:rsidDel="00000000" w:rsidP="00000000" w:rsidRDefault="00000000" w:rsidRPr="00000000" w14:paraId="0000020D">
      <w:pPr>
        <w:spacing w:after="200" w:lineRule="auto"/>
        <w:rPr/>
      </w:pPr>
      <w:r w:rsidDel="00000000" w:rsidR="00000000" w:rsidRPr="00000000">
        <w:rPr>
          <w:rtl w:val="0"/>
        </w:rPr>
        <w:t xml:space="preserve">Imagine wearing a suit of armor - it's weighty, protective, and absolutely vital. Now picture this armor not as a medieval, metallic outfit, but as a living, breathing extension of you. That's precisely what your skin is - a dynamic armor with a surface area of 1.7 square meters in an average adult.</w:t>
      </w:r>
    </w:p>
    <w:p w:rsidR="00000000" w:rsidDel="00000000" w:rsidP="00000000" w:rsidRDefault="00000000" w:rsidRPr="00000000" w14:paraId="0000020E">
      <w:pPr>
        <w:spacing w:after="200" w:lineRule="auto"/>
        <w:rPr/>
      </w:pPr>
      <w:r w:rsidDel="00000000" w:rsidR="00000000" w:rsidRPr="00000000">
        <w:rPr>
          <w:rtl w:val="0"/>
        </w:rPr>
        <w:t xml:space="preserve">This living armor not only shields you from physical assaults like bumps and scrapes but also safeguards you from invisible enemies like harmful chemicals and pesky microbes. Think of the outermost layer, the stratum corneum, as your water-resistant, invader-proof shield.</w:t>
      </w:r>
    </w:p>
    <w:p w:rsidR="00000000" w:rsidDel="00000000" w:rsidP="00000000" w:rsidRDefault="00000000" w:rsidRPr="00000000" w14:paraId="0000020F">
      <w:pPr>
        <w:spacing w:after="200" w:lineRule="auto"/>
        <w:rPr/>
      </w:pPr>
      <w:r w:rsidDel="00000000" w:rsidR="00000000" w:rsidRPr="00000000">
        <w:rPr>
          <w:rtl w:val="0"/>
        </w:rPr>
        <w:t xml:space="preserve">Your skin isn't just about defense, though. It's an empathic interpreter that connects you with the outside world. Packed with sensory receptors, it communicates sensations of touch, pressure, temperature, and pain. It's like your personal translator, making sense of the world outside and relaying messages to your brain.</w:t>
      </w:r>
    </w:p>
    <w:p w:rsidR="00000000" w:rsidDel="00000000" w:rsidP="00000000" w:rsidRDefault="00000000" w:rsidRPr="00000000" w14:paraId="00000210">
      <w:pPr>
        <w:spacing w:after="200" w:lineRule="auto"/>
        <w:rPr/>
      </w:pPr>
      <w:r w:rsidDel="00000000" w:rsidR="00000000" w:rsidRPr="00000000">
        <w:rPr>
          <w:rtl w:val="0"/>
        </w:rPr>
        <w:t xml:space="preserve">But there's more - your skin plays a vital role in keeping your internal body temperature just right, thanks to its clever sweat production system and the ability to control blood vessel size. And let's not forget the most crucial job of synthesizing Vitamin D, the sunshine vitamin essential for bone health, immune function, and mood regulation.</w:t>
      </w:r>
    </w:p>
    <w:p w:rsidR="00000000" w:rsidDel="00000000" w:rsidP="00000000" w:rsidRDefault="00000000" w:rsidRPr="00000000" w14:paraId="00000211">
      <w:pPr>
        <w:pStyle w:val="Heading3"/>
        <w:spacing w:after="200" w:lineRule="auto"/>
        <w:rPr/>
      </w:pPr>
      <w:bookmarkStart w:colFirst="0" w:colLast="0" w:name="_yxp51l5hqznk" w:id="92"/>
      <w:bookmarkEnd w:id="92"/>
      <w:r w:rsidDel="00000000" w:rsidR="00000000" w:rsidRPr="00000000">
        <w:rPr>
          <w:rtl w:val="0"/>
        </w:rPr>
        <w:t xml:space="preserve">The Architectural Wonder: Understanding Skin's Structure</w:t>
      </w:r>
    </w:p>
    <w:p w:rsidR="00000000" w:rsidDel="00000000" w:rsidP="00000000" w:rsidRDefault="00000000" w:rsidRPr="00000000" w14:paraId="00000212">
      <w:pPr>
        <w:spacing w:after="200" w:lineRule="auto"/>
        <w:rPr/>
      </w:pPr>
      <w:r w:rsidDel="00000000" w:rsidR="00000000" w:rsidRPr="00000000">
        <w:rPr>
          <w:rtl w:val="0"/>
        </w:rPr>
        <w:t xml:space="preserve">Our skin's functionality isn't random but is built meticulously, layer upon layer, each with its own unique set of responsibilities. This architectural marvel consists of three layers - the epidermis, dermis, and hypodermis.</w:t>
      </w:r>
    </w:p>
    <w:p w:rsidR="00000000" w:rsidDel="00000000" w:rsidP="00000000" w:rsidRDefault="00000000" w:rsidRPr="00000000" w14:paraId="00000213">
      <w:pPr>
        <w:spacing w:after="200" w:lineRule="auto"/>
        <w:rPr/>
      </w:pPr>
      <w:r w:rsidDel="00000000" w:rsidR="00000000" w:rsidRPr="00000000">
        <w:rPr>
          <w:rtl w:val="0"/>
        </w:rPr>
        <w:t xml:space="preserve">The epidermis is the outermost layer, a protective barrier against external elements that also contributes to our skin tone. Interestingly, this layer further splits into five sub-layers, each carrying out a unique role, much like a well-structured team in a large corporation.</w:t>
      </w:r>
    </w:p>
    <w:p w:rsidR="00000000" w:rsidDel="00000000" w:rsidP="00000000" w:rsidRDefault="00000000" w:rsidRPr="00000000" w14:paraId="00000214">
      <w:pPr>
        <w:spacing w:after="200" w:lineRule="auto"/>
        <w:rPr/>
      </w:pPr>
      <w:r w:rsidDel="00000000" w:rsidR="00000000" w:rsidRPr="00000000">
        <w:rPr>
          <w:rtl w:val="0"/>
        </w:rPr>
        <w:t xml:space="preserve">Underneath the epidermis sits the dermis, a bustling hub of activity. Think of it as a factory where tough connective tissues, hair follicles, and sweat glands work non-stop to keep the skin's strength and elasticity in check and regulate temperature.</w:t>
      </w:r>
    </w:p>
    <w:p w:rsidR="00000000" w:rsidDel="00000000" w:rsidP="00000000" w:rsidRDefault="00000000" w:rsidRPr="00000000" w14:paraId="00000215">
      <w:pPr>
        <w:spacing w:after="200" w:lineRule="auto"/>
        <w:rPr/>
      </w:pPr>
      <w:r w:rsidDel="00000000" w:rsidR="00000000" w:rsidRPr="00000000">
        <w:rPr>
          <w:rtl w:val="0"/>
        </w:rPr>
        <w:t xml:space="preserve">And lastly, we have the hypodermis, also known as the subcutaneous layer, mainly composed of fat and connective tissue. This layer is the cushioning that protects us from external impacts and also serves as our emergency energy reserve.</w:t>
      </w:r>
    </w:p>
    <w:p w:rsidR="00000000" w:rsidDel="00000000" w:rsidP="00000000" w:rsidRDefault="00000000" w:rsidRPr="00000000" w14:paraId="00000216">
      <w:pPr>
        <w:spacing w:after="200" w:lineRule="auto"/>
        <w:rPr>
          <w:i w:val="1"/>
        </w:rPr>
      </w:pPr>
      <w:r w:rsidDel="00000000" w:rsidR="00000000" w:rsidRPr="00000000">
        <w:rPr>
          <w:i w:val="1"/>
          <w:rtl w:val="0"/>
        </w:rPr>
        <w:t xml:space="preserve">Table: Layers of the Skin: Components, Functions, and Unique Attributes</w:t>
      </w:r>
    </w:p>
    <w:tbl>
      <w:tblPr>
        <w:tblStyle w:val="Table4"/>
        <w:tblW w:w="9030.0" w:type="dxa"/>
        <w:jc w:val="left"/>
        <w:tblLayout w:type="fixed"/>
        <w:tblLook w:val="0600"/>
      </w:tblPr>
      <w:tblGrid>
        <w:gridCol w:w="1500"/>
        <w:gridCol w:w="2775"/>
        <w:gridCol w:w="2280"/>
        <w:gridCol w:w="2475"/>
        <w:tblGridChange w:id="0">
          <w:tblGrid>
            <w:gridCol w:w="1500"/>
            <w:gridCol w:w="2775"/>
            <w:gridCol w:w="2280"/>
            <w:gridCol w:w="2475"/>
          </w:tblGrid>
        </w:tblGridChange>
      </w:tblGrid>
      <w:tr>
        <w:trPr>
          <w:cantSplit w:val="0"/>
          <w:trHeight w:val="315" w:hRule="atLeast"/>
          <w:tblHeader w:val="0"/>
        </w:trPr>
        <w:tc>
          <w:tcPr>
            <w:tcBorders>
              <w:top w:color="d9d9d9" w:space="0" w:sz="6" w:val="single"/>
              <w:left w:color="d9d9d9" w:space="0" w:sz="6" w:val="single"/>
              <w:bottom w:color="d9d9d9" w:space="0" w:sz="6" w:val="single"/>
              <w:right w:color="d9d9d9"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17">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Skin Layer</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18">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Key Components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1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Primary Functions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1A">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Unique Attributes</w:t>
            </w:r>
            <w:r w:rsidDel="00000000" w:rsidR="00000000" w:rsidRPr="00000000">
              <w:rPr>
                <w:rtl w:val="0"/>
              </w:rPr>
            </w:r>
          </w:p>
        </w:tc>
      </w:tr>
      <w:tr>
        <w:trPr>
          <w:cantSplit w:val="0"/>
          <w:trHeight w:val="79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Epidermis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Keratinocytes, melanocytes, Langerhans cells, Merkel cells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Protective barrier, skin color regulation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The first line of defense, responsible for skin tone</w:t>
            </w:r>
            <w:r w:rsidDel="00000000" w:rsidR="00000000" w:rsidRPr="00000000">
              <w:rPr>
                <w:rtl w:val="0"/>
              </w:rPr>
            </w:r>
          </w:p>
        </w:tc>
      </w:tr>
      <w:tr>
        <w:trPr>
          <w:cantSplit w:val="0"/>
          <w:trHeight w:val="127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Dermis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Collagen, elastin, hair follicles, sweat glands, sebaceous glands, blood vessels, lymph vessels, nerves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Provides strength, elasticity, regulates temperature, sweat and oil production, nutrient supply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Hotspot of activity, main provider of strength and elasticity</w:t>
            </w:r>
            <w:r w:rsidDel="00000000" w:rsidR="00000000" w:rsidRPr="00000000">
              <w:rPr>
                <w:rtl w:val="0"/>
              </w:rPr>
            </w:r>
          </w:p>
        </w:tc>
      </w:tr>
      <w:tr>
        <w:trPr>
          <w:cantSplit w:val="0"/>
          <w:trHeight w:val="555" w:hRule="atLeast"/>
          <w:tblHeader w:val="0"/>
        </w:trPr>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Hypodermis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Fat cells, connective tissue, blood vessels, nerves</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Insulation, protection, energy storage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Deep-seated layer, primary energy reserve</w:t>
            </w:r>
            <w:r w:rsidDel="00000000" w:rsidR="00000000" w:rsidRPr="00000000">
              <w:rPr>
                <w:rtl w:val="0"/>
              </w:rPr>
            </w:r>
          </w:p>
        </w:tc>
      </w:tr>
    </w:tbl>
    <w:p w:rsidR="00000000" w:rsidDel="00000000" w:rsidP="00000000" w:rsidRDefault="00000000" w:rsidRPr="00000000" w14:paraId="00000227">
      <w:pPr>
        <w:pStyle w:val="Heading3"/>
        <w:spacing w:after="200" w:lineRule="auto"/>
        <w:rPr/>
      </w:pPr>
      <w:bookmarkStart w:colFirst="0" w:colLast="0" w:name="_5b4x5jxmcw4q" w:id="93"/>
      <w:bookmarkEnd w:id="93"/>
      <w:r w:rsidDel="00000000" w:rsidR="00000000" w:rsidRPr="00000000">
        <w:rPr>
          <w:rtl w:val="0"/>
        </w:rPr>
        <w:t xml:space="preserve">Interplay of the Skin's Cellular Inhabitants</w:t>
      </w:r>
    </w:p>
    <w:p w:rsidR="00000000" w:rsidDel="00000000" w:rsidP="00000000" w:rsidRDefault="00000000" w:rsidRPr="00000000" w14:paraId="00000228">
      <w:pPr>
        <w:rPr/>
      </w:pPr>
      <w:r w:rsidDel="00000000" w:rsidR="00000000" w:rsidRPr="00000000">
        <w:rPr>
          <w:rtl w:val="0"/>
        </w:rPr>
        <w:t xml:space="preserve">Just like a city bustling with various inhabitants each performing their roles, our skin houses different cell types that contribute to its functionality. Keratinocytes are like the construction workers, building resilience and strength. Melanocytes act as the vigilant sunscreen manufacturers, producing melanin to absorb UV light. Langerhans cells are the security officers, maintaining order by playing a crucial role in the skin's immune system. And then we have fibroblasts, the architects designing the skin's firmness and elasticity by producing collagen and elastin fibers.</w:t>
      </w:r>
    </w:p>
    <w:p w:rsidR="00000000" w:rsidDel="00000000" w:rsidP="00000000" w:rsidRDefault="00000000" w:rsidRPr="00000000" w14:paraId="00000229">
      <w:pPr>
        <w:pStyle w:val="Heading3"/>
        <w:rPr/>
      </w:pPr>
      <w:bookmarkStart w:colFirst="0" w:colLast="0" w:name="_o9z3aumbtky0" w:id="94"/>
      <w:bookmarkEnd w:id="94"/>
      <w:r w:rsidDel="00000000" w:rsidR="00000000" w:rsidRPr="00000000">
        <w:rPr>
          <w:rtl w:val="0"/>
        </w:rPr>
        <w:t xml:space="preserve">The Skin's Pores: An Entry Point</w:t>
      </w:r>
    </w:p>
    <w:p w:rsidR="00000000" w:rsidDel="00000000" w:rsidP="00000000" w:rsidRDefault="00000000" w:rsidRPr="00000000" w14:paraId="0000022A">
      <w:pPr>
        <w:rPr/>
      </w:pPr>
      <w:r w:rsidDel="00000000" w:rsidR="00000000" w:rsidRPr="00000000">
        <w:rPr>
          <w:rtl w:val="0"/>
        </w:rPr>
        <w:t xml:space="preserve">Pores are like the gateways to your skin, facilitating the absorption of certain substances. It's as if they work as the bouncers at the club of your body, deciding who gets in and who doesn't. Certain areas, like the soles of your feet, have larger pores and a thicker outer layer, allowing substances like poultices to be absorbed more easily. But remember, as with any bouncer, they can't distinguish between the good and the bad. So be cautious about what you apply on your skin, especially on your feet, for rapid absorption.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In conclusion, our skin is an intricate tapestry of layers, cells, and functions. Understanding its structure and the vital roles it performs can help us appreciate this underappreciated organ and emphasize the importance of taking care of it.</w:t>
      </w:r>
      <w:r w:rsidDel="00000000" w:rsidR="00000000" w:rsidRPr="00000000">
        <w:rPr>
          <w:rtl w:val="0"/>
        </w:rPr>
      </w:r>
    </w:p>
    <w:p w:rsidR="00000000" w:rsidDel="00000000" w:rsidP="00000000" w:rsidRDefault="00000000" w:rsidRPr="00000000" w14:paraId="0000022D">
      <w:pPr>
        <w:pStyle w:val="Heading3"/>
        <w:spacing w:after="200" w:lineRule="auto"/>
        <w:rPr/>
      </w:pPr>
      <w:bookmarkStart w:colFirst="0" w:colLast="0" w:name="_qvuyvj487afc" w:id="95"/>
      <w:bookmarkEnd w:id="95"/>
      <w:r w:rsidDel="00000000" w:rsidR="00000000" w:rsidRPr="00000000">
        <w:rPr>
          <w:rtl w:val="0"/>
        </w:rPr>
        <w:t xml:space="preserve">The Wonders of Hair, Nails, and Glands</w:t>
      </w:r>
    </w:p>
    <w:p w:rsidR="00000000" w:rsidDel="00000000" w:rsidP="00000000" w:rsidRDefault="00000000" w:rsidRPr="00000000" w14:paraId="0000022E">
      <w:pPr>
        <w:spacing w:after="200" w:lineRule="auto"/>
        <w:rPr/>
      </w:pPr>
      <w:r w:rsidDel="00000000" w:rsidR="00000000" w:rsidRPr="00000000">
        <w:rPr>
          <w:rtl w:val="0"/>
        </w:rPr>
        <w:t xml:space="preserve">Venturing beyond the skin, we encounter the remarkable structures of hair, nails, and glands. Each has an interesting tale to tell.</w:t>
      </w:r>
    </w:p>
    <w:p w:rsidR="00000000" w:rsidDel="00000000" w:rsidP="00000000" w:rsidRDefault="00000000" w:rsidRPr="00000000" w14:paraId="0000022F">
      <w:pPr>
        <w:pStyle w:val="Heading4"/>
        <w:spacing w:after="200" w:lineRule="auto"/>
        <w:rPr/>
      </w:pPr>
      <w:bookmarkStart w:colFirst="0" w:colLast="0" w:name="_54d4729y8uk3" w:id="96"/>
      <w:bookmarkEnd w:id="96"/>
      <w:r w:rsidDel="00000000" w:rsidR="00000000" w:rsidRPr="00000000">
        <w:rPr>
          <w:rtl w:val="0"/>
        </w:rPr>
        <w:t xml:space="preserve">Hair: More Than Just Your Crown of Glory</w:t>
      </w:r>
      <w:r w:rsidDel="00000000" w:rsidR="00000000" w:rsidRPr="00000000">
        <w:rPr>
          <w:rtl w:val="0"/>
        </w:rPr>
      </w:r>
    </w:p>
    <w:p w:rsidR="00000000" w:rsidDel="00000000" w:rsidP="00000000" w:rsidRDefault="00000000" w:rsidRPr="00000000" w14:paraId="00000230">
      <w:pPr>
        <w:spacing w:after="200" w:lineRule="auto"/>
        <w:rPr/>
      </w:pPr>
      <w:r w:rsidDel="00000000" w:rsidR="00000000" w:rsidRPr="00000000">
        <w:rPr>
          <w:rtl w:val="0"/>
        </w:rPr>
        <w:t xml:space="preserve">Imagine if your head were a precious sculpture. Wouldn't you want it to be safeguarded from harsh elements like sunlight or dust? Well, that's where hair steps in. This hallmark feature of mammals is not just about aesthetics or style. It's a versatile shield that offers insulation and protection while doubling up as a sensory organ.</w:t>
      </w:r>
    </w:p>
    <w:p w:rsidR="00000000" w:rsidDel="00000000" w:rsidP="00000000" w:rsidRDefault="00000000" w:rsidRPr="00000000" w14:paraId="00000231">
      <w:pPr>
        <w:spacing w:after="200" w:lineRule="auto"/>
        <w:rPr/>
      </w:pPr>
      <w:r w:rsidDel="00000000" w:rsidR="00000000" w:rsidRPr="00000000">
        <w:rPr>
          <w:rtl w:val="0"/>
        </w:rPr>
        <w:t xml:space="preserve">Think of your hair as an undercover agent, always on the alert. It gives you a heads-up when a bug decides to use you as a landing pad or when something brushes against you. And then it even doubles as a protective filter, catching particles that could potentially harm you.</w:t>
      </w:r>
    </w:p>
    <w:p w:rsidR="00000000" w:rsidDel="00000000" w:rsidP="00000000" w:rsidRDefault="00000000" w:rsidRPr="00000000" w14:paraId="00000232">
      <w:pPr>
        <w:spacing w:after="200" w:lineRule="auto"/>
        <w:rPr/>
      </w:pPr>
      <w:r w:rsidDel="00000000" w:rsidR="00000000" w:rsidRPr="00000000">
        <w:rPr>
          <w:rtl w:val="0"/>
        </w:rPr>
        <w:t xml:space="preserve">Your eyelashes, the delicate strands guarding your eyes, are like the drawn curtains protecting the delicate windows of a house. Each hair strand is a hero in its own right, playing a critical role in keeping you safe.</w:t>
      </w:r>
    </w:p>
    <w:p w:rsidR="00000000" w:rsidDel="00000000" w:rsidP="00000000" w:rsidRDefault="00000000" w:rsidRPr="00000000" w14:paraId="00000233">
      <w:pPr>
        <w:pStyle w:val="Heading4"/>
        <w:spacing w:after="200" w:lineRule="auto"/>
        <w:rPr/>
      </w:pPr>
      <w:bookmarkStart w:colFirst="0" w:colLast="0" w:name="_v1p0bc97jak7" w:id="97"/>
      <w:bookmarkEnd w:id="97"/>
      <w:r w:rsidDel="00000000" w:rsidR="00000000" w:rsidRPr="00000000">
        <w:rPr>
          <w:rtl w:val="0"/>
        </w:rPr>
        <w:t xml:space="preserve">Nails: More Than Just a Canvas for Art</w:t>
      </w:r>
    </w:p>
    <w:p w:rsidR="00000000" w:rsidDel="00000000" w:rsidP="00000000" w:rsidRDefault="00000000" w:rsidRPr="00000000" w14:paraId="00000234">
      <w:pPr>
        <w:spacing w:after="200" w:lineRule="auto"/>
        <w:rPr/>
      </w:pPr>
      <w:r w:rsidDel="00000000" w:rsidR="00000000" w:rsidRPr="00000000">
        <w:rPr>
          <w:rtl w:val="0"/>
        </w:rPr>
        <w:t xml:space="preserve">Moving on from hair, let's explore another fascinating body feature – nails. These are the unsung warriors defending the delicate tips of your fingers and toes. Born from the same family as your skin, the epidermis, nails enhance the sensitivity of our digits.</w:t>
      </w:r>
    </w:p>
    <w:p w:rsidR="00000000" w:rsidDel="00000000" w:rsidP="00000000" w:rsidRDefault="00000000" w:rsidRPr="00000000" w14:paraId="00000235">
      <w:pPr>
        <w:spacing w:after="200" w:lineRule="auto"/>
        <w:rPr/>
      </w:pPr>
      <w:r w:rsidDel="00000000" w:rsidR="00000000" w:rsidRPr="00000000">
        <w:rPr>
          <w:rtl w:val="0"/>
        </w:rPr>
        <w:t xml:space="preserve">Imagine trying to pick up a small object without your nails. Sounds difficult, right? That's because your nails provide a counterforce, making it easier for you to grip objects. Besides their functional roles, nails are like intuitive health barometers. Any change in their color, thickness, or structure can serve as an early warning system, signaling potential health issues.</w:t>
      </w:r>
    </w:p>
    <w:p w:rsidR="00000000" w:rsidDel="00000000" w:rsidP="00000000" w:rsidRDefault="00000000" w:rsidRPr="00000000" w14:paraId="00000236">
      <w:pPr>
        <w:pStyle w:val="Heading4"/>
        <w:spacing w:after="200" w:lineRule="auto"/>
        <w:rPr/>
      </w:pPr>
      <w:bookmarkStart w:colFirst="0" w:colLast="0" w:name="_3f1mbhk45xj" w:id="98"/>
      <w:bookmarkEnd w:id="98"/>
      <w:r w:rsidDel="00000000" w:rsidR="00000000" w:rsidRPr="00000000">
        <w:rPr>
          <w:rtl w:val="0"/>
        </w:rPr>
        <w:t xml:space="preserve">Exocrine Glands: The Busy Factories Under Your Skin</w:t>
      </w:r>
    </w:p>
    <w:p w:rsidR="00000000" w:rsidDel="00000000" w:rsidP="00000000" w:rsidRDefault="00000000" w:rsidRPr="00000000" w14:paraId="00000237">
      <w:pPr>
        <w:spacing w:after="200" w:lineRule="auto"/>
        <w:rPr/>
      </w:pPr>
      <w:r w:rsidDel="00000000" w:rsidR="00000000" w:rsidRPr="00000000">
        <w:rPr>
          <w:rtl w:val="0"/>
        </w:rPr>
        <w:t xml:space="preserve">Now, let's venture beneath the skin surface and meet the hardworking factories of your body - the exocrine glands. These include sweat (sudoriferous) glands, sebaceous glands, and ceruminous glands. Each one of these has a unique role to play.</w:t>
      </w:r>
    </w:p>
    <w:p w:rsidR="00000000" w:rsidDel="00000000" w:rsidP="00000000" w:rsidRDefault="00000000" w:rsidRPr="00000000" w14:paraId="00000238">
      <w:pPr>
        <w:spacing w:after="200" w:lineRule="auto"/>
        <w:rPr/>
      </w:pPr>
      <w:r w:rsidDel="00000000" w:rsidR="00000000" w:rsidRPr="00000000">
        <w:rPr>
          <w:rtl w:val="0"/>
        </w:rPr>
      </w:r>
    </w:p>
    <w:p w:rsidR="00000000" w:rsidDel="00000000" w:rsidP="00000000" w:rsidRDefault="00000000" w:rsidRPr="00000000" w14:paraId="00000239">
      <w:pPr>
        <w:spacing w:after="200" w:lineRule="auto"/>
        <w:rPr/>
      </w:pPr>
      <w:r w:rsidDel="00000000" w:rsidR="00000000" w:rsidRPr="00000000">
        <w:rPr>
          <w:rtl w:val="0"/>
        </w:rPr>
        <w:t xml:space="preserve">The </w:t>
      </w:r>
      <w:r w:rsidDel="00000000" w:rsidR="00000000" w:rsidRPr="00000000">
        <w:rPr>
          <w:b w:val="1"/>
          <w:i w:val="1"/>
          <w:rtl w:val="0"/>
        </w:rPr>
        <w:t xml:space="preserve">sweat glands</w:t>
      </w:r>
      <w:r w:rsidDel="00000000" w:rsidR="00000000" w:rsidRPr="00000000">
        <w:rPr>
          <w:rtl w:val="0"/>
        </w:rPr>
        <w:t xml:space="preserve"> are like your personal air conditioning system, working tirelessly to cool your body down when things get a bit heated. They produce sweat, a magic potion that helps you maintain your body's ideal temperature.</w:t>
      </w:r>
    </w:p>
    <w:p w:rsidR="00000000" w:rsidDel="00000000" w:rsidP="00000000" w:rsidRDefault="00000000" w:rsidRPr="00000000" w14:paraId="0000023A">
      <w:pPr>
        <w:spacing w:after="200" w:lineRule="auto"/>
        <w:rPr/>
      </w:pPr>
      <w:r w:rsidDel="00000000" w:rsidR="00000000" w:rsidRPr="00000000">
        <w:rPr>
          <w:rtl w:val="0"/>
        </w:rPr>
        <w:t xml:space="preserve">Then we have the </w:t>
      </w:r>
      <w:r w:rsidDel="00000000" w:rsidR="00000000" w:rsidRPr="00000000">
        <w:rPr>
          <w:b w:val="1"/>
          <w:i w:val="1"/>
          <w:rtl w:val="0"/>
        </w:rPr>
        <w:t xml:space="preserve">sebaceous glands</w:t>
      </w:r>
      <w:r w:rsidDel="00000000" w:rsidR="00000000" w:rsidRPr="00000000">
        <w:rPr>
          <w:rtl w:val="0"/>
        </w:rPr>
        <w:t xml:space="preserve">, the body's natural moisturizer factories. They churn out sebum, an oil that ensures your skin and hair don't suffer the fate of a dried-up riverbed. This natural moisturizer not only keeps your skin and hair hydrated but also offers a bonus waterproofing effect.</w:t>
      </w:r>
    </w:p>
    <w:p w:rsidR="00000000" w:rsidDel="00000000" w:rsidP="00000000" w:rsidRDefault="00000000" w:rsidRPr="00000000" w14:paraId="0000023B">
      <w:pPr>
        <w:spacing w:after="200" w:lineRule="auto"/>
        <w:rPr/>
      </w:pPr>
      <w:r w:rsidDel="00000000" w:rsidR="00000000" w:rsidRPr="00000000">
        <w:rPr>
          <w:rtl w:val="0"/>
        </w:rPr>
        <w:t xml:space="preserve">Finally, the </w:t>
      </w:r>
      <w:r w:rsidDel="00000000" w:rsidR="00000000" w:rsidRPr="00000000">
        <w:rPr>
          <w:b w:val="1"/>
          <w:i w:val="1"/>
          <w:rtl w:val="0"/>
        </w:rPr>
        <w:t xml:space="preserve">ceruminous glands</w:t>
      </w:r>
      <w:r w:rsidDel="00000000" w:rsidR="00000000" w:rsidRPr="00000000">
        <w:rPr>
          <w:rtl w:val="0"/>
        </w:rPr>
        <w:t xml:space="preserve"> take up residence within our ears. Picture them as diligent housekeepers producing cerumen, commonly known as earwax. This handy secretion keeps the ear canal lubricated, and just like a diligent housekeeper, it ensures protection against dust and other small particles.</w:t>
      </w:r>
    </w:p>
    <w:p w:rsidR="00000000" w:rsidDel="00000000" w:rsidP="00000000" w:rsidRDefault="00000000" w:rsidRPr="00000000" w14:paraId="0000023C">
      <w:pPr>
        <w:spacing w:after="200" w:lineRule="auto"/>
        <w:rPr/>
      </w:pPr>
      <w:r w:rsidDel="00000000" w:rsidR="00000000" w:rsidRPr="00000000">
        <w:rPr>
          <w:rtl w:val="0"/>
        </w:rPr>
        <w:t xml:space="preserve">Understanding the work that our hair, nails, and glands do helps us see beyond their cosmetic value. It reminds us of their functional importance and their critical role in protecting and maintaining our bodies.</w:t>
      </w:r>
    </w:p>
    <w:p w:rsidR="00000000" w:rsidDel="00000000" w:rsidP="00000000" w:rsidRDefault="00000000" w:rsidRPr="00000000" w14:paraId="0000023D">
      <w:pPr>
        <w:pStyle w:val="Heading3"/>
        <w:spacing w:after="200" w:lineRule="auto"/>
        <w:rPr/>
      </w:pPr>
      <w:bookmarkStart w:colFirst="0" w:colLast="0" w:name="_eaytu6s1niio" w:id="99"/>
      <w:bookmarkEnd w:id="99"/>
      <w:r w:rsidDel="00000000" w:rsidR="00000000" w:rsidRPr="00000000">
        <w:rPr>
          <w:rtl w:val="0"/>
        </w:rPr>
        <w:t xml:space="preserve">The Intricate Multitude of the Integumentary System: From Macro to Micro</w:t>
      </w:r>
    </w:p>
    <w:p w:rsidR="00000000" w:rsidDel="00000000" w:rsidP="00000000" w:rsidRDefault="00000000" w:rsidRPr="00000000" w14:paraId="0000023E">
      <w:pPr>
        <w:spacing w:after="200" w:lineRule="auto"/>
        <w:rPr/>
      </w:pPr>
      <w:r w:rsidDel="00000000" w:rsidR="00000000" w:rsidRPr="00000000">
        <w:rPr>
          <w:rtl w:val="0"/>
        </w:rPr>
        <w:t xml:space="preserve">The integumentary system is a multifaceted orchestra, performing a harmonious blend of roles including protection, temperature regulation, sensation, excretion, and vitamin D synthesis. This sophisticated system, comprising the skin, hair, nails, and glands, is instrumental in maintaining body homeostasis. It's also replete with nerves, which enable the perception of temperature, pressure, vibration, touch, and pain. By relaying this sensory information to the brain, the integumentary system allows us to respond accurately to our environment.</w:t>
      </w:r>
    </w:p>
    <w:p w:rsidR="00000000" w:rsidDel="00000000" w:rsidP="00000000" w:rsidRDefault="00000000" w:rsidRPr="00000000" w14:paraId="0000023F">
      <w:pPr>
        <w:spacing w:after="200" w:lineRule="auto"/>
        <w:rPr/>
      </w:pPr>
      <w:r w:rsidDel="00000000" w:rsidR="00000000" w:rsidRPr="00000000">
        <w:rPr>
          <w:rtl w:val="0"/>
        </w:rPr>
        <w:t xml:space="preserve">Beyond its visible exterior, the integumentary system houses a fascinating microscopic world. It contains intricate networks of collagen and elastin fibers, hair follicle structures, and complex sweat gland configurations. Understanding these minute structures and how they contribute to the larger, daily functions we observe and experience is a captivating journey from macroscopic to microscopic.</w:t>
      </w:r>
    </w:p>
    <w:p w:rsidR="00000000" w:rsidDel="00000000" w:rsidP="00000000" w:rsidRDefault="00000000" w:rsidRPr="00000000" w14:paraId="00000240">
      <w:pPr>
        <w:spacing w:after="200" w:lineRule="auto"/>
        <w:rPr/>
      </w:pPr>
      <w:r w:rsidDel="00000000" w:rsidR="00000000" w:rsidRPr="00000000">
        <w:rPr>
          <w:rtl w:val="0"/>
        </w:rPr>
        <w:t xml:space="preserve">For practitioners of naturopathy, comprehending the elaborate anatomy of the skin is of utmost importance. It is a portal that uncovers a holistic perspective of the body's health and functioning. It grants a profound understanding of how skin conditions arise, their root causes, and enables the development of effective, personalized treatments for patients. It also facilitates advising patients on maintaining skin health using naturopathic principles.</w:t>
      </w:r>
    </w:p>
    <w:p w:rsidR="00000000" w:rsidDel="00000000" w:rsidP="00000000" w:rsidRDefault="00000000" w:rsidRPr="00000000" w14:paraId="00000241">
      <w:pPr>
        <w:spacing w:after="200" w:lineRule="auto"/>
        <w:rPr>
          <w:b w:val="1"/>
        </w:rPr>
      </w:pPr>
      <w:r w:rsidDel="00000000" w:rsidR="00000000" w:rsidRPr="00000000">
        <w:rPr>
          <w:rtl w:val="0"/>
        </w:rPr>
        <w:t xml:space="preserve">The integumentary system is an expansive universe in itself, a voyage of discovery that ranges from the larger, visible structures down to the tiniest elements. This journey leads to a robust understanding of the skin's remarkable biology and how to support its health.</w:t>
      </w:r>
      <w:r w:rsidDel="00000000" w:rsidR="00000000" w:rsidRPr="00000000">
        <w:rPr>
          <w:rtl w:val="0"/>
        </w:rPr>
      </w:r>
    </w:p>
    <w:p w:rsidR="00000000" w:rsidDel="00000000" w:rsidP="00000000" w:rsidRDefault="00000000" w:rsidRPr="00000000" w14:paraId="00000242">
      <w:pPr>
        <w:spacing w:after="200" w:lineRule="auto"/>
        <w:rPr/>
      </w:pPr>
      <w:r w:rsidDel="00000000" w:rsidR="00000000" w:rsidRPr="00000000">
        <w:rPr>
          <w:rtl w:val="0"/>
        </w:rPr>
        <w:t xml:space="preserve">You now have a deeper understanding of the integumentary system's anatomy, setting a strong foundation for the upcoming lessons on skin health and naturopathic approaches to common skin conditions. This knowledge will equip you to offer better care to your patients by creating personalized treatments and advising on skin health maintenance.</w:t>
      </w:r>
    </w:p>
    <w:p w:rsidR="00000000" w:rsidDel="00000000" w:rsidP="00000000" w:rsidRDefault="00000000" w:rsidRPr="00000000" w14:paraId="00000243">
      <w:pPr>
        <w:spacing w:after="200" w:lineRule="auto"/>
        <w:rPr/>
      </w:pPr>
      <w:r w:rsidDel="00000000" w:rsidR="00000000" w:rsidRPr="00000000">
        <w:rPr>
          <w:rtl w:val="0"/>
        </w:rPr>
        <w:t xml:space="preserve">So, let's forge ahead and uncover the mysteries of the skin and its components! Remember, as naturopaths, our mission is to understand and work with the body's natural systems to support health and well-being. The skin, being the largest organ, deserves our full attention and understanding. Onward to the next layer!</w:t>
      </w:r>
    </w:p>
    <w:p w:rsidR="00000000" w:rsidDel="00000000" w:rsidP="00000000" w:rsidRDefault="00000000" w:rsidRPr="00000000" w14:paraId="00000244">
      <w:pPr>
        <w:pStyle w:val="Heading2"/>
        <w:spacing w:after="200" w:lineRule="auto"/>
        <w:rPr/>
      </w:pPr>
      <w:bookmarkStart w:colFirst="0" w:colLast="0" w:name="_r7e6qdxn287z" w:id="100"/>
      <w:bookmarkEnd w:id="100"/>
      <w:r w:rsidDel="00000000" w:rsidR="00000000" w:rsidRPr="00000000">
        <w:rPr>
          <w:rtl w:val="0"/>
        </w:rPr>
        <w:t xml:space="preserve">Naturopathic Skincare</w:t>
      </w:r>
    </w:p>
    <w:p w:rsidR="00000000" w:rsidDel="00000000" w:rsidP="00000000" w:rsidRDefault="00000000" w:rsidRPr="00000000" w14:paraId="00000245">
      <w:pPr>
        <w:spacing w:after="200" w:lineRule="auto"/>
        <w:rPr/>
      </w:pPr>
      <w:r w:rsidDel="00000000" w:rsidR="00000000" w:rsidRPr="00000000">
        <w:rPr>
          <w:rtl w:val="0"/>
        </w:rPr>
        <w:t xml:space="preserve">In our previous exploration of the integumentary system's remarkable architecture, we've discovered the essential roles of the skin, hair, nails, and exocrine glands as our body's first line of defense. Now, we venture into the rich, alluring world of naturopathic skincare – a holistic approach that promotes radiant and healthy skin by considering the whole person, both inside and out.</w:t>
      </w:r>
    </w:p>
    <w:p w:rsidR="00000000" w:rsidDel="00000000" w:rsidP="00000000" w:rsidRDefault="00000000" w:rsidRPr="00000000" w14:paraId="00000246">
      <w:pPr>
        <w:spacing w:after="200" w:lineRule="auto"/>
        <w:rPr/>
      </w:pPr>
      <w:r w:rsidDel="00000000" w:rsidR="00000000" w:rsidRPr="00000000">
        <w:rPr>
          <w:rtl w:val="0"/>
        </w:rPr>
        <w:t xml:space="preserve">Naturopathic skin care focuses on preventative care, a healthy lifestyle, and natural remedies. It aims to treat the root causes of skin problems, rather than merely addressing the symptoms. This captivating journey will take us through the fundamental principles of skincare and unique naturopathic approaches, exploring the power of essential herbs and nutrients, and understanding the art of crafting personalized skincare plans that cater to the unique needs of each individual.</w:t>
      </w:r>
    </w:p>
    <w:p w:rsidR="00000000" w:rsidDel="00000000" w:rsidP="00000000" w:rsidRDefault="00000000" w:rsidRPr="00000000" w14:paraId="00000247">
      <w:pPr>
        <w:spacing w:after="200" w:lineRule="auto"/>
        <w:rPr/>
      </w:pPr>
      <w:r w:rsidDel="00000000" w:rsidR="00000000" w:rsidRPr="00000000">
        <w:rPr>
          <w:rtl w:val="0"/>
        </w:rPr>
        <w:t xml:space="preserve">The skin is the body's largest organ, serving as the primary barrier between our bodies and the environment. Its health and appearance reflect the body's internal balance, making it a significant area of focus in naturopathic medicine. Thus, our deep dive into naturopathic skin care will not be confined only to the application of natural products. We will also discuss the critical role of nutrition, lifestyle, and environmental factors that influence the health and wellness of the skin.</w:t>
      </w:r>
    </w:p>
    <w:p w:rsidR="00000000" w:rsidDel="00000000" w:rsidP="00000000" w:rsidRDefault="00000000" w:rsidRPr="00000000" w14:paraId="00000248">
      <w:pPr>
        <w:spacing w:after="200" w:lineRule="auto"/>
        <w:rPr/>
      </w:pPr>
      <w:r w:rsidDel="00000000" w:rsidR="00000000" w:rsidRPr="00000000">
        <w:rPr>
          <w:rtl w:val="0"/>
        </w:rPr>
        <w:t xml:space="preserve">Join us on this enlightening voyage as we uncover the intricate science behind skincare and harness nature's pharmacy to its fullest potential.</w:t>
      </w:r>
    </w:p>
    <w:p w:rsidR="00000000" w:rsidDel="00000000" w:rsidP="00000000" w:rsidRDefault="00000000" w:rsidRPr="00000000" w14:paraId="00000249">
      <w:pPr>
        <w:pStyle w:val="Heading3"/>
        <w:spacing w:after="200" w:lineRule="auto"/>
        <w:rPr/>
      </w:pPr>
      <w:bookmarkStart w:colFirst="0" w:colLast="0" w:name="_ov72ubvg4v3p" w:id="101"/>
      <w:bookmarkEnd w:id="101"/>
      <w:r w:rsidDel="00000000" w:rsidR="00000000" w:rsidRPr="00000000">
        <w:rPr>
          <w:rtl w:val="0"/>
        </w:rPr>
        <w:t xml:space="preserve">Principles of Naturopathic Skincare</w:t>
      </w:r>
    </w:p>
    <w:p w:rsidR="00000000" w:rsidDel="00000000" w:rsidP="00000000" w:rsidRDefault="00000000" w:rsidRPr="00000000" w14:paraId="0000024A">
      <w:pPr>
        <w:spacing w:after="200" w:lineRule="auto"/>
        <w:rPr/>
      </w:pPr>
      <w:r w:rsidDel="00000000" w:rsidR="00000000" w:rsidRPr="00000000">
        <w:rPr>
          <w:rtl w:val="0"/>
        </w:rPr>
        <w:t xml:space="preserve">Naturopathic skincare operates under the guiding light of the six fundamental principles of naturopathy, each of which plays a pivotal role in promoting comprehensive skin health. Unveiling and dissecting these principles helps us understand the naturopathic approach to skin health more profoundly.</w:t>
      </w:r>
    </w:p>
    <w:p w:rsidR="00000000" w:rsidDel="00000000" w:rsidP="00000000" w:rsidRDefault="00000000" w:rsidRPr="00000000" w14:paraId="0000024B">
      <w:pPr>
        <w:spacing w:after="200" w:lineRule="auto"/>
        <w:rPr/>
      </w:pPr>
      <w:r w:rsidDel="00000000" w:rsidR="00000000" w:rsidRPr="00000000">
        <w:rPr>
          <w:b w:val="1"/>
          <w:rtl w:val="0"/>
        </w:rPr>
        <w:t xml:space="preserve">First, Do No Harm (Primum Non Nocere):</w:t>
      </w:r>
      <w:r w:rsidDel="00000000" w:rsidR="00000000" w:rsidRPr="00000000">
        <w:rPr>
          <w:rtl w:val="0"/>
        </w:rPr>
        <w:t xml:space="preserve"> Naturopathic skincare champions the use of safe, natural, and minimally invasive methods to treat skin conditions. The skin, being the largest organ and the first line of defense, is incredibly responsive and sensitive. Therefore, it is paramount to avoid harsh synthetic chemicals that may disrupt the skin's delicate balance. Examples of such chemicals include parabens (commonly used as preservatives), phthalates (found in fragrances and plasticizers), synthetic dyes, sodium lauryl sulfate (SLS, a surfactant found in many cleansers), and certain forms of synthetic sunscreens, such as oxybenzone and octinoxate.</w:t>
      </w:r>
    </w:p>
    <w:p w:rsidR="00000000" w:rsidDel="00000000" w:rsidP="00000000" w:rsidRDefault="00000000" w:rsidRPr="00000000" w14:paraId="0000024C">
      <w:pPr>
        <w:spacing w:after="200" w:lineRule="auto"/>
        <w:rPr/>
      </w:pPr>
      <w:r w:rsidDel="00000000" w:rsidR="00000000" w:rsidRPr="00000000">
        <w:rPr>
          <w:b w:val="1"/>
          <w:rtl w:val="0"/>
        </w:rPr>
        <w:t xml:space="preserve">The Healing Power of Nature (Vis Medicatrix Naturae):</w:t>
      </w:r>
      <w:r w:rsidDel="00000000" w:rsidR="00000000" w:rsidRPr="00000000">
        <w:rPr>
          <w:rtl w:val="0"/>
        </w:rPr>
        <w:t xml:space="preserve"> This principle celebrates the body's inherent healing power and supports the skin's natural regeneration process. It involves allowing the skin to breathe, detoxify, and rejuvenate itself naturally, free from intrusive and potentially damaging treatments.</w:t>
      </w:r>
    </w:p>
    <w:p w:rsidR="00000000" w:rsidDel="00000000" w:rsidP="00000000" w:rsidRDefault="00000000" w:rsidRPr="00000000" w14:paraId="0000024D">
      <w:pPr>
        <w:spacing w:after="200" w:lineRule="auto"/>
        <w:rPr/>
      </w:pPr>
      <w:r w:rsidDel="00000000" w:rsidR="00000000" w:rsidRPr="00000000">
        <w:rPr>
          <w:b w:val="1"/>
          <w:rtl w:val="0"/>
        </w:rPr>
        <w:t xml:space="preserve">Identify and Treat the Cause (Tolle Causam):</w:t>
      </w:r>
      <w:r w:rsidDel="00000000" w:rsidR="00000000" w:rsidRPr="00000000">
        <w:rPr>
          <w:rtl w:val="0"/>
        </w:rPr>
        <w:t xml:space="preserve"> Naturopathic skincare aims to go beyond merely treating surface symptoms. It looks for the root causes of skin problems, which may include factors such as diet, stress, hormonal balance, and lifestyle habits. By addressing these underlying factors, it fosters holistic healing and long-lasting skin health.</w:t>
      </w:r>
    </w:p>
    <w:p w:rsidR="00000000" w:rsidDel="00000000" w:rsidP="00000000" w:rsidRDefault="00000000" w:rsidRPr="00000000" w14:paraId="0000024E">
      <w:pPr>
        <w:spacing w:after="200" w:lineRule="auto"/>
        <w:rPr/>
      </w:pPr>
      <w:r w:rsidDel="00000000" w:rsidR="00000000" w:rsidRPr="00000000">
        <w:rPr>
          <w:b w:val="1"/>
          <w:rtl w:val="0"/>
        </w:rPr>
        <w:t xml:space="preserve">Treat the Whole Person (Tolle Totum):</w:t>
      </w:r>
      <w:r w:rsidDel="00000000" w:rsidR="00000000" w:rsidRPr="00000000">
        <w:rPr>
          <w:rtl w:val="0"/>
        </w:rPr>
        <w:t xml:space="preserve"> In naturopathic skincare, we acknowledge that the skin is a reflection of our overall health. As practitioners, we strive to understand a person's unique constitution, considering physical, emotional, genetic, environmental, and social factors. This holistic understanding aids in tailoring an individualized treatment plan.</w:t>
      </w:r>
    </w:p>
    <w:p w:rsidR="00000000" w:rsidDel="00000000" w:rsidP="00000000" w:rsidRDefault="00000000" w:rsidRPr="00000000" w14:paraId="0000024F">
      <w:pPr>
        <w:spacing w:after="200" w:lineRule="auto"/>
        <w:rPr/>
      </w:pPr>
      <w:r w:rsidDel="00000000" w:rsidR="00000000" w:rsidRPr="00000000">
        <w:rPr>
          <w:b w:val="1"/>
          <w:rtl w:val="0"/>
        </w:rPr>
        <w:t xml:space="preserve">The Physician as Teacher (Docere):</w:t>
      </w:r>
      <w:r w:rsidDel="00000000" w:rsidR="00000000" w:rsidRPr="00000000">
        <w:rPr>
          <w:rtl w:val="0"/>
        </w:rPr>
        <w:t xml:space="preserve"> This principle outlines the dual role of a naturopath as both a healer and an educator. It involves empowering individuals with knowledge about skin health and the steps they can take to improve and maintain it. This education fosters self-awareness and encourages individuals to take charge of their skin's health.</w:t>
      </w:r>
    </w:p>
    <w:p w:rsidR="00000000" w:rsidDel="00000000" w:rsidP="00000000" w:rsidRDefault="00000000" w:rsidRPr="00000000" w14:paraId="00000250">
      <w:pPr>
        <w:spacing w:after="200" w:lineRule="auto"/>
        <w:rPr/>
      </w:pPr>
      <w:r w:rsidDel="00000000" w:rsidR="00000000" w:rsidRPr="00000000">
        <w:rPr>
          <w:b w:val="1"/>
          <w:rtl w:val="0"/>
        </w:rPr>
        <w:t xml:space="preserve">Prevention is the Best Cure (Praevenire):</w:t>
      </w:r>
      <w:r w:rsidDel="00000000" w:rsidR="00000000" w:rsidRPr="00000000">
        <w:rPr>
          <w:rtl w:val="0"/>
        </w:rPr>
        <w:t xml:space="preserve"> This cornerstone of naturopathy advocates for a proactive approach to skin health. It emphasizes promoting a healthy lifestyle, a balanced diet, proper hydration, and good skincare habits to prevent skin problems from arising in the first place.</w:t>
      </w:r>
    </w:p>
    <w:p w:rsidR="00000000" w:rsidDel="00000000" w:rsidP="00000000" w:rsidRDefault="00000000" w:rsidRPr="00000000" w14:paraId="00000251">
      <w:pPr>
        <w:pStyle w:val="Heading3"/>
        <w:spacing w:after="200" w:lineRule="auto"/>
        <w:rPr/>
      </w:pPr>
      <w:bookmarkStart w:colFirst="0" w:colLast="0" w:name="_3ht2h5kgaem1" w:id="102"/>
      <w:bookmarkEnd w:id="102"/>
      <w:r w:rsidDel="00000000" w:rsidR="00000000" w:rsidRPr="00000000">
        <w:rPr>
          <w:rtl w:val="0"/>
        </w:rPr>
        <w:t xml:space="preserve">Naturopathic Skincare: Embracing the Power of Nature and a Holistic Approach to Health and Wellness</w:t>
      </w:r>
    </w:p>
    <w:p w:rsidR="00000000" w:rsidDel="00000000" w:rsidP="00000000" w:rsidRDefault="00000000" w:rsidRPr="00000000" w14:paraId="00000252">
      <w:pPr>
        <w:spacing w:after="200" w:lineRule="auto"/>
        <w:rPr/>
      </w:pPr>
      <w:r w:rsidDel="00000000" w:rsidR="00000000" w:rsidRPr="00000000">
        <w:rPr>
          <w:rtl w:val="0"/>
        </w:rPr>
        <w:t xml:space="preserve">Naturopathic skincare draws upon the wealth of nature's bounty, using ingredients like herbs, nutrients, and natural components to enhance skin health and promote overall systemic wellbeing. This approach appreciates the complex interplay of skin health with multiple factors—both internal and external—and understands the skin as an organ performing various crucial functions, including breathing, waste removal, and absorption of substances.</w:t>
      </w:r>
    </w:p>
    <w:p w:rsidR="00000000" w:rsidDel="00000000" w:rsidP="00000000" w:rsidRDefault="00000000" w:rsidRPr="00000000" w14:paraId="00000253">
      <w:pPr>
        <w:spacing w:after="200" w:lineRule="auto"/>
        <w:rPr/>
      </w:pPr>
      <w:r w:rsidDel="00000000" w:rsidR="00000000" w:rsidRPr="00000000">
        <w:rPr>
          <w:rtl w:val="0"/>
        </w:rPr>
        <w:t xml:space="preserve">Essential to this perspective is the recognition that each individual's skin is unique. Consequently, personalized skincare routines and strategies are encouraged, taking into account how different individuals may react uniquely to the same stimulus. Furthermore, naturopathic skincare emphasizes that substances applied to the skin can be absorbed, potentially impacting overall health.</w:t>
      </w:r>
    </w:p>
    <w:p w:rsidR="00000000" w:rsidDel="00000000" w:rsidP="00000000" w:rsidRDefault="00000000" w:rsidRPr="00000000" w14:paraId="00000254">
      <w:pPr>
        <w:pStyle w:val="Heading4"/>
        <w:spacing w:after="200" w:lineRule="auto"/>
        <w:rPr/>
      </w:pPr>
      <w:bookmarkStart w:colFirst="0" w:colLast="0" w:name="_iwu0aefrd7xv" w:id="103"/>
      <w:bookmarkEnd w:id="103"/>
      <w:r w:rsidDel="00000000" w:rsidR="00000000" w:rsidRPr="00000000">
        <w:rPr>
          <w:rtl w:val="0"/>
        </w:rPr>
        <w:t xml:space="preserve">The Role of Natural Ingredients, Herbs, and Remedies</w:t>
      </w:r>
    </w:p>
    <w:p w:rsidR="00000000" w:rsidDel="00000000" w:rsidP="00000000" w:rsidRDefault="00000000" w:rsidRPr="00000000" w14:paraId="00000255">
      <w:pPr>
        <w:spacing w:after="200" w:lineRule="auto"/>
        <w:rPr/>
      </w:pPr>
      <w:r w:rsidDel="00000000" w:rsidR="00000000" w:rsidRPr="00000000">
        <w:rPr>
          <w:rtl w:val="0"/>
        </w:rPr>
        <w:t xml:space="preserve">Championing the use of natural ingredients, naturopathic skincare incorporates substances like aloe vera, coconut oil, and ice. These natural remedies can provide temporary relief for skin conditions and offer a range of benefits, from antimicrobial to anti-inflammatory and moisturizing properties.</w:t>
      </w:r>
    </w:p>
    <w:p w:rsidR="00000000" w:rsidDel="00000000" w:rsidP="00000000" w:rsidRDefault="00000000" w:rsidRPr="00000000" w14:paraId="00000256">
      <w:pPr>
        <w:spacing w:after="200" w:lineRule="auto"/>
        <w:rPr>
          <w:i w:val="1"/>
        </w:rPr>
      </w:pPr>
      <w:r w:rsidDel="00000000" w:rsidR="00000000" w:rsidRPr="00000000">
        <w:rPr>
          <w:i w:val="1"/>
          <w:rtl w:val="0"/>
        </w:rPr>
        <w:t xml:space="preserve">Table: Some Commonly Used Herbs and Natural Ingredients in Skincare</w:t>
      </w:r>
    </w:p>
    <w:tbl>
      <w:tblPr>
        <w:tblStyle w:val="Table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835"/>
        <w:tblGridChange w:id="0">
          <w:tblGrid>
            <w:gridCol w:w="3105"/>
            <w:gridCol w:w="583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b w:val="1"/>
                <w:color w:val="374151"/>
                <w:sz w:val="20"/>
                <w:szCs w:val="20"/>
                <w:rtl w:val="0"/>
              </w:rPr>
              <w:t xml:space="preserve">Herb/Natural Ingredient</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b w:val="1"/>
                <w:color w:val="374151"/>
                <w:sz w:val="20"/>
                <w:szCs w:val="20"/>
                <w:rtl w:val="0"/>
              </w:rPr>
              <w:t xml:space="preserve">Skin Benefits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Fonts w:ascii="Roboto" w:cs="Roboto" w:eastAsia="Roboto" w:hAnsi="Roboto"/>
                <w:color w:val="374151"/>
                <w:sz w:val="20"/>
                <w:szCs w:val="20"/>
                <w:rtl w:val="0"/>
              </w:rPr>
              <w:t xml:space="preserve">Calendula</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color w:val="1f1f1f"/>
                <w:sz w:val="18"/>
                <w:szCs w:val="18"/>
                <w:rtl w:val="0"/>
              </w:rPr>
              <w:t xml:space="preserve">Reduces inflammation, promotes wound healing</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Fonts w:ascii="Roboto" w:cs="Roboto" w:eastAsia="Roboto" w:hAnsi="Roboto"/>
                <w:color w:val="374151"/>
                <w:sz w:val="20"/>
                <w:szCs w:val="20"/>
                <w:rtl w:val="0"/>
              </w:rPr>
              <w:t xml:space="preserve">Chamomile</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color w:val="1f1f1f"/>
                <w:sz w:val="18"/>
                <w:szCs w:val="18"/>
                <w:rtl w:val="0"/>
              </w:rPr>
              <w:t xml:space="preserve">Soothes irritated skin, reduces inflammation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Fonts w:ascii="Roboto" w:cs="Roboto" w:eastAsia="Roboto" w:hAnsi="Roboto"/>
                <w:color w:val="374151"/>
                <w:sz w:val="20"/>
                <w:szCs w:val="20"/>
                <w:rtl w:val="0"/>
              </w:rPr>
              <w:t xml:space="preserve">Lavender</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color w:val="1f1f1f"/>
                <w:sz w:val="18"/>
                <w:szCs w:val="18"/>
                <w:rtl w:val="0"/>
              </w:rPr>
              <w:t xml:space="preserve">Heals burns, reduces acne inflammation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rFonts w:ascii="Roboto" w:cs="Roboto" w:eastAsia="Roboto" w:hAnsi="Roboto"/>
                <w:color w:val="374151"/>
                <w:sz w:val="20"/>
                <w:szCs w:val="20"/>
                <w:rtl w:val="0"/>
              </w:rPr>
              <w:t xml:space="preserve">Aloe Vera</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color w:val="1f1f1f"/>
                <w:sz w:val="18"/>
                <w:szCs w:val="18"/>
                <w:rtl w:val="0"/>
              </w:rPr>
              <w:t xml:space="preserve">Soothes sunburns, moisturizes the skin, accelerates wound healing</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rFonts w:ascii="Roboto" w:cs="Roboto" w:eastAsia="Roboto" w:hAnsi="Roboto"/>
                <w:color w:val="374151"/>
                <w:sz w:val="20"/>
                <w:szCs w:val="20"/>
                <w:rtl w:val="0"/>
              </w:rPr>
              <w:t xml:space="preserve">Tea Tree Oil</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color w:val="1f1f1f"/>
                <w:sz w:val="18"/>
                <w:szCs w:val="18"/>
                <w:rtl w:val="0"/>
              </w:rPr>
              <w:t xml:space="preserve">Antimicrobial, helpful for acne-prone skin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Fonts w:ascii="Roboto" w:cs="Roboto" w:eastAsia="Roboto" w:hAnsi="Roboto"/>
                <w:color w:val="374151"/>
                <w:sz w:val="20"/>
                <w:szCs w:val="20"/>
                <w:rtl w:val="0"/>
              </w:rPr>
              <w:t xml:space="preserve">Witch Hazel</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color w:val="1f1f1f"/>
                <w:sz w:val="18"/>
                <w:szCs w:val="18"/>
                <w:rtl w:val="0"/>
              </w:rPr>
              <w:t xml:space="preserve">Astringent, can reduce inflammation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Fonts w:ascii="Roboto" w:cs="Roboto" w:eastAsia="Roboto" w:hAnsi="Roboto"/>
                <w:color w:val="374151"/>
                <w:sz w:val="20"/>
                <w:szCs w:val="20"/>
                <w:rtl w:val="0"/>
              </w:rPr>
              <w:t xml:space="preserve">Jojoba Oil</w:t>
            </w:r>
            <w:r w:rsidDel="00000000" w:rsidR="00000000" w:rsidRPr="00000000">
              <w:rPr>
                <w:rtl w:val="0"/>
              </w:rPr>
            </w:r>
          </w:p>
        </w:tc>
        <w:tc>
          <w:tcPr>
            <w:tcBorders>
              <w:top w:color="cccccc" w:space="0" w:sz="6" w:val="single"/>
              <w:left w:color="cccccc" w:space="0" w:sz="6" w:val="single"/>
              <w:bottom w:color="cccccc"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color w:val="1f1f1f"/>
                <w:sz w:val="18"/>
                <w:szCs w:val="18"/>
                <w:rtl w:val="0"/>
              </w:rPr>
              <w:t xml:space="preserve">Moisturizing, mimics skin's natural oils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Fonts w:ascii="Roboto" w:cs="Roboto" w:eastAsia="Roboto" w:hAnsi="Roboto"/>
                <w:color w:val="374151"/>
                <w:sz w:val="20"/>
                <w:szCs w:val="20"/>
                <w:rtl w:val="0"/>
              </w:rPr>
              <w:t xml:space="preserve">Green Tea Extract</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Fonts w:ascii="Roboto" w:cs="Roboto" w:eastAsia="Roboto" w:hAnsi="Roboto"/>
                <w:color w:val="374151"/>
                <w:sz w:val="20"/>
                <w:szCs w:val="20"/>
                <w:rtl w:val="0"/>
              </w:rPr>
              <w:t xml:space="preserve">Antioxidant, anti-inflammatory</w:t>
            </w:r>
            <w:r w:rsidDel="00000000" w:rsidR="00000000" w:rsidRPr="00000000">
              <w:rPr>
                <w:rtl w:val="0"/>
              </w:rPr>
            </w:r>
          </w:p>
        </w:tc>
      </w:tr>
    </w:tbl>
    <w:p w:rsidR="00000000" w:rsidDel="00000000" w:rsidP="00000000" w:rsidRDefault="00000000" w:rsidRPr="00000000" w14:paraId="00000269">
      <w:pPr>
        <w:pStyle w:val="Heading4"/>
        <w:spacing w:after="200" w:lineRule="auto"/>
        <w:rPr/>
      </w:pPr>
      <w:bookmarkStart w:colFirst="0" w:colLast="0" w:name="_39izw5hnxlw" w:id="104"/>
      <w:bookmarkEnd w:id="104"/>
      <w:r w:rsidDel="00000000" w:rsidR="00000000" w:rsidRPr="00000000">
        <w:rPr>
          <w:rtl w:val="0"/>
        </w:rPr>
        <w:t xml:space="preserve">Skin Health Reflecting Systemic Health</w:t>
      </w:r>
    </w:p>
    <w:p w:rsidR="00000000" w:rsidDel="00000000" w:rsidP="00000000" w:rsidRDefault="00000000" w:rsidRPr="00000000" w14:paraId="0000026A">
      <w:pPr>
        <w:spacing w:after="200" w:lineRule="auto"/>
        <w:rPr/>
      </w:pPr>
      <w:r w:rsidDel="00000000" w:rsidR="00000000" w:rsidRPr="00000000">
        <w:rPr>
          <w:rtl w:val="0"/>
        </w:rPr>
        <w:t xml:space="preserve">Naturopathic skincare underlines the profound connection between skin health and the body's overall wellbeing. Skin conditions like inflammation, hormonal imbalances, and nutritional deficiencies often mirror systemic health issues. Furthermore, the role of detoxifying organs such as the skin, kidneys, and colon in eliminating toxins is critical to managing skin conditions. Maintaining the optimal function of these organs is therefore integral to naturopathic skincare.</w:t>
      </w:r>
    </w:p>
    <w:p w:rsidR="00000000" w:rsidDel="00000000" w:rsidP="00000000" w:rsidRDefault="00000000" w:rsidRPr="00000000" w14:paraId="0000026B">
      <w:pPr>
        <w:pStyle w:val="Heading4"/>
        <w:spacing w:after="200" w:lineRule="auto"/>
        <w:rPr/>
      </w:pPr>
      <w:bookmarkStart w:colFirst="0" w:colLast="0" w:name="_ygtkj8hqrptj" w:id="105"/>
      <w:bookmarkEnd w:id="105"/>
      <w:r w:rsidDel="00000000" w:rsidR="00000000" w:rsidRPr="00000000">
        <w:rPr>
          <w:rtl w:val="0"/>
        </w:rPr>
        <w:t xml:space="preserve">The Gut-Skin Axis, Diet, and Skin Health</w:t>
      </w:r>
      <w:r w:rsidDel="00000000" w:rsidR="00000000" w:rsidRPr="00000000">
        <w:rPr>
          <w:rtl w:val="0"/>
        </w:rPr>
      </w:r>
    </w:p>
    <w:p w:rsidR="00000000" w:rsidDel="00000000" w:rsidP="00000000" w:rsidRDefault="00000000" w:rsidRPr="00000000" w14:paraId="0000026C">
      <w:pPr>
        <w:spacing w:after="200" w:lineRule="auto"/>
        <w:rPr/>
      </w:pPr>
      <w:r w:rsidDel="00000000" w:rsidR="00000000" w:rsidRPr="00000000">
        <w:rPr>
          <w:rtl w:val="0"/>
        </w:rPr>
        <w:t xml:space="preserve">Acknowledging the gut-skin axis's importance is central to naturopathic skincare. It highlights the bidirectional relationship between gut health and skin health. Diet, in particular, plays a pivotal role in this interaction. Consuming a balanced diet rich in fiber, protein, and fats, particularly omega-3s, is essential for skin health. Conversely, foods like dairy, wheat, and those high in sugar can trigger or worsen skin conditions.</w:t>
      </w:r>
      <w:r w:rsidDel="00000000" w:rsidR="00000000" w:rsidRPr="00000000">
        <w:rPr>
          <w:rtl w:val="0"/>
        </w:rPr>
      </w:r>
    </w:p>
    <w:p w:rsidR="00000000" w:rsidDel="00000000" w:rsidP="00000000" w:rsidRDefault="00000000" w:rsidRPr="00000000" w14:paraId="0000026D">
      <w:pPr>
        <w:spacing w:after="200" w:lineRule="auto"/>
        <w:rPr/>
      </w:pPr>
      <w:r w:rsidDel="00000000" w:rsidR="00000000" w:rsidRPr="00000000">
        <w:rPr>
          <w:i w:val="1"/>
          <w:rtl w:val="0"/>
        </w:rPr>
        <w:t xml:space="preserve">Table: Essential Nutrients and It’s Impact on Skin Health</w:t>
      </w:r>
      <w:r w:rsidDel="00000000" w:rsidR="00000000" w:rsidRPr="00000000">
        <w:rPr>
          <w:rtl w:val="0"/>
        </w:rPr>
      </w:r>
    </w:p>
    <w:tbl>
      <w:tblPr>
        <w:tblStyle w:val="Table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465"/>
        <w:tblGridChange w:id="0">
          <w:tblGrid>
            <w:gridCol w:w="2370"/>
            <w:gridCol w:w="646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E">
            <w:pPr>
              <w:widowControl w:val="0"/>
              <w:spacing w:after="200" w:lineRule="auto"/>
              <w:jc w:val="center"/>
              <w:rPr>
                <w:sz w:val="20"/>
                <w:szCs w:val="20"/>
              </w:rPr>
            </w:pPr>
            <w:r w:rsidDel="00000000" w:rsidR="00000000" w:rsidRPr="00000000">
              <w:rPr>
                <w:b w:val="1"/>
                <w:color w:val="374151"/>
                <w:sz w:val="20"/>
                <w:szCs w:val="20"/>
                <w:rtl w:val="0"/>
              </w:rPr>
              <w:t xml:space="preserve">Nutrient</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6F">
            <w:pPr>
              <w:widowControl w:val="0"/>
              <w:spacing w:after="200" w:lineRule="auto"/>
              <w:jc w:val="center"/>
              <w:rPr>
                <w:sz w:val="20"/>
                <w:szCs w:val="20"/>
              </w:rPr>
            </w:pPr>
            <w:r w:rsidDel="00000000" w:rsidR="00000000" w:rsidRPr="00000000">
              <w:rPr>
                <w:b w:val="1"/>
                <w:color w:val="374151"/>
                <w:sz w:val="20"/>
                <w:szCs w:val="20"/>
                <w:rtl w:val="0"/>
              </w:rPr>
              <w:t xml:space="preserve">Skin Benefits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Vitamin A</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Promotes cell regeneration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Vitamin C</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Supports collagen synthesis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Vitamin E</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5">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Provides antioxidant protection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Zinc</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7">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Aids in wound healing, reduces acne inflammation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8">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Omega-3 Fatty Acids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9">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Hydrates the skin, fights inflammation</w:t>
            </w:r>
            <w:r w:rsidDel="00000000" w:rsidR="00000000" w:rsidRPr="00000000">
              <w:rPr>
                <w:rtl w:val="0"/>
              </w:rPr>
            </w:r>
          </w:p>
        </w:tc>
      </w:tr>
    </w:tbl>
    <w:p w:rsidR="00000000" w:rsidDel="00000000" w:rsidP="00000000" w:rsidRDefault="00000000" w:rsidRPr="00000000" w14:paraId="0000027A">
      <w:pPr>
        <w:pStyle w:val="Heading4"/>
        <w:spacing w:after="200" w:lineRule="auto"/>
        <w:rPr/>
      </w:pPr>
      <w:bookmarkStart w:colFirst="0" w:colLast="0" w:name="_3s4yjirasuxo" w:id="106"/>
      <w:bookmarkEnd w:id="106"/>
      <w:r w:rsidDel="00000000" w:rsidR="00000000" w:rsidRPr="00000000">
        <w:rPr>
          <w:rtl w:val="0"/>
        </w:rPr>
        <w:t xml:space="preserve">Holistic Lifestyle Approaches</w:t>
      </w:r>
    </w:p>
    <w:p w:rsidR="00000000" w:rsidDel="00000000" w:rsidP="00000000" w:rsidRDefault="00000000" w:rsidRPr="00000000" w14:paraId="0000027B">
      <w:pPr>
        <w:spacing w:after="200" w:lineRule="auto"/>
        <w:rPr/>
      </w:pPr>
      <w:r w:rsidDel="00000000" w:rsidR="00000000" w:rsidRPr="00000000">
        <w:rPr>
          <w:rtl w:val="0"/>
        </w:rPr>
        <w:t xml:space="preserve">Holistic lifestyle approaches are crucial in the realm of naturopathic skincare. Paramount among these are:</w:t>
      </w:r>
    </w:p>
    <w:p w:rsidR="00000000" w:rsidDel="00000000" w:rsidP="00000000" w:rsidRDefault="00000000" w:rsidRPr="00000000" w14:paraId="0000027C">
      <w:pPr>
        <w:spacing w:after="200" w:lineRule="auto"/>
        <w:rPr/>
      </w:pPr>
      <w:r w:rsidDel="00000000" w:rsidR="00000000" w:rsidRPr="00000000">
        <w:rPr>
          <w:b w:val="1"/>
          <w:rtl w:val="0"/>
        </w:rPr>
        <w:t xml:space="preserve">Proper Hydration:</w:t>
      </w:r>
      <w:r w:rsidDel="00000000" w:rsidR="00000000" w:rsidRPr="00000000">
        <w:rPr>
          <w:rtl w:val="0"/>
        </w:rPr>
        <w:t xml:space="preserve"> Drinking ample water each day helps maintain skin moisture, delivers essential nutrients to skin cells, and promotes skin's overall health.</w:t>
      </w:r>
    </w:p>
    <w:p w:rsidR="00000000" w:rsidDel="00000000" w:rsidP="00000000" w:rsidRDefault="00000000" w:rsidRPr="00000000" w14:paraId="0000027D">
      <w:pPr>
        <w:spacing w:after="200" w:lineRule="auto"/>
        <w:rPr/>
      </w:pPr>
      <w:r w:rsidDel="00000000" w:rsidR="00000000" w:rsidRPr="00000000">
        <w:rPr>
          <w:b w:val="1"/>
          <w:rtl w:val="0"/>
        </w:rPr>
        <w:t xml:space="preserve">Regular Sleep:</w:t>
      </w:r>
      <w:r w:rsidDel="00000000" w:rsidR="00000000" w:rsidRPr="00000000">
        <w:rPr>
          <w:rtl w:val="0"/>
        </w:rPr>
        <w:t xml:space="preserve"> Sleep allows the body to repair and regenerate skin cells, thereby playing a crucial role in maintaining healthy, glowing skin.</w:t>
      </w:r>
    </w:p>
    <w:p w:rsidR="00000000" w:rsidDel="00000000" w:rsidP="00000000" w:rsidRDefault="00000000" w:rsidRPr="00000000" w14:paraId="0000027E">
      <w:pPr>
        <w:spacing w:after="200" w:lineRule="auto"/>
        <w:rPr/>
      </w:pPr>
      <w:r w:rsidDel="00000000" w:rsidR="00000000" w:rsidRPr="00000000">
        <w:rPr>
          <w:b w:val="1"/>
          <w:rtl w:val="0"/>
        </w:rPr>
        <w:t xml:space="preserve">Exercise:</w:t>
      </w:r>
      <w:r w:rsidDel="00000000" w:rsidR="00000000" w:rsidRPr="00000000">
        <w:rPr>
          <w:rtl w:val="0"/>
        </w:rPr>
        <w:t xml:space="preserve"> Regular physical activity, including exercises like swimming or high-intensity interval training (HIIT), boosts circulation and encourages the release of hormones beneficial to skin health. For instance, high-intensity exercise stimulates the release of human growth hormone (HGH), which enhances blood circulation to the skin, promoting healthier skin and potentially slowing down the aging process.</w:t>
      </w:r>
    </w:p>
    <w:p w:rsidR="00000000" w:rsidDel="00000000" w:rsidP="00000000" w:rsidRDefault="00000000" w:rsidRPr="00000000" w14:paraId="0000027F">
      <w:pPr>
        <w:spacing w:after="200" w:lineRule="auto"/>
        <w:rPr/>
      </w:pPr>
      <w:r w:rsidDel="00000000" w:rsidR="00000000" w:rsidRPr="00000000">
        <w:rPr>
          <w:b w:val="1"/>
          <w:rtl w:val="0"/>
        </w:rPr>
        <w:t xml:space="preserve">Stress Management:</w:t>
      </w:r>
      <w:r w:rsidDel="00000000" w:rsidR="00000000" w:rsidRPr="00000000">
        <w:rPr>
          <w:rtl w:val="0"/>
        </w:rPr>
        <w:t xml:space="preserve"> Techniques such as yoga, meditation, or other relaxation practices can help reduce stress levels. High stress can trigger skin problems like acne and eczema, so managing it is key to maintaining skin health.</w:t>
      </w:r>
    </w:p>
    <w:p w:rsidR="00000000" w:rsidDel="00000000" w:rsidP="00000000" w:rsidRDefault="00000000" w:rsidRPr="00000000" w14:paraId="00000280">
      <w:pPr>
        <w:spacing w:after="200" w:lineRule="auto"/>
        <w:rPr/>
      </w:pPr>
      <w:r w:rsidDel="00000000" w:rsidR="00000000" w:rsidRPr="00000000">
        <w:rPr>
          <w:b w:val="1"/>
          <w:rtl w:val="0"/>
        </w:rPr>
        <w:t xml:space="preserve">Positive Mental State:</w:t>
      </w:r>
      <w:r w:rsidDel="00000000" w:rsidR="00000000" w:rsidRPr="00000000">
        <w:rPr>
          <w:rtl w:val="0"/>
        </w:rPr>
        <w:t xml:space="preserve"> Embracing positivity and understanding that healing and improvement take time and perseverance are fundamental to a holistic lifestyle approach. A positive mindset can impact overall wellbeing, including skin health.</w:t>
      </w:r>
    </w:p>
    <w:p w:rsidR="00000000" w:rsidDel="00000000" w:rsidP="00000000" w:rsidRDefault="00000000" w:rsidRPr="00000000" w14:paraId="00000281">
      <w:pPr>
        <w:spacing w:after="200" w:lineRule="auto"/>
        <w:rPr/>
      </w:pPr>
      <w:r w:rsidDel="00000000" w:rsidR="00000000" w:rsidRPr="00000000">
        <w:rPr>
          <w:rtl w:val="0"/>
        </w:rPr>
        <w:t xml:space="preserve">Incorporating these holistic approaches into your daily routine can provide a strong foundation for maintaining a healthy, radiant complexion. Remember, each individual is unique, and it may take some time to discover the right balance of these components for your own skincare journey.</w:t>
      </w:r>
      <w:r w:rsidDel="00000000" w:rsidR="00000000" w:rsidRPr="00000000">
        <w:rPr>
          <w:rtl w:val="0"/>
        </w:rPr>
      </w:r>
    </w:p>
    <w:p w:rsidR="00000000" w:rsidDel="00000000" w:rsidP="00000000" w:rsidRDefault="00000000" w:rsidRPr="00000000" w14:paraId="00000282">
      <w:pPr>
        <w:pStyle w:val="Heading4"/>
        <w:spacing w:after="200" w:lineRule="auto"/>
        <w:rPr/>
      </w:pPr>
      <w:bookmarkStart w:colFirst="0" w:colLast="0" w:name="_maa89r9jyvrm" w:id="107"/>
      <w:bookmarkEnd w:id="107"/>
      <w:r w:rsidDel="00000000" w:rsidR="00000000" w:rsidRPr="00000000">
        <w:rPr>
          <w:rtl w:val="0"/>
        </w:rPr>
        <w:t xml:space="preserve">Environmental Factors in Skincare</w:t>
      </w:r>
    </w:p>
    <w:p w:rsidR="00000000" w:rsidDel="00000000" w:rsidP="00000000" w:rsidRDefault="00000000" w:rsidRPr="00000000" w14:paraId="00000283">
      <w:pPr>
        <w:spacing w:after="200" w:lineRule="auto"/>
        <w:rPr/>
      </w:pPr>
      <w:r w:rsidDel="00000000" w:rsidR="00000000" w:rsidRPr="00000000">
        <w:rPr>
          <w:rtl w:val="0"/>
        </w:rPr>
        <w:t xml:space="preserve">Just as the skin absorbs beneficial substances, it is also exposed to environmental factors such as chemicals, mold, and irritants that can contribute to skin conditions. Naturopathic skincare, thus, recommends a clean living environment and using natural fibers for clothing to mitigate these factors.</w:t>
      </w:r>
    </w:p>
    <w:p w:rsidR="00000000" w:rsidDel="00000000" w:rsidP="00000000" w:rsidRDefault="00000000" w:rsidRPr="00000000" w14:paraId="00000284">
      <w:pPr>
        <w:spacing w:after="200" w:lineRule="auto"/>
        <w:rPr/>
      </w:pPr>
      <w:r w:rsidDel="00000000" w:rsidR="00000000" w:rsidRPr="00000000">
        <w:rPr>
          <w:rtl w:val="0"/>
        </w:rPr>
        <w:t xml:space="preserve">Naturopathic skincare unites the power of nature's bounty with an understanding of the body's interconnected systems. It promotes a lifestyle conducive to health and wellness, reminding us that individual skin health is a unique journey that requires a tailored approach.</w:t>
      </w:r>
      <w:r w:rsidDel="00000000" w:rsidR="00000000" w:rsidRPr="00000000">
        <w:rPr>
          <w:rtl w:val="0"/>
        </w:rPr>
      </w:r>
    </w:p>
    <w:p w:rsidR="00000000" w:rsidDel="00000000" w:rsidP="00000000" w:rsidRDefault="00000000" w:rsidRPr="00000000" w14:paraId="00000285">
      <w:pPr>
        <w:pStyle w:val="Heading3"/>
        <w:spacing w:after="200" w:lineRule="auto"/>
        <w:rPr/>
      </w:pPr>
      <w:bookmarkStart w:colFirst="0" w:colLast="0" w:name="_w26r0gfz88m0" w:id="108"/>
      <w:bookmarkEnd w:id="108"/>
      <w:r w:rsidDel="00000000" w:rsidR="00000000" w:rsidRPr="00000000">
        <w:rPr>
          <w:rtl w:val="0"/>
        </w:rPr>
        <w:t xml:space="preserve">Crafting Effective and Personalized Naturopathic Skincare Plans</w:t>
      </w:r>
    </w:p>
    <w:p w:rsidR="00000000" w:rsidDel="00000000" w:rsidP="00000000" w:rsidRDefault="00000000" w:rsidRPr="00000000" w14:paraId="00000286">
      <w:pPr>
        <w:spacing w:after="200" w:lineRule="auto"/>
        <w:rPr/>
      </w:pPr>
      <w:r w:rsidDel="00000000" w:rsidR="00000000" w:rsidRPr="00000000">
        <w:rPr>
          <w:rtl w:val="0"/>
        </w:rPr>
        <w:t xml:space="preserve">In the practice of naturopathic skincare, crafting a personalized plan requires a holistic understanding of the patient's skin type, lifestyle, diet, and stress levels. The goal goes beyond suggesting an array of products. As naturopaths, our aim is to guide patients towards comprehensive lifestyle changes. This involves providing advice on dietary modifications, stress management techniques, maintaining adequate hydration, and cultivating good skincare habits, along with recommending appropriate herbal and natural products.</w:t>
      </w:r>
    </w:p>
    <w:p w:rsidR="00000000" w:rsidDel="00000000" w:rsidP="00000000" w:rsidRDefault="00000000" w:rsidRPr="00000000" w14:paraId="00000287">
      <w:pPr>
        <w:spacing w:after="200" w:lineRule="auto"/>
        <w:rPr/>
      </w:pPr>
      <w:r w:rsidDel="00000000" w:rsidR="00000000" w:rsidRPr="00000000">
        <w:rPr>
          <w:rtl w:val="0"/>
        </w:rPr>
        <w:t xml:space="preserve">The practice of naturopathic skincare involves balancing theoretical knowledge with practical considerations. A keen understanding of potential allergic reactions, the correct usage and dosages of herbs and supplements, and staying abreast of the latest research in the field, are critical for a successful naturopathic skincare practice.</w:t>
      </w:r>
    </w:p>
    <w:p w:rsidR="00000000" w:rsidDel="00000000" w:rsidP="00000000" w:rsidRDefault="00000000" w:rsidRPr="00000000" w14:paraId="00000288">
      <w:pPr>
        <w:spacing w:after="200" w:lineRule="auto"/>
        <w:rPr>
          <w:b w:val="1"/>
        </w:rPr>
      </w:pPr>
      <w:r w:rsidDel="00000000" w:rsidR="00000000" w:rsidRPr="00000000">
        <w:rPr>
          <w:rtl w:val="0"/>
        </w:rPr>
        <w:t xml:space="preserve">Practical case studies form a significant part of naturopathic learning, providing valuable real-life scenarios to aid understanding. These cases facilitate the application of naturopathic skincare principles in practice, helping to bridge the gap between theory and practical application.</w:t>
      </w:r>
      <w:r w:rsidDel="00000000" w:rsidR="00000000" w:rsidRPr="00000000">
        <w:rPr>
          <w:rtl w:val="0"/>
        </w:rPr>
      </w:r>
    </w:p>
    <w:p w:rsidR="00000000" w:rsidDel="00000000" w:rsidP="00000000" w:rsidRDefault="00000000" w:rsidRPr="00000000" w14:paraId="00000289">
      <w:pPr>
        <w:spacing w:after="200" w:lineRule="auto"/>
        <w:rPr/>
      </w:pPr>
      <w:r w:rsidDel="00000000" w:rsidR="00000000" w:rsidRPr="00000000">
        <w:rPr>
          <w:rtl w:val="0"/>
        </w:rPr>
        <w:t xml:space="preserve">Naturopathic skincare does not seek to replace conventional dermatology. Instead, it complements it, providing a holistic approach to skin health that acknowledges the body's innate healing power.</w:t>
      </w:r>
    </w:p>
    <w:p w:rsidR="00000000" w:rsidDel="00000000" w:rsidP="00000000" w:rsidRDefault="00000000" w:rsidRPr="00000000" w14:paraId="0000028A">
      <w:pPr>
        <w:spacing w:after="200" w:lineRule="auto"/>
        <w:rPr/>
      </w:pPr>
      <w:r w:rsidDel="00000000" w:rsidR="00000000" w:rsidRPr="00000000">
        <w:rPr>
          <w:rtl w:val="0"/>
        </w:rPr>
        <w:t xml:space="preserve">Naturopathic skincare espouses a holistic approach to skin health, promotes healthy lifestyle habits, and utilizes natural remedies. It maintains the core philosophy of naturopathic medicine, which is to treat the whole person and address the root cause of the disease. This philosophy permeates naturopathic skincare, fostering lasting change over quick, temporary fixes. Embracing this journey allows for the integration of the healing power of nature into practice, empowering patients to achieve vibrant, healthy skin.</w:t>
      </w:r>
    </w:p>
    <w:p w:rsidR="00000000" w:rsidDel="00000000" w:rsidP="00000000" w:rsidRDefault="00000000" w:rsidRPr="00000000" w14:paraId="0000028B">
      <w:pPr>
        <w:pStyle w:val="Heading2"/>
        <w:spacing w:after="200" w:lineRule="auto"/>
        <w:rPr/>
      </w:pPr>
      <w:bookmarkStart w:colFirst="0" w:colLast="0" w:name="_u2lue51itnc1" w:id="109"/>
      <w:bookmarkEnd w:id="109"/>
      <w:r w:rsidDel="00000000" w:rsidR="00000000" w:rsidRPr="00000000">
        <w:rPr>
          <w:rtl w:val="0"/>
        </w:rPr>
        <w:t xml:space="preserve">Treating Eczema and Psoriasis</w:t>
      </w:r>
    </w:p>
    <w:p w:rsidR="00000000" w:rsidDel="00000000" w:rsidP="00000000" w:rsidRDefault="00000000" w:rsidRPr="00000000" w14:paraId="0000028C">
      <w:pPr>
        <w:spacing w:after="200" w:lineRule="auto"/>
        <w:rPr/>
      </w:pPr>
      <w:r w:rsidDel="00000000" w:rsidR="00000000" w:rsidRPr="00000000">
        <w:rPr>
          <w:rtl w:val="0"/>
        </w:rPr>
        <w:t xml:space="preserve">Skin disorders such as eczema and psoriasis, while usually not life-threatening, can significantly impact a person's quality of life. Their complexity, recurrent nature, and resistance to conventional treatments present significant challenges for both patients and practitioners alike. Understanding these conditions, their root causes, and their nuanced differences are vital steps towards creating effective, individualized naturopathic treatment strategies.</w:t>
      </w:r>
    </w:p>
    <w:p w:rsidR="00000000" w:rsidDel="00000000" w:rsidP="00000000" w:rsidRDefault="00000000" w:rsidRPr="00000000" w14:paraId="0000028D">
      <w:pPr>
        <w:spacing w:after="200" w:lineRule="auto"/>
        <w:rPr/>
      </w:pPr>
      <w:r w:rsidDel="00000000" w:rsidR="00000000" w:rsidRPr="00000000">
        <w:rPr>
          <w:rtl w:val="0"/>
        </w:rPr>
        <w:t xml:space="preserve">Naturopathic medicine stands out due to its emphasis on treating underlying issues instead of merely managing symptoms. Its holistic approach can prove crucial in the management of common skin conditions like eczema and psoriasis. It aims to dig deeper to uncover the root causes of these conditions, thereby leading to more effective and individualized treatment plans.</w:t>
      </w:r>
    </w:p>
    <w:p w:rsidR="00000000" w:rsidDel="00000000" w:rsidP="00000000" w:rsidRDefault="00000000" w:rsidRPr="00000000" w14:paraId="0000028E">
      <w:pPr>
        <w:spacing w:after="200" w:lineRule="auto"/>
        <w:rPr/>
      </w:pPr>
      <w:r w:rsidDel="00000000" w:rsidR="00000000" w:rsidRPr="00000000">
        <w:rPr>
          <w:rtl w:val="0"/>
        </w:rPr>
        <w:t xml:space="preserve">In this lesson, we delve into the complex world of eczema and psoriasis, exploring their causes and understanding how naturopathic medicine can contribute to their management. As a naturopathic practitioner, developing a thorough understanding of these conditions is critical to offering patients holistic and effective treatment solutions that can significantly improve their quality of life.</w:t>
      </w:r>
    </w:p>
    <w:p w:rsidR="00000000" w:rsidDel="00000000" w:rsidP="00000000" w:rsidRDefault="00000000" w:rsidRPr="00000000" w14:paraId="0000028F">
      <w:pPr>
        <w:pStyle w:val="Heading3"/>
        <w:spacing w:after="200" w:lineRule="auto"/>
        <w:rPr/>
      </w:pPr>
      <w:bookmarkStart w:colFirst="0" w:colLast="0" w:name="_czpntxtowhmm" w:id="110"/>
      <w:bookmarkEnd w:id="110"/>
      <w:r w:rsidDel="00000000" w:rsidR="00000000" w:rsidRPr="00000000">
        <w:rPr>
          <w:rtl w:val="0"/>
        </w:rPr>
        <w:t xml:space="preserve">Understanding Eczema and Psoriasis</w:t>
      </w:r>
    </w:p>
    <w:p w:rsidR="00000000" w:rsidDel="00000000" w:rsidP="00000000" w:rsidRDefault="00000000" w:rsidRPr="00000000" w14:paraId="00000290">
      <w:pPr>
        <w:spacing w:after="200" w:lineRule="auto"/>
        <w:rPr/>
      </w:pPr>
      <w:r w:rsidDel="00000000" w:rsidR="00000000" w:rsidRPr="00000000">
        <w:rPr>
          <w:rtl w:val="0"/>
        </w:rPr>
        <w:t xml:space="preserve">Eczema and psoriasis are chronic skin disorders, each presenting unique challenges and characteristics. Understanding these conditions and their distinctions is essential to providing effective naturopathic treatments.</w:t>
      </w:r>
    </w:p>
    <w:p w:rsidR="00000000" w:rsidDel="00000000" w:rsidP="00000000" w:rsidRDefault="00000000" w:rsidRPr="00000000" w14:paraId="00000291">
      <w:pPr>
        <w:pStyle w:val="Heading4"/>
        <w:spacing w:after="200" w:lineRule="auto"/>
        <w:rPr/>
      </w:pPr>
      <w:bookmarkStart w:colFirst="0" w:colLast="0" w:name="_99jvpvh6j8bf" w:id="111"/>
      <w:bookmarkEnd w:id="111"/>
      <w:r w:rsidDel="00000000" w:rsidR="00000000" w:rsidRPr="00000000">
        <w:rPr>
          <w:rtl w:val="0"/>
        </w:rPr>
        <w:t xml:space="preserve">Eczema – An Inflammatory Condition</w:t>
      </w:r>
    </w:p>
    <w:p w:rsidR="00000000" w:rsidDel="00000000" w:rsidP="00000000" w:rsidRDefault="00000000" w:rsidRPr="00000000" w14:paraId="00000292">
      <w:pPr>
        <w:spacing w:after="200" w:lineRule="auto"/>
        <w:rPr/>
      </w:pPr>
      <w:r w:rsidDel="00000000" w:rsidR="00000000" w:rsidRPr="00000000">
        <w:rPr>
          <w:rtl w:val="0"/>
        </w:rPr>
        <w:t xml:space="preserve">Eczema, formally known as atopic dermatitis, is a chronic inflammatory skin condition causing itchy, red, and dry skin. Predominantly observed in children but capable of occurring at any age, it is driven by a complex interplay of genetic and environmental factors. These factors trigger a dysfunction in the skin barrier, leading to an overactive immune response. Furthermore, eczema is often linked with other atopic diseases such as asthma and hay fever, further complicating its management.</w:t>
      </w:r>
    </w:p>
    <w:p w:rsidR="00000000" w:rsidDel="00000000" w:rsidP="00000000" w:rsidRDefault="00000000" w:rsidRPr="00000000" w14:paraId="00000293">
      <w:pPr>
        <w:pStyle w:val="Heading4"/>
        <w:spacing w:after="200" w:lineRule="auto"/>
        <w:rPr/>
      </w:pPr>
      <w:bookmarkStart w:colFirst="0" w:colLast="0" w:name="_9bajzv4tycj2" w:id="112"/>
      <w:bookmarkEnd w:id="112"/>
      <w:r w:rsidDel="00000000" w:rsidR="00000000" w:rsidRPr="00000000">
        <w:rPr>
          <w:rtl w:val="0"/>
        </w:rPr>
        <w:t xml:space="preserve">Psoriasis – An Autoimmune Response</w:t>
      </w:r>
    </w:p>
    <w:p w:rsidR="00000000" w:rsidDel="00000000" w:rsidP="00000000" w:rsidRDefault="00000000" w:rsidRPr="00000000" w14:paraId="00000294">
      <w:pPr>
        <w:spacing w:after="200" w:lineRule="auto"/>
        <w:rPr/>
      </w:pPr>
      <w:r w:rsidDel="00000000" w:rsidR="00000000" w:rsidRPr="00000000">
        <w:rPr>
          <w:rtl w:val="0"/>
        </w:rPr>
        <w:t xml:space="preserve">Contrastingly, psoriasis is an autoimmune condition characterized by the accelerated life cycle of skin cells. This rapid cellular turnover results in the buildup of skin cells on the surface, leading to scales and red patches that are frequently painful and itchy. Psoriasis flares can be triggered by various factors, including stress, infection, and certain medications. This condition can manifest as a few spots of scaling or as major eruptions covering large areas, depending on its severity.</w:t>
      </w:r>
    </w:p>
    <w:p w:rsidR="00000000" w:rsidDel="00000000" w:rsidP="00000000" w:rsidRDefault="00000000" w:rsidRPr="00000000" w14:paraId="00000295">
      <w:pPr>
        <w:spacing w:after="200" w:lineRule="auto"/>
        <w:rPr/>
      </w:pPr>
      <w:r w:rsidDel="00000000" w:rsidR="00000000" w:rsidRPr="00000000">
        <w:rPr>
          <w:rtl w:val="0"/>
        </w:rPr>
        <w:t xml:space="preserve">Although eczema and psoriasis are distinct conditions, they share a common thread: an aberrant immune response leading to skin inflammation. This similarity paves the way for common naturopathic treatment strategies, despite their individual nuances.</w:t>
      </w:r>
    </w:p>
    <w:p w:rsidR="00000000" w:rsidDel="00000000" w:rsidP="00000000" w:rsidRDefault="00000000" w:rsidRPr="00000000" w14:paraId="00000296">
      <w:pPr>
        <w:spacing w:after="200" w:lineRule="auto"/>
        <w:rPr>
          <w:i w:val="1"/>
        </w:rPr>
      </w:pPr>
      <w:r w:rsidDel="00000000" w:rsidR="00000000" w:rsidRPr="00000000">
        <w:rPr>
          <w:i w:val="1"/>
          <w:rtl w:val="0"/>
        </w:rPr>
        <w:t xml:space="preserve">Table: Comparison of Eczema and Psoriasis</w:t>
      </w:r>
    </w:p>
    <w:tbl>
      <w:tblPr>
        <w:tblStyle w:val="Table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2940"/>
        <w:gridCol w:w="3465"/>
        <w:tblGridChange w:id="0">
          <w:tblGrid>
            <w:gridCol w:w="2370"/>
            <w:gridCol w:w="2940"/>
            <w:gridCol w:w="3465"/>
          </w:tblGrid>
        </w:tblGridChange>
      </w:tblGrid>
      <w:tr>
        <w:trPr>
          <w:cantSplit w:val="0"/>
          <w:trHeight w:val="315" w:hRule="atLeast"/>
          <w:tblHeader w:val="0"/>
        </w:trPr>
        <w:tc>
          <w:tcPr>
            <w:tcBorders>
              <w:top w:color="d9d9e3" w:space="0" w:sz="6" w:val="single"/>
              <w:left w:color="d9d9e3"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7">
            <w:pPr>
              <w:widowControl w:val="0"/>
              <w:spacing w:after="200" w:lineRule="auto"/>
              <w:jc w:val="center"/>
              <w:rPr>
                <w:sz w:val="20"/>
                <w:szCs w:val="20"/>
              </w:rPr>
            </w:pPr>
            <w:r w:rsidDel="00000000" w:rsidR="00000000" w:rsidRPr="00000000">
              <w:rPr>
                <w:b w:val="1"/>
                <w:color w:val="374151"/>
                <w:sz w:val="20"/>
                <w:szCs w:val="20"/>
                <w:rtl w:val="0"/>
              </w:rPr>
              <w:t xml:space="preserve">Feature</w:t>
            </w:r>
            <w:r w:rsidDel="00000000" w:rsidR="00000000" w:rsidRPr="00000000">
              <w:rPr>
                <w:rtl w:val="0"/>
              </w:rPr>
            </w:r>
          </w:p>
        </w:tc>
        <w:tc>
          <w:tcPr>
            <w:tcBorders>
              <w:top w:color="d9d9e3" w:space="0" w:sz="6" w:val="single"/>
              <w:left w:color="cccccc" w:space="0" w:sz="6" w:val="single"/>
              <w:bottom w:color="d9d9e3" w:space="0" w:sz="6" w:val="single"/>
              <w:right w:color="d9d9e3"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8">
            <w:pPr>
              <w:widowControl w:val="0"/>
              <w:spacing w:after="200" w:lineRule="auto"/>
              <w:jc w:val="center"/>
              <w:rPr>
                <w:sz w:val="20"/>
                <w:szCs w:val="20"/>
              </w:rPr>
            </w:pPr>
            <w:r w:rsidDel="00000000" w:rsidR="00000000" w:rsidRPr="00000000">
              <w:rPr>
                <w:b w:val="1"/>
                <w:color w:val="374151"/>
                <w:sz w:val="20"/>
                <w:szCs w:val="20"/>
                <w:rtl w:val="0"/>
              </w:rPr>
              <w:t xml:space="preserve">Eczema</w:t>
            </w:r>
            <w:r w:rsidDel="00000000" w:rsidR="00000000" w:rsidRPr="00000000">
              <w:rPr>
                <w:rtl w:val="0"/>
              </w:rPr>
            </w:r>
          </w:p>
        </w:tc>
        <w:tc>
          <w:tcPr>
            <w:tcBorders>
              <w:top w:color="d9d9e3" w:space="0" w:sz="6" w:val="single"/>
              <w:left w:color="cccccc" w:space="0" w:sz="6" w:val="single"/>
              <w:bottom w:color="d9d9e3"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299">
            <w:pPr>
              <w:widowControl w:val="0"/>
              <w:spacing w:after="200" w:lineRule="auto"/>
              <w:jc w:val="center"/>
              <w:rPr>
                <w:sz w:val="20"/>
                <w:szCs w:val="20"/>
              </w:rPr>
            </w:pPr>
            <w:r w:rsidDel="00000000" w:rsidR="00000000" w:rsidRPr="00000000">
              <w:rPr>
                <w:rFonts w:ascii="Roboto" w:cs="Roboto" w:eastAsia="Roboto" w:hAnsi="Roboto"/>
                <w:b w:val="1"/>
                <w:color w:val="374151"/>
                <w:sz w:val="20"/>
                <w:szCs w:val="20"/>
                <w:rtl w:val="0"/>
              </w:rPr>
              <w:t xml:space="preserve">Psoriasis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A">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Type of condition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Inflammatory skin condition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C">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Autoimmune condition</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D">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Symptoms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E">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Itchy, red, dry skin</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F">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Scales and red patches</w:t>
            </w:r>
            <w:r w:rsidDel="00000000" w:rsidR="00000000" w:rsidRPr="00000000">
              <w:rPr>
                <w:rtl w:val="0"/>
              </w:rPr>
            </w:r>
          </w:p>
        </w:tc>
      </w:tr>
      <w:tr>
        <w:trPr>
          <w:cantSplit w:val="0"/>
          <w:trHeight w:val="315" w:hRule="atLeast"/>
          <w:tblHeader w:val="0"/>
        </w:trPr>
        <w:tc>
          <w:tcPr>
            <w:tcBorders>
              <w:top w:color="cccccc" w:space="0" w:sz="6" w:val="single"/>
              <w:left w:color="d9d9e3"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0">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Common triggers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1">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Irritants, allergens, stress</w:t>
            </w:r>
            <w:r w:rsidDel="00000000" w:rsidR="00000000" w:rsidRPr="00000000">
              <w:rPr>
                <w:rtl w:val="0"/>
              </w:rPr>
            </w:r>
          </w:p>
        </w:tc>
        <w:tc>
          <w:tcPr>
            <w:tcBorders>
              <w:top w:color="cccccc" w:space="0" w:sz="6" w:val="single"/>
              <w:left w:color="cccccc" w:space="0" w:sz="6" w:val="single"/>
              <w:bottom w:color="d9d9e3" w:space="0" w:sz="6" w:val="single"/>
              <w:right w:color="d9d9e3"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2">
            <w:pPr>
              <w:widowControl w:val="0"/>
              <w:spacing w:after="200" w:lineRule="auto"/>
              <w:rPr>
                <w:sz w:val="20"/>
                <w:szCs w:val="20"/>
              </w:rPr>
            </w:pPr>
            <w:r w:rsidDel="00000000" w:rsidR="00000000" w:rsidRPr="00000000">
              <w:rPr>
                <w:rFonts w:ascii="Roboto" w:cs="Roboto" w:eastAsia="Roboto" w:hAnsi="Roboto"/>
                <w:color w:val="374151"/>
                <w:sz w:val="20"/>
                <w:szCs w:val="20"/>
                <w:rtl w:val="0"/>
              </w:rPr>
              <w:t xml:space="preserve">Stress, infection, certain medications</w:t>
            </w:r>
            <w:r w:rsidDel="00000000" w:rsidR="00000000" w:rsidRPr="00000000">
              <w:rPr>
                <w:rtl w:val="0"/>
              </w:rPr>
            </w:r>
          </w:p>
        </w:tc>
      </w:tr>
    </w:tbl>
    <w:p w:rsidR="00000000" w:rsidDel="00000000" w:rsidP="00000000" w:rsidRDefault="00000000" w:rsidRPr="00000000" w14:paraId="000002A3">
      <w:pPr>
        <w:pStyle w:val="Heading3"/>
        <w:spacing w:after="200" w:lineRule="auto"/>
        <w:rPr/>
      </w:pPr>
      <w:bookmarkStart w:colFirst="0" w:colLast="0" w:name="_ayp2hn7i3yl2" w:id="113"/>
      <w:bookmarkEnd w:id="113"/>
      <w:r w:rsidDel="00000000" w:rsidR="00000000" w:rsidRPr="00000000">
        <w:rPr>
          <w:rtl w:val="0"/>
        </w:rPr>
        <w:t xml:space="preserve">Naturopathic Perspectives and Interventions for Managing Eczema and Psoriasis</w:t>
      </w:r>
    </w:p>
    <w:p w:rsidR="00000000" w:rsidDel="00000000" w:rsidP="00000000" w:rsidRDefault="00000000" w:rsidRPr="00000000" w14:paraId="000002A4">
      <w:pPr>
        <w:spacing w:after="200" w:lineRule="auto"/>
        <w:rPr/>
      </w:pPr>
      <w:r w:rsidDel="00000000" w:rsidR="00000000" w:rsidRPr="00000000">
        <w:rPr>
          <w:rtl w:val="0"/>
        </w:rPr>
        <w:t xml:space="preserve">Eczema and psoriasis are chronic inflammatory skin conditions that, from a naturopathic perspective, are understood as manifestations of an internal imbalance. This imbalance often involves immune system dysfunction, gut health issues, and an inflammatory response. A naturopathic approach seeks to identify these root causes and restore body balance through a comprehensive and personalized method, understanding that what works for one individual may not work for another.</w:t>
      </w:r>
    </w:p>
    <w:p w:rsidR="00000000" w:rsidDel="00000000" w:rsidP="00000000" w:rsidRDefault="00000000" w:rsidRPr="00000000" w14:paraId="000002A5">
      <w:pPr>
        <w:spacing w:after="200" w:lineRule="auto"/>
        <w:rPr/>
      </w:pPr>
      <w:r w:rsidDel="00000000" w:rsidR="00000000" w:rsidRPr="00000000">
        <w:rPr>
          <w:rtl w:val="0"/>
        </w:rPr>
        <w:t xml:space="preserve">This approach comprises several aspects:</w:t>
      </w:r>
    </w:p>
    <w:p w:rsidR="00000000" w:rsidDel="00000000" w:rsidP="00000000" w:rsidRDefault="00000000" w:rsidRPr="00000000" w14:paraId="000002A6">
      <w:pPr>
        <w:pStyle w:val="Heading4"/>
        <w:spacing w:after="200" w:lineRule="auto"/>
        <w:rPr/>
      </w:pPr>
      <w:bookmarkStart w:colFirst="0" w:colLast="0" w:name="_4770v21lfg4j" w:id="114"/>
      <w:bookmarkEnd w:id="114"/>
      <w:r w:rsidDel="00000000" w:rsidR="00000000" w:rsidRPr="00000000">
        <w:rPr>
          <w:rtl w:val="0"/>
        </w:rPr>
        <w:t xml:space="preserve">Dietary Adjustments</w:t>
      </w:r>
    </w:p>
    <w:p w:rsidR="00000000" w:rsidDel="00000000" w:rsidP="00000000" w:rsidRDefault="00000000" w:rsidRPr="00000000" w14:paraId="000002A7">
      <w:pPr>
        <w:spacing w:after="200" w:lineRule="auto"/>
        <w:rPr/>
      </w:pPr>
      <w:r w:rsidDel="00000000" w:rsidR="00000000" w:rsidRPr="00000000">
        <w:rPr>
          <w:rtl w:val="0"/>
        </w:rPr>
        <w:t xml:space="preserve">According to numerous case studies, certain foods frequently make eczema and psoriasis worse and dietary changes can be very helpful. An elimination diet, removing potential allergenic and inflammatory foods such as wheat, dairy, and refined sugars, is typically employed. In replacement, alternative sources are suggested, like goat's milk, coconut oil, aloe vera, and ancient grains such as kamut, einkorn, and spelt, along with other anti-inflammatory foods rich in Omega-3 fatty acids, fruits, vegetables, and lean proteins.</w:t>
      </w:r>
    </w:p>
    <w:p w:rsidR="00000000" w:rsidDel="00000000" w:rsidP="00000000" w:rsidRDefault="00000000" w:rsidRPr="00000000" w14:paraId="000002A8">
      <w:pPr>
        <w:pStyle w:val="Heading4"/>
        <w:spacing w:after="200" w:lineRule="auto"/>
        <w:rPr/>
      </w:pPr>
      <w:bookmarkStart w:colFirst="0" w:colLast="0" w:name="_n4andydytil7" w:id="115"/>
      <w:bookmarkEnd w:id="115"/>
      <w:r w:rsidDel="00000000" w:rsidR="00000000" w:rsidRPr="00000000">
        <w:rPr>
          <w:rtl w:val="0"/>
        </w:rPr>
        <w:t xml:space="preserve">Gut Health</w:t>
      </w:r>
    </w:p>
    <w:p w:rsidR="00000000" w:rsidDel="00000000" w:rsidP="00000000" w:rsidRDefault="00000000" w:rsidRPr="00000000" w14:paraId="000002A9">
      <w:pPr>
        <w:spacing w:after="200" w:lineRule="auto"/>
        <w:rPr/>
      </w:pPr>
      <w:r w:rsidDel="00000000" w:rsidR="00000000" w:rsidRPr="00000000">
        <w:rPr>
          <w:rtl w:val="0"/>
        </w:rPr>
        <w:t xml:space="preserve">The "gut-skin axis" model demonstrates a strong link between gut health and skin conditions, with the health of the skin being a respiratory organ, a waste remover, and a conduit for absorbing substances. Proper hydration supports healthy kidney and skin function, while regular bowel movements assist the colon in toxin removal. Additionally, liver health, integral to body detoxification, can be bolstered with herbs like milk thistle, dandelion, and gentian.</w:t>
      </w:r>
    </w:p>
    <w:p w:rsidR="00000000" w:rsidDel="00000000" w:rsidP="00000000" w:rsidRDefault="00000000" w:rsidRPr="00000000" w14:paraId="000002AA">
      <w:pPr>
        <w:pStyle w:val="Heading4"/>
        <w:spacing w:after="200" w:lineRule="auto"/>
        <w:rPr/>
      </w:pPr>
      <w:bookmarkStart w:colFirst="0" w:colLast="0" w:name="_uppmnu6vz2i3" w:id="116"/>
      <w:bookmarkEnd w:id="116"/>
      <w:r w:rsidDel="00000000" w:rsidR="00000000" w:rsidRPr="00000000">
        <w:rPr>
          <w:rtl w:val="0"/>
        </w:rPr>
        <w:t xml:space="preserve">Herbal Medicine and Natural Remedies</w:t>
      </w:r>
    </w:p>
    <w:p w:rsidR="00000000" w:rsidDel="00000000" w:rsidP="00000000" w:rsidRDefault="00000000" w:rsidRPr="00000000" w14:paraId="000002AB">
      <w:pPr>
        <w:spacing w:after="200" w:lineRule="auto"/>
        <w:rPr/>
      </w:pPr>
      <w:r w:rsidDel="00000000" w:rsidR="00000000" w:rsidRPr="00000000">
        <w:rPr>
          <w:rtl w:val="0"/>
        </w:rPr>
        <w:t xml:space="preserve">Topical applications of natural substances, such as coconut oil, aloe vera, and chamomile, are recommended for alleviating inflammation and itching. Internally consumed herbs, like turmeric and milk thistle, can reduce inflammation and support the immune system. Natural sources of omega-3 fatty acids, like chia seeds and flaxseeds, can nourish the skin, while the use of ice may also alleviate inflammation and itching.</w:t>
      </w:r>
    </w:p>
    <w:p w:rsidR="00000000" w:rsidDel="00000000" w:rsidP="00000000" w:rsidRDefault="00000000" w:rsidRPr="00000000" w14:paraId="000002AC">
      <w:pPr>
        <w:pStyle w:val="Heading4"/>
        <w:spacing w:after="200" w:lineRule="auto"/>
        <w:rPr/>
      </w:pPr>
      <w:bookmarkStart w:colFirst="0" w:colLast="0" w:name="_ijmbe8avpw3d" w:id="117"/>
      <w:bookmarkEnd w:id="117"/>
      <w:r w:rsidDel="00000000" w:rsidR="00000000" w:rsidRPr="00000000">
        <w:rPr>
          <w:rtl w:val="0"/>
        </w:rPr>
        <w:t xml:space="preserve">Supplements</w:t>
      </w:r>
    </w:p>
    <w:p w:rsidR="00000000" w:rsidDel="00000000" w:rsidP="00000000" w:rsidRDefault="00000000" w:rsidRPr="00000000" w14:paraId="000002AD">
      <w:pPr>
        <w:spacing w:after="200" w:lineRule="auto"/>
        <w:rPr/>
      </w:pPr>
      <w:r w:rsidDel="00000000" w:rsidR="00000000" w:rsidRPr="00000000">
        <w:rPr>
          <w:rtl w:val="0"/>
        </w:rPr>
        <w:t xml:space="preserve">Certain supplements, like fish oil, vitamin D, probiotics, and quercetin, can aid in managing these conditions.</w:t>
      </w:r>
    </w:p>
    <w:p w:rsidR="00000000" w:rsidDel="00000000" w:rsidP="00000000" w:rsidRDefault="00000000" w:rsidRPr="00000000" w14:paraId="000002AE">
      <w:pPr>
        <w:spacing w:after="200" w:lineRule="auto"/>
        <w:rPr/>
      </w:pPr>
      <w:r w:rsidDel="00000000" w:rsidR="00000000" w:rsidRPr="00000000">
        <w:rPr>
          <w:b w:val="1"/>
          <w:rtl w:val="0"/>
        </w:rPr>
        <w:t xml:space="preserve">Omega-3 Fatty Acids:</w:t>
      </w:r>
      <w:r w:rsidDel="00000000" w:rsidR="00000000" w:rsidRPr="00000000">
        <w:rPr>
          <w:rtl w:val="0"/>
        </w:rPr>
        <w:t xml:space="preserve"> Omega-3s are potent anti-inflammatories and can help support overall skin health. They are especially beneficial for inflammatory skin conditions like acne, eczema, and psoriasis.</w:t>
      </w:r>
    </w:p>
    <w:p w:rsidR="00000000" w:rsidDel="00000000" w:rsidP="00000000" w:rsidRDefault="00000000" w:rsidRPr="00000000" w14:paraId="000002AF">
      <w:pPr>
        <w:spacing w:after="200" w:lineRule="auto"/>
        <w:rPr/>
      </w:pPr>
      <w:r w:rsidDel="00000000" w:rsidR="00000000" w:rsidRPr="00000000">
        <w:rPr>
          <w:b w:val="1"/>
          <w:rtl w:val="0"/>
        </w:rPr>
        <w:t xml:space="preserve">Probiotics:</w:t>
      </w:r>
      <w:r w:rsidDel="00000000" w:rsidR="00000000" w:rsidRPr="00000000">
        <w:rPr>
          <w:rtl w:val="0"/>
        </w:rPr>
        <w:t xml:space="preserve"> A healthy gut microbiome is crucial for overall health, including skin health. Probiotics can support a healthy microbiome and may be beneficial for various skin conditions.</w:t>
      </w:r>
    </w:p>
    <w:p w:rsidR="00000000" w:rsidDel="00000000" w:rsidP="00000000" w:rsidRDefault="00000000" w:rsidRPr="00000000" w14:paraId="000002B0">
      <w:pPr>
        <w:spacing w:after="200" w:lineRule="auto"/>
        <w:rPr/>
      </w:pPr>
      <w:r w:rsidDel="00000000" w:rsidR="00000000" w:rsidRPr="00000000">
        <w:rPr>
          <w:b w:val="1"/>
          <w:rtl w:val="0"/>
        </w:rPr>
        <w:t xml:space="preserve">Vitamin D:</w:t>
      </w:r>
      <w:r w:rsidDel="00000000" w:rsidR="00000000" w:rsidRPr="00000000">
        <w:rPr>
          <w:rtl w:val="0"/>
        </w:rPr>
        <w:t xml:space="preserve"> Often known as the "sunshine vitamin," Vitamin D can be beneficial for skin conditions like psoriasis and eczema.</w:t>
      </w:r>
    </w:p>
    <w:p w:rsidR="00000000" w:rsidDel="00000000" w:rsidP="00000000" w:rsidRDefault="00000000" w:rsidRPr="00000000" w14:paraId="000002B1">
      <w:pPr>
        <w:pStyle w:val="Heading4"/>
        <w:spacing w:after="200" w:lineRule="auto"/>
        <w:rPr/>
      </w:pPr>
      <w:bookmarkStart w:colFirst="0" w:colLast="0" w:name="_tmys5xdpjjme" w:id="118"/>
      <w:bookmarkEnd w:id="118"/>
      <w:r w:rsidDel="00000000" w:rsidR="00000000" w:rsidRPr="00000000">
        <w:rPr>
          <w:rtl w:val="0"/>
        </w:rPr>
        <w:t xml:space="preserve">Topical Treatments</w:t>
      </w:r>
    </w:p>
    <w:p w:rsidR="00000000" w:rsidDel="00000000" w:rsidP="00000000" w:rsidRDefault="00000000" w:rsidRPr="00000000" w14:paraId="000002B2">
      <w:pPr>
        <w:spacing w:after="200" w:lineRule="auto"/>
        <w:rPr/>
      </w:pPr>
      <w:r w:rsidDel="00000000" w:rsidR="00000000" w:rsidRPr="00000000">
        <w:rPr>
          <w:rtl w:val="0"/>
        </w:rPr>
        <w:t xml:space="preserve">Applying certain substances directly to the skin can help manage the symptoms of both eczema and psoriasis. This is especially helpful for relieving itching, reducing inflammation, and promoting healing.</w:t>
      </w:r>
    </w:p>
    <w:p w:rsidR="00000000" w:rsidDel="00000000" w:rsidP="00000000" w:rsidRDefault="00000000" w:rsidRPr="00000000" w14:paraId="000002B3">
      <w:pPr>
        <w:spacing w:after="200" w:lineRule="auto"/>
        <w:rPr/>
      </w:pPr>
      <w:r w:rsidDel="00000000" w:rsidR="00000000" w:rsidRPr="00000000">
        <w:rPr>
          <w:b w:val="1"/>
          <w:rtl w:val="0"/>
        </w:rPr>
        <w:t xml:space="preserve">Emollients: </w:t>
      </w:r>
      <w:r w:rsidDel="00000000" w:rsidR="00000000" w:rsidRPr="00000000">
        <w:rPr>
          <w:rtl w:val="0"/>
        </w:rPr>
        <w:t xml:space="preserve">Moisturizers are essential in managing dry, itchy skin typical of eczema and psoriasis. Natural emollients, such as coconut oil or shea butter, lock in moisture and create a protective barrier.</w:t>
      </w:r>
    </w:p>
    <w:p w:rsidR="00000000" w:rsidDel="00000000" w:rsidP="00000000" w:rsidRDefault="00000000" w:rsidRPr="00000000" w14:paraId="000002B4">
      <w:pPr>
        <w:spacing w:after="200" w:lineRule="auto"/>
        <w:rPr/>
      </w:pPr>
      <w:r w:rsidDel="00000000" w:rsidR="00000000" w:rsidRPr="00000000">
        <w:rPr>
          <w:b w:val="1"/>
          <w:rtl w:val="0"/>
        </w:rPr>
        <w:t xml:space="preserve">Aloe Vera: </w:t>
      </w:r>
      <w:r w:rsidDel="00000000" w:rsidR="00000000" w:rsidRPr="00000000">
        <w:rPr>
          <w:rtl w:val="0"/>
        </w:rPr>
        <w:t xml:space="preserve">Renowned for its skin-soothing properties, pure aloe vera gel can be applied to ease inflammation and itching.</w:t>
      </w:r>
    </w:p>
    <w:p w:rsidR="00000000" w:rsidDel="00000000" w:rsidP="00000000" w:rsidRDefault="00000000" w:rsidRPr="00000000" w14:paraId="000002B5">
      <w:pPr>
        <w:spacing w:after="200" w:lineRule="auto"/>
        <w:rPr>
          <w:b w:val="1"/>
        </w:rPr>
      </w:pPr>
      <w:r w:rsidDel="00000000" w:rsidR="00000000" w:rsidRPr="00000000">
        <w:rPr>
          <w:b w:val="1"/>
          <w:rtl w:val="0"/>
        </w:rPr>
        <w:t xml:space="preserve">Oatmeal Baths: </w:t>
      </w:r>
      <w:r w:rsidDel="00000000" w:rsidR="00000000" w:rsidRPr="00000000">
        <w:rPr>
          <w:rtl w:val="0"/>
        </w:rPr>
        <w:t xml:space="preserve">Colloidal oatmeal baths can provide soothing relief from itching and inflammation. It's as simple as adding a cup of finely ground oatmeal to a warm bath and soaking for five to twenty minutes.</w:t>
      </w:r>
      <w:r w:rsidDel="00000000" w:rsidR="00000000" w:rsidRPr="00000000">
        <w:rPr>
          <w:rtl w:val="0"/>
        </w:rPr>
      </w:r>
    </w:p>
    <w:p w:rsidR="00000000" w:rsidDel="00000000" w:rsidP="00000000" w:rsidRDefault="00000000" w:rsidRPr="00000000" w14:paraId="000002B6">
      <w:pPr>
        <w:pStyle w:val="Heading4"/>
        <w:spacing w:after="200" w:lineRule="auto"/>
        <w:rPr/>
      </w:pPr>
      <w:bookmarkStart w:colFirst="0" w:colLast="0" w:name="_xksah15ai163" w:id="119"/>
      <w:bookmarkEnd w:id="119"/>
      <w:r w:rsidDel="00000000" w:rsidR="00000000" w:rsidRPr="00000000">
        <w:rPr>
          <w:rtl w:val="0"/>
        </w:rPr>
        <w:t xml:space="preserve">Lifestyle Modifications</w:t>
      </w:r>
    </w:p>
    <w:p w:rsidR="00000000" w:rsidDel="00000000" w:rsidP="00000000" w:rsidRDefault="00000000" w:rsidRPr="00000000" w14:paraId="000002B7">
      <w:pPr>
        <w:spacing w:after="200" w:lineRule="auto"/>
        <w:rPr/>
      </w:pPr>
      <w:r w:rsidDel="00000000" w:rsidR="00000000" w:rsidRPr="00000000">
        <w:rPr>
          <w:rtl w:val="0"/>
        </w:rPr>
        <w:t xml:space="preserve">These include managing stress, ensuring quality sleep, and reducing exposure to irritants (like fragrances or certain fabrics).</w:t>
      </w:r>
    </w:p>
    <w:p w:rsidR="00000000" w:rsidDel="00000000" w:rsidP="00000000" w:rsidRDefault="00000000" w:rsidRPr="00000000" w14:paraId="000002B8">
      <w:pPr>
        <w:spacing w:after="200" w:lineRule="auto"/>
        <w:rPr/>
      </w:pPr>
      <w:r w:rsidDel="00000000" w:rsidR="00000000" w:rsidRPr="00000000">
        <w:rPr>
          <w:b w:val="1"/>
          <w:rtl w:val="0"/>
        </w:rPr>
        <w:t xml:space="preserve">Stress Management</w:t>
      </w:r>
      <w:r w:rsidDel="00000000" w:rsidR="00000000" w:rsidRPr="00000000">
        <w:rPr>
          <w:rtl w:val="0"/>
        </w:rPr>
        <w:t xml:space="preserve">: Chronic stress is a common trigger for eczema and psoriasis flare-ups. Incorporating mind-body techniques such as mindfulness meditation, yoga, deep breathing, and regular exercise can have profound effects on managing stress levels and, in turn, skin health.</w:t>
      </w:r>
    </w:p>
    <w:p w:rsidR="00000000" w:rsidDel="00000000" w:rsidP="00000000" w:rsidRDefault="00000000" w:rsidRPr="00000000" w14:paraId="000002B9">
      <w:pPr>
        <w:spacing w:after="200" w:lineRule="auto"/>
        <w:rPr/>
      </w:pPr>
      <w:r w:rsidDel="00000000" w:rsidR="00000000" w:rsidRPr="00000000">
        <w:rPr>
          <w:b w:val="1"/>
          <w:rtl w:val="0"/>
        </w:rPr>
        <w:t xml:space="preserve">Sleep</w:t>
      </w:r>
      <w:r w:rsidDel="00000000" w:rsidR="00000000" w:rsidRPr="00000000">
        <w:rPr>
          <w:rtl w:val="0"/>
        </w:rPr>
        <w:t xml:space="preserve">: Quality sleep is essential for overall health, including skin health. During sleep, the body repairs and regenerates skin cells, and chronic sleep deprivation can accelerate skin aging and exacerbate skin conditions.</w:t>
      </w:r>
    </w:p>
    <w:p w:rsidR="00000000" w:rsidDel="00000000" w:rsidP="00000000" w:rsidRDefault="00000000" w:rsidRPr="00000000" w14:paraId="000002BA">
      <w:pPr>
        <w:spacing w:after="200" w:lineRule="auto"/>
        <w:rPr/>
      </w:pPr>
      <w:r w:rsidDel="00000000" w:rsidR="00000000" w:rsidRPr="00000000">
        <w:rPr>
          <w:b w:val="1"/>
          <w:rtl w:val="0"/>
        </w:rPr>
        <w:t xml:space="preserve">Reducing Exposure to Irritants</w:t>
      </w:r>
      <w:r w:rsidDel="00000000" w:rsidR="00000000" w:rsidRPr="00000000">
        <w:rPr>
          <w:rtl w:val="0"/>
        </w:rPr>
        <w:t xml:space="preserve">: This can include switching to fragrance-free personal care products, wearing clothes made of natural fibers like cotton, and using a hypoallergenic laundry detergent.</w:t>
      </w:r>
    </w:p>
    <w:p w:rsidR="00000000" w:rsidDel="00000000" w:rsidP="00000000" w:rsidRDefault="00000000" w:rsidRPr="00000000" w14:paraId="000002BB">
      <w:pPr>
        <w:pStyle w:val="Heading4"/>
        <w:spacing w:after="200" w:lineRule="auto"/>
        <w:rPr/>
      </w:pPr>
      <w:bookmarkStart w:colFirst="0" w:colLast="0" w:name="_ee5gy0gaz4yw" w:id="120"/>
      <w:bookmarkEnd w:id="120"/>
      <w:r w:rsidDel="00000000" w:rsidR="00000000" w:rsidRPr="00000000">
        <w:rPr>
          <w:rtl w:val="0"/>
        </w:rPr>
        <w:t xml:space="preserve">Hydrotherapy</w:t>
      </w:r>
    </w:p>
    <w:p w:rsidR="00000000" w:rsidDel="00000000" w:rsidP="00000000" w:rsidRDefault="00000000" w:rsidRPr="00000000" w14:paraId="000002BC">
      <w:pPr>
        <w:spacing w:after="200" w:lineRule="auto"/>
        <w:rPr/>
      </w:pPr>
      <w:r w:rsidDel="00000000" w:rsidR="00000000" w:rsidRPr="00000000">
        <w:rPr>
          <w:rtl w:val="0"/>
        </w:rPr>
        <w:t xml:space="preserve">Hydrotherapy can offer symptom relief for those suffering from skin conditions. Techniques include:</w:t>
      </w:r>
    </w:p>
    <w:p w:rsidR="00000000" w:rsidDel="00000000" w:rsidP="00000000" w:rsidRDefault="00000000" w:rsidRPr="00000000" w14:paraId="000002BD">
      <w:pPr>
        <w:spacing w:after="200" w:lineRule="auto"/>
        <w:rPr/>
      </w:pPr>
      <w:r w:rsidDel="00000000" w:rsidR="00000000" w:rsidRPr="00000000">
        <w:rPr>
          <w:b w:val="1"/>
          <w:rtl w:val="0"/>
        </w:rPr>
        <w:t xml:space="preserve">Wet Wraps</w:t>
      </w:r>
      <w:r w:rsidDel="00000000" w:rsidR="00000000" w:rsidRPr="00000000">
        <w:rPr>
          <w:rtl w:val="0"/>
        </w:rPr>
        <w:t xml:space="preserve">: This involves applying a topical treatment, covering the area with a wet bandage, then a dry one. This method increases the treatment's effectiveness and provides rapid relief from itching.</w:t>
      </w:r>
    </w:p>
    <w:p w:rsidR="00000000" w:rsidDel="00000000" w:rsidP="00000000" w:rsidRDefault="00000000" w:rsidRPr="00000000" w14:paraId="000002BE">
      <w:pPr>
        <w:spacing w:after="200" w:lineRule="auto"/>
        <w:rPr/>
      </w:pPr>
      <w:r w:rsidDel="00000000" w:rsidR="00000000" w:rsidRPr="00000000">
        <w:rPr>
          <w:b w:val="1"/>
          <w:rtl w:val="0"/>
        </w:rPr>
        <w:t xml:space="preserve">Balneotherapy</w:t>
      </w:r>
      <w:r w:rsidDel="00000000" w:rsidR="00000000" w:rsidRPr="00000000">
        <w:rPr>
          <w:rtl w:val="0"/>
        </w:rPr>
        <w:t xml:space="preserve">: This involves soaking in water containing minerals, such as Dead Sea or Epsom salts. This can reduce inflammation and itching.</w:t>
      </w:r>
    </w:p>
    <w:p w:rsidR="00000000" w:rsidDel="00000000" w:rsidP="00000000" w:rsidRDefault="00000000" w:rsidRPr="00000000" w14:paraId="000002BF">
      <w:pPr>
        <w:spacing w:after="200" w:lineRule="auto"/>
        <w:rPr/>
      </w:pPr>
      <w:r w:rsidDel="00000000" w:rsidR="00000000" w:rsidRPr="00000000">
        <w:rPr>
          <w:rtl w:val="0"/>
        </w:rPr>
        <w:t xml:space="preserve">Naturopathic treatments for eczema and psoriasis embody a multi-faceted approach, tackling the root causes and fostering skin health through dietary and lifestyle adjustments, natural remedies, and herbal medicine. Crucially, the holistic approach demands the virtue of perseverance. Healing is not an immediate process but rather one that unfolds over time and calls for substantial patience. Numerous inspirational tales of people who overcame their skin conditions through sheer perseverance serve as a reminder that the road to better skin health is frequently long.</w:t>
      </w:r>
    </w:p>
    <w:p w:rsidR="00000000" w:rsidDel="00000000" w:rsidP="00000000" w:rsidRDefault="00000000" w:rsidRPr="00000000" w14:paraId="000002C0">
      <w:pPr>
        <w:pStyle w:val="Heading3"/>
        <w:spacing w:after="200" w:lineRule="auto"/>
        <w:rPr/>
      </w:pPr>
      <w:bookmarkStart w:colFirst="0" w:colLast="0" w:name="_xsu6aj3q41h" w:id="121"/>
      <w:bookmarkEnd w:id="121"/>
      <w:r w:rsidDel="00000000" w:rsidR="00000000" w:rsidRPr="00000000">
        <w:rPr>
          <w:rtl w:val="0"/>
        </w:rPr>
        <w:t xml:space="preserve">Case Studies: Exploring Naturopathic Approaches to Eczema and Psoriasis</w:t>
      </w:r>
    </w:p>
    <w:p w:rsidR="00000000" w:rsidDel="00000000" w:rsidP="00000000" w:rsidRDefault="00000000" w:rsidRPr="00000000" w14:paraId="000002C1">
      <w:pPr>
        <w:spacing w:after="200" w:lineRule="auto"/>
        <w:rPr/>
      </w:pPr>
      <w:r w:rsidDel="00000000" w:rsidR="00000000" w:rsidRPr="00000000">
        <w:rPr>
          <w:rtl w:val="0"/>
        </w:rPr>
        <w:t xml:space="preserve">We will now delve into the practical applications of naturopathy, focusing on the management of eczema and psoriasis through an examination of four distinct cases. These examples illuminate the effectiveness of individualized, holistic approaches that consider the complete health profile of a person, encompassing their physical, mental, and emotional wellbeing.</w:t>
      </w:r>
    </w:p>
    <w:p w:rsidR="00000000" w:rsidDel="00000000" w:rsidP="00000000" w:rsidRDefault="00000000" w:rsidRPr="00000000" w14:paraId="000002C2">
      <w:pPr>
        <w:spacing w:after="200" w:lineRule="auto"/>
        <w:rPr/>
      </w:pPr>
      <w:r w:rsidDel="00000000" w:rsidR="00000000" w:rsidRPr="00000000">
        <w:rPr>
          <w:rtl w:val="0"/>
        </w:rPr>
        <w:t xml:space="preserve">The first case involves a 28-year-old woman dealing with hand eczema, which is further aggravated by her job, which requires frequent hand washing. To alleviate her condition, barrier creams and hypoallergenic soaps were recommended, but the treatment plan didn't stop at just physical interventions. Noticing her high job-related stress, stress management techniques were also suggested. Furthermore, dietary modifications were introduced, encouraging her to consume more omega-3-rich foods. Supplementation with probiotics and vitamin D was also incorporated into her treatment regime to boost her overall healing process.</w:t>
      </w:r>
    </w:p>
    <w:p w:rsidR="00000000" w:rsidDel="00000000" w:rsidP="00000000" w:rsidRDefault="00000000" w:rsidRPr="00000000" w14:paraId="000002C3">
      <w:pPr>
        <w:spacing w:after="200" w:lineRule="auto"/>
        <w:rPr/>
      </w:pPr>
      <w:r w:rsidDel="00000000" w:rsidR="00000000" w:rsidRPr="00000000">
        <w:rPr>
          <w:rtl w:val="0"/>
        </w:rPr>
        <w:t xml:space="preserve">In the second scenario, we have a 40-year-old man with a history of depression and winter-induced psoriasis flare-ups. His comprehensive treatment plan included not just conventional skin treatments but also targeted his mood disorder. Light therapy was suggested to counteract the low light levels during the winter, aiming to help improve his mental health. An anti-inflammatory diet was recommended, along with stress management techniques and moderate exercise, all designed to enhance his mood and overall health.</w:t>
      </w:r>
    </w:p>
    <w:p w:rsidR="00000000" w:rsidDel="00000000" w:rsidP="00000000" w:rsidRDefault="00000000" w:rsidRPr="00000000" w14:paraId="000002C4">
      <w:pPr>
        <w:spacing w:after="200" w:lineRule="auto"/>
        <w:rPr/>
      </w:pPr>
      <w:r w:rsidDel="00000000" w:rsidR="00000000" w:rsidRPr="00000000">
        <w:rPr>
          <w:rtl w:val="0"/>
        </w:rPr>
        <w:t xml:space="preserve">The third case revolves around a 5-year-old girl who has suffered from severe eczema since infancy. Notably, her diet consisted heavily of processed foods and dairy. The naturopathic approach here involved dietary modification, eliminating potential trigger foods, and incorporating anti-inflammatory foods. This change was complemented with supplementation with fish oil and probiotics, leading to a significant improvement in Sarah's eczema symptoms.</w:t>
      </w:r>
    </w:p>
    <w:p w:rsidR="00000000" w:rsidDel="00000000" w:rsidP="00000000" w:rsidRDefault="00000000" w:rsidRPr="00000000" w14:paraId="000002C5">
      <w:pPr>
        <w:spacing w:after="200" w:lineRule="auto"/>
        <w:rPr/>
      </w:pPr>
      <w:r w:rsidDel="00000000" w:rsidR="00000000" w:rsidRPr="00000000">
        <w:rPr>
          <w:rtl w:val="0"/>
        </w:rPr>
        <w:t xml:space="preserve">The final case study involves a 35-year-old man who has been struggling with psoriasis for a decade. Stress played a significant role in triggering his condition. The naturopathic intervention introduced mindfulness practices into his daily routine, aiming to manage stress. Similar to the other cases, dietary changes toward anti-inflammatory foods were recommended. Alongside that, supplementation with fish oil and vitamin D helped make John's psoriasis more manageable.</w:t>
      </w:r>
    </w:p>
    <w:p w:rsidR="00000000" w:rsidDel="00000000" w:rsidP="00000000" w:rsidRDefault="00000000" w:rsidRPr="00000000" w14:paraId="000002C6">
      <w:pPr>
        <w:spacing w:after="200" w:lineRule="auto"/>
        <w:rPr/>
      </w:pPr>
      <w:r w:rsidDel="00000000" w:rsidR="00000000" w:rsidRPr="00000000">
        <w:rPr>
          <w:rtl w:val="0"/>
        </w:rPr>
        <w:t xml:space="preserve">These cases exemplify how naturopathy can address specific individual needs and provide a comprehensive plan that considers all aspects of a person's health. By using this method, we're able to devise the most effective and holistic treatment strategies for patients with eczema and psoriasis.</w:t>
      </w:r>
    </w:p>
    <w:p w:rsidR="00000000" w:rsidDel="00000000" w:rsidP="00000000" w:rsidRDefault="00000000" w:rsidRPr="00000000" w14:paraId="000002C7">
      <w:pPr>
        <w:pStyle w:val="Heading3"/>
        <w:spacing w:after="200" w:lineRule="auto"/>
        <w:rPr/>
      </w:pPr>
      <w:bookmarkStart w:colFirst="0" w:colLast="0" w:name="_7d4wzwbipaaz" w:id="122"/>
      <w:bookmarkEnd w:id="122"/>
      <w:r w:rsidDel="00000000" w:rsidR="00000000" w:rsidRPr="00000000">
        <w:rPr>
          <w:rtl w:val="0"/>
        </w:rPr>
        <w:t xml:space="preserve">Embracing Holistic Well-being and Interprofessional Collaboration</w:t>
      </w:r>
    </w:p>
    <w:p w:rsidR="00000000" w:rsidDel="00000000" w:rsidP="00000000" w:rsidRDefault="00000000" w:rsidRPr="00000000" w14:paraId="000002C8">
      <w:pPr>
        <w:spacing w:after="200" w:lineRule="auto"/>
        <w:rPr/>
      </w:pPr>
      <w:r w:rsidDel="00000000" w:rsidR="00000000" w:rsidRPr="00000000">
        <w:rPr>
          <w:rtl w:val="0"/>
        </w:rPr>
        <w:t xml:space="preserve">As a naturopathic practitioner, understanding and managing skin conditions like eczema and psoriasis necessitate a multi-dimensional approach. Central to this is the philosophy that each patient is unique and warrants an individualized treatment plan that considers not only their physical health but also their mental and emotional well-being. Naturopathy doesn't seek a quick fix but aims to provide long-term relief by addressing the root causes and supporting overall wellness.</w:t>
      </w:r>
    </w:p>
    <w:p w:rsidR="00000000" w:rsidDel="00000000" w:rsidP="00000000" w:rsidRDefault="00000000" w:rsidRPr="00000000" w14:paraId="000002C9">
      <w:pPr>
        <w:spacing w:after="200" w:lineRule="auto"/>
        <w:rPr/>
      </w:pPr>
      <w:r w:rsidDel="00000000" w:rsidR="00000000" w:rsidRPr="00000000">
        <w:rPr>
          <w:rtl w:val="0"/>
        </w:rPr>
        <w:t xml:space="preserve">In naturopathy, we look beyond the symptoms. Rather than merely managing skin flare-ups, we strive to uncover the underlying causes. This often involves an assessment of the patient's lifestyle, diet, stress levels, hydration, and even sleep patterns. Understanding these facets provides the framework for a comprehensive treatment strategy that supports overall health and radiance from the inside out.</w:t>
      </w:r>
    </w:p>
    <w:p w:rsidR="00000000" w:rsidDel="00000000" w:rsidP="00000000" w:rsidRDefault="00000000" w:rsidRPr="00000000" w14:paraId="000002CA">
      <w:pPr>
        <w:spacing w:after="200" w:lineRule="auto"/>
        <w:rPr/>
      </w:pPr>
      <w:r w:rsidDel="00000000" w:rsidR="00000000" w:rsidRPr="00000000">
        <w:rPr>
          <w:rtl w:val="0"/>
        </w:rPr>
        <w:t xml:space="preserve">A key aspect of naturopathic skincare is integrating a multifaceted treatment regimen. This often includes an array of herbs and supplements, along with beneficial lifestyle changes. The specific combination of these elements varies from patient to patient based on their health history, preferences, and individual needs.</w:t>
      </w:r>
    </w:p>
    <w:p w:rsidR="00000000" w:rsidDel="00000000" w:rsidP="00000000" w:rsidRDefault="00000000" w:rsidRPr="00000000" w14:paraId="000002CB">
      <w:pPr>
        <w:spacing w:after="200" w:lineRule="auto"/>
        <w:rPr/>
      </w:pPr>
      <w:r w:rsidDel="00000000" w:rsidR="00000000" w:rsidRPr="00000000">
        <w:rPr>
          <w:rtl w:val="0"/>
        </w:rPr>
        <w:t xml:space="preserve">The naturopathic approach also appreciates the role of dietary and environmental factors in skin health. This leads to personalized dietary and lifestyle modifications aimed at mitigating triggers and promoting skin health. By understanding the intricate relationship between these factors and skin health, naturopaths can design treatment plans that not only help manage these common but challenging skin conditions but also promote overall well-being.</w:t>
      </w:r>
    </w:p>
    <w:p w:rsidR="00000000" w:rsidDel="00000000" w:rsidP="00000000" w:rsidRDefault="00000000" w:rsidRPr="00000000" w14:paraId="000002CC">
      <w:pPr>
        <w:spacing w:after="200" w:lineRule="auto"/>
        <w:rPr/>
      </w:pPr>
      <w:r w:rsidDel="00000000" w:rsidR="00000000" w:rsidRPr="00000000">
        <w:rPr>
          <w:rtl w:val="0"/>
        </w:rPr>
        <w:t xml:space="preserve">Furthermore, collaborating with other healthcare professionals like dermatologists, dieticians, and psychotherapists enhances the scope of patient care. This interprofessional engagement enables a more comprehensive approach to patient care, facilitating better outcomes and holistic well-being.</w:t>
      </w:r>
    </w:p>
    <w:p w:rsidR="00000000" w:rsidDel="00000000" w:rsidP="00000000" w:rsidRDefault="00000000" w:rsidRPr="00000000" w14:paraId="000002CD">
      <w:pPr>
        <w:pStyle w:val="Heading2"/>
        <w:spacing w:after="200" w:lineRule="auto"/>
        <w:rPr/>
      </w:pPr>
      <w:bookmarkStart w:colFirst="0" w:colLast="0" w:name="_huxpj3j84v9k" w:id="123"/>
      <w:bookmarkEnd w:id="123"/>
      <w:r w:rsidDel="00000000" w:rsidR="00000000" w:rsidRPr="00000000">
        <w:rPr>
          <w:rtl w:val="0"/>
        </w:rPr>
        <w:t xml:space="preserve">Treating Cuts and Broken Skin</w:t>
      </w:r>
    </w:p>
    <w:p w:rsidR="00000000" w:rsidDel="00000000" w:rsidP="00000000" w:rsidRDefault="00000000" w:rsidRPr="00000000" w14:paraId="000002CE">
      <w:pPr>
        <w:spacing w:after="200" w:lineRule="auto"/>
        <w:rPr/>
      </w:pPr>
      <w:r w:rsidDel="00000000" w:rsidR="00000000" w:rsidRPr="00000000">
        <w:rPr>
          <w:rtl w:val="0"/>
        </w:rPr>
        <w:t xml:space="preserve">The skin, our body's largest organ, plays a pivotal role in protecting us from environmental threats. Its unique ability to self-repair when damaged, such as in the case of cuts or broken skin, initiates an intricate process called wound healing. As naturopathic practitioners, deepening our understanding of this complex process equips us to better stimulate and enhance the body's innate healing capacities.</w:t>
      </w:r>
    </w:p>
    <w:p w:rsidR="00000000" w:rsidDel="00000000" w:rsidP="00000000" w:rsidRDefault="00000000" w:rsidRPr="00000000" w14:paraId="000002CF">
      <w:pPr>
        <w:spacing w:after="200" w:lineRule="auto"/>
        <w:rPr/>
      </w:pPr>
      <w:r w:rsidDel="00000000" w:rsidR="00000000" w:rsidRPr="00000000">
        <w:rPr>
          <w:rtl w:val="0"/>
        </w:rPr>
        <w:t xml:space="preserve">This comprehension begins with acknowledging the body's remarkable adaptability. When our skin, which serves as the primary defense against external hazards, incurs injury, a multi-faceted process known as wound healing is triggered. This process is not merely automatic but involves several critical steps that collectively contribute to skin repair and restoration.</w:t>
      </w:r>
    </w:p>
    <w:p w:rsidR="00000000" w:rsidDel="00000000" w:rsidP="00000000" w:rsidRDefault="00000000" w:rsidRPr="00000000" w14:paraId="000002D0">
      <w:pPr>
        <w:spacing w:after="200" w:lineRule="auto"/>
        <w:rPr/>
      </w:pPr>
      <w:r w:rsidDel="00000000" w:rsidR="00000000" w:rsidRPr="00000000">
        <w:rPr>
          <w:rtl w:val="0"/>
        </w:rPr>
        <w:t xml:space="preserve">To effectively facilitate natural wound treatment and support skin healing, we must delve into the complexities of this process. This understanding forms the backbone of our naturopathic approach, influencing the strategies we adopt to augment the body's inherent healing abilities.</w:t>
      </w:r>
    </w:p>
    <w:p w:rsidR="00000000" w:rsidDel="00000000" w:rsidP="00000000" w:rsidRDefault="00000000" w:rsidRPr="00000000" w14:paraId="000002D1">
      <w:pPr>
        <w:spacing w:after="200" w:lineRule="auto"/>
        <w:rPr/>
      </w:pPr>
      <w:r w:rsidDel="00000000" w:rsidR="00000000" w:rsidRPr="00000000">
        <w:rPr>
          <w:rtl w:val="0"/>
        </w:rPr>
        <w:t xml:space="preserve">In this lesson, our focus lies on examining wound healing from a naturopathic perspective. We aim to impart not only theoretical knowledge but also practical skills that can be employed to enhance the body's healing mechanisms, particularly in instances of cuts and broken skin. By understanding the intricate process of wound healing, we can better position ourselves to support our patients' healing journey, tapping into the body's innate wisdom and resilience.</w:t>
      </w:r>
    </w:p>
    <w:p w:rsidR="00000000" w:rsidDel="00000000" w:rsidP="00000000" w:rsidRDefault="00000000" w:rsidRPr="00000000" w14:paraId="000002D2">
      <w:pPr>
        <w:pStyle w:val="Heading3"/>
        <w:spacing w:after="200" w:lineRule="auto"/>
        <w:rPr/>
      </w:pPr>
      <w:bookmarkStart w:colFirst="0" w:colLast="0" w:name="_5s175jag01xu" w:id="124"/>
      <w:bookmarkEnd w:id="124"/>
      <w:r w:rsidDel="00000000" w:rsidR="00000000" w:rsidRPr="00000000">
        <w:rPr>
          <w:rtl w:val="0"/>
        </w:rPr>
        <w:t xml:space="preserve">The Four Overlapping Phases of the Wound Healing Process</w:t>
      </w:r>
    </w:p>
    <w:p w:rsidR="00000000" w:rsidDel="00000000" w:rsidP="00000000" w:rsidRDefault="00000000" w:rsidRPr="00000000" w14:paraId="000002D3">
      <w:pPr>
        <w:spacing w:after="200" w:lineRule="auto"/>
        <w:rPr/>
      </w:pPr>
      <w:r w:rsidDel="00000000" w:rsidR="00000000" w:rsidRPr="00000000">
        <w:rPr>
          <w:rtl w:val="0"/>
        </w:rPr>
        <w:t xml:space="preserve">Understanding how to treat cuts and broken skin necessitates a firm grasp of the complex process of wound healing. This elaborate biological symphony unfolds in four distinct yet overlapping phases, each contributing essential components to the body's natural repair mechanism.</w:t>
      </w:r>
    </w:p>
    <w:p w:rsidR="00000000" w:rsidDel="00000000" w:rsidP="00000000" w:rsidRDefault="00000000" w:rsidRPr="00000000" w14:paraId="000002D4">
      <w:pPr>
        <w:pStyle w:val="Heading4"/>
        <w:spacing w:after="200" w:lineRule="auto"/>
        <w:rPr/>
      </w:pPr>
      <w:bookmarkStart w:colFirst="0" w:colLast="0" w:name="_28uvqe6ehnmp" w:id="125"/>
      <w:bookmarkEnd w:id="125"/>
      <w:r w:rsidDel="00000000" w:rsidR="00000000" w:rsidRPr="00000000">
        <w:rPr>
          <w:rtl w:val="0"/>
        </w:rPr>
        <w:t xml:space="preserve">Hemostasis Phase</w:t>
      </w:r>
    </w:p>
    <w:p w:rsidR="00000000" w:rsidDel="00000000" w:rsidP="00000000" w:rsidRDefault="00000000" w:rsidRPr="00000000" w14:paraId="000002D5">
      <w:pPr>
        <w:spacing w:after="200" w:lineRule="auto"/>
        <w:rPr/>
      </w:pPr>
      <w:r w:rsidDel="00000000" w:rsidR="00000000" w:rsidRPr="00000000">
        <w:rPr>
          <w:rtl w:val="0"/>
        </w:rPr>
        <w:t xml:space="preserve">The body's immediate response to skin injury is the hemostasis phase. This stage begins right after an injury and focuses on stopping the bleeding. Blood vessels at the wound site constrict to limit blood flow. Concurrently, platelets aggregate to form a plug that aids in the clotting process, and a fibrin clot is created. This phase is vital as it prevents excessive blood loss and paves the way for the subsequent stages of healing.</w:t>
      </w:r>
    </w:p>
    <w:p w:rsidR="00000000" w:rsidDel="00000000" w:rsidP="00000000" w:rsidRDefault="00000000" w:rsidRPr="00000000" w14:paraId="000002D6">
      <w:pPr>
        <w:pStyle w:val="Heading4"/>
        <w:spacing w:after="200" w:lineRule="auto"/>
        <w:rPr/>
      </w:pPr>
      <w:bookmarkStart w:colFirst="0" w:colLast="0" w:name="_ezksbmh7vkeb" w:id="126"/>
      <w:bookmarkEnd w:id="126"/>
      <w:r w:rsidDel="00000000" w:rsidR="00000000" w:rsidRPr="00000000">
        <w:rPr>
          <w:rtl w:val="0"/>
        </w:rPr>
        <w:t xml:space="preserve">Inflammatory Phase</w:t>
      </w:r>
    </w:p>
    <w:p w:rsidR="00000000" w:rsidDel="00000000" w:rsidP="00000000" w:rsidRDefault="00000000" w:rsidRPr="00000000" w14:paraId="000002D7">
      <w:pPr>
        <w:spacing w:after="200" w:lineRule="auto"/>
        <w:rPr/>
      </w:pPr>
      <w:r w:rsidDel="00000000" w:rsidR="00000000" w:rsidRPr="00000000">
        <w:rPr>
          <w:rtl w:val="0"/>
        </w:rPr>
        <w:t xml:space="preserve">Following hemostasis, the inflammatory phase commences. During this stage, the body dispatches an array of immune cells to the wound site, including white blood cells like neutrophils and macrophages. These cells perform dual roles: they ward off potential infections by eliminating bacteria and cleanse the wound by removing dead cells and debris. Redness, heat, and swelling are typical signs of inflammation during this phase.</w:t>
      </w:r>
    </w:p>
    <w:p w:rsidR="00000000" w:rsidDel="00000000" w:rsidP="00000000" w:rsidRDefault="00000000" w:rsidRPr="00000000" w14:paraId="000002D8">
      <w:pPr>
        <w:pStyle w:val="Heading4"/>
        <w:spacing w:after="200" w:lineRule="auto"/>
        <w:rPr/>
      </w:pPr>
      <w:bookmarkStart w:colFirst="0" w:colLast="0" w:name="_w1c0rmt789di" w:id="127"/>
      <w:bookmarkEnd w:id="127"/>
      <w:r w:rsidDel="00000000" w:rsidR="00000000" w:rsidRPr="00000000">
        <w:rPr>
          <w:rtl w:val="0"/>
        </w:rPr>
        <w:t xml:space="preserve">Proliferative Phase</w:t>
      </w:r>
    </w:p>
    <w:p w:rsidR="00000000" w:rsidDel="00000000" w:rsidP="00000000" w:rsidRDefault="00000000" w:rsidRPr="00000000" w14:paraId="000002D9">
      <w:pPr>
        <w:spacing w:after="200" w:lineRule="auto"/>
        <w:rPr/>
      </w:pPr>
      <w:r w:rsidDel="00000000" w:rsidR="00000000" w:rsidRPr="00000000">
        <w:rPr>
          <w:rtl w:val="0"/>
        </w:rPr>
        <w:t xml:space="preserve">The third phase, the proliferative phase, is devoted to the formation of new tissue. This includes the development of granulation tissue, a type of tissue abundant in collagen and blood vessels. During this phase, endothelial cells create new blood vessels, and fibroblasts deposit collagen and other extracellular matrix components. Additionally, the process of epithelialization takes place, where new skin cells are generated, starting the closure of the wound.</w:t>
      </w:r>
    </w:p>
    <w:p w:rsidR="00000000" w:rsidDel="00000000" w:rsidP="00000000" w:rsidRDefault="00000000" w:rsidRPr="00000000" w14:paraId="000002DA">
      <w:pPr>
        <w:pStyle w:val="Heading4"/>
        <w:spacing w:after="200" w:lineRule="auto"/>
        <w:rPr/>
      </w:pPr>
      <w:bookmarkStart w:colFirst="0" w:colLast="0" w:name="_uwdxhclvtftv" w:id="128"/>
      <w:bookmarkEnd w:id="128"/>
      <w:r w:rsidDel="00000000" w:rsidR="00000000" w:rsidRPr="00000000">
        <w:rPr>
          <w:rtl w:val="0"/>
        </w:rPr>
        <w:t xml:space="preserve">Maturation Phase</w:t>
      </w:r>
    </w:p>
    <w:p w:rsidR="00000000" w:rsidDel="00000000" w:rsidP="00000000" w:rsidRDefault="00000000" w:rsidRPr="00000000" w14:paraId="000002DB">
      <w:pPr>
        <w:spacing w:after="200" w:lineRule="auto"/>
        <w:rPr/>
      </w:pPr>
      <w:r w:rsidDel="00000000" w:rsidR="00000000" w:rsidRPr="00000000">
        <w:rPr>
          <w:rtl w:val="0"/>
        </w:rPr>
        <w:t xml:space="preserve">The final stage of the healing process, the maturation phase, involves the full closure of the wound. Collagen deposited in the wound undergoes remodeling, the wound contracts, and unnecessary cells undergo apoptosis, or programmed cell death. During this phase, the new tissue gradually gains strength and flexibility. Depending on the size and severity of the wound, this phase can extend from weeks to years.</w:t>
      </w:r>
    </w:p>
    <w:p w:rsidR="00000000" w:rsidDel="00000000" w:rsidP="00000000" w:rsidRDefault="00000000" w:rsidRPr="00000000" w14:paraId="000002DC">
      <w:pPr>
        <w:spacing w:after="200" w:lineRule="auto"/>
        <w:rPr/>
      </w:pPr>
      <w:r w:rsidDel="00000000" w:rsidR="00000000" w:rsidRPr="00000000">
        <w:rPr>
          <w:rtl w:val="0"/>
        </w:rPr>
        <w:t xml:space="preserve">These stages inform effective wound management, guiding patients on what to anticipate during the healing process and when to seek additional medical assistance. Understanding these phases allows us as naturopathic practitioners to better augment the body's inherent healing abilities and contribute positively to our patients' recovery journey.</w:t>
      </w:r>
    </w:p>
    <w:p w:rsidR="00000000" w:rsidDel="00000000" w:rsidP="00000000" w:rsidRDefault="00000000" w:rsidRPr="00000000" w14:paraId="000002DD">
      <w:pPr>
        <w:pStyle w:val="Heading3"/>
        <w:spacing w:after="200" w:lineRule="auto"/>
        <w:rPr/>
      </w:pPr>
      <w:bookmarkStart w:colFirst="0" w:colLast="0" w:name="_et43j4r1oezm" w:id="129"/>
      <w:bookmarkEnd w:id="129"/>
      <w:r w:rsidDel="00000000" w:rsidR="00000000" w:rsidRPr="00000000">
        <w:rPr>
          <w:rtl w:val="0"/>
        </w:rPr>
        <w:t xml:space="preserve">Naturopathic Approach in Wound Healing and Care  </w:t>
      </w:r>
    </w:p>
    <w:p w:rsidR="00000000" w:rsidDel="00000000" w:rsidP="00000000" w:rsidRDefault="00000000" w:rsidRPr="00000000" w14:paraId="000002DE">
      <w:pPr>
        <w:spacing w:after="200" w:lineRule="auto"/>
        <w:rPr/>
      </w:pPr>
      <w:r w:rsidDel="00000000" w:rsidR="00000000" w:rsidRPr="00000000">
        <w:rPr>
          <w:rtl w:val="0"/>
        </w:rPr>
        <w:t xml:space="preserve">Wound healing from a naturopathic perspective integrates various key principles, focusing not just on immediate first aid but also on a holistic approach involving diet, nutrition, and rest. The approach acknowledges the usefulness of natural substances like onion, garlic, ginger, potato, castor oil, charcoal, slippery elm, and cayenne pepper in promoting healing and reducing inflammation.</w:t>
      </w:r>
    </w:p>
    <w:p w:rsidR="00000000" w:rsidDel="00000000" w:rsidP="00000000" w:rsidRDefault="00000000" w:rsidRPr="00000000" w14:paraId="000002DF">
      <w:pPr>
        <w:pStyle w:val="Heading4"/>
        <w:spacing w:after="200" w:lineRule="auto"/>
        <w:rPr/>
      </w:pPr>
      <w:bookmarkStart w:colFirst="0" w:colLast="0" w:name="_3nmhu0hc23nk" w:id="130"/>
      <w:bookmarkEnd w:id="130"/>
      <w:r w:rsidDel="00000000" w:rsidR="00000000" w:rsidRPr="00000000">
        <w:rPr>
          <w:rtl w:val="0"/>
        </w:rPr>
        <w:t xml:space="preserve">Immediate First Aid and Cleaning</w:t>
      </w:r>
    </w:p>
    <w:p w:rsidR="00000000" w:rsidDel="00000000" w:rsidP="00000000" w:rsidRDefault="00000000" w:rsidRPr="00000000" w14:paraId="000002E0">
      <w:pPr>
        <w:spacing w:after="200" w:lineRule="auto"/>
        <w:rPr/>
      </w:pPr>
      <w:r w:rsidDel="00000000" w:rsidR="00000000" w:rsidRPr="00000000">
        <w:rPr>
          <w:rtl w:val="0"/>
        </w:rPr>
        <w:t xml:space="preserve">Any cut or wound needs immediate attention to prevent further complications. This usually involves applying pressure to halt bleeding and cleaning the wound with clean water and mild soap. This step is critical in removing debris and reducing bacterial contamination, thereby minimizing the risk of infection. More severe wounds, especially those with embedded debris or significant depth, necessitate professional medical attention. In some cases, onions could be used as a poultice to reduce inflammation and draw out impurities from the wound.</w:t>
      </w:r>
    </w:p>
    <w:p w:rsidR="00000000" w:rsidDel="00000000" w:rsidP="00000000" w:rsidRDefault="00000000" w:rsidRPr="00000000" w14:paraId="000002E1">
      <w:pPr>
        <w:pStyle w:val="Heading4"/>
        <w:spacing w:after="200" w:lineRule="auto"/>
        <w:rPr/>
      </w:pPr>
      <w:bookmarkStart w:colFirst="0" w:colLast="0" w:name="_xwe92aoz7a0s" w:id="131"/>
      <w:bookmarkEnd w:id="131"/>
      <w:r w:rsidDel="00000000" w:rsidR="00000000" w:rsidRPr="00000000">
        <w:rPr>
          <w:rtl w:val="0"/>
        </w:rPr>
        <w:t xml:space="preserve">Dressing the Wound</w:t>
      </w:r>
    </w:p>
    <w:p w:rsidR="00000000" w:rsidDel="00000000" w:rsidP="00000000" w:rsidRDefault="00000000" w:rsidRPr="00000000" w14:paraId="000002E2">
      <w:pPr>
        <w:spacing w:after="200" w:lineRule="auto"/>
        <w:rPr/>
      </w:pPr>
      <w:r w:rsidDel="00000000" w:rsidR="00000000" w:rsidRPr="00000000">
        <w:rPr>
          <w:rtl w:val="0"/>
        </w:rPr>
        <w:t xml:space="preserve">Post cleaning, protecting the wound is paramount. Dressings act as a physical barrier between the wound and external contaminants, absorb any exudate, and maintain a moist environment conducive to healing. The type of dressing used can range from simple (like a bandage) to complex (such as hydrocolloids, hydrogels), depending on the wound's characteristics. A potato or charcoal poultice, known for their anti-inflammatory and absorbing properties, respectively, can be applied to assist in treating tissue inflammation or in the case of an infected wound.</w:t>
      </w:r>
    </w:p>
    <w:p w:rsidR="00000000" w:rsidDel="00000000" w:rsidP="00000000" w:rsidRDefault="00000000" w:rsidRPr="00000000" w14:paraId="000002E3">
      <w:pPr>
        <w:pStyle w:val="Heading4"/>
        <w:spacing w:after="200" w:lineRule="auto"/>
        <w:rPr/>
      </w:pPr>
      <w:bookmarkStart w:colFirst="0" w:colLast="0" w:name="_p9qq78kqkr6o" w:id="132"/>
      <w:bookmarkEnd w:id="132"/>
      <w:r w:rsidDel="00000000" w:rsidR="00000000" w:rsidRPr="00000000">
        <w:rPr>
          <w:rtl w:val="0"/>
        </w:rPr>
        <w:t xml:space="preserve">Utilizing Natural Remedies</w:t>
      </w:r>
    </w:p>
    <w:p w:rsidR="00000000" w:rsidDel="00000000" w:rsidP="00000000" w:rsidRDefault="00000000" w:rsidRPr="00000000" w14:paraId="000002E4">
      <w:pPr>
        <w:spacing w:after="200" w:lineRule="auto"/>
        <w:rPr/>
      </w:pPr>
      <w:r w:rsidDel="00000000" w:rsidR="00000000" w:rsidRPr="00000000">
        <w:rPr>
          <w:rtl w:val="0"/>
        </w:rPr>
        <w:t xml:space="preserve">Natural substances have gained recognition for their wound healing properties, thanks to their antimicrobial, anti-inflammatory, and antioxidant capabilities. Topical application of these remedies can expedite wound recovery, reduce inflammation, and ward off infection.</w:t>
      </w:r>
    </w:p>
    <w:p w:rsidR="00000000" w:rsidDel="00000000" w:rsidP="00000000" w:rsidRDefault="00000000" w:rsidRPr="00000000" w14:paraId="000002E5">
      <w:pPr>
        <w:spacing w:after="200" w:lineRule="auto"/>
        <w:rPr>
          <w:del w:author="Justin Delli Colli" w:id="8" w:date="2023-07-04T18:57:06Z"/>
        </w:rPr>
      </w:pPr>
      <w:r w:rsidDel="00000000" w:rsidR="00000000" w:rsidRPr="00000000">
        <w:rPr>
          <w:b w:val="1"/>
          <w:rtl w:val="0"/>
        </w:rPr>
        <w:t xml:space="preserve">Honey: </w:t>
      </w:r>
      <w:r w:rsidDel="00000000" w:rsidR="00000000" w:rsidRPr="00000000">
        <w:rPr>
          <w:rtl w:val="0"/>
        </w:rPr>
        <w:t xml:space="preserve">Honey, particularly Manuka honey, possesses potent antibacterial properties due to its low pH and the presence of hydrogen peroxide. It is an effective natural antiseptic and serves to maintain a moist wound environment conducive to healing. Applied topically via a dressing, it helps promote healing and ward off infections.</w:t>
      </w:r>
      <w:del w:author="Justin Delli Colli" w:id="8" w:date="2023-07-04T18:57:06Z">
        <w:r w:rsidDel="00000000" w:rsidR="00000000" w:rsidRPr="00000000">
          <w:rPr>
            <w:rtl w:val="0"/>
          </w:rPr>
          <w:delText xml:space="preserve"> Notably, onion syrup, made by layering onions and honey, </w:delText>
        </w:r>
        <w:commentRangeStart w:id="28"/>
        <w:commentRangeStart w:id="29"/>
        <w:commentRangeStart w:id="30"/>
        <w:commentRangeStart w:id="31"/>
        <w:commentRangeStart w:id="32"/>
        <w:commentRangeStart w:id="33"/>
        <w:r w:rsidDel="00000000" w:rsidR="00000000" w:rsidRPr="00000000">
          <w:rPr>
            <w:rtl w:val="0"/>
          </w:rPr>
          <w:delText xml:space="preserve">can be used as a cough remedy or applied to the feet to treat a persistent cough.</w:delTex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2E6">
      <w:pPr>
        <w:spacing w:after="200" w:lineRule="auto"/>
        <w:rPr/>
      </w:pPr>
      <w:r w:rsidDel="00000000" w:rsidR="00000000" w:rsidRPr="00000000">
        <w:rPr>
          <w:b w:val="1"/>
          <w:rtl w:val="0"/>
        </w:rPr>
        <w:t xml:space="preserve">Aloe Vera: </w:t>
      </w:r>
      <w:r w:rsidDel="00000000" w:rsidR="00000000" w:rsidRPr="00000000">
        <w:rPr>
          <w:rtl w:val="0"/>
        </w:rPr>
        <w:t xml:space="preserve">This plant has been utilized for its therapeutic effects for centuries. Aloe Vera gel, derived from the leaf of the plant, comprises compounds that stimulate skin growth and repair, along with soothing and anti-inflammatory properties. Its application directly to the wound can reduce inflammation, discomfort and accelerate collagen production, thereby expediting healing.</w:t>
      </w:r>
    </w:p>
    <w:p w:rsidR="00000000" w:rsidDel="00000000" w:rsidP="00000000" w:rsidRDefault="00000000" w:rsidRPr="00000000" w14:paraId="000002E7">
      <w:pPr>
        <w:spacing w:after="200" w:lineRule="auto"/>
        <w:rPr/>
      </w:pPr>
      <w:r w:rsidDel="00000000" w:rsidR="00000000" w:rsidRPr="00000000">
        <w:rPr>
          <w:b w:val="1"/>
          <w:rtl w:val="0"/>
        </w:rPr>
        <w:t xml:space="preserve">Calendula:</w:t>
      </w:r>
      <w:r w:rsidDel="00000000" w:rsidR="00000000" w:rsidRPr="00000000">
        <w:rPr>
          <w:rtl w:val="0"/>
        </w:rPr>
        <w:t xml:space="preserve"> Typically used in the form of an ointment, cream, or oil, calendula, a medicinal herb, can speed up wound healing and reduce inflammation. It is credited with anti-inflammatory, antimicrobial, and wound healing properties that support the overall healing process.</w:t>
      </w:r>
    </w:p>
    <w:p w:rsidR="00000000" w:rsidDel="00000000" w:rsidP="00000000" w:rsidRDefault="00000000" w:rsidRPr="00000000" w14:paraId="000002E8">
      <w:pPr>
        <w:spacing w:after="200" w:lineRule="auto"/>
        <w:rPr/>
      </w:pPr>
      <w:r w:rsidDel="00000000" w:rsidR="00000000" w:rsidRPr="00000000">
        <w:rPr>
          <w:b w:val="1"/>
          <w:rtl w:val="0"/>
        </w:rPr>
        <w:t xml:space="preserve">Essential Oils: </w:t>
      </w:r>
      <w:r w:rsidDel="00000000" w:rsidR="00000000" w:rsidRPr="00000000">
        <w:rPr>
          <w:rtl w:val="0"/>
        </w:rPr>
        <w:t xml:space="preserve">Essential oils like lavender and tea tree oil are acknowledged for their antibacterial properties. Notably, lavender oil has been used historically to foster wound healing and reduce scar formation. However, they should always be diluted before application to prevent any potential adverse reactions. Other oils, such as castor oil, are also used in compresses, known to penetrate deep tissues to facilitate healing and reduce unnatural growths in the body.</w:t>
      </w:r>
    </w:p>
    <w:p w:rsidR="00000000" w:rsidDel="00000000" w:rsidP="00000000" w:rsidRDefault="00000000" w:rsidRPr="00000000" w14:paraId="000002E9">
      <w:pPr>
        <w:spacing w:after="200" w:lineRule="auto"/>
        <w:rPr/>
      </w:pPr>
      <w:r w:rsidDel="00000000" w:rsidR="00000000" w:rsidRPr="00000000">
        <w:rPr>
          <w:rtl w:val="0"/>
        </w:rPr>
        <w:t xml:space="preserve">These natural remedies, coupled with their scientifically substantiated healing properties, provide effective support for the conventional wound healing process. They contribute to infection control, inflammation reduction, and tissue regeneration, thereby promoting efficient wound recovery.</w:t>
      </w:r>
    </w:p>
    <w:p w:rsidR="00000000" w:rsidDel="00000000" w:rsidP="00000000" w:rsidRDefault="00000000" w:rsidRPr="00000000" w14:paraId="000002EA">
      <w:pPr>
        <w:pStyle w:val="Heading4"/>
        <w:spacing w:after="200" w:lineRule="auto"/>
        <w:rPr/>
      </w:pPr>
      <w:bookmarkStart w:colFirst="0" w:colLast="0" w:name="_6t4omeqrg1lr" w:id="133"/>
      <w:bookmarkEnd w:id="133"/>
      <w:r w:rsidDel="00000000" w:rsidR="00000000" w:rsidRPr="00000000">
        <w:rPr>
          <w:rtl w:val="0"/>
        </w:rPr>
        <w:t xml:space="preserve">Optimizing Diet and Nutrition</w:t>
      </w:r>
    </w:p>
    <w:p w:rsidR="00000000" w:rsidDel="00000000" w:rsidP="00000000" w:rsidRDefault="00000000" w:rsidRPr="00000000" w14:paraId="000002EB">
      <w:pPr>
        <w:spacing w:after="200" w:lineRule="auto"/>
        <w:rPr/>
      </w:pPr>
      <w:r w:rsidDel="00000000" w:rsidR="00000000" w:rsidRPr="00000000">
        <w:rPr>
          <w:rtl w:val="0"/>
        </w:rPr>
        <w:t xml:space="preserve">The significance of diet and nutrition in the context of wound healing cannot be understated. Ensuring adequate intake of key nutrients impacts not only the pace of wound healing but also the quality of the recovery process. Foods rich in antibacterial properties, like garlic, can stimulate a strong immune response and contribute to the healing process.</w:t>
      </w:r>
    </w:p>
    <w:p w:rsidR="00000000" w:rsidDel="00000000" w:rsidP="00000000" w:rsidRDefault="00000000" w:rsidRPr="00000000" w14:paraId="000002EC">
      <w:pPr>
        <w:pStyle w:val="Heading4"/>
        <w:spacing w:after="200" w:lineRule="auto"/>
        <w:rPr/>
      </w:pPr>
      <w:bookmarkStart w:colFirst="0" w:colLast="0" w:name="_utyadj3v278k" w:id="134"/>
      <w:bookmarkEnd w:id="134"/>
      <w:r w:rsidDel="00000000" w:rsidR="00000000" w:rsidRPr="00000000">
        <w:rPr>
          <w:rtl w:val="0"/>
        </w:rPr>
        <w:t xml:space="preserve">Rest and Elevation</w:t>
      </w:r>
    </w:p>
    <w:p w:rsidR="00000000" w:rsidDel="00000000" w:rsidP="00000000" w:rsidRDefault="00000000" w:rsidRPr="00000000" w14:paraId="000002ED">
      <w:pPr>
        <w:spacing w:after="200" w:lineRule="auto"/>
        <w:rPr/>
      </w:pPr>
      <w:r w:rsidDel="00000000" w:rsidR="00000000" w:rsidRPr="00000000">
        <w:rPr>
          <w:rtl w:val="0"/>
        </w:rPr>
        <w:t xml:space="preserve">Encouraging adequate rest and sleep allows the body to focus its energy on the healing process. Furthermore, elevating the wound can help reduce inflammation and accelerate recovery. </w:t>
      </w:r>
    </w:p>
    <w:p w:rsidR="00000000" w:rsidDel="00000000" w:rsidP="00000000" w:rsidRDefault="00000000" w:rsidRPr="00000000" w14:paraId="000002EE">
      <w:pPr>
        <w:spacing w:after="200" w:lineRule="auto"/>
        <w:rPr/>
      </w:pPr>
      <w:r w:rsidDel="00000000" w:rsidR="00000000" w:rsidRPr="00000000">
        <w:rPr>
          <w:rtl w:val="0"/>
        </w:rPr>
        <w:t xml:space="preserve">Naturopathic wound care is a multifaceted approach that combines immediate wound care, the use of natural remedies, nutritional support, and rest. This holistic perspective can provide a valuable framework for supporting patients in their recovery journey.</w:t>
      </w:r>
    </w:p>
    <w:p w:rsidR="00000000" w:rsidDel="00000000" w:rsidP="00000000" w:rsidRDefault="00000000" w:rsidRPr="00000000" w14:paraId="000002EF">
      <w:pPr>
        <w:pStyle w:val="Heading3"/>
        <w:spacing w:after="200" w:lineRule="auto"/>
        <w:rPr/>
      </w:pPr>
      <w:bookmarkStart w:colFirst="0" w:colLast="0" w:name="_8v561ygj5n4p" w:id="135"/>
      <w:bookmarkEnd w:id="135"/>
      <w:r w:rsidDel="00000000" w:rsidR="00000000" w:rsidRPr="00000000">
        <w:rPr>
          <w:rtl w:val="0"/>
        </w:rPr>
        <w:t xml:space="preserve">Integrating Naturopathic Principles with Traditional Care</w:t>
      </w:r>
    </w:p>
    <w:p w:rsidR="00000000" w:rsidDel="00000000" w:rsidP="00000000" w:rsidRDefault="00000000" w:rsidRPr="00000000" w14:paraId="000002F0">
      <w:pPr>
        <w:spacing w:after="200" w:lineRule="auto"/>
        <w:rPr/>
      </w:pPr>
      <w:r w:rsidDel="00000000" w:rsidR="00000000" w:rsidRPr="00000000">
        <w:rPr>
          <w:rtl w:val="0"/>
        </w:rPr>
        <w:t xml:space="preserve">When it comes to wound healing, naturopathic principles offer a holistic approach that complements traditional medical treatments. This philosophy not only emphasizes physical interventions but also recognizes the vital role of emotional wellbeing. Stress and psychological distress can impede the healing process. Thus, the inclusion of stress-reducing techniques such as meditation, deep breathing exercises, yoga, and guided imagery can positively influence the healing trajectory. Engaging in these activities, such as practicing daily mindfulness meditation, even for as little as 5 minutes, can induce a relaxation response, fostering an environment conducive to healing.</w:t>
      </w:r>
    </w:p>
    <w:p w:rsidR="00000000" w:rsidDel="00000000" w:rsidP="00000000" w:rsidRDefault="00000000" w:rsidRPr="00000000" w14:paraId="000002F1">
      <w:pPr>
        <w:spacing w:after="200" w:lineRule="auto"/>
        <w:rPr/>
      </w:pPr>
      <w:r w:rsidDel="00000000" w:rsidR="00000000" w:rsidRPr="00000000">
        <w:rPr>
          <w:rtl w:val="0"/>
        </w:rPr>
        <w:t xml:space="preserve">Pain management is an integral aspect of wound care and cannot be overlooked. Within the scope of naturopathy, various strategies can be employed to alleviate discomfort. One such approach is the topical application of analgesic essential oils like lavender and chamomile, known for their soothing properties. The use of mind-body techniques also has a dual role in this context, not only mitigating stress but also managing pain perception. Moreover, proper nutrition and hydration are essential elements in promoting efficient healing, which in turn, reduces the pain and discomfort associated with the wound.</w:t>
      </w:r>
    </w:p>
    <w:p w:rsidR="00000000" w:rsidDel="00000000" w:rsidP="00000000" w:rsidRDefault="00000000" w:rsidRPr="00000000" w14:paraId="000002F2">
      <w:pPr>
        <w:spacing w:after="200" w:lineRule="auto"/>
        <w:rPr/>
      </w:pPr>
      <w:r w:rsidDel="00000000" w:rsidR="00000000" w:rsidRPr="00000000">
        <w:rPr>
          <w:rtl w:val="0"/>
        </w:rPr>
        <w:t xml:space="preserve">Despite the best care, complications can arise. Therefore, it's essential for patients to recognize the signs of potential complications such as infection, which may present as increased pain, redness, swelling, pus, or fever. Another complication could be wound dehiscence, characterized by the separation of wound edges. Slow healing is also a red flag. Immediate medical attention is warranted under these circumstances.</w:t>
      </w:r>
    </w:p>
    <w:p w:rsidR="00000000" w:rsidDel="00000000" w:rsidP="00000000" w:rsidRDefault="00000000" w:rsidRPr="00000000" w14:paraId="000002F3">
      <w:pPr>
        <w:spacing w:after="200" w:lineRule="auto"/>
        <w:rPr/>
      </w:pPr>
      <w:r w:rsidDel="00000000" w:rsidR="00000000" w:rsidRPr="00000000">
        <w:rPr>
          <w:rtl w:val="0"/>
        </w:rPr>
        <w:t xml:space="preserve">The role of naturopathic practitioners is complementary to traditional wound care. They work alongside medical professionals, particularly in cases of severe or complicated wounds, to provide the best patient care. The naturopathic approach to wound care seeks to understand the body's healing process and incorporates interventions like natural remedies, proper nutrition, stress management techniques, and appropriate first aid to bolster the healing process.</w:t>
      </w:r>
    </w:p>
    <w:p w:rsidR="00000000" w:rsidDel="00000000" w:rsidP="00000000" w:rsidRDefault="00000000" w:rsidRPr="00000000" w14:paraId="000002F4">
      <w:pPr>
        <w:pStyle w:val="Heading2"/>
        <w:spacing w:after="200" w:lineRule="auto"/>
        <w:rPr/>
      </w:pPr>
      <w:bookmarkStart w:colFirst="0" w:colLast="0" w:name="_16myxv3gnhj" w:id="136"/>
      <w:bookmarkEnd w:id="136"/>
      <w:r w:rsidDel="00000000" w:rsidR="00000000" w:rsidRPr="00000000">
        <w:rPr>
          <w:rtl w:val="0"/>
        </w:rPr>
        <w:t xml:space="preserve">Summary of Key Points</w:t>
      </w:r>
    </w:p>
    <w:p w:rsidR="00000000" w:rsidDel="00000000" w:rsidP="00000000" w:rsidRDefault="00000000" w:rsidRPr="00000000" w14:paraId="000002F5">
      <w:pPr>
        <w:numPr>
          <w:ilvl w:val="0"/>
          <w:numId w:val="7"/>
        </w:numPr>
        <w:spacing w:after="200" w:lineRule="auto"/>
        <w:ind w:left="720" w:hanging="360"/>
        <w:rPr>
          <w:u w:val="none"/>
        </w:rPr>
      </w:pPr>
      <w:r w:rsidDel="00000000" w:rsidR="00000000" w:rsidRPr="00000000">
        <w:rPr>
          <w:rtl w:val="0"/>
        </w:rPr>
        <w:t xml:space="preserve">The integumentary system comprises the skin, hair, nails, and exocrine glands; it plays a crucial role in maintaining homeostasis in the body.</w:t>
      </w:r>
    </w:p>
    <w:p w:rsidR="00000000" w:rsidDel="00000000" w:rsidP="00000000" w:rsidRDefault="00000000" w:rsidRPr="00000000" w14:paraId="000002F6">
      <w:pPr>
        <w:numPr>
          <w:ilvl w:val="0"/>
          <w:numId w:val="7"/>
        </w:numPr>
        <w:spacing w:after="200" w:before="0" w:lineRule="auto"/>
        <w:ind w:left="720" w:hanging="360"/>
        <w:rPr>
          <w:u w:val="none"/>
        </w:rPr>
      </w:pPr>
      <w:r w:rsidDel="00000000" w:rsidR="00000000" w:rsidRPr="00000000">
        <w:rPr>
          <w:rtl w:val="0"/>
        </w:rPr>
        <w:t xml:space="preserve">Skin is the largest organ of the body, accounting for approximately 16% of body weight, and it functions as the body's primary line of defense against pathogens.</w:t>
      </w:r>
    </w:p>
    <w:p w:rsidR="00000000" w:rsidDel="00000000" w:rsidP="00000000" w:rsidRDefault="00000000" w:rsidRPr="00000000" w14:paraId="000002F7">
      <w:pPr>
        <w:numPr>
          <w:ilvl w:val="0"/>
          <w:numId w:val="7"/>
        </w:numPr>
        <w:spacing w:after="200" w:before="0" w:lineRule="auto"/>
        <w:ind w:left="720" w:hanging="360"/>
        <w:rPr>
          <w:u w:val="none"/>
        </w:rPr>
      </w:pPr>
      <w:r w:rsidDel="00000000" w:rsidR="00000000" w:rsidRPr="00000000">
        <w:rPr>
          <w:rtl w:val="0"/>
        </w:rPr>
        <w:t xml:space="preserve">The skin is made up of three main layers: the epidermis, dermis, and hypodermis, each with distinct structures and functions.</w:t>
      </w:r>
    </w:p>
    <w:p w:rsidR="00000000" w:rsidDel="00000000" w:rsidP="00000000" w:rsidRDefault="00000000" w:rsidRPr="00000000" w14:paraId="000002F8">
      <w:pPr>
        <w:numPr>
          <w:ilvl w:val="0"/>
          <w:numId w:val="7"/>
        </w:numPr>
        <w:spacing w:after="200" w:before="0" w:lineRule="auto"/>
        <w:ind w:left="720" w:hanging="360"/>
        <w:rPr>
          <w:u w:val="none"/>
        </w:rPr>
      </w:pPr>
      <w:r w:rsidDel="00000000" w:rsidR="00000000" w:rsidRPr="00000000">
        <w:rPr>
          <w:rtl w:val="0"/>
        </w:rPr>
        <w:t xml:space="preserve">The skin also has associated structures such as hair, nails, and glands (sweat and sebaceous glands), which perform various roles in protection, thermoregulation, and sensory perception.</w:t>
      </w:r>
    </w:p>
    <w:p w:rsidR="00000000" w:rsidDel="00000000" w:rsidP="00000000" w:rsidRDefault="00000000" w:rsidRPr="00000000" w14:paraId="000002F9">
      <w:pPr>
        <w:numPr>
          <w:ilvl w:val="0"/>
          <w:numId w:val="7"/>
        </w:numPr>
        <w:spacing w:after="200" w:before="0" w:lineRule="auto"/>
        <w:ind w:left="720" w:hanging="360"/>
        <w:rPr>
          <w:u w:val="none"/>
        </w:rPr>
      </w:pPr>
      <w:r w:rsidDel="00000000" w:rsidR="00000000" w:rsidRPr="00000000">
        <w:rPr>
          <w:rtl w:val="0"/>
        </w:rPr>
        <w:t xml:space="preserve">The skin plays an essential role in vitamin D synthesis, a hormone crucial for bone health, immune function, and more.</w:t>
      </w:r>
    </w:p>
    <w:p w:rsidR="00000000" w:rsidDel="00000000" w:rsidP="00000000" w:rsidRDefault="00000000" w:rsidRPr="00000000" w14:paraId="000002FA">
      <w:pPr>
        <w:numPr>
          <w:ilvl w:val="0"/>
          <w:numId w:val="7"/>
        </w:numPr>
        <w:spacing w:after="200" w:before="0" w:lineRule="auto"/>
        <w:ind w:left="720" w:hanging="360"/>
        <w:rPr>
          <w:u w:val="none"/>
        </w:rPr>
      </w:pPr>
      <w:r w:rsidDel="00000000" w:rsidR="00000000" w:rsidRPr="00000000">
        <w:rPr>
          <w:rtl w:val="0"/>
        </w:rPr>
        <w:t xml:space="preserve">Naturopathic skincare embraces a holistic approach that focuses on natural remedies and lifestyle changes to support healthy skin.</w:t>
      </w:r>
    </w:p>
    <w:p w:rsidR="00000000" w:rsidDel="00000000" w:rsidP="00000000" w:rsidRDefault="00000000" w:rsidRPr="00000000" w14:paraId="000002FB">
      <w:pPr>
        <w:numPr>
          <w:ilvl w:val="0"/>
          <w:numId w:val="7"/>
        </w:numPr>
        <w:spacing w:after="200" w:before="0" w:lineRule="auto"/>
        <w:ind w:left="720" w:hanging="360"/>
        <w:rPr>
          <w:u w:val="none"/>
        </w:rPr>
      </w:pPr>
      <w:r w:rsidDel="00000000" w:rsidR="00000000" w:rsidRPr="00000000">
        <w:rPr>
          <w:rtl w:val="0"/>
        </w:rPr>
        <w:t xml:space="preserve">A healthy diet rich in vitamins, minerals, antioxidants, and omega-3 fatty acids is vital for maintaining healthy skin.</w:t>
      </w:r>
    </w:p>
    <w:p w:rsidR="00000000" w:rsidDel="00000000" w:rsidP="00000000" w:rsidRDefault="00000000" w:rsidRPr="00000000" w14:paraId="000002FC">
      <w:pPr>
        <w:numPr>
          <w:ilvl w:val="0"/>
          <w:numId w:val="7"/>
        </w:numPr>
        <w:spacing w:after="200" w:before="0" w:lineRule="auto"/>
        <w:ind w:left="720" w:hanging="360"/>
        <w:rPr>
          <w:u w:val="none"/>
        </w:rPr>
      </w:pPr>
      <w:r w:rsidDel="00000000" w:rsidR="00000000" w:rsidRPr="00000000">
        <w:rPr>
          <w:rtl w:val="0"/>
        </w:rPr>
        <w:t xml:space="preserve">Hydration, regular exercise, good sleep, and managing stress are other essential components of naturopathic skincare.</w:t>
      </w:r>
    </w:p>
    <w:p w:rsidR="00000000" w:rsidDel="00000000" w:rsidP="00000000" w:rsidRDefault="00000000" w:rsidRPr="00000000" w14:paraId="000002FD">
      <w:pPr>
        <w:numPr>
          <w:ilvl w:val="0"/>
          <w:numId w:val="7"/>
        </w:numPr>
        <w:spacing w:after="200" w:before="0" w:lineRule="auto"/>
        <w:ind w:left="720" w:hanging="360"/>
        <w:rPr>
          <w:u w:val="none"/>
        </w:rPr>
      </w:pPr>
      <w:r w:rsidDel="00000000" w:rsidR="00000000" w:rsidRPr="00000000">
        <w:rPr>
          <w:rtl w:val="0"/>
        </w:rPr>
        <w:t xml:space="preserve">Skincare treatments in naturopathy may involve herbs, essential oils, natural face masks, and chemical-free products.</w:t>
      </w:r>
    </w:p>
    <w:p w:rsidR="00000000" w:rsidDel="00000000" w:rsidP="00000000" w:rsidRDefault="00000000" w:rsidRPr="00000000" w14:paraId="000002FE">
      <w:pPr>
        <w:numPr>
          <w:ilvl w:val="0"/>
          <w:numId w:val="7"/>
        </w:numPr>
        <w:spacing w:after="200" w:before="0" w:lineRule="auto"/>
        <w:ind w:left="720" w:hanging="360"/>
        <w:rPr>
          <w:u w:val="none"/>
        </w:rPr>
      </w:pPr>
      <w:r w:rsidDel="00000000" w:rsidR="00000000" w:rsidRPr="00000000">
        <w:rPr>
          <w:rtl w:val="0"/>
        </w:rPr>
        <w:t xml:space="preserve">The naturopathic approach to skincare also emphasizes the importance of gut health, as an unhealthy gut can often manifest as skin issues.</w:t>
      </w:r>
    </w:p>
    <w:p w:rsidR="00000000" w:rsidDel="00000000" w:rsidP="00000000" w:rsidRDefault="00000000" w:rsidRPr="00000000" w14:paraId="000002FF">
      <w:pPr>
        <w:numPr>
          <w:ilvl w:val="0"/>
          <w:numId w:val="7"/>
        </w:numPr>
        <w:spacing w:after="200" w:before="0" w:lineRule="auto"/>
        <w:ind w:left="720" w:hanging="360"/>
        <w:rPr>
          <w:u w:val="none"/>
        </w:rPr>
      </w:pPr>
      <w:r w:rsidDel="00000000" w:rsidR="00000000" w:rsidRPr="00000000">
        <w:rPr>
          <w:rtl w:val="0"/>
        </w:rPr>
        <w:t xml:space="preserve">Eczema and psoriasis are two common skin conditions that can be managed with naturopathic approaches.</w:t>
      </w:r>
    </w:p>
    <w:p w:rsidR="00000000" w:rsidDel="00000000" w:rsidP="00000000" w:rsidRDefault="00000000" w:rsidRPr="00000000" w14:paraId="00000300">
      <w:pPr>
        <w:numPr>
          <w:ilvl w:val="0"/>
          <w:numId w:val="7"/>
        </w:numPr>
        <w:spacing w:after="200" w:before="0" w:lineRule="auto"/>
        <w:ind w:left="720" w:hanging="360"/>
        <w:rPr>
          <w:u w:val="none"/>
        </w:rPr>
      </w:pPr>
      <w:r w:rsidDel="00000000" w:rsidR="00000000" w:rsidRPr="00000000">
        <w:rPr>
          <w:rtl w:val="0"/>
        </w:rPr>
        <w:t xml:space="preserve">Eczema is a condition characterized by patches of skin becoming inflamed, itchy, red, cracked, and rough.</w:t>
      </w:r>
    </w:p>
    <w:p w:rsidR="00000000" w:rsidDel="00000000" w:rsidP="00000000" w:rsidRDefault="00000000" w:rsidRPr="00000000" w14:paraId="00000301">
      <w:pPr>
        <w:numPr>
          <w:ilvl w:val="0"/>
          <w:numId w:val="7"/>
        </w:numPr>
        <w:spacing w:after="200" w:before="0" w:lineRule="auto"/>
        <w:ind w:left="720" w:hanging="360"/>
        <w:rPr>
          <w:u w:val="none"/>
        </w:rPr>
      </w:pPr>
      <w:r w:rsidDel="00000000" w:rsidR="00000000" w:rsidRPr="00000000">
        <w:rPr>
          <w:rtl w:val="0"/>
        </w:rPr>
        <w:t xml:space="preserve">Psoriasis is an autoimmune condition that causes cells to build up rapidly on the skin's surface, leading to scaling and inflammation.</w:t>
      </w:r>
    </w:p>
    <w:p w:rsidR="00000000" w:rsidDel="00000000" w:rsidP="00000000" w:rsidRDefault="00000000" w:rsidRPr="00000000" w14:paraId="00000302">
      <w:pPr>
        <w:numPr>
          <w:ilvl w:val="0"/>
          <w:numId w:val="7"/>
        </w:numPr>
        <w:spacing w:after="200" w:before="0" w:lineRule="auto"/>
        <w:ind w:left="720" w:hanging="360"/>
        <w:rPr>
          <w:u w:val="none"/>
        </w:rPr>
      </w:pPr>
      <w:r w:rsidDel="00000000" w:rsidR="00000000" w:rsidRPr="00000000">
        <w:rPr>
          <w:rtl w:val="0"/>
        </w:rPr>
        <w:t xml:space="preserve">In naturopathy, both conditions are viewed as external manifestations of internal imbalance.</w:t>
      </w:r>
    </w:p>
    <w:p w:rsidR="00000000" w:rsidDel="00000000" w:rsidP="00000000" w:rsidRDefault="00000000" w:rsidRPr="00000000" w14:paraId="00000303">
      <w:pPr>
        <w:numPr>
          <w:ilvl w:val="0"/>
          <w:numId w:val="7"/>
        </w:numPr>
        <w:spacing w:after="200" w:before="0" w:lineRule="auto"/>
        <w:ind w:left="720" w:hanging="360"/>
        <w:rPr>
          <w:u w:val="none"/>
        </w:rPr>
      </w:pPr>
      <w:r w:rsidDel="00000000" w:rsidR="00000000" w:rsidRPr="00000000">
        <w:rPr>
          <w:rtl w:val="0"/>
        </w:rPr>
        <w:t xml:space="preserve">A naturopathic approach to treating these conditions may include dietary changes, stress management, detoxification, and use of natural topical treatments.</w:t>
      </w:r>
    </w:p>
    <w:p w:rsidR="00000000" w:rsidDel="00000000" w:rsidP="00000000" w:rsidRDefault="00000000" w:rsidRPr="00000000" w14:paraId="00000304">
      <w:pPr>
        <w:numPr>
          <w:ilvl w:val="0"/>
          <w:numId w:val="7"/>
        </w:numPr>
        <w:spacing w:after="200" w:before="0" w:lineRule="auto"/>
        <w:ind w:left="720" w:hanging="360"/>
        <w:rPr>
          <w:u w:val="none"/>
        </w:rPr>
      </w:pPr>
      <w:r w:rsidDel="00000000" w:rsidR="00000000" w:rsidRPr="00000000">
        <w:rPr>
          <w:rtl w:val="0"/>
        </w:rPr>
        <w:t xml:space="preserve">Probiotics, omega-3 fatty acids, vitamin D, and other nutrients may be beneficial in managing eczema and psoriasis, according to naturopathic principles.</w:t>
      </w:r>
    </w:p>
    <w:p w:rsidR="00000000" w:rsidDel="00000000" w:rsidP="00000000" w:rsidRDefault="00000000" w:rsidRPr="00000000" w14:paraId="00000305">
      <w:pPr>
        <w:numPr>
          <w:ilvl w:val="0"/>
          <w:numId w:val="7"/>
        </w:numPr>
        <w:spacing w:after="200" w:before="0" w:lineRule="auto"/>
        <w:ind w:left="720" w:hanging="360"/>
        <w:rPr>
          <w:u w:val="none"/>
        </w:rPr>
      </w:pPr>
      <w:r w:rsidDel="00000000" w:rsidR="00000000" w:rsidRPr="00000000">
        <w:rPr>
          <w:rtl w:val="0"/>
        </w:rPr>
        <w:t xml:space="preserve">Topical treatments for eczema and psoriasis in naturopathy can include aloe vera, tea tree oil, chamomile, and more.</w:t>
      </w:r>
    </w:p>
    <w:p w:rsidR="00000000" w:rsidDel="00000000" w:rsidP="00000000" w:rsidRDefault="00000000" w:rsidRPr="00000000" w14:paraId="00000306">
      <w:pPr>
        <w:numPr>
          <w:ilvl w:val="0"/>
          <w:numId w:val="7"/>
        </w:numPr>
        <w:spacing w:after="200" w:before="0" w:lineRule="auto"/>
        <w:ind w:left="720" w:hanging="360"/>
        <w:rPr>
          <w:u w:val="none"/>
        </w:rPr>
      </w:pPr>
      <w:r w:rsidDel="00000000" w:rsidR="00000000" w:rsidRPr="00000000">
        <w:rPr>
          <w:rtl w:val="0"/>
        </w:rPr>
        <w:t xml:space="preserve">Essential oils like lavender, frankincense, and geranium can also be used to soothe inflamed skin and reduce symptoms of eczema and psoriasis.</w:t>
      </w:r>
    </w:p>
    <w:p w:rsidR="00000000" w:rsidDel="00000000" w:rsidP="00000000" w:rsidRDefault="00000000" w:rsidRPr="00000000" w14:paraId="00000307">
      <w:pPr>
        <w:numPr>
          <w:ilvl w:val="0"/>
          <w:numId w:val="7"/>
        </w:numPr>
        <w:spacing w:after="200" w:before="0" w:lineRule="auto"/>
        <w:ind w:left="720" w:hanging="360"/>
        <w:rPr>
          <w:u w:val="none"/>
        </w:rPr>
      </w:pPr>
      <w:r w:rsidDel="00000000" w:rsidR="00000000" w:rsidRPr="00000000">
        <w:rPr>
          <w:rtl w:val="0"/>
        </w:rPr>
        <w:t xml:space="preserve">Treating cuts and broken skin naturally involves prompt and proper wound care to prevent infection and promote healing.</w:t>
      </w:r>
    </w:p>
    <w:p w:rsidR="00000000" w:rsidDel="00000000" w:rsidP="00000000" w:rsidRDefault="00000000" w:rsidRPr="00000000" w14:paraId="00000308">
      <w:pPr>
        <w:numPr>
          <w:ilvl w:val="0"/>
          <w:numId w:val="7"/>
        </w:numPr>
        <w:spacing w:after="200" w:before="0" w:lineRule="auto"/>
        <w:ind w:left="720" w:hanging="360"/>
        <w:rPr>
          <w:u w:val="none"/>
        </w:rPr>
      </w:pPr>
      <w:r w:rsidDel="00000000" w:rsidR="00000000" w:rsidRPr="00000000">
        <w:rPr>
          <w:rtl w:val="0"/>
        </w:rPr>
        <w:t xml:space="preserve">Cleaning the wound with warm water and mild soap is the first step in treating cuts and broken skin.</w:t>
      </w:r>
    </w:p>
    <w:p w:rsidR="00000000" w:rsidDel="00000000" w:rsidP="00000000" w:rsidRDefault="00000000" w:rsidRPr="00000000" w14:paraId="00000309">
      <w:pPr>
        <w:numPr>
          <w:ilvl w:val="0"/>
          <w:numId w:val="7"/>
        </w:numPr>
        <w:spacing w:after="200" w:before="0" w:lineRule="auto"/>
        <w:ind w:left="720" w:hanging="360"/>
        <w:rPr>
          <w:u w:val="none"/>
        </w:rPr>
      </w:pPr>
      <w:r w:rsidDel="00000000" w:rsidR="00000000" w:rsidRPr="00000000">
        <w:rPr>
          <w:rtl w:val="0"/>
        </w:rPr>
        <w:t xml:space="preserve">Topical application of natural antiseptics like honey or aloe vera can help prevent infection.</w:t>
      </w:r>
    </w:p>
    <w:p w:rsidR="00000000" w:rsidDel="00000000" w:rsidP="00000000" w:rsidRDefault="00000000" w:rsidRPr="00000000" w14:paraId="0000030A">
      <w:pPr>
        <w:numPr>
          <w:ilvl w:val="0"/>
          <w:numId w:val="7"/>
        </w:numPr>
        <w:spacing w:after="200" w:before="0" w:lineRule="auto"/>
        <w:ind w:left="720" w:hanging="360"/>
        <w:rPr>
          <w:u w:val="none"/>
        </w:rPr>
      </w:pPr>
      <w:r w:rsidDel="00000000" w:rsidR="00000000" w:rsidRPr="00000000">
        <w:rPr>
          <w:rtl w:val="0"/>
        </w:rPr>
        <w:t xml:space="preserve">Using natural wound healing agents like calendula or arnica can support skin repair.</w:t>
      </w:r>
    </w:p>
    <w:p w:rsidR="00000000" w:rsidDel="00000000" w:rsidP="00000000" w:rsidRDefault="00000000" w:rsidRPr="00000000" w14:paraId="0000030B">
      <w:pPr>
        <w:numPr>
          <w:ilvl w:val="0"/>
          <w:numId w:val="7"/>
        </w:numPr>
        <w:spacing w:after="200" w:before="0" w:lineRule="auto"/>
        <w:ind w:left="720" w:hanging="360"/>
        <w:rPr>
          <w:u w:val="none"/>
        </w:rPr>
      </w:pPr>
      <w:r w:rsidDel="00000000" w:rsidR="00000000" w:rsidRPr="00000000">
        <w:rPr>
          <w:rtl w:val="0"/>
        </w:rPr>
        <w:t xml:space="preserve">Bandaging the wound properly and changing the bandages regularly are crucial steps in the natural treatment of cuts and broken skin.</w:t>
      </w:r>
    </w:p>
    <w:p w:rsidR="00000000" w:rsidDel="00000000" w:rsidP="00000000" w:rsidRDefault="00000000" w:rsidRPr="00000000" w14:paraId="0000030C">
      <w:pPr>
        <w:numPr>
          <w:ilvl w:val="0"/>
          <w:numId w:val="7"/>
        </w:numPr>
        <w:spacing w:after="200" w:before="0" w:lineRule="auto"/>
        <w:ind w:left="720" w:hanging="360"/>
        <w:rPr>
          <w:u w:val="none"/>
        </w:rPr>
      </w:pPr>
      <w:r w:rsidDel="00000000" w:rsidR="00000000" w:rsidRPr="00000000">
        <w:rPr>
          <w:rtl w:val="0"/>
        </w:rPr>
        <w:t xml:space="preserve">A nutrient-rich diet that supports skin health and repair is also essential during the healing process.</w:t>
      </w:r>
    </w:p>
    <w:p w:rsidR="00000000" w:rsidDel="00000000" w:rsidP="00000000" w:rsidRDefault="00000000" w:rsidRPr="00000000" w14:paraId="0000030D">
      <w:pPr>
        <w:numPr>
          <w:ilvl w:val="0"/>
          <w:numId w:val="7"/>
        </w:numPr>
        <w:spacing w:after="200" w:lineRule="auto"/>
        <w:ind w:left="720" w:hanging="360"/>
        <w:rPr>
          <w:u w:val="none"/>
        </w:rPr>
      </w:pPr>
      <w:r w:rsidDel="00000000" w:rsidR="00000000" w:rsidRPr="00000000">
        <w:rPr>
          <w:rtl w:val="0"/>
        </w:rPr>
        <w:t xml:space="preserve">As with all treatments, severe or non-healing wounds should be evaluated by a healthcare professional.</w:t>
      </w:r>
    </w:p>
    <w:p w:rsidR="00000000" w:rsidDel="00000000" w:rsidP="00000000" w:rsidRDefault="00000000" w:rsidRPr="00000000" w14:paraId="0000030E">
      <w:pPr>
        <w:pStyle w:val="Heading2"/>
        <w:spacing w:after="200" w:lineRule="auto"/>
        <w:rPr/>
      </w:pPr>
      <w:bookmarkStart w:colFirst="0" w:colLast="0" w:name="_cl18h319pqbg" w:id="137"/>
      <w:bookmarkEnd w:id="137"/>
      <w:r w:rsidDel="00000000" w:rsidR="00000000" w:rsidRPr="00000000">
        <w:rPr>
          <w:rtl w:val="0"/>
        </w:rPr>
        <w:t xml:space="preserve">Exercise 1: Creating a Naturopathic Skincare Routine</w:t>
      </w:r>
    </w:p>
    <w:p w:rsidR="00000000" w:rsidDel="00000000" w:rsidP="00000000" w:rsidRDefault="00000000" w:rsidRPr="00000000" w14:paraId="0000030F">
      <w:pPr>
        <w:spacing w:after="200" w:lineRule="auto"/>
        <w:ind w:left="0" w:firstLine="0"/>
        <w:rPr/>
      </w:pPr>
      <w:r w:rsidDel="00000000" w:rsidR="00000000" w:rsidRPr="00000000">
        <w:rPr>
          <w:rtl w:val="0"/>
        </w:rPr>
        <w:t xml:space="preserve">This exercise aims to develop a personalized naturopathic skincare routine that caters to the individual's skin type and addresses any skin concerns.</w:t>
      </w:r>
    </w:p>
    <w:p w:rsidR="00000000" w:rsidDel="00000000" w:rsidP="00000000" w:rsidRDefault="00000000" w:rsidRPr="00000000" w14:paraId="00000310">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311">
      <w:pPr>
        <w:numPr>
          <w:ilvl w:val="0"/>
          <w:numId w:val="10"/>
        </w:numPr>
        <w:spacing w:after="200" w:lineRule="auto"/>
        <w:ind w:left="720" w:hanging="360"/>
        <w:rPr>
          <w:u w:val="none"/>
        </w:rPr>
      </w:pPr>
      <w:r w:rsidDel="00000000" w:rsidR="00000000" w:rsidRPr="00000000">
        <w:rPr>
          <w:rtl w:val="0"/>
        </w:rPr>
        <w:t xml:space="preserve">Natural skincare products (such as a gentle cleanser, toner, moisturizer)</w:t>
      </w:r>
    </w:p>
    <w:p w:rsidR="00000000" w:rsidDel="00000000" w:rsidP="00000000" w:rsidRDefault="00000000" w:rsidRPr="00000000" w14:paraId="00000312">
      <w:pPr>
        <w:numPr>
          <w:ilvl w:val="0"/>
          <w:numId w:val="10"/>
        </w:numPr>
        <w:spacing w:after="200" w:lineRule="auto"/>
        <w:ind w:left="720" w:hanging="360"/>
        <w:rPr>
          <w:u w:val="none"/>
        </w:rPr>
      </w:pPr>
      <w:r w:rsidDel="00000000" w:rsidR="00000000" w:rsidRPr="00000000">
        <w:rPr>
          <w:rtl w:val="0"/>
        </w:rPr>
        <w:t xml:space="preserve">Any special treatment products (such as serums or masks)</w:t>
      </w:r>
    </w:p>
    <w:p w:rsidR="00000000" w:rsidDel="00000000" w:rsidP="00000000" w:rsidRDefault="00000000" w:rsidRPr="00000000" w14:paraId="00000313">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14">
      <w:pPr>
        <w:numPr>
          <w:ilvl w:val="0"/>
          <w:numId w:val="2"/>
        </w:numPr>
        <w:spacing w:after="200" w:lineRule="auto"/>
        <w:ind w:left="720" w:hanging="360"/>
        <w:rPr>
          <w:u w:val="none"/>
        </w:rPr>
      </w:pPr>
      <w:r w:rsidDel="00000000" w:rsidR="00000000" w:rsidRPr="00000000">
        <w:rPr>
          <w:rtl w:val="0"/>
        </w:rPr>
        <w:t xml:space="preserve">Identify your skin type (normal, dry, oily, combination, or sensitive) and any specific skin concerns (e.g., acne, hyperpigmentation, aging, etc.)</w:t>
      </w:r>
    </w:p>
    <w:p w:rsidR="00000000" w:rsidDel="00000000" w:rsidP="00000000" w:rsidRDefault="00000000" w:rsidRPr="00000000" w14:paraId="00000315">
      <w:pPr>
        <w:numPr>
          <w:ilvl w:val="0"/>
          <w:numId w:val="2"/>
        </w:numPr>
        <w:spacing w:after="200" w:before="0" w:lineRule="auto"/>
        <w:ind w:left="720" w:hanging="360"/>
        <w:rPr>
          <w:u w:val="none"/>
        </w:rPr>
      </w:pPr>
      <w:r w:rsidDel="00000000" w:rsidR="00000000" w:rsidRPr="00000000">
        <w:rPr>
          <w:rtl w:val="0"/>
        </w:rPr>
        <w:t xml:space="preserve">Research the properties and benefits of various natural skincare ingredients. Choose products that contain these ingredients and suit your skin type and concerns.</w:t>
      </w:r>
    </w:p>
    <w:p w:rsidR="00000000" w:rsidDel="00000000" w:rsidP="00000000" w:rsidRDefault="00000000" w:rsidRPr="00000000" w14:paraId="00000316">
      <w:pPr>
        <w:numPr>
          <w:ilvl w:val="0"/>
          <w:numId w:val="2"/>
        </w:numPr>
        <w:spacing w:after="200" w:before="0" w:lineRule="auto"/>
        <w:ind w:left="720" w:hanging="360"/>
        <w:rPr>
          <w:u w:val="none"/>
        </w:rPr>
      </w:pPr>
      <w:r w:rsidDel="00000000" w:rsidR="00000000" w:rsidRPr="00000000">
        <w:rPr>
          <w:rtl w:val="0"/>
        </w:rPr>
        <w:t xml:space="preserve">Develop a daily skincare routine that includes the following steps: cleanse, tone, treat (if applicable), and moisturize. Remember to include sun protection during the day.</w:t>
      </w:r>
    </w:p>
    <w:p w:rsidR="00000000" w:rsidDel="00000000" w:rsidP="00000000" w:rsidRDefault="00000000" w:rsidRPr="00000000" w14:paraId="00000317">
      <w:pPr>
        <w:numPr>
          <w:ilvl w:val="0"/>
          <w:numId w:val="2"/>
        </w:numPr>
        <w:spacing w:after="200" w:before="0" w:lineRule="auto"/>
        <w:ind w:left="720" w:hanging="360"/>
        <w:rPr>
          <w:u w:val="none"/>
        </w:rPr>
      </w:pPr>
      <w:r w:rsidDel="00000000" w:rsidR="00000000" w:rsidRPr="00000000">
        <w:rPr>
          <w:rtl w:val="0"/>
        </w:rPr>
        <w:t xml:space="preserve">Follow your skincare routine for at least a month. Take note of any changes in your skin and adjust the routine as necessary.</w:t>
      </w:r>
    </w:p>
    <w:p w:rsidR="00000000" w:rsidDel="00000000" w:rsidP="00000000" w:rsidRDefault="00000000" w:rsidRPr="00000000" w14:paraId="00000318">
      <w:pPr>
        <w:numPr>
          <w:ilvl w:val="0"/>
          <w:numId w:val="2"/>
        </w:numPr>
        <w:spacing w:after="200" w:lineRule="auto"/>
        <w:ind w:left="720" w:hanging="360"/>
        <w:rPr>
          <w:u w:val="none"/>
        </w:rPr>
      </w:pPr>
      <w:r w:rsidDel="00000000" w:rsidR="00000000" w:rsidRPr="00000000">
        <w:rPr>
          <w:rtl w:val="0"/>
        </w:rPr>
        <w:t xml:space="preserve">Reflect on your experience. What changes did you notice? How did the routine impact your skin's appearance and health?</w:t>
      </w:r>
    </w:p>
    <w:p w:rsidR="00000000" w:rsidDel="00000000" w:rsidP="00000000" w:rsidRDefault="00000000" w:rsidRPr="00000000" w14:paraId="00000319">
      <w:pPr>
        <w:pStyle w:val="Heading2"/>
        <w:spacing w:after="200" w:lineRule="auto"/>
        <w:rPr/>
      </w:pPr>
      <w:bookmarkStart w:colFirst="0" w:colLast="0" w:name="_t0xlyzxb2vmz" w:id="138"/>
      <w:bookmarkEnd w:id="138"/>
      <w:r w:rsidDel="00000000" w:rsidR="00000000" w:rsidRPr="00000000">
        <w:rPr>
          <w:rtl w:val="0"/>
        </w:rPr>
        <w:t xml:space="preserve">Exercise 2: Diet and Skin Health</w:t>
      </w:r>
    </w:p>
    <w:p w:rsidR="00000000" w:rsidDel="00000000" w:rsidP="00000000" w:rsidRDefault="00000000" w:rsidRPr="00000000" w14:paraId="0000031A">
      <w:pPr>
        <w:spacing w:after="200" w:lineRule="auto"/>
        <w:ind w:left="0" w:firstLine="0"/>
        <w:rPr/>
      </w:pPr>
      <w:r w:rsidDel="00000000" w:rsidR="00000000" w:rsidRPr="00000000">
        <w:rPr>
          <w:rtl w:val="0"/>
        </w:rPr>
        <w:t xml:space="preserve">To understand the connection between diet and skin health, and to identify foods that support healthy skin.</w:t>
      </w:r>
    </w:p>
    <w:p w:rsidR="00000000" w:rsidDel="00000000" w:rsidP="00000000" w:rsidRDefault="00000000" w:rsidRPr="00000000" w14:paraId="0000031B">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31C">
      <w:pPr>
        <w:numPr>
          <w:ilvl w:val="0"/>
          <w:numId w:val="6"/>
        </w:numPr>
        <w:spacing w:after="200" w:lineRule="auto"/>
        <w:ind w:left="720" w:hanging="360"/>
        <w:rPr>
          <w:u w:val="none"/>
        </w:rPr>
      </w:pPr>
      <w:r w:rsidDel="00000000" w:rsidR="00000000" w:rsidRPr="00000000">
        <w:rPr>
          <w:rtl w:val="0"/>
        </w:rPr>
        <w:t xml:space="preserve">A food diary or a mobile app for tracking food intake</w:t>
      </w:r>
    </w:p>
    <w:p w:rsidR="00000000" w:rsidDel="00000000" w:rsidP="00000000" w:rsidRDefault="00000000" w:rsidRPr="00000000" w14:paraId="0000031D">
      <w:pPr>
        <w:numPr>
          <w:ilvl w:val="0"/>
          <w:numId w:val="6"/>
        </w:numPr>
        <w:spacing w:after="200" w:lineRule="auto"/>
        <w:ind w:left="720" w:hanging="360"/>
        <w:rPr>
          <w:u w:val="none"/>
        </w:rPr>
      </w:pPr>
      <w:r w:rsidDel="00000000" w:rsidR="00000000" w:rsidRPr="00000000">
        <w:rPr>
          <w:rtl w:val="0"/>
        </w:rPr>
        <w:t xml:space="preserve">A variety of healthy foods</w:t>
      </w:r>
    </w:p>
    <w:p w:rsidR="00000000" w:rsidDel="00000000" w:rsidP="00000000" w:rsidRDefault="00000000" w:rsidRPr="00000000" w14:paraId="0000031E">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1F">
      <w:pPr>
        <w:numPr>
          <w:ilvl w:val="0"/>
          <w:numId w:val="1"/>
        </w:numPr>
        <w:spacing w:after="200" w:lineRule="auto"/>
        <w:ind w:left="720" w:hanging="360"/>
        <w:rPr>
          <w:u w:val="none"/>
        </w:rPr>
      </w:pPr>
      <w:r w:rsidDel="00000000" w:rsidR="00000000" w:rsidRPr="00000000">
        <w:rPr>
          <w:rtl w:val="0"/>
        </w:rPr>
        <w:t xml:space="preserve">Start by maintaining a food diary for a week. Record everything you consume, including meals, snacks, and beverages.</w:t>
      </w:r>
    </w:p>
    <w:p w:rsidR="00000000" w:rsidDel="00000000" w:rsidP="00000000" w:rsidRDefault="00000000" w:rsidRPr="00000000" w14:paraId="00000320">
      <w:pPr>
        <w:numPr>
          <w:ilvl w:val="0"/>
          <w:numId w:val="1"/>
        </w:numPr>
        <w:spacing w:after="200" w:before="0" w:lineRule="auto"/>
        <w:ind w:left="720" w:hanging="360"/>
        <w:rPr>
          <w:u w:val="none"/>
        </w:rPr>
      </w:pPr>
      <w:r w:rsidDel="00000000" w:rsidR="00000000" w:rsidRPr="00000000">
        <w:rPr>
          <w:rtl w:val="0"/>
        </w:rPr>
        <w:t xml:space="preserve">During the week, also take note of your skin condition daily. Look out for any changes or irregularities, like breakouts, dryness, or oiliness.</w:t>
      </w:r>
    </w:p>
    <w:p w:rsidR="00000000" w:rsidDel="00000000" w:rsidP="00000000" w:rsidRDefault="00000000" w:rsidRPr="00000000" w14:paraId="00000321">
      <w:pPr>
        <w:numPr>
          <w:ilvl w:val="0"/>
          <w:numId w:val="1"/>
        </w:numPr>
        <w:spacing w:after="200" w:before="0" w:lineRule="auto"/>
        <w:ind w:left="720" w:hanging="360"/>
        <w:rPr>
          <w:u w:val="none"/>
        </w:rPr>
      </w:pPr>
      <w:r w:rsidDel="00000000" w:rsidR="00000000" w:rsidRPr="00000000">
        <w:rPr>
          <w:rtl w:val="0"/>
        </w:rPr>
        <w:t xml:space="preserve">At the end of the week, review your food diary and your skin condition notes. Are there any patterns or correlations?</w:t>
      </w:r>
    </w:p>
    <w:p w:rsidR="00000000" w:rsidDel="00000000" w:rsidP="00000000" w:rsidRDefault="00000000" w:rsidRPr="00000000" w14:paraId="00000322">
      <w:pPr>
        <w:numPr>
          <w:ilvl w:val="0"/>
          <w:numId w:val="1"/>
        </w:numPr>
        <w:spacing w:after="200" w:before="0" w:lineRule="auto"/>
        <w:ind w:left="720" w:hanging="360"/>
        <w:rPr>
          <w:u w:val="none"/>
        </w:rPr>
      </w:pPr>
      <w:r w:rsidDel="00000000" w:rsidR="00000000" w:rsidRPr="00000000">
        <w:rPr>
          <w:rtl w:val="0"/>
        </w:rPr>
        <w:t xml:space="preserve">Research foods that support skin health, such as those rich in antioxidants, healthy fats, vitamins, and minerals.</w:t>
      </w:r>
    </w:p>
    <w:p w:rsidR="00000000" w:rsidDel="00000000" w:rsidP="00000000" w:rsidRDefault="00000000" w:rsidRPr="00000000" w14:paraId="00000323">
      <w:pPr>
        <w:numPr>
          <w:ilvl w:val="0"/>
          <w:numId w:val="1"/>
        </w:numPr>
        <w:spacing w:after="200" w:before="0" w:lineRule="auto"/>
        <w:ind w:left="720" w:hanging="360"/>
        <w:rPr>
          <w:u w:val="none"/>
        </w:rPr>
      </w:pPr>
      <w:r w:rsidDel="00000000" w:rsidR="00000000" w:rsidRPr="00000000">
        <w:rPr>
          <w:rtl w:val="0"/>
        </w:rPr>
        <w:t xml:space="preserve">Incorporate more of these skin-healthy foods into your diet and continue to monitor your skin condition.</w:t>
      </w:r>
    </w:p>
    <w:p w:rsidR="00000000" w:rsidDel="00000000" w:rsidP="00000000" w:rsidRDefault="00000000" w:rsidRPr="00000000" w14:paraId="00000324">
      <w:pPr>
        <w:numPr>
          <w:ilvl w:val="0"/>
          <w:numId w:val="1"/>
        </w:numPr>
        <w:spacing w:after="200" w:lineRule="auto"/>
        <w:ind w:left="720" w:hanging="360"/>
        <w:rPr>
          <w:u w:val="none"/>
        </w:rPr>
      </w:pPr>
      <w:r w:rsidDel="00000000" w:rsidR="00000000" w:rsidRPr="00000000">
        <w:rPr>
          <w:rtl w:val="0"/>
        </w:rPr>
        <w:t xml:space="preserve">Reflect on your experience. Did making changes to your diet affect your skin? If so, how?</w:t>
      </w:r>
    </w:p>
    <w:p w:rsidR="00000000" w:rsidDel="00000000" w:rsidP="00000000" w:rsidRDefault="00000000" w:rsidRPr="00000000" w14:paraId="00000325">
      <w:pPr>
        <w:pStyle w:val="Heading2"/>
        <w:spacing w:after="200" w:lineRule="auto"/>
        <w:rPr/>
      </w:pPr>
      <w:bookmarkStart w:colFirst="0" w:colLast="0" w:name="_wpk3vhhfyewt" w:id="139"/>
      <w:bookmarkEnd w:id="139"/>
      <w:r w:rsidDel="00000000" w:rsidR="00000000" w:rsidRPr="00000000">
        <w:rPr>
          <w:rtl w:val="0"/>
        </w:rPr>
        <w:t xml:space="preserve">Exercise 3: Natural Remedies for Skin Problems</w:t>
      </w:r>
    </w:p>
    <w:p w:rsidR="00000000" w:rsidDel="00000000" w:rsidP="00000000" w:rsidRDefault="00000000" w:rsidRPr="00000000" w14:paraId="00000326">
      <w:pPr>
        <w:spacing w:after="200" w:lineRule="auto"/>
        <w:ind w:left="0" w:firstLine="0"/>
        <w:rPr/>
      </w:pPr>
      <w:r w:rsidDel="00000000" w:rsidR="00000000" w:rsidRPr="00000000">
        <w:rPr>
          <w:rtl w:val="0"/>
        </w:rPr>
        <w:t xml:space="preserve">To learn about and apply natural remedies for common skin problems such as cuts, burns, acne, and eczema.</w:t>
      </w:r>
    </w:p>
    <w:p w:rsidR="00000000" w:rsidDel="00000000" w:rsidP="00000000" w:rsidRDefault="00000000" w:rsidRPr="00000000" w14:paraId="00000327">
      <w:pPr>
        <w:spacing w:after="200" w:lineRule="auto"/>
        <w:ind w:left="0" w:firstLine="0"/>
        <w:rPr/>
      </w:pPr>
      <w:r w:rsidDel="00000000" w:rsidR="00000000" w:rsidRPr="00000000">
        <w:rPr>
          <w:rtl w:val="0"/>
        </w:rPr>
        <w:t xml:space="preserve">Materials: </w:t>
      </w:r>
    </w:p>
    <w:p w:rsidR="00000000" w:rsidDel="00000000" w:rsidP="00000000" w:rsidRDefault="00000000" w:rsidRPr="00000000" w14:paraId="00000328">
      <w:pPr>
        <w:numPr>
          <w:ilvl w:val="0"/>
          <w:numId w:val="3"/>
        </w:numPr>
        <w:spacing w:after="200" w:lineRule="auto"/>
        <w:ind w:left="720" w:hanging="360"/>
        <w:rPr>
          <w:u w:val="none"/>
        </w:rPr>
      </w:pPr>
      <w:r w:rsidDel="00000000" w:rsidR="00000000" w:rsidRPr="00000000">
        <w:rPr>
          <w:rtl w:val="0"/>
        </w:rPr>
        <w:t xml:space="preserve">Various natural products (such as aloe vera, honey, coconut oil, chamomile tea, lavender oil, turmeric, etc)</w:t>
      </w:r>
    </w:p>
    <w:p w:rsidR="00000000" w:rsidDel="00000000" w:rsidP="00000000" w:rsidRDefault="00000000" w:rsidRPr="00000000" w14:paraId="00000329">
      <w:pPr>
        <w:spacing w:after="200" w:lineRule="auto"/>
        <w:ind w:left="0" w:firstLine="0"/>
        <w:rPr/>
      </w:pPr>
      <w:r w:rsidDel="00000000" w:rsidR="00000000" w:rsidRPr="00000000">
        <w:rPr>
          <w:rtl w:val="0"/>
        </w:rPr>
        <w:t xml:space="preserve">Instructions:</w:t>
      </w:r>
    </w:p>
    <w:p w:rsidR="00000000" w:rsidDel="00000000" w:rsidP="00000000" w:rsidRDefault="00000000" w:rsidRPr="00000000" w14:paraId="0000032A">
      <w:pPr>
        <w:numPr>
          <w:ilvl w:val="0"/>
          <w:numId w:val="21"/>
        </w:numPr>
        <w:spacing w:after="200" w:lineRule="auto"/>
        <w:ind w:left="720" w:hanging="360"/>
        <w:rPr>
          <w:u w:val="none"/>
        </w:rPr>
      </w:pPr>
      <w:r w:rsidDel="00000000" w:rsidR="00000000" w:rsidRPr="00000000">
        <w:rPr>
          <w:rtl w:val="0"/>
        </w:rPr>
        <w:t xml:space="preserve">Research about the natural remedies for common skin problems. Learn about their properties and how they can aid in skin repair and health.</w:t>
      </w:r>
    </w:p>
    <w:p w:rsidR="00000000" w:rsidDel="00000000" w:rsidP="00000000" w:rsidRDefault="00000000" w:rsidRPr="00000000" w14:paraId="0000032B">
      <w:pPr>
        <w:numPr>
          <w:ilvl w:val="0"/>
          <w:numId w:val="21"/>
        </w:numPr>
        <w:spacing w:after="200" w:before="0" w:lineRule="auto"/>
        <w:ind w:left="720" w:hanging="360"/>
        <w:rPr>
          <w:u w:val="none"/>
        </w:rPr>
      </w:pPr>
      <w:r w:rsidDel="00000000" w:rsidR="00000000" w:rsidRPr="00000000">
        <w:rPr>
          <w:rtl w:val="0"/>
        </w:rPr>
        <w:t xml:space="preserve">Choose a skin issue you'd like to address (it could be an existing issue or a hypothetical scenario).</w:t>
      </w:r>
    </w:p>
    <w:p w:rsidR="00000000" w:rsidDel="00000000" w:rsidP="00000000" w:rsidRDefault="00000000" w:rsidRPr="00000000" w14:paraId="0000032C">
      <w:pPr>
        <w:numPr>
          <w:ilvl w:val="0"/>
          <w:numId w:val="21"/>
        </w:numPr>
        <w:spacing w:after="200" w:before="0" w:lineRule="auto"/>
        <w:ind w:left="720" w:hanging="360"/>
        <w:rPr>
          <w:u w:val="none"/>
        </w:rPr>
      </w:pPr>
      <w:r w:rsidDel="00000000" w:rsidR="00000000" w:rsidRPr="00000000">
        <w:rPr>
          <w:rtl w:val="0"/>
        </w:rPr>
        <w:t xml:space="preserve">Based on your research, select one or more natural remedies suitable for the chosen skin problem.</w:t>
      </w:r>
    </w:p>
    <w:p w:rsidR="00000000" w:rsidDel="00000000" w:rsidP="00000000" w:rsidRDefault="00000000" w:rsidRPr="00000000" w14:paraId="0000032D">
      <w:pPr>
        <w:numPr>
          <w:ilvl w:val="0"/>
          <w:numId w:val="21"/>
        </w:numPr>
        <w:spacing w:after="200" w:before="0" w:lineRule="auto"/>
        <w:ind w:left="720" w:hanging="360"/>
        <w:rPr>
          <w:u w:val="none"/>
        </w:rPr>
      </w:pPr>
      <w:r w:rsidDel="00000000" w:rsidR="00000000" w:rsidRPr="00000000">
        <w:rPr>
          <w:rtl w:val="0"/>
        </w:rPr>
        <w:t xml:space="preserve">If applicable, apply the remedy as part of your skincare routine and observe the effects over time.</w:t>
      </w:r>
    </w:p>
    <w:p w:rsidR="00000000" w:rsidDel="00000000" w:rsidP="00000000" w:rsidRDefault="00000000" w:rsidRPr="00000000" w14:paraId="0000032E">
      <w:pPr>
        <w:numPr>
          <w:ilvl w:val="0"/>
          <w:numId w:val="21"/>
        </w:numPr>
        <w:spacing w:after="200" w:lineRule="auto"/>
        <w:ind w:left="720" w:hanging="360"/>
        <w:rPr>
          <w:u w:val="none"/>
        </w:rPr>
      </w:pPr>
      <w:r w:rsidDel="00000000" w:rsidR="00000000" w:rsidRPr="00000000">
        <w:rPr>
          <w:rtl w:val="0"/>
        </w:rPr>
        <w:t xml:space="preserve">Reflect on your experience. Did the natural remedy improve the skin condition? What did you learn from this exercise about using natural products for skin care?</w:t>
      </w:r>
    </w:p>
    <w:p w:rsidR="00000000" w:rsidDel="00000000" w:rsidP="00000000" w:rsidRDefault="00000000" w:rsidRPr="00000000" w14:paraId="0000032F">
      <w:pPr>
        <w:spacing w:after="200" w:lineRule="auto"/>
        <w:ind w:left="0" w:firstLine="0"/>
        <w:rPr/>
      </w:pPr>
      <w:r w:rsidDel="00000000" w:rsidR="00000000" w:rsidRPr="00000000">
        <w:rPr>
          <w:b w:val="1"/>
          <w:rtl w:val="0"/>
        </w:rPr>
        <w:t xml:space="preserve">Note</w:t>
      </w:r>
      <w:r w:rsidDel="00000000" w:rsidR="00000000" w:rsidRPr="00000000">
        <w:rPr>
          <w:rtl w:val="0"/>
        </w:rPr>
        <w:t xml:space="preserve">: Always test a small amount of any new product or ingredient on a small patch of skin first to check for any allergic reactions. For persistent or severe skin issues, always consult with a healthcare professional.</w:t>
      </w:r>
    </w:p>
    <w:p w:rsidR="00000000" w:rsidDel="00000000" w:rsidP="00000000" w:rsidRDefault="00000000" w:rsidRPr="00000000" w14:paraId="00000330">
      <w:pPr>
        <w:pStyle w:val="Heading1"/>
        <w:spacing w:after="200" w:lineRule="auto"/>
        <w:rPr/>
      </w:pPr>
      <w:bookmarkStart w:colFirst="0" w:colLast="0" w:name="_y1pguljq6e3a" w:id="140"/>
      <w:bookmarkEnd w:id="140"/>
      <w:r w:rsidDel="00000000" w:rsidR="00000000" w:rsidRPr="00000000">
        <w:rPr>
          <w:rtl w:val="0"/>
        </w:rPr>
        <w:t xml:space="preserve">Conclusion</w:t>
      </w:r>
    </w:p>
    <w:p w:rsidR="00000000" w:rsidDel="00000000" w:rsidP="00000000" w:rsidRDefault="00000000" w:rsidRPr="00000000" w14:paraId="00000331">
      <w:pPr>
        <w:spacing w:after="200" w:lineRule="auto"/>
        <w:rPr/>
      </w:pPr>
      <w:r w:rsidDel="00000000" w:rsidR="00000000" w:rsidRPr="00000000">
        <w:rPr>
          <w:rtl w:val="0"/>
        </w:rPr>
        <w:t xml:space="preserve">In concluding this comprehensive module on the Skeletal, Muscular, and Integumentary Systems, we've delved deeply into the intricate world of naturopathy and its application in these major systems of the human body. This journey of learning has armed you with extensive knowledge, practical insights, and has undoubtedly inspired an even greater appreciation for the human body and its remarkable capacity for self-healing.</w:t>
      </w:r>
    </w:p>
    <w:p w:rsidR="00000000" w:rsidDel="00000000" w:rsidP="00000000" w:rsidRDefault="00000000" w:rsidRPr="00000000" w14:paraId="00000332">
      <w:pPr>
        <w:spacing w:after="200" w:lineRule="auto"/>
        <w:rPr/>
      </w:pPr>
      <w:r w:rsidDel="00000000" w:rsidR="00000000" w:rsidRPr="00000000">
        <w:rPr>
          <w:rtl w:val="0"/>
        </w:rPr>
        <w:t xml:space="preserve">We embarked on this journey with the Skeletal System, taking a microscopic look at the anatomy of bones and teeth. We unearthed the natural healing processes that keep our bones healthy and robust, and discussed how to optimize these processes through naturopathic methods. The lessons on maintaining oral health through naturopathic principles underscored the significance of holistic wellness approaches that seek to harmonize the body as an interconnected system.</w:t>
      </w:r>
    </w:p>
    <w:p w:rsidR="00000000" w:rsidDel="00000000" w:rsidP="00000000" w:rsidRDefault="00000000" w:rsidRPr="00000000" w14:paraId="00000333">
      <w:pPr>
        <w:spacing w:after="200" w:lineRule="auto"/>
        <w:rPr/>
      </w:pPr>
      <w:r w:rsidDel="00000000" w:rsidR="00000000" w:rsidRPr="00000000">
        <w:rPr>
          <w:rtl w:val="0"/>
        </w:rPr>
        <w:t xml:space="preserve">Following this, our exploration of the Muscular System afforded us a fascinating insight into the network of fibers responsible for our body's movements. The anatomy lesson served as a foundation to build our understanding of how to manage strength and treat muscles and ligaments with naturopathy. It demonstrated the exciting potential for naturopathic practices in aiding muscle recovery, reducing inflammation, and promoting overall muscular health.</w:t>
      </w:r>
    </w:p>
    <w:p w:rsidR="00000000" w:rsidDel="00000000" w:rsidP="00000000" w:rsidRDefault="00000000" w:rsidRPr="00000000" w14:paraId="00000334">
      <w:pPr>
        <w:spacing w:after="200" w:lineRule="auto"/>
        <w:rPr/>
      </w:pPr>
      <w:r w:rsidDel="00000000" w:rsidR="00000000" w:rsidRPr="00000000">
        <w:rPr>
          <w:rtl w:val="0"/>
        </w:rPr>
        <w:t xml:space="preserve">Lastly, the Integumentary System introduced us to the world of skin, hair, and nails, the body's first line of defense. We discovered how naturopathy plays a significant role in skincare and how natural methods can alleviate common skin conditions like eczema and psoriasis. Moreover, we explored the principles of treating cuts and broken skin, emphasizing the importance of a natural, holistic approach to skin health.</w:t>
      </w:r>
    </w:p>
    <w:p w:rsidR="00000000" w:rsidDel="00000000" w:rsidP="00000000" w:rsidRDefault="00000000" w:rsidRPr="00000000" w14:paraId="00000335">
      <w:pPr>
        <w:spacing w:after="200" w:lineRule="auto"/>
        <w:rPr/>
      </w:pPr>
      <w:r w:rsidDel="00000000" w:rsidR="00000000" w:rsidRPr="00000000">
        <w:rPr>
          <w:rtl w:val="0"/>
        </w:rPr>
        <w:t xml:space="preserve">Throughout this module, the significance of naturopathy as a system that prioritizes balance, wellness, and prevention has been made abundantly clear. The lessons and exercises have challenged you to reconsider conventional perspectives and to appreciate the body's innate healing capacity. The strategies and concepts presented in these lessons can be invaluable tools as you journey toward improved health and wellbeing, for yourself and those you may help in your practice.</w:t>
      </w:r>
    </w:p>
    <w:p w:rsidR="00000000" w:rsidDel="00000000" w:rsidP="00000000" w:rsidRDefault="00000000" w:rsidRPr="00000000" w14:paraId="00000336">
      <w:pPr>
        <w:spacing w:after="200" w:lineRule="auto"/>
        <w:rPr/>
      </w:pPr>
      <w:r w:rsidDel="00000000" w:rsidR="00000000" w:rsidRPr="00000000">
        <w:rPr>
          <w:rtl w:val="0"/>
        </w:rPr>
        <w:t xml:space="preserve">Additionally, the interactive exercises have provided you with practical, hands-on experience with the principles and methods of naturopathy. Through the completion of these tasks, you've taken theory into practice, applying your newfound knowledge to real-world scenarios. The practical aspect of these exercises undoubtedly enriched your learning experience, making the concepts tangible and relatable.</w:t>
      </w:r>
    </w:p>
    <w:p w:rsidR="00000000" w:rsidDel="00000000" w:rsidP="00000000" w:rsidRDefault="00000000" w:rsidRPr="00000000" w14:paraId="00000337">
      <w:pPr>
        <w:spacing w:after="200" w:lineRule="auto"/>
        <w:rPr/>
      </w:pPr>
      <w:r w:rsidDel="00000000" w:rsidR="00000000" w:rsidRPr="00000000">
        <w:rPr>
          <w:rtl w:val="0"/>
        </w:rPr>
        <w:t xml:space="preserve">Yet, the exploration doesn't end here. Remember, the path to mastery is continuous learning. The resources shared throughout the lessons provide numerous avenues for you to expand your knowledge, delve deeper into specific areas of interest, and stay updated with the latest research in naturopathy.</w:t>
      </w:r>
    </w:p>
    <w:p w:rsidR="00000000" w:rsidDel="00000000" w:rsidP="00000000" w:rsidRDefault="00000000" w:rsidRPr="00000000" w14:paraId="00000338">
      <w:pPr>
        <w:spacing w:after="200" w:lineRule="auto"/>
        <w:rPr/>
      </w:pPr>
      <w:r w:rsidDel="00000000" w:rsidR="00000000" w:rsidRPr="00000000">
        <w:rPr>
          <w:rtl w:val="0"/>
        </w:rPr>
        <w:t xml:space="preserve">As you conclude this module, you should be proud of the substantial knowledge and skills you have acquired. You're now equipped to understand and apply naturopathic principles to these fundamental body systems. Your journey into the world of naturopathy is just beginning, and the knowledge and experiences gathered from this module serve as stepping stones towards a deeper, broader exploration into this holistic and natural approach to health and wellbeing.</w:t>
      </w:r>
    </w:p>
    <w:p w:rsidR="00000000" w:rsidDel="00000000" w:rsidP="00000000" w:rsidRDefault="00000000" w:rsidRPr="00000000" w14:paraId="00000339">
      <w:pPr>
        <w:spacing w:after="200" w:lineRule="auto"/>
        <w:rPr/>
      </w:pPr>
      <w:r w:rsidDel="00000000" w:rsidR="00000000" w:rsidRPr="00000000">
        <w:rPr>
          <w:rtl w:val="0"/>
        </w:rPr>
        <w:t xml:space="preserve">Always remember, naturopathy is not just a form of medicine; it's a lifestyle—a way of living in harmony with nature and our bodies. Here's to your continued exploration and journey into the world of naturopathy. </w:t>
      </w:r>
      <w:del w:author="Justin Delli Colli" w:id="9" w:date="2023-07-04T18:57:44Z">
        <w:r w:rsidDel="00000000" w:rsidR="00000000" w:rsidRPr="00000000">
          <w:rPr>
            <w:rtl w:val="0"/>
          </w:rPr>
          <w:delText xml:space="preserve">Stay curious, keep learning, and remember: </w:delText>
        </w:r>
        <w:commentRangeStart w:id="34"/>
        <w:commentRangeStart w:id="35"/>
        <w:commentRangeStart w:id="36"/>
        <w:commentRangeStart w:id="37"/>
        <w:commentRangeStart w:id="38"/>
        <w:commentRangeStart w:id="39"/>
        <w:commentRangeStart w:id="40"/>
        <w:r w:rsidDel="00000000" w:rsidR="00000000" w:rsidRPr="00000000">
          <w:rPr>
            <w:rtl w:val="0"/>
          </w:rPr>
          <w:delText xml:space="preserve">the best doctor gives the least medicines</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delText xml:space="preserve">. </w:delText>
        </w:r>
      </w:del>
      <w:r w:rsidDel="00000000" w:rsidR="00000000" w:rsidRPr="00000000">
        <w:rPr>
          <w:rtl w:val="0"/>
        </w:rPr>
        <w:t xml:space="preserve">In naturopathy, the aim is to support the body so that the need for medication diminishes. Here's to empowering our bodies and leading healthier, more vibrant lives!</w:t>
      </w:r>
    </w:p>
    <w:p w:rsidR="00000000" w:rsidDel="00000000" w:rsidP="00000000" w:rsidRDefault="00000000" w:rsidRPr="00000000" w14:paraId="0000033A">
      <w:pPr>
        <w:spacing w:after="200" w:lineRule="auto"/>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0" w:date="2023-07-25T09:41:26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needs to be reviewed @justin@solutionlabs.io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 w:date="2023-07-26T14:06:17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comment>
  <w:comment w:author="susanna liut" w:id="2" w:date="2023-07-26T15:08:56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done</w:t>
      </w:r>
    </w:p>
  </w:comment>
  <w:comment w:author="Deleted user" w:id="3" w:date="2023-07-27T15:14:56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Fr</w:t>
      </w:r>
    </w:p>
  </w:comment>
  <w:comment w:author="Sandra Frevel" w:id="4" w:date="2023-07-27T15:45:16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 w:author="Chequille Struger" w:id="5" w:date="2023-09-10T03:24:2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Deleted user" w:id="23" w:date="2023-06-29T17:21:52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this in the course @justin@solutionlabs.io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24" w:date="2023-07-04T18:56:17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w:t>
      </w:r>
    </w:p>
  </w:comment>
  <w:comment w:author="Justin Delli Colli" w:id="25" w:date="2023-07-13T19:33:12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w:t>
      </w:r>
    </w:p>
  </w:comment>
  <w:comment w:author="Sandra Frevel" w:id="26" w:date="2023-07-18T10:19:39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 w:author="Deleted user" w:id="27" w:date="2023-07-26T08:13:14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Deleted user" w:id="9" w:date="2023-06-29T17:20:17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mentioned in the course. @justin@solutionlabs.io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0" w:date="2023-07-04T18:55:33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them both</w:t>
      </w:r>
    </w:p>
  </w:comment>
  <w:comment w:author="Justin Delli Colli" w:id="11" w:date="2023-07-13T19:32:39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andra Frevel" w:id="12" w:date="2023-07-18T10:18:11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 w:author="Deleted user" w:id="13" w:date="2023-07-25T12:06:31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Chequille Struger" w:id="14" w:date="2023-09-10T03:28:48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NL</w:t>
      </w:r>
    </w:p>
  </w:comment>
  <w:comment w:author="Deleted user" w:id="6" w:date="2023-06-29T17:19:44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mentioned in this lesson. @justin@solutionlabs.io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7" w:date="2023-07-05T15:33:42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Justin Delli Colli" w:id="8" w:date="2023-07-13T19:32:19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usanna Liut" w:id="22" w:date="2023-08-29T11:49:19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Deleted user" w:id="15" w:date="2023-06-29T17:18:14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This is not mentioned in the course. We do say that hydration is important but never that it is meant to compensate the fluids lost through sweating...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6" w:date="2023-07-04T18:56:09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w:t>
      </w:r>
    </w:p>
  </w:comment>
  <w:comment w:author="Justin Delli Colli" w:id="17" w:date="2023-07-13T19:32:58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andra Frevel" w:id="18" w:date="2023-07-18T10:19:18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 w:author="Deleted user" w:id="19" w:date="2023-07-26T08:13:07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20" w:date="2023-08-29T11:48:56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21" w:date="2023-09-10T03:37:47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Deleted user" w:id="34" w:date="2023-06-29T17:30:46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inappropriate. @justin@solutionlabs.io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35" w:date="2023-07-04T18:57:37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it</w:t>
      </w:r>
    </w:p>
  </w:comment>
  <w:comment w:author="Justin Delli Colli" w:id="36" w:date="2023-07-13T19:33:36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andra Frevel" w:id="37" w:date="2023-07-18T10:16:1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 w:author="Deleted user" w:id="38" w:date="2023-07-26T09:46:57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FR</w:t>
      </w:r>
    </w:p>
  </w:comment>
  <w:comment w:author="Susanna Liut" w:id="39" w:date="2023-07-26T10:35:08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40" w:date="2023-09-10T03:31:09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 w:author="Deleted user" w:id="28" w:date="2023-06-29T17:29:56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seems to be inappropriate because we are not aiming to treat a cough and... it is mentioning feet @justin@solutionlabs.io</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29" w:date="2023-07-04T18:57:11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Justin Delli Colli" w:id="30" w:date="2023-07-13T19:33:26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andra Frevel" w:id="31" w:date="2023-07-18T10:20:30Z">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 w:author="Deleted user" w:id="32" w:date="2023-07-26T09:29:28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FR</w:t>
      </w:r>
    </w:p>
  </w:comment>
  <w:comment w:author="Susanna Liut" w:id="33" w:date="2023-07-28T11:23:33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isiblebod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